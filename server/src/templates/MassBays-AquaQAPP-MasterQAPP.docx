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421A" w14:textId="77777777" w:rsidR="00004913" w:rsidRPr="002E1658" w:rsidRDefault="00004913" w:rsidP="00004913">
      <w:pPr>
        <w:rPr>
          <w:rStyle w:val="Hyperlink"/>
          <w:rFonts w:asciiTheme="minorHAnsi" w:hAnsiTheme="minorHAnsi" w:cstheme="minorHAnsi"/>
        </w:rPr>
      </w:pPr>
      <w:bookmarkStart w:id="0" w:name="_Hlk17656052"/>
    </w:p>
    <w:p w14:paraId="0663D0CE" w14:textId="6FE5C662" w:rsidR="002E1658" w:rsidRPr="00575394" w:rsidRDefault="519BA1FE" w:rsidP="519BA1FE">
      <w:pPr>
        <w:rPr>
          <w:rFonts w:ascii="Courier New" w:hAnsi="Courier New" w:cs="Courier New"/>
          <w:sz w:val="18"/>
          <w:szCs w:val="18"/>
        </w:rPr>
      </w:pPr>
      <w:r w:rsidRPr="519BA1FE">
        <w:rPr>
          <w:rFonts w:ascii="Courier New" w:hAnsi="Courier New" w:cs="Courier New"/>
          <w:sz w:val="18"/>
          <w:szCs w:val="18"/>
          <w:highlight w:val="green"/>
        </w:rPr>
        <w:t>+++ IF 4 &lt; 3 +++</w:t>
      </w:r>
    </w:p>
    <w:p w14:paraId="3E4E2B3B" w14:textId="77777777" w:rsidR="002E1658" w:rsidRPr="00575394" w:rsidRDefault="002E1658" w:rsidP="002E1658">
      <w:pPr>
        <w:ind w:firstLine="360"/>
        <w:rPr>
          <w:rFonts w:ascii="Courier New" w:hAnsi="Courier New" w:cs="Courier New"/>
          <w:b/>
          <w:sz w:val="18"/>
          <w:szCs w:val="18"/>
          <w:u w:val="single"/>
        </w:rPr>
      </w:pPr>
      <w:r w:rsidRPr="00575394">
        <w:rPr>
          <w:rFonts w:ascii="Courier New" w:hAnsi="Courier New" w:cs="Courier New"/>
          <w:b/>
          <w:sz w:val="18"/>
          <w:szCs w:val="18"/>
          <w:u w:val="single"/>
        </w:rPr>
        <w:t>Color key for this file</w:t>
      </w:r>
    </w:p>
    <w:p w14:paraId="57DD3958" w14:textId="77777777" w:rsidR="002E1658" w:rsidRPr="00E87F58" w:rsidRDefault="002E1658" w:rsidP="002E1658">
      <w:pPr>
        <w:pStyle w:val="NoSpacing"/>
        <w:numPr>
          <w:ilvl w:val="0"/>
          <w:numId w:val="48"/>
        </w:numPr>
        <w:rPr>
          <w:rFonts w:ascii="Courier New" w:eastAsia="Times New Roman" w:hAnsi="Courier New" w:cs="Courier New"/>
          <w:b/>
          <w:sz w:val="18"/>
          <w:szCs w:val="18"/>
        </w:rPr>
      </w:pPr>
      <w:r w:rsidRPr="00E87F58">
        <w:rPr>
          <w:rFonts w:ascii="Courier New" w:eastAsia="Times New Roman" w:hAnsi="Courier New" w:cs="Courier New"/>
          <w:b/>
          <w:color w:val="7030A0"/>
          <w:sz w:val="18"/>
          <w:szCs w:val="18"/>
        </w:rPr>
        <w:t>Purple text is important information that will be turned into Developer code</w:t>
      </w:r>
    </w:p>
    <w:p w14:paraId="5CEDC6AC" w14:textId="4C02DF63" w:rsidR="002E1658" w:rsidRPr="00575394" w:rsidRDefault="002E1658" w:rsidP="002E1658">
      <w:pPr>
        <w:pStyle w:val="NoSpacing"/>
        <w:numPr>
          <w:ilvl w:val="0"/>
          <w:numId w:val="48"/>
        </w:numPr>
        <w:rPr>
          <w:rFonts w:ascii="Courier New" w:eastAsia="Times New Roman" w:hAnsi="Courier New" w:cs="Courier New"/>
          <w:sz w:val="18"/>
          <w:szCs w:val="18"/>
        </w:rPr>
      </w:pPr>
      <w:r w:rsidRPr="00575394">
        <w:rPr>
          <w:rFonts w:ascii="Courier New" w:hAnsi="Courier New" w:cs="Courier New"/>
          <w:bCs/>
          <w:sz w:val="18"/>
          <w:szCs w:val="18"/>
        </w:rPr>
        <w:t>Do not touch the developer code that looks like “</w:t>
      </w:r>
      <w:r w:rsidRPr="00575394">
        <w:rPr>
          <w:rFonts w:ascii="Courier New" w:hAnsi="Courier New" w:cs="Courier New"/>
          <w:b/>
          <w:bCs/>
          <w:sz w:val="18"/>
          <w:szCs w:val="18"/>
        </w:rPr>
        <w:t>+++INS `${title}`+++</w:t>
      </w:r>
      <w:r w:rsidRPr="00575394">
        <w:rPr>
          <w:rFonts w:ascii="Courier New" w:hAnsi="Courier New" w:cs="Courier New"/>
          <w:bCs/>
          <w:sz w:val="18"/>
          <w:szCs w:val="18"/>
        </w:rPr>
        <w:t>”</w:t>
      </w:r>
    </w:p>
    <w:p w14:paraId="2540AEC2" w14:textId="4A70F772" w:rsidR="005A7E33" w:rsidRPr="00575394" w:rsidRDefault="005A7E33" w:rsidP="005A7E33">
      <w:pPr>
        <w:pStyle w:val="NoSpacing"/>
        <w:numPr>
          <w:ilvl w:val="0"/>
          <w:numId w:val="48"/>
        </w:numPr>
        <w:rPr>
          <w:rFonts w:ascii="Courier New" w:eastAsia="Times New Roman" w:hAnsi="Courier New" w:cs="Courier New"/>
          <w:sz w:val="18"/>
          <w:szCs w:val="18"/>
          <w:highlight w:val="green"/>
        </w:rPr>
      </w:pPr>
      <w:r w:rsidRPr="00575394">
        <w:rPr>
          <w:rFonts w:ascii="Courier New" w:hAnsi="Courier New" w:cs="Courier New"/>
          <w:bCs/>
          <w:sz w:val="18"/>
          <w:szCs w:val="18"/>
          <w:highlight w:val="green"/>
        </w:rPr>
        <w:t>Do not touch the developer code that is green highlighted</w:t>
      </w:r>
    </w:p>
    <w:p w14:paraId="28EBAF4B" w14:textId="4F566DC8" w:rsidR="002E1658" w:rsidRPr="00575394" w:rsidRDefault="002E1658" w:rsidP="002E1658">
      <w:pPr>
        <w:pStyle w:val="NoSpacing"/>
        <w:numPr>
          <w:ilvl w:val="0"/>
          <w:numId w:val="48"/>
        </w:numPr>
        <w:rPr>
          <w:rFonts w:ascii="Courier New" w:eastAsia="Times New Roman" w:hAnsi="Courier New" w:cs="Courier New"/>
          <w:sz w:val="18"/>
          <w:szCs w:val="18"/>
          <w:highlight w:val="yellow"/>
        </w:rPr>
      </w:pPr>
      <w:r w:rsidRPr="00575394">
        <w:rPr>
          <w:rFonts w:ascii="Courier New" w:eastAsia="Times New Roman" w:hAnsi="Courier New" w:cs="Courier New"/>
          <w:sz w:val="18"/>
          <w:szCs w:val="18"/>
          <w:highlight w:val="yellow"/>
        </w:rPr>
        <w:t>Must be provided before the QAPP is considered complete.</w:t>
      </w:r>
    </w:p>
    <w:p w14:paraId="74B09EEB" w14:textId="77777777" w:rsidR="002E1658" w:rsidRPr="00575394" w:rsidRDefault="706AD373" w:rsidP="002E1658">
      <w:pPr>
        <w:rPr>
          <w:rFonts w:ascii="Courier New" w:hAnsi="Courier New" w:cs="Courier New"/>
          <w:sz w:val="18"/>
          <w:szCs w:val="18"/>
        </w:rPr>
      </w:pPr>
      <w:r w:rsidRPr="706AD373">
        <w:rPr>
          <w:rFonts w:ascii="Courier New" w:hAnsi="Courier New" w:cs="Courier New"/>
          <w:sz w:val="18"/>
          <w:szCs w:val="18"/>
          <w:highlight w:val="green"/>
        </w:rPr>
        <w:t>+++ END-IF +++</w:t>
      </w:r>
    </w:p>
    <w:p w14:paraId="1CA36DF9" w14:textId="15522020" w:rsidR="706AD373" w:rsidRDefault="706AD373">
      <w:r w:rsidRPr="706AD373">
        <w:rPr>
          <w:rFonts w:ascii="Courier New" w:eastAsia="Courier New" w:hAnsi="Courier New" w:cs="Courier New"/>
          <w:sz w:val="16"/>
          <w:szCs w:val="16"/>
          <w:highlight w:val="green"/>
        </w:rPr>
        <w:t>+++EXEC</w:t>
      </w:r>
    </w:p>
    <w:p w14:paraId="5A85A287" w14:textId="064ED9F6" w:rsidR="706AD373" w:rsidRDefault="706AD373">
      <w:r w:rsidRPr="706AD373">
        <w:rPr>
          <w:rFonts w:ascii="Courier New" w:eastAsia="Courier New" w:hAnsi="Courier New" w:cs="Courier New"/>
          <w:sz w:val="16"/>
          <w:szCs w:val="16"/>
          <w:highlight w:val="green"/>
        </w:rPr>
        <w:t>determine =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name, method) =&gt; </w:t>
      </w:r>
      <w:proofErr w:type="spellStart"/>
      <w:r w:rsidRPr="706AD373">
        <w:rPr>
          <w:rFonts w:ascii="Courier New" w:eastAsia="Courier New" w:hAnsi="Courier New" w:cs="Courier New"/>
          <w:sz w:val="16"/>
          <w:szCs w:val="16"/>
          <w:highlight w:val="green"/>
        </w:rPr>
        <w:t>parameters.some</w:t>
      </w:r>
      <w:proofErr w:type="spellEnd"/>
      <w:r w:rsidRPr="706AD373">
        <w:rPr>
          <w:rFonts w:ascii="Courier New" w:eastAsia="Courier New" w:hAnsi="Courier New" w:cs="Courier New"/>
          <w:sz w:val="16"/>
          <w:szCs w:val="16"/>
          <w:highlight w:val="green"/>
        </w:rPr>
        <w:t xml:space="preserve">((param) =&gt; </w:t>
      </w:r>
      <w:proofErr w:type="spellStart"/>
      <w:r w:rsidRPr="706AD373">
        <w:rPr>
          <w:rFonts w:ascii="Courier New" w:eastAsia="Courier New" w:hAnsi="Courier New" w:cs="Courier New"/>
          <w:sz w:val="16"/>
          <w:szCs w:val="16"/>
          <w:highlight w:val="green"/>
        </w:rPr>
        <w:t>mtype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param.monitoringCategory.toLowerCase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w:t>
      </w:r>
      <w:proofErr w:type="spellEnd"/>
      <w:r w:rsidRPr="706AD373">
        <w:rPr>
          <w:rFonts w:ascii="Courier New" w:eastAsia="Courier New" w:hAnsi="Courier New" w:cs="Courier New"/>
          <w:sz w:val="16"/>
          <w:szCs w:val="16"/>
          <w:highlight w:val="green"/>
        </w:rPr>
        <w:t xml:space="preserve"> !== '' ? </w:t>
      </w:r>
      <w:proofErr w:type="spellStart"/>
      <w:r w:rsidRPr="706AD373">
        <w:rPr>
          <w:rFonts w:ascii="Courier New" w:eastAsia="Courier New" w:hAnsi="Courier New" w:cs="Courier New"/>
          <w:sz w:val="16"/>
          <w:szCs w:val="16"/>
          <w:highlight w:val="green"/>
        </w:rPr>
        <w:t>param.waterType.toLowerCase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wtype.toLowerCase</w:t>
      </w:r>
      <w:proofErr w:type="spellEnd"/>
      <w:r w:rsidRPr="706AD373">
        <w:rPr>
          <w:rFonts w:ascii="Courier New" w:eastAsia="Courier New" w:hAnsi="Courier New" w:cs="Courier New"/>
          <w:sz w:val="16"/>
          <w:szCs w:val="16"/>
          <w:highlight w:val="green"/>
        </w:rPr>
        <w:t xml:space="preserve">() : name !== '' ? </w:t>
      </w:r>
      <w:proofErr w:type="spellStart"/>
      <w:r w:rsidRPr="706AD373">
        <w:rPr>
          <w:rFonts w:ascii="Courier New" w:eastAsia="Courier New" w:hAnsi="Courier New" w:cs="Courier New"/>
          <w:sz w:val="16"/>
          <w:szCs w:val="16"/>
          <w:highlight w:val="green"/>
        </w:rPr>
        <w:t>param.parameter.toLowerCase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name.toLowerCase</w:t>
      </w:r>
      <w:proofErr w:type="spellEnd"/>
      <w:r w:rsidRPr="706AD373">
        <w:rPr>
          <w:rFonts w:ascii="Courier New" w:eastAsia="Courier New" w:hAnsi="Courier New" w:cs="Courier New"/>
          <w:sz w:val="16"/>
          <w:szCs w:val="16"/>
          <w:highlight w:val="green"/>
        </w:rPr>
        <w:t xml:space="preserve">() : method !== '' ? </w:t>
      </w:r>
      <w:proofErr w:type="spellStart"/>
      <w:r w:rsidRPr="706AD373">
        <w:rPr>
          <w:rFonts w:ascii="Courier New" w:eastAsia="Courier New" w:hAnsi="Courier New" w:cs="Courier New"/>
          <w:sz w:val="16"/>
          <w:szCs w:val="16"/>
          <w:highlight w:val="green"/>
        </w:rPr>
        <w:t>param.method.toLowerCase</w:t>
      </w:r>
      <w:proofErr w:type="spellEnd"/>
      <w:r w:rsidRPr="706AD373">
        <w:rPr>
          <w:rFonts w:ascii="Courier New" w:eastAsia="Courier New" w:hAnsi="Courier New" w:cs="Courier New"/>
          <w:sz w:val="16"/>
          <w:szCs w:val="16"/>
          <w:highlight w:val="green"/>
        </w:rPr>
        <w:t xml:space="preserve">() === </w:t>
      </w:r>
      <w:proofErr w:type="spellStart"/>
      <w:r w:rsidRPr="706AD373">
        <w:rPr>
          <w:rFonts w:ascii="Courier New" w:eastAsia="Courier New" w:hAnsi="Courier New" w:cs="Courier New"/>
          <w:sz w:val="16"/>
          <w:szCs w:val="16"/>
          <w:highlight w:val="green"/>
        </w:rPr>
        <w:t>method.toLowerCase</w:t>
      </w:r>
      <w:proofErr w:type="spellEnd"/>
      <w:r w:rsidRPr="706AD373">
        <w:rPr>
          <w:rFonts w:ascii="Courier New" w:eastAsia="Courier New" w:hAnsi="Courier New" w:cs="Courier New"/>
          <w:sz w:val="16"/>
          <w:szCs w:val="16"/>
          <w:highlight w:val="green"/>
        </w:rPr>
        <w:t>() : false);</w:t>
      </w:r>
    </w:p>
    <w:p w14:paraId="2F55154C" w14:textId="42B0BD98" w:rsidR="706AD373" w:rsidRDefault="706AD373">
      <w:r w:rsidRPr="706AD373">
        <w:rPr>
          <w:rFonts w:ascii="Courier New" w:eastAsia="Courier New" w:hAnsi="Courier New" w:cs="Courier New"/>
          <w:sz w:val="16"/>
          <w:szCs w:val="16"/>
          <w:highlight w:val="green"/>
        </w:rPr>
        <w:t xml:space="preserve"> </w:t>
      </w:r>
    </w:p>
    <w:p w14:paraId="6745DF4D" w14:textId="1D9CEE5B" w:rsidR="51001942" w:rsidRDefault="51001942">
      <w:proofErr w:type="spellStart"/>
      <w:r w:rsidRPr="51001942">
        <w:rPr>
          <w:rFonts w:ascii="Courier New" w:eastAsia="Courier New" w:hAnsi="Courier New" w:cs="Courier New"/>
          <w:sz w:val="16"/>
          <w:szCs w:val="16"/>
          <w:highlight w:val="green"/>
        </w:rPr>
        <w:t>determineConcern</w:t>
      </w:r>
      <w:proofErr w:type="spellEnd"/>
      <w:r w:rsidRPr="51001942">
        <w:rPr>
          <w:rFonts w:ascii="Courier New" w:eastAsia="Courier New" w:hAnsi="Courier New" w:cs="Courier New"/>
          <w:sz w:val="16"/>
          <w:szCs w:val="16"/>
          <w:highlight w:val="green"/>
        </w:rPr>
        <w:t xml:space="preserve"> = (label) =&gt; </w:t>
      </w:r>
      <w:proofErr w:type="spellStart"/>
      <w:r w:rsidRPr="51001942">
        <w:rPr>
          <w:rFonts w:ascii="Courier New" w:eastAsia="Courier New" w:hAnsi="Courier New" w:cs="Courier New"/>
          <w:sz w:val="16"/>
          <w:szCs w:val="16"/>
          <w:highlight w:val="green"/>
        </w:rPr>
        <w:t>waterConcerns.some</w:t>
      </w:r>
      <w:proofErr w:type="spellEnd"/>
      <w:r w:rsidRPr="51001942">
        <w:rPr>
          <w:rFonts w:ascii="Courier New" w:eastAsia="Courier New" w:hAnsi="Courier New" w:cs="Courier New"/>
          <w:sz w:val="16"/>
          <w:szCs w:val="16"/>
          <w:highlight w:val="green"/>
        </w:rPr>
        <w:t xml:space="preserve">((concern) =&gt; </w:t>
      </w:r>
      <w:proofErr w:type="spellStart"/>
      <w:proofErr w:type="gramStart"/>
      <w:r w:rsidRPr="51001942">
        <w:rPr>
          <w:rFonts w:ascii="Courier New" w:eastAsia="Courier New" w:hAnsi="Courier New" w:cs="Courier New"/>
          <w:sz w:val="16"/>
          <w:szCs w:val="16"/>
          <w:highlight w:val="green"/>
        </w:rPr>
        <w:t>concern.label</w:t>
      </w:r>
      <w:proofErr w:type="gramEnd"/>
      <w:r w:rsidRPr="51001942">
        <w:rPr>
          <w:rFonts w:ascii="Courier New" w:eastAsia="Courier New" w:hAnsi="Courier New" w:cs="Courier New"/>
          <w:sz w:val="16"/>
          <w:szCs w:val="16"/>
          <w:highlight w:val="green"/>
        </w:rPr>
        <w:t>.toLowerCase</w:t>
      </w:r>
      <w:proofErr w:type="spellEnd"/>
      <w:r w:rsidRPr="51001942">
        <w:rPr>
          <w:rFonts w:ascii="Courier New" w:eastAsia="Courier New" w:hAnsi="Courier New" w:cs="Courier New"/>
          <w:sz w:val="16"/>
          <w:szCs w:val="16"/>
          <w:highlight w:val="green"/>
        </w:rPr>
        <w:t xml:space="preserve">() === </w:t>
      </w:r>
      <w:proofErr w:type="spellStart"/>
      <w:r w:rsidRPr="51001942">
        <w:rPr>
          <w:rFonts w:ascii="Courier New" w:eastAsia="Courier New" w:hAnsi="Courier New" w:cs="Courier New"/>
          <w:sz w:val="16"/>
          <w:szCs w:val="16"/>
          <w:highlight w:val="green"/>
        </w:rPr>
        <w:t>label.toLowerCase</w:t>
      </w:r>
      <w:proofErr w:type="spellEnd"/>
      <w:r w:rsidRPr="51001942">
        <w:rPr>
          <w:rFonts w:ascii="Courier New" w:eastAsia="Courier New" w:hAnsi="Courier New" w:cs="Courier New"/>
          <w:sz w:val="16"/>
          <w:szCs w:val="16"/>
          <w:highlight w:val="green"/>
        </w:rPr>
        <w:t>());</w:t>
      </w:r>
    </w:p>
    <w:p w14:paraId="2F36C248" w14:textId="282F3E01" w:rsidR="706AD373" w:rsidRDefault="706AD373">
      <w:r w:rsidRPr="706AD373">
        <w:rPr>
          <w:rFonts w:ascii="Courier New" w:eastAsia="Courier New" w:hAnsi="Courier New" w:cs="Courier New"/>
          <w:sz w:val="16"/>
          <w:szCs w:val="16"/>
          <w:highlight w:val="green"/>
        </w:rPr>
        <w:t>+++</w:t>
      </w:r>
    </w:p>
    <w:p w14:paraId="4FF670D4" w14:textId="3EE7AC9D" w:rsidR="006144ED" w:rsidRPr="006144ED" w:rsidRDefault="006144ED" w:rsidP="006144ED">
      <w:pPr>
        <w:rPr>
          <w:rFonts w:ascii="Courier New" w:hAnsi="Courier New" w:cs="Courier New"/>
          <w:sz w:val="16"/>
          <w:szCs w:val="16"/>
          <w:highlight w:val="green"/>
        </w:rPr>
      </w:pPr>
    </w:p>
    <w:p w14:paraId="36CD92EF" w14:textId="77777777" w:rsidR="002E1658" w:rsidRPr="002E1658" w:rsidRDefault="002E1658" w:rsidP="002E1658">
      <w:pPr>
        <w:tabs>
          <w:tab w:val="left" w:pos="-1440"/>
        </w:tabs>
        <w:rPr>
          <w:rFonts w:cstheme="minorHAnsi"/>
          <w:b/>
          <w:bCs/>
        </w:rPr>
      </w:pPr>
    </w:p>
    <w:p w14:paraId="078AB484" w14:textId="77777777" w:rsidR="002E1658" w:rsidRPr="002E1658" w:rsidRDefault="002E1658" w:rsidP="002E1658">
      <w:pPr>
        <w:tabs>
          <w:tab w:val="left" w:pos="-1440"/>
        </w:tabs>
        <w:jc w:val="center"/>
        <w:rPr>
          <w:rFonts w:cstheme="minorHAnsi"/>
          <w:b/>
          <w:bCs/>
          <w:sz w:val="36"/>
          <w:szCs w:val="36"/>
        </w:rPr>
      </w:pPr>
    </w:p>
    <w:p w14:paraId="6F3BEFB0" w14:textId="77777777" w:rsidR="002E1658" w:rsidRPr="002E1658" w:rsidRDefault="002E1658" w:rsidP="002E1658">
      <w:pPr>
        <w:tabs>
          <w:tab w:val="left" w:pos="-1440"/>
        </w:tabs>
        <w:jc w:val="center"/>
        <w:rPr>
          <w:rFonts w:cstheme="minorHAnsi"/>
          <w:b/>
          <w:bCs/>
          <w:sz w:val="36"/>
          <w:szCs w:val="36"/>
        </w:rPr>
      </w:pPr>
    </w:p>
    <w:p w14:paraId="69671491"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Quality Assurance Project Plan</w:t>
      </w:r>
    </w:p>
    <w:p w14:paraId="328CF297" w14:textId="77777777" w:rsidR="002E1658" w:rsidRPr="002E1658" w:rsidRDefault="002E1658" w:rsidP="002E1658">
      <w:pPr>
        <w:tabs>
          <w:tab w:val="left" w:pos="-1440"/>
        </w:tabs>
        <w:jc w:val="center"/>
        <w:rPr>
          <w:rFonts w:cstheme="minorHAnsi"/>
          <w:b/>
          <w:bCs/>
          <w:sz w:val="36"/>
          <w:szCs w:val="36"/>
        </w:rPr>
      </w:pPr>
      <w:r w:rsidRPr="002E1658">
        <w:rPr>
          <w:rFonts w:cstheme="minorHAnsi"/>
          <w:b/>
          <w:bCs/>
          <w:sz w:val="36"/>
          <w:szCs w:val="36"/>
        </w:rPr>
        <w:t>for</w:t>
      </w:r>
    </w:p>
    <w:p w14:paraId="6443649E" w14:textId="77777777" w:rsidR="002E1658" w:rsidRPr="002E1658" w:rsidRDefault="002E1658" w:rsidP="002E1658">
      <w:pPr>
        <w:tabs>
          <w:tab w:val="left" w:pos="-1440"/>
        </w:tabs>
        <w:jc w:val="center"/>
        <w:rPr>
          <w:rFonts w:cstheme="minorHAnsi"/>
          <w:b/>
          <w:bCs/>
          <w:sz w:val="36"/>
          <w:szCs w:val="36"/>
        </w:rPr>
      </w:pPr>
    </w:p>
    <w:p w14:paraId="0877F278" w14:textId="77777777" w:rsidR="002E1658" w:rsidRPr="008B69B4" w:rsidRDefault="002E1658" w:rsidP="002E1658">
      <w:pPr>
        <w:tabs>
          <w:tab w:val="left" w:pos="-1440"/>
        </w:tabs>
        <w:jc w:val="center"/>
        <w:rPr>
          <w:rFonts w:cstheme="minorHAnsi"/>
          <w:b/>
          <w:bCs/>
          <w:sz w:val="36"/>
          <w:szCs w:val="36"/>
        </w:rPr>
      </w:pPr>
      <w:r w:rsidRPr="008B69B4">
        <w:rPr>
          <w:rFonts w:cstheme="minorHAnsi"/>
          <w:b/>
          <w:bCs/>
          <w:sz w:val="36"/>
          <w:szCs w:val="36"/>
        </w:rPr>
        <w:t>+++INS `${title}`+++</w:t>
      </w:r>
    </w:p>
    <w:p w14:paraId="7C9D9CBD" w14:textId="77777777" w:rsidR="002E1658" w:rsidRPr="008B69B4" w:rsidRDefault="002E1658" w:rsidP="002E1658">
      <w:pPr>
        <w:tabs>
          <w:tab w:val="left" w:pos="-1440"/>
        </w:tabs>
        <w:jc w:val="center"/>
        <w:rPr>
          <w:rFonts w:cstheme="minorHAnsi"/>
          <w:b/>
          <w:bCs/>
        </w:rPr>
      </w:pPr>
    </w:p>
    <w:p w14:paraId="4592F2E0" w14:textId="77777777" w:rsidR="002E1658" w:rsidRPr="008B69B4" w:rsidRDefault="002E1658" w:rsidP="002E1658">
      <w:pPr>
        <w:tabs>
          <w:tab w:val="left" w:pos="-1440"/>
        </w:tabs>
        <w:jc w:val="center"/>
        <w:rPr>
          <w:rFonts w:cstheme="minorHAnsi"/>
          <w:b/>
          <w:bCs/>
        </w:rPr>
      </w:pPr>
    </w:p>
    <w:p w14:paraId="317C4ABA" w14:textId="77777777" w:rsidR="002E1658" w:rsidRPr="008B69B4" w:rsidRDefault="002E1658" w:rsidP="002E1658">
      <w:pPr>
        <w:tabs>
          <w:tab w:val="left" w:pos="-1440"/>
        </w:tabs>
        <w:jc w:val="center"/>
        <w:rPr>
          <w:rFonts w:cstheme="minorHAnsi"/>
          <w:b/>
          <w:bCs/>
        </w:rPr>
      </w:pPr>
    </w:p>
    <w:p w14:paraId="084B82C3" w14:textId="77777777" w:rsidR="002E1658" w:rsidRPr="008B69B4" w:rsidRDefault="002E1658" w:rsidP="002E1658">
      <w:pPr>
        <w:tabs>
          <w:tab w:val="left" w:pos="-1440"/>
        </w:tabs>
        <w:jc w:val="center"/>
        <w:rPr>
          <w:rFonts w:cstheme="minorHAnsi"/>
          <w:b/>
          <w:bCs/>
          <w:sz w:val="28"/>
          <w:szCs w:val="28"/>
        </w:rPr>
      </w:pPr>
      <w:r w:rsidRPr="008B69B4">
        <w:rPr>
          <w:rFonts w:cstheme="minorHAnsi"/>
          <w:b/>
          <w:bCs/>
          <w:sz w:val="28"/>
          <w:szCs w:val="28"/>
        </w:rPr>
        <w:t>Prepared by</w:t>
      </w:r>
    </w:p>
    <w:p w14:paraId="53E4275D" w14:textId="77777777" w:rsidR="002E1658" w:rsidRPr="002E1658" w:rsidRDefault="002E1658" w:rsidP="002E1658">
      <w:pPr>
        <w:tabs>
          <w:tab w:val="left" w:pos="-1440"/>
        </w:tabs>
        <w:jc w:val="center"/>
        <w:rPr>
          <w:rFonts w:cstheme="minorHAnsi"/>
          <w:b/>
          <w:bCs/>
          <w:sz w:val="28"/>
          <w:szCs w:val="28"/>
        </w:rPr>
      </w:pPr>
      <w:r w:rsidRPr="008B69B4">
        <w:rPr>
          <w:rFonts w:cstheme="minorHAnsi"/>
          <w:b/>
          <w:bCs/>
          <w:sz w:val="28"/>
          <w:szCs w:val="28"/>
        </w:rPr>
        <w:t>+++INS `${</w:t>
      </w:r>
      <w:proofErr w:type="spellStart"/>
      <w:r w:rsidRPr="008B69B4">
        <w:rPr>
          <w:rFonts w:cstheme="minorHAnsi"/>
          <w:b/>
          <w:bCs/>
          <w:sz w:val="28"/>
          <w:szCs w:val="28"/>
        </w:rPr>
        <w:t>preparedBy</w:t>
      </w:r>
      <w:proofErr w:type="spellEnd"/>
      <w:r w:rsidRPr="008B69B4">
        <w:rPr>
          <w:rFonts w:cstheme="minorHAnsi"/>
          <w:b/>
          <w:bCs/>
          <w:sz w:val="28"/>
          <w:szCs w:val="28"/>
        </w:rPr>
        <w:t>}`+++</w:t>
      </w:r>
    </w:p>
    <w:p w14:paraId="72C70149" w14:textId="77777777" w:rsidR="002E1658" w:rsidRPr="002E1658" w:rsidRDefault="002E1658" w:rsidP="002E1658">
      <w:pPr>
        <w:rPr>
          <w:rFonts w:cstheme="minorHAnsi"/>
          <w:sz w:val="28"/>
          <w:szCs w:val="28"/>
        </w:rPr>
      </w:pPr>
    </w:p>
    <w:p w14:paraId="578939F1" w14:textId="77777777" w:rsidR="002E1658" w:rsidRPr="002E1658" w:rsidRDefault="002E1658" w:rsidP="002E1658">
      <w:pPr>
        <w:rPr>
          <w:rFonts w:cstheme="minorHAnsi"/>
        </w:rPr>
      </w:pPr>
    </w:p>
    <w:p w14:paraId="4680A619" w14:textId="04614EF8" w:rsidR="002E1658" w:rsidRDefault="002E1658" w:rsidP="002E1658">
      <w:pPr>
        <w:rPr>
          <w:rFonts w:cstheme="minorHAnsi"/>
        </w:rPr>
      </w:pPr>
    </w:p>
    <w:p w14:paraId="241F2243" w14:textId="77777777" w:rsidR="002E1658" w:rsidRPr="002E1658" w:rsidRDefault="002E1658" w:rsidP="002E1658">
      <w:pPr>
        <w:rPr>
          <w:rFonts w:cstheme="minorHAnsi"/>
        </w:rPr>
      </w:pPr>
    </w:p>
    <w:p w14:paraId="56A23AF7" w14:textId="77777777" w:rsidR="00004913" w:rsidRDefault="00004913" w:rsidP="00004913"/>
    <w:p w14:paraId="28BCEBFA" w14:textId="2969BBE7" w:rsidR="00004913" w:rsidRPr="00E87F58" w:rsidRDefault="00004913" w:rsidP="6A190F99">
      <w:pPr>
        <w:jc w:val="center"/>
        <w:rPr>
          <w:i/>
          <w:iCs/>
        </w:rPr>
      </w:pPr>
      <w:r w:rsidRPr="6A190F99">
        <w:rPr>
          <w:i/>
          <w:iCs/>
        </w:rPr>
        <w:t xml:space="preserve">This </w:t>
      </w:r>
      <w:r w:rsidR="005937A4" w:rsidRPr="6A190F99">
        <w:rPr>
          <w:i/>
          <w:iCs/>
        </w:rPr>
        <w:t>Quality Assurance Project</w:t>
      </w:r>
      <w:r w:rsidR="00925D21" w:rsidRPr="6A190F99">
        <w:rPr>
          <w:i/>
          <w:iCs/>
        </w:rPr>
        <w:t xml:space="preserve"> Plan</w:t>
      </w:r>
      <w:r w:rsidRPr="6A190F99">
        <w:rPr>
          <w:i/>
          <w:iCs/>
        </w:rPr>
        <w:t xml:space="preserve"> </w:t>
      </w:r>
      <w:r w:rsidR="00E51007" w:rsidRPr="6A190F99">
        <w:rPr>
          <w:i/>
          <w:iCs/>
        </w:rPr>
        <w:t>was</w:t>
      </w:r>
      <w:r w:rsidR="001074AB" w:rsidRPr="6A190F99">
        <w:rPr>
          <w:i/>
          <w:iCs/>
        </w:rPr>
        <w:t xml:space="preserve"> </w:t>
      </w:r>
      <w:r w:rsidRPr="6A190F99">
        <w:rPr>
          <w:i/>
          <w:iCs/>
        </w:rPr>
        <w:t xml:space="preserve">generated by </w:t>
      </w:r>
      <w:proofErr w:type="spellStart"/>
      <w:r w:rsidRPr="6A190F99">
        <w:rPr>
          <w:i/>
          <w:iCs/>
        </w:rPr>
        <w:t>AquaQAPP</w:t>
      </w:r>
      <w:proofErr w:type="spellEnd"/>
      <w:r w:rsidRPr="6A190F99">
        <w:rPr>
          <w:i/>
          <w:iCs/>
        </w:rPr>
        <w:t>, a tool managed by Massachusetts Bay</w:t>
      </w:r>
      <w:r w:rsidR="00997921" w:rsidRPr="6A190F99">
        <w:rPr>
          <w:i/>
          <w:iCs/>
        </w:rPr>
        <w:t>s</w:t>
      </w:r>
      <w:r w:rsidRPr="6A190F99">
        <w:rPr>
          <w:i/>
          <w:iCs/>
        </w:rPr>
        <w:t xml:space="preserve"> National Estuary Pa</w:t>
      </w:r>
      <w:r w:rsidR="6A190F99" w:rsidRPr="6A190F99">
        <w:rPr>
          <w:i/>
          <w:iCs/>
        </w:rPr>
        <w:t>rtnership a</w:t>
      </w:r>
      <w:r w:rsidRPr="6A190F99">
        <w:rPr>
          <w:i/>
          <w:iCs/>
        </w:rPr>
        <w:t xml:space="preserve">nd developed with funding from </w:t>
      </w:r>
      <w:r w:rsidR="0044249D" w:rsidRPr="6A190F99">
        <w:rPr>
          <w:i/>
          <w:iCs/>
        </w:rPr>
        <w:t xml:space="preserve">the </w:t>
      </w:r>
      <w:r w:rsidRPr="6A190F99">
        <w:rPr>
          <w:i/>
          <w:iCs/>
        </w:rPr>
        <w:t>U</w:t>
      </w:r>
      <w:r w:rsidR="0044249D" w:rsidRPr="6A190F99">
        <w:rPr>
          <w:i/>
          <w:iCs/>
        </w:rPr>
        <w:t>nited States</w:t>
      </w:r>
      <w:r w:rsidRPr="6A190F99">
        <w:rPr>
          <w:i/>
          <w:iCs/>
        </w:rPr>
        <w:t xml:space="preserve"> </w:t>
      </w:r>
      <w:r w:rsidR="0044249D" w:rsidRPr="6A190F99">
        <w:rPr>
          <w:i/>
          <w:iCs/>
        </w:rPr>
        <w:t xml:space="preserve">Environmental </w:t>
      </w:r>
      <w:r w:rsidRPr="6A190F99">
        <w:rPr>
          <w:i/>
          <w:iCs/>
        </w:rPr>
        <w:t>P</w:t>
      </w:r>
      <w:r w:rsidR="0044249D" w:rsidRPr="6A190F99">
        <w:rPr>
          <w:i/>
          <w:iCs/>
        </w:rPr>
        <w:t xml:space="preserve">rotection </w:t>
      </w:r>
      <w:r w:rsidRPr="6A190F99">
        <w:rPr>
          <w:i/>
          <w:iCs/>
        </w:rPr>
        <w:t>A</w:t>
      </w:r>
      <w:r w:rsidR="0044249D" w:rsidRPr="6A190F99">
        <w:rPr>
          <w:i/>
          <w:iCs/>
        </w:rPr>
        <w:t>gency</w:t>
      </w:r>
      <w:r w:rsidRPr="6A190F99">
        <w:rPr>
          <w:i/>
          <w:iCs/>
        </w:rPr>
        <w:t xml:space="preserve"> and </w:t>
      </w:r>
      <w:r w:rsidR="00577CE3" w:rsidRPr="6A190F99">
        <w:rPr>
          <w:i/>
          <w:iCs/>
        </w:rPr>
        <w:t xml:space="preserve">the </w:t>
      </w:r>
      <w:r w:rsidRPr="6A190F99">
        <w:rPr>
          <w:i/>
          <w:iCs/>
        </w:rPr>
        <w:t>Massachusetts Department of Environmental Protection.</w:t>
      </w:r>
    </w:p>
    <w:p w14:paraId="72B58BEA" w14:textId="77777777" w:rsidR="00004913" w:rsidRDefault="00004913" w:rsidP="00004913"/>
    <w:p w14:paraId="39C595C1" w14:textId="1D3CF1C5" w:rsidR="00DE3BC3" w:rsidRDefault="00DE3BC3" w:rsidP="00004913"/>
    <w:p w14:paraId="4613E5BD" w14:textId="77777777" w:rsidR="002E1658" w:rsidRDefault="002E1658" w:rsidP="00004913"/>
    <w:p w14:paraId="6C0EEFCB" w14:textId="5E6A0ADC" w:rsidR="00004913" w:rsidRPr="00004913" w:rsidRDefault="020EFAA8" w:rsidP="020EFAA8">
      <w:pPr>
        <w:jc w:val="center"/>
        <w:rPr>
          <w:sz w:val="28"/>
          <w:szCs w:val="28"/>
        </w:rPr>
      </w:pPr>
      <w:r w:rsidRPr="020EFAA8">
        <w:rPr>
          <w:sz w:val="28"/>
          <w:szCs w:val="28"/>
        </w:rPr>
        <w:t xml:space="preserve">Date generated: </w:t>
      </w:r>
      <w:r w:rsidRPr="000E2DAB">
        <w:rPr>
          <w:sz w:val="28"/>
          <w:szCs w:val="28"/>
        </w:rPr>
        <w:t>+++INS `${</w:t>
      </w:r>
      <w:proofErr w:type="spellStart"/>
      <w:r w:rsidRPr="000E2DAB">
        <w:rPr>
          <w:sz w:val="28"/>
          <w:szCs w:val="28"/>
        </w:rPr>
        <w:t>dateGenerated</w:t>
      </w:r>
      <w:proofErr w:type="spellEnd"/>
      <w:r w:rsidRPr="000E2DAB">
        <w:rPr>
          <w:sz w:val="28"/>
          <w:szCs w:val="28"/>
        </w:rPr>
        <w:t>}`+++</w:t>
      </w:r>
    </w:p>
    <w:p w14:paraId="1412210E" w14:textId="77777777" w:rsidR="00004913" w:rsidRDefault="00004913" w:rsidP="00004913"/>
    <w:p w14:paraId="168AD58E" w14:textId="77777777" w:rsidR="00004913" w:rsidRPr="00004913" w:rsidRDefault="00004913" w:rsidP="00004913"/>
    <w:p w14:paraId="4B6B4E7D" w14:textId="77777777" w:rsidR="00677795" w:rsidRDefault="00677795" w:rsidP="00004913">
      <w:pPr>
        <w:tabs>
          <w:tab w:val="center" w:pos="4680"/>
        </w:tabs>
      </w:pPr>
      <w:r>
        <w:br w:type="page"/>
      </w:r>
    </w:p>
    <w:p w14:paraId="0499B8A8" w14:textId="32A723F9" w:rsidR="009F0542" w:rsidRDefault="65A228DC" w:rsidP="00085DA3">
      <w:pPr>
        <w:pStyle w:val="BodyText"/>
      </w:pPr>
      <w:r w:rsidRPr="65A228DC">
        <w:rPr>
          <w:b/>
          <w:bCs/>
        </w:rPr>
        <w:t xml:space="preserve">Disclaimer: </w:t>
      </w:r>
      <w:r>
        <w:t xml:space="preserve">This plan was generated by </w:t>
      </w:r>
      <w:proofErr w:type="spellStart"/>
      <w:r>
        <w:t>AquaQAPP</w:t>
      </w:r>
      <w:proofErr w:type="spellEnd"/>
      <w:r>
        <w:t xml:space="preserve">, a web-based application created by the Massachusetts Bays National Estuary </w:t>
      </w:r>
      <w:r w:rsidR="003D4269">
        <w:t>Partnership</w:t>
      </w:r>
      <w:r w:rsidR="008B3D9C">
        <w:t xml:space="preserve"> (MassBays)</w:t>
      </w:r>
      <w:r>
        <w:t xml:space="preserve">. </w:t>
      </w:r>
      <w:proofErr w:type="spellStart"/>
      <w:r>
        <w:t>AquaQAPP</w:t>
      </w:r>
      <w:proofErr w:type="spellEnd"/>
      <w:r>
        <w:t xml:space="preserve"> generates tailored </w:t>
      </w:r>
      <w:r w:rsidR="009A220E">
        <w:t>Quality Assurance Project</w:t>
      </w:r>
      <w:r>
        <w:t xml:space="preserve"> Plans (</w:t>
      </w:r>
      <w:r w:rsidR="00D46B8D">
        <w:t>QAPPs</w:t>
      </w:r>
      <w:r>
        <w:t xml:space="preserve">) for </w:t>
      </w:r>
      <w:r w:rsidR="00B52231">
        <w:t xml:space="preserve">marine and freshwater </w:t>
      </w:r>
      <w:r>
        <w:t xml:space="preserve">water quality </w:t>
      </w:r>
      <w:r w:rsidR="00B52231">
        <w:t xml:space="preserve">and benthic </w:t>
      </w:r>
      <w:r>
        <w:t xml:space="preserve">monitoring efforts in the </w:t>
      </w:r>
      <w:r w:rsidR="006F4773">
        <w:t>Commonwealth of</w:t>
      </w:r>
      <w:r>
        <w:t xml:space="preserve"> Massachusetts and is intended to </w:t>
      </w:r>
      <w:r w:rsidR="001B0371">
        <w:t>assist</w:t>
      </w:r>
      <w:r w:rsidR="0037091A" w:rsidRPr="0037091A">
        <w:t xml:space="preserve"> volunteer monitoring programs</w:t>
      </w:r>
      <w:r w:rsidR="00D071D0">
        <w:t xml:space="preserve"> in collecting quality-assured data</w:t>
      </w:r>
      <w:r>
        <w:t xml:space="preserve">. </w:t>
      </w:r>
    </w:p>
    <w:p w14:paraId="3BE79404" w14:textId="3ED8DFC3" w:rsidR="00F25C03" w:rsidRDefault="00F25C03" w:rsidP="26FA3458">
      <w:pPr>
        <w:pStyle w:val="BodyText"/>
      </w:pPr>
      <w:r>
        <w:t xml:space="preserve">This </w:t>
      </w:r>
      <w:r w:rsidR="00D071D0">
        <w:t>plan</w:t>
      </w:r>
      <w:r>
        <w:t xml:space="preserve"> does not define, or otherwise limit, the purpose for which organizations may seek to use the plan or apply their data.</w:t>
      </w:r>
      <w:r w:rsidR="0007360D" w:rsidRPr="00E5E878">
        <w:t xml:space="preserve"> </w:t>
      </w:r>
      <w:r w:rsidR="0007360D">
        <w:t xml:space="preserve">A goal of the </w:t>
      </w:r>
      <w:proofErr w:type="spellStart"/>
      <w:r w:rsidR="0007360D">
        <w:t>AquaQAPP</w:t>
      </w:r>
      <w:proofErr w:type="spellEnd"/>
      <w:r w:rsidR="0007360D">
        <w:t xml:space="preserve"> project, however, is to </w:t>
      </w:r>
      <w:r w:rsidR="006529A3">
        <w:t>bring more citizen science data to decision makers</w:t>
      </w:r>
      <w:r w:rsidR="008B3D9C">
        <w:t>, including MassBays, the Massachusetts Department of Environmental Protection (DEP), and the Environmental Protection Agency (EPA)</w:t>
      </w:r>
      <w:r w:rsidR="006529A3" w:rsidRPr="00E5E878">
        <w:t>.</w:t>
      </w:r>
      <w:r w:rsidR="00E5E878">
        <w:t xml:space="preserve"> </w:t>
      </w:r>
    </w:p>
    <w:p w14:paraId="73264703" w14:textId="03037509" w:rsidR="005A5AA8" w:rsidRDefault="25FF1C52" w:rsidP="25FF1C52">
      <w:pPr>
        <w:pStyle w:val="BodyText"/>
      </w:pPr>
      <w:r>
        <w:t xml:space="preserve">Use of </w:t>
      </w:r>
      <w:proofErr w:type="spellStart"/>
      <w:r>
        <w:t>AquaQAPP</w:t>
      </w:r>
      <w:proofErr w:type="spellEnd"/>
      <w:r>
        <w:t xml:space="preserve"> is not required. </w:t>
      </w:r>
      <w:r w:rsidR="00274717">
        <w:t xml:space="preserve">By </w:t>
      </w:r>
      <w:r w:rsidR="00743553">
        <w:t xml:space="preserve">using </w:t>
      </w:r>
      <w:proofErr w:type="spellStart"/>
      <w:r w:rsidR="00743553">
        <w:t>AquaQAPP</w:t>
      </w:r>
      <w:proofErr w:type="spellEnd"/>
      <w:r w:rsidR="00814271">
        <w:t xml:space="preserve"> to</w:t>
      </w:r>
      <w:r w:rsidR="004A3F6B">
        <w:t xml:space="preserve"> document and plan for</w:t>
      </w:r>
      <w:r w:rsidR="004A3F6B" w:rsidRPr="014E3329">
        <w:t xml:space="preserve"> </w:t>
      </w:r>
      <w:r w:rsidR="00D071D0">
        <w:t xml:space="preserve">collection of </w:t>
      </w:r>
      <w:r w:rsidR="004A3F6B">
        <w:t>quality assur</w:t>
      </w:r>
      <w:r w:rsidR="00D071D0">
        <w:t>ed data</w:t>
      </w:r>
      <w:r w:rsidR="00743553" w:rsidRPr="014E3329">
        <w:t xml:space="preserve">, </w:t>
      </w:r>
      <w:r w:rsidR="008A634B">
        <w:t xml:space="preserve">the monitoring </w:t>
      </w:r>
      <w:r w:rsidR="00FF33AE">
        <w:t>program</w:t>
      </w:r>
      <w:r w:rsidR="00E362EB">
        <w:t>’s</w:t>
      </w:r>
      <w:r w:rsidR="00FF33AE" w:rsidRPr="014E3329">
        <w:t xml:space="preserve"> </w:t>
      </w:r>
      <w:r w:rsidR="00C401DB">
        <w:t xml:space="preserve">QAPP is </w:t>
      </w:r>
      <w:r w:rsidR="00C873B6">
        <w:t>con</w:t>
      </w:r>
      <w:r w:rsidR="000104F7">
        <w:t xml:space="preserve">sidered </w:t>
      </w:r>
      <w:r w:rsidR="00D071D0">
        <w:t>pre-approved</w:t>
      </w:r>
      <w:r w:rsidR="00D071D0" w:rsidRPr="014E3329">
        <w:t xml:space="preserve"> </w:t>
      </w:r>
      <w:r w:rsidR="006F4773">
        <w:t>by</w:t>
      </w:r>
      <w:r w:rsidR="65A228DC" w:rsidRPr="014E3329">
        <w:t xml:space="preserve"> </w:t>
      </w:r>
      <w:r w:rsidR="65A228DC">
        <w:t>DEP</w:t>
      </w:r>
      <w:r w:rsidR="00B97001">
        <w:t xml:space="preserve"> and </w:t>
      </w:r>
      <w:r w:rsidR="1E57EB35">
        <w:t xml:space="preserve">deemed acceptable by </w:t>
      </w:r>
      <w:r w:rsidR="00B97001">
        <w:t>EPA</w:t>
      </w:r>
      <w:r w:rsidR="65A228DC" w:rsidRPr="014E3329">
        <w:t xml:space="preserve">, </w:t>
      </w:r>
      <w:r w:rsidR="00F25C03">
        <w:t xml:space="preserve">and </w:t>
      </w:r>
      <w:r w:rsidR="00A6144E">
        <w:t>agency</w:t>
      </w:r>
      <w:r w:rsidR="00DC76FA">
        <w:t xml:space="preserve"> review is not required prior to sampling. </w:t>
      </w:r>
      <w:r w:rsidR="00D56C6E">
        <w:t xml:space="preserve">This pre-approval </w:t>
      </w:r>
      <w:r w:rsidR="00D071D0">
        <w:t>is valid</w:t>
      </w:r>
      <w:r w:rsidR="00D56C6E">
        <w:t xml:space="preserve"> so long as</w:t>
      </w:r>
      <w:r w:rsidR="002018B4" w:rsidRPr="014E3329">
        <w:t xml:space="preserve"> </w:t>
      </w:r>
      <w:r w:rsidR="002018B4">
        <w:t>s</w:t>
      </w:r>
      <w:r w:rsidR="007C2CE1">
        <w:t xml:space="preserve">amples are collected </w:t>
      </w:r>
      <w:r w:rsidR="002018B4">
        <w:t xml:space="preserve">and analyzed </w:t>
      </w:r>
      <w:r w:rsidR="00A6144E">
        <w:t xml:space="preserve">in strict accordance </w:t>
      </w:r>
      <w:r w:rsidR="00626D68">
        <w:t>with the</w:t>
      </w:r>
      <w:r w:rsidR="007C2CE1">
        <w:t xml:space="preserve"> QAPP generated by the application</w:t>
      </w:r>
      <w:r w:rsidR="00D4203E" w:rsidRPr="014E3329">
        <w:t xml:space="preserve"> </w:t>
      </w:r>
      <w:r w:rsidR="00626D68">
        <w:t xml:space="preserve">which has </w:t>
      </w:r>
      <w:r w:rsidR="00D4203E">
        <w:t xml:space="preserve">not </w:t>
      </w:r>
      <w:r w:rsidR="00626D68">
        <w:t xml:space="preserve">been </w:t>
      </w:r>
      <w:r w:rsidR="00D4203E">
        <w:t>significantly altered from the original output.</w:t>
      </w:r>
      <w:r w:rsidR="00734C30">
        <w:t xml:space="preserve"> “Not significantly altered” means that </w:t>
      </w:r>
      <w:r w:rsidR="00D50B4E">
        <w:t xml:space="preserve">the user </w:t>
      </w:r>
      <w:r w:rsidR="00364497">
        <w:t xml:space="preserve">has </w:t>
      </w:r>
      <w:r w:rsidR="009A679B">
        <w:t xml:space="preserve">not </w:t>
      </w:r>
      <w:r w:rsidR="00D50B4E">
        <w:t>ma</w:t>
      </w:r>
      <w:r w:rsidR="00364497">
        <w:t>de</w:t>
      </w:r>
      <w:r w:rsidR="00D50B4E" w:rsidRPr="014E3329">
        <w:t xml:space="preserve"> </w:t>
      </w:r>
      <w:r w:rsidR="00626D68">
        <w:t xml:space="preserve">or will not make </w:t>
      </w:r>
      <w:r w:rsidR="65A228DC">
        <w:t xml:space="preserve">changes to </w:t>
      </w:r>
      <w:r w:rsidR="0068494A">
        <w:t xml:space="preserve">collection </w:t>
      </w:r>
      <w:r w:rsidR="00791A6A">
        <w:t>protocols</w:t>
      </w:r>
      <w:r w:rsidR="00626D68" w:rsidRPr="014E3329">
        <w:t>,</w:t>
      </w:r>
      <w:r w:rsidR="00791A6A" w:rsidRPr="014E3329">
        <w:t xml:space="preserve"> </w:t>
      </w:r>
      <w:r w:rsidR="0068494A">
        <w:t xml:space="preserve">analytical </w:t>
      </w:r>
      <w:r w:rsidR="006F4773">
        <w:t>methods</w:t>
      </w:r>
      <w:r w:rsidR="00626D68">
        <w:t>, or other substantive content</w:t>
      </w:r>
      <w:r w:rsidR="00613BE7">
        <w:t xml:space="preserve"> included in the </w:t>
      </w:r>
      <w:r w:rsidR="00DA72C4">
        <w:t>generated QAPP</w:t>
      </w:r>
      <w:r w:rsidR="005A227E" w:rsidRPr="014E3329">
        <w:t xml:space="preserve">. </w:t>
      </w:r>
    </w:p>
    <w:p w14:paraId="04F392B1" w14:textId="2552ABA7" w:rsidR="00667827" w:rsidRDefault="005A227E" w:rsidP="00085DA3">
      <w:pPr>
        <w:pStyle w:val="BodyText"/>
      </w:pPr>
      <w:r>
        <w:t xml:space="preserve">Where </w:t>
      </w:r>
      <w:r w:rsidR="00903317">
        <w:t xml:space="preserve">new </w:t>
      </w:r>
      <w:r w:rsidR="00626D68">
        <w:t xml:space="preserve">or revised </w:t>
      </w:r>
      <w:r w:rsidR="00903317">
        <w:t xml:space="preserve">methods, </w:t>
      </w:r>
      <w:r w:rsidR="006F4773">
        <w:t>addition</w:t>
      </w:r>
      <w:r w:rsidR="00DD7651">
        <w:t>al</w:t>
      </w:r>
      <w:r w:rsidR="006F4773">
        <w:t xml:space="preserve"> parameters</w:t>
      </w:r>
      <w:r w:rsidR="00667827">
        <w:t>, or other substantial changes</w:t>
      </w:r>
      <w:r w:rsidR="006F4773">
        <w:t xml:space="preserve"> </w:t>
      </w:r>
      <w:r w:rsidR="00DD7651">
        <w:t xml:space="preserve">are </w:t>
      </w:r>
      <w:r w:rsidR="00667827">
        <w:t xml:space="preserve">included </w:t>
      </w:r>
      <w:r w:rsidR="006F4773">
        <w:t xml:space="preserve">beyond the </w:t>
      </w:r>
      <w:r w:rsidR="65A228DC">
        <w:t xml:space="preserve">content generated by </w:t>
      </w:r>
      <w:proofErr w:type="spellStart"/>
      <w:r w:rsidR="65A228DC">
        <w:t>AquaQAPP</w:t>
      </w:r>
      <w:proofErr w:type="spellEnd"/>
      <w:r w:rsidR="00DD7651">
        <w:t>,</w:t>
      </w:r>
      <w:r w:rsidR="002D3657">
        <w:t xml:space="preserve"> </w:t>
      </w:r>
      <w:r w:rsidR="004B1798">
        <w:t>and a</w:t>
      </w:r>
      <w:r w:rsidR="00667827">
        <w:t xml:space="preserve"> stated</w:t>
      </w:r>
      <w:r w:rsidR="004B1798">
        <w:t xml:space="preserve"> objective of the monitoring effort is to submit the resulting data to DEP,</w:t>
      </w:r>
      <w:r w:rsidR="004B1798" w:rsidDel="005D2760">
        <w:t xml:space="preserve"> </w:t>
      </w:r>
      <w:r w:rsidR="65A228DC">
        <w:t>DEP</w:t>
      </w:r>
      <w:r w:rsidR="00903317">
        <w:t xml:space="preserve"> </w:t>
      </w:r>
      <w:r w:rsidR="005D2760">
        <w:t xml:space="preserve">requires </w:t>
      </w:r>
      <w:r w:rsidR="00B25C53">
        <w:t xml:space="preserve">QAPP </w:t>
      </w:r>
      <w:r w:rsidR="005D2760">
        <w:t xml:space="preserve">review </w:t>
      </w:r>
      <w:r w:rsidR="00903317">
        <w:t>prior to implementation</w:t>
      </w:r>
      <w:r w:rsidR="003D14BF">
        <w:t xml:space="preserve">. The modified QAPP can be submitted to: </w:t>
      </w:r>
    </w:p>
    <w:p w14:paraId="6D97AA18" w14:textId="6AB1A4C6" w:rsidR="00667827" w:rsidRDefault="00667827" w:rsidP="00E87F58">
      <w:pPr>
        <w:pStyle w:val="BodyText"/>
        <w:spacing w:after="0"/>
        <w:ind w:left="720"/>
      </w:pPr>
      <w:r>
        <w:t>Suzanne Flint</w:t>
      </w:r>
      <w:r w:rsidR="00526A1B">
        <w:t xml:space="preserve"> (Suzanne.Flint@mass.gov)</w:t>
      </w:r>
    </w:p>
    <w:p w14:paraId="4D250605" w14:textId="106BBF63" w:rsidR="00526A1B" w:rsidRDefault="00526A1B" w:rsidP="00E87F58">
      <w:pPr>
        <w:pStyle w:val="BodyText"/>
        <w:spacing w:after="0"/>
        <w:ind w:left="720"/>
      </w:pPr>
      <w:r>
        <w:t>Bureau of Water Resources, Watershed Planning Program</w:t>
      </w:r>
    </w:p>
    <w:p w14:paraId="7CC87471" w14:textId="60186902" w:rsidR="00526A1B" w:rsidRDefault="00526A1B" w:rsidP="00E87F58">
      <w:pPr>
        <w:pStyle w:val="BodyText"/>
        <w:spacing w:after="0"/>
        <w:ind w:left="720"/>
      </w:pPr>
      <w:r>
        <w:t>Massachusetts Department of Environmental Protection</w:t>
      </w:r>
    </w:p>
    <w:p w14:paraId="2561AA7F" w14:textId="77777777" w:rsidR="000A5D27" w:rsidRDefault="00526A1B" w:rsidP="00E87F58">
      <w:pPr>
        <w:pStyle w:val="BodyText"/>
        <w:spacing w:after="0"/>
        <w:ind w:left="720"/>
      </w:pPr>
      <w:r>
        <w:t>8 New Bond Street, Worcester, MA  01606</w:t>
      </w:r>
    </w:p>
    <w:p w14:paraId="5F4FB5EF" w14:textId="01C5A942" w:rsidR="00667827" w:rsidRPr="00FD4A2A" w:rsidRDefault="00667827" w:rsidP="00FD4A2A"/>
    <w:p w14:paraId="4D62A593" w14:textId="4AFDEE9E" w:rsidR="00EF263A" w:rsidRDefault="65A228DC" w:rsidP="00085DA3">
      <w:pPr>
        <w:pStyle w:val="BodyText"/>
      </w:pPr>
      <w:r>
        <w:t xml:space="preserve">DEP retains sole discretion as to what extent </w:t>
      </w:r>
      <w:r w:rsidR="007259E1">
        <w:t xml:space="preserve">the agency </w:t>
      </w:r>
      <w:r>
        <w:t xml:space="preserve">will use data or information produced or resulting from use of this document. </w:t>
      </w:r>
    </w:p>
    <w:p w14:paraId="4E86E7A1" w14:textId="575BCB2B" w:rsidR="00085DA3" w:rsidRDefault="084F5C3B" w:rsidP="00ED34F3">
      <w:pPr>
        <w:pStyle w:val="BodyText"/>
      </w:pPr>
      <w:r w:rsidRPr="084F5C3B">
        <w:t>Monitoring programs funded by EPA or DEP must follow agency requirements</w:t>
      </w:r>
      <w:r w:rsidR="3DC42B25" w:rsidRPr="3DC42B25">
        <w:t xml:space="preserve"> for quality a</w:t>
      </w:r>
      <w:r w:rsidR="7662FF56" w:rsidRPr="7662FF56">
        <w:t>ssurance</w:t>
      </w:r>
      <w:r w:rsidRPr="084F5C3B">
        <w:t xml:space="preserve">, and </w:t>
      </w:r>
      <w:proofErr w:type="spellStart"/>
      <w:r w:rsidRPr="084F5C3B">
        <w:t>AquaQAPP</w:t>
      </w:r>
      <w:proofErr w:type="spellEnd"/>
      <w:r w:rsidRPr="084F5C3B">
        <w:t xml:space="preserve"> may or may not </w:t>
      </w:r>
      <w:r w:rsidR="3DC42B25" w:rsidRPr="3DC42B25">
        <w:t>meet those</w:t>
      </w:r>
      <w:r w:rsidR="7662FF56" w:rsidRPr="7662FF56">
        <w:t xml:space="preserve"> requirements</w:t>
      </w:r>
      <w:r w:rsidR="3DC42B25" w:rsidRPr="3DC42B25">
        <w:t>. Please check with the funding agency for guidance</w:t>
      </w:r>
      <w:r w:rsidR="014E3329" w:rsidRPr="3DC42B25">
        <w:t xml:space="preserve"> in that case</w:t>
      </w:r>
      <w:r w:rsidR="3DC42B25" w:rsidRPr="3DC42B25">
        <w:t>.</w:t>
      </w:r>
    </w:p>
    <w:p w14:paraId="0E9BF35F" w14:textId="77777777" w:rsidR="00085DA3" w:rsidRDefault="00085DA3" w:rsidP="00E67B1F">
      <w:pPr>
        <w:tabs>
          <w:tab w:val="center" w:pos="4680"/>
        </w:tabs>
      </w:pPr>
    </w:p>
    <w:p w14:paraId="0BC348DD" w14:textId="44575598" w:rsidR="00004913" w:rsidRPr="00004913" w:rsidRDefault="00004913" w:rsidP="00004913">
      <w:pPr>
        <w:tabs>
          <w:tab w:val="center" w:pos="4680"/>
        </w:tabs>
        <w:sectPr w:rsidR="00004913" w:rsidRPr="00004913" w:rsidSect="006C7E45">
          <w:headerReference w:type="default" r:id="rId11"/>
          <w:footerReference w:type="default" r:id="rId12"/>
          <w:pgSz w:w="12240" w:h="15840" w:code="1"/>
          <w:pgMar w:top="1440" w:right="1440" w:bottom="1440" w:left="1440" w:header="720" w:footer="720" w:gutter="0"/>
          <w:pgNumType w:start="1"/>
          <w:cols w:space="720"/>
          <w:docGrid w:linePitch="360"/>
        </w:sectPr>
      </w:pPr>
    </w:p>
    <w:p w14:paraId="5DCF02D3" w14:textId="79A97ED4" w:rsidR="00004913" w:rsidRPr="0026159D" w:rsidRDefault="00CA460F" w:rsidP="0026159D">
      <w:pPr>
        <w:pStyle w:val="Heading1"/>
      </w:pPr>
      <w:bookmarkStart w:id="1" w:name="_Toc7605602"/>
      <w:bookmarkStart w:id="2" w:name="_Toc24105938"/>
      <w:r>
        <w:t xml:space="preserve">Section </w:t>
      </w:r>
      <w:r w:rsidR="00DC2D14">
        <w:t xml:space="preserve">A. </w:t>
      </w:r>
      <w:r w:rsidR="00004913" w:rsidRPr="0026159D">
        <w:t>Project Management Elements</w:t>
      </w:r>
      <w:bookmarkEnd w:id="1"/>
      <w:bookmarkEnd w:id="2"/>
    </w:p>
    <w:p w14:paraId="69AC4FDC" w14:textId="52F84CAD" w:rsidR="00004913" w:rsidRPr="00BF389E" w:rsidRDefault="00004913" w:rsidP="0026159D">
      <w:pPr>
        <w:pStyle w:val="Heading2"/>
        <w:rPr>
          <w:szCs w:val="28"/>
        </w:rPr>
      </w:pPr>
      <w:bookmarkStart w:id="3" w:name="_Toc7605603"/>
      <w:bookmarkStart w:id="4" w:name="_Toc24105939"/>
      <w:r w:rsidRPr="00BF389E">
        <w:rPr>
          <w:szCs w:val="28"/>
        </w:rPr>
        <w:t xml:space="preserve">A1. Title and </w:t>
      </w:r>
      <w:bookmarkEnd w:id="3"/>
      <w:r w:rsidR="00903317" w:rsidRPr="00BF389E">
        <w:rPr>
          <w:szCs w:val="28"/>
        </w:rPr>
        <w:t xml:space="preserve">Certification </w:t>
      </w:r>
      <w:r w:rsidR="003D278E" w:rsidRPr="00BF389E">
        <w:rPr>
          <w:szCs w:val="28"/>
        </w:rPr>
        <w:t>Page</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270"/>
        <w:gridCol w:w="720"/>
        <w:gridCol w:w="360"/>
        <w:gridCol w:w="6745"/>
      </w:tblGrid>
      <w:tr w:rsidR="009525E2" w14:paraId="0058CABA" w14:textId="77777777" w:rsidTr="006637B3">
        <w:tc>
          <w:tcPr>
            <w:tcW w:w="1255" w:type="dxa"/>
            <w:vAlign w:val="bottom"/>
          </w:tcPr>
          <w:p w14:paraId="22C855B4" w14:textId="0548CA46" w:rsidR="009525E2" w:rsidRPr="009525E2" w:rsidRDefault="009525E2" w:rsidP="009525E2">
            <w:pPr>
              <w:spacing w:before="320"/>
              <w:rPr>
                <w:b/>
                <w:bCs/>
              </w:rPr>
            </w:pPr>
            <w:r w:rsidRPr="009525E2">
              <w:rPr>
                <w:b/>
                <w:bCs/>
              </w:rPr>
              <w:t>Plan Title:</w:t>
            </w:r>
          </w:p>
        </w:tc>
        <w:tc>
          <w:tcPr>
            <w:tcW w:w="8095" w:type="dxa"/>
            <w:gridSpan w:val="4"/>
            <w:tcBorders>
              <w:bottom w:val="single" w:sz="12" w:space="0" w:color="auto"/>
            </w:tcBorders>
            <w:vAlign w:val="bottom"/>
          </w:tcPr>
          <w:p w14:paraId="7A8CA311" w14:textId="77777777" w:rsidR="009525E2" w:rsidRPr="00B4415E" w:rsidRDefault="5C1D97D4" w:rsidP="007C7241">
            <w:pPr>
              <w:spacing w:before="320"/>
            </w:pPr>
            <w:r w:rsidRPr="00B4415E">
              <w:t xml:space="preserve">+++INS `${title}`+++ </w:t>
            </w:r>
          </w:p>
        </w:tc>
      </w:tr>
      <w:tr w:rsidR="009525E2" w14:paraId="76FD00A4" w14:textId="77777777" w:rsidTr="00C67A01">
        <w:trPr>
          <w:trHeight w:val="753"/>
        </w:trPr>
        <w:tc>
          <w:tcPr>
            <w:tcW w:w="2605" w:type="dxa"/>
            <w:gridSpan w:val="4"/>
            <w:vAlign w:val="bottom"/>
          </w:tcPr>
          <w:p w14:paraId="6965E54F" w14:textId="7CD6A205" w:rsidR="009525E2" w:rsidRPr="0068520B" w:rsidRDefault="009525E2" w:rsidP="00C67A01">
            <w:pPr>
              <w:spacing w:before="240"/>
              <w:rPr>
                <w:b/>
                <w:bCs/>
              </w:rPr>
            </w:pPr>
            <w:r w:rsidRPr="0068520B">
              <w:rPr>
                <w:b/>
                <w:bCs/>
              </w:rPr>
              <w:t>Name of Organization(s) Implementing Project:</w:t>
            </w:r>
          </w:p>
        </w:tc>
        <w:tc>
          <w:tcPr>
            <w:tcW w:w="6745" w:type="dxa"/>
            <w:tcBorders>
              <w:bottom w:val="single" w:sz="12" w:space="0" w:color="auto"/>
            </w:tcBorders>
            <w:vAlign w:val="bottom"/>
          </w:tcPr>
          <w:p w14:paraId="051AFA32" w14:textId="77777777" w:rsidR="009525E2" w:rsidRPr="00B4415E" w:rsidRDefault="009525E2" w:rsidP="00C67A01">
            <w:pPr>
              <w:spacing w:before="240"/>
            </w:pPr>
          </w:p>
        </w:tc>
      </w:tr>
      <w:tr w:rsidR="009525E2" w14:paraId="003BA570" w14:textId="77777777" w:rsidTr="006637B3">
        <w:tc>
          <w:tcPr>
            <w:tcW w:w="1525" w:type="dxa"/>
            <w:gridSpan w:val="2"/>
            <w:vAlign w:val="bottom"/>
          </w:tcPr>
          <w:p w14:paraId="630E816C" w14:textId="44D977FA" w:rsidR="009525E2" w:rsidRPr="006637B3" w:rsidRDefault="009525E2" w:rsidP="00C67A01">
            <w:pPr>
              <w:spacing w:before="240"/>
              <w:rPr>
                <w:b/>
              </w:rPr>
            </w:pPr>
            <w:r w:rsidRPr="006637B3">
              <w:rPr>
                <w:b/>
              </w:rPr>
              <w:t>Prepared by:</w:t>
            </w:r>
          </w:p>
        </w:tc>
        <w:tc>
          <w:tcPr>
            <w:tcW w:w="7825" w:type="dxa"/>
            <w:gridSpan w:val="3"/>
            <w:tcBorders>
              <w:bottom w:val="single" w:sz="12" w:space="0" w:color="auto"/>
            </w:tcBorders>
            <w:vAlign w:val="bottom"/>
          </w:tcPr>
          <w:p w14:paraId="3E87F12A" w14:textId="7F75F5BC" w:rsidR="009525E2" w:rsidRPr="00B4415E" w:rsidRDefault="668ABB8F" w:rsidP="00C67A01">
            <w:pPr>
              <w:spacing w:before="240"/>
            </w:pPr>
            <w:r w:rsidRPr="00B4415E">
              <w:t>+++INS `${</w:t>
            </w:r>
            <w:proofErr w:type="spellStart"/>
            <w:r w:rsidRPr="00B4415E">
              <w:t>preparedBy</w:t>
            </w:r>
            <w:proofErr w:type="spellEnd"/>
            <w:r w:rsidRPr="00B4415E">
              <w:t>}`+++</w:t>
            </w:r>
          </w:p>
        </w:tc>
      </w:tr>
      <w:tr w:rsidR="009525E2" w14:paraId="43B55A33" w14:textId="77777777" w:rsidTr="006637B3">
        <w:tc>
          <w:tcPr>
            <w:tcW w:w="2245" w:type="dxa"/>
            <w:gridSpan w:val="3"/>
            <w:vAlign w:val="bottom"/>
          </w:tcPr>
          <w:p w14:paraId="0B46709D" w14:textId="68C32184" w:rsidR="009525E2" w:rsidRPr="0068520B" w:rsidRDefault="009525E2" w:rsidP="00C67A01">
            <w:pPr>
              <w:spacing w:before="240"/>
              <w:rPr>
                <w:b/>
              </w:rPr>
            </w:pPr>
            <w:r w:rsidRPr="0068520B">
              <w:rPr>
                <w:b/>
              </w:rPr>
              <w:t>Effective Date</w:t>
            </w:r>
            <w:r w:rsidR="00EB403A" w:rsidRPr="0068520B">
              <w:rPr>
                <w:b/>
              </w:rPr>
              <w:t>s</w:t>
            </w:r>
            <w:r w:rsidRPr="0068520B">
              <w:rPr>
                <w:b/>
              </w:rPr>
              <w:t xml:space="preserve"> of Plan:</w:t>
            </w:r>
          </w:p>
        </w:tc>
        <w:tc>
          <w:tcPr>
            <w:tcW w:w="7105" w:type="dxa"/>
            <w:gridSpan w:val="2"/>
            <w:tcBorders>
              <w:top w:val="single" w:sz="12" w:space="0" w:color="auto"/>
              <w:bottom w:val="single" w:sz="12" w:space="0" w:color="auto"/>
            </w:tcBorders>
            <w:vAlign w:val="bottom"/>
          </w:tcPr>
          <w:p w14:paraId="285AEFFC" w14:textId="77777777" w:rsidR="009525E2" w:rsidRDefault="009525E2" w:rsidP="00C67A01">
            <w:pPr>
              <w:spacing w:before="240"/>
            </w:pPr>
          </w:p>
        </w:tc>
      </w:tr>
    </w:tbl>
    <w:p w14:paraId="4B6021BA" w14:textId="77777777" w:rsidR="009525E2" w:rsidRDefault="009525E2"/>
    <w:p w14:paraId="207D73C6" w14:textId="13359F00" w:rsidR="24A77153" w:rsidRPr="00B4415E" w:rsidRDefault="7A4C70A6" w:rsidP="00C67A01">
      <w:pPr>
        <w:spacing w:after="120"/>
        <w:rPr>
          <w:b/>
          <w:bCs/>
          <w:sz w:val="24"/>
          <w:szCs w:val="24"/>
        </w:rPr>
      </w:pPr>
      <w:r w:rsidRPr="00B4415E">
        <w:t xml:space="preserve">+++FOR person IN </w:t>
      </w:r>
      <w:proofErr w:type="spellStart"/>
      <w:r w:rsidRPr="00B4415E">
        <w:t>projectOrganization</w:t>
      </w:r>
      <w:proofErr w:type="spellEnd"/>
      <w:r w:rsidRPr="00B4415E">
        <w:t xml:space="preserve"> +++</w:t>
      </w:r>
    </w:p>
    <w:p w14:paraId="470B9E15" w14:textId="5112F763" w:rsidR="25E08544" w:rsidRPr="00B4415E" w:rsidRDefault="25E08544" w:rsidP="00C67A01">
      <w:pPr>
        <w:spacing w:after="120"/>
      </w:pPr>
      <w:r w:rsidRPr="00B4415E">
        <w:t>+++IF $</w:t>
      </w:r>
      <w:proofErr w:type="spellStart"/>
      <w:proofErr w:type="gramStart"/>
      <w:r w:rsidRPr="00B4415E">
        <w:t>person.primaryContact</w:t>
      </w:r>
      <w:proofErr w:type="spellEnd"/>
      <w:proofErr w:type="gramEnd"/>
      <w:r w:rsidRPr="00B4415E">
        <w:t xml:space="preserve"> </w:t>
      </w:r>
      <w:r w:rsidR="61E65F81" w:rsidRPr="00B4415E">
        <w:t>!</w:t>
      </w:r>
      <w:r w:rsidRPr="00B4415E">
        <w:t xml:space="preserve">== 'X'+++  </w:t>
      </w:r>
    </w:p>
    <w:p w14:paraId="6D0ED6FE" w14:textId="0B218577" w:rsidR="009525E2" w:rsidRPr="00B4415E" w:rsidRDefault="7A4C70A6" w:rsidP="006637B3">
      <w:pPr>
        <w:spacing w:before="240"/>
        <w:rPr>
          <w:b/>
          <w:sz w:val="24"/>
          <w:szCs w:val="24"/>
        </w:rPr>
      </w:pPr>
      <w:r w:rsidRPr="00B4415E">
        <w:rPr>
          <w:rFonts w:eastAsia="Calibri" w:cs="Calibri"/>
          <w:b/>
          <w:bCs/>
          <w:sz w:val="24"/>
          <w:szCs w:val="24"/>
        </w:rPr>
        <w:t>+++ INS $</w:t>
      </w:r>
      <w:proofErr w:type="spellStart"/>
      <w:proofErr w:type="gramStart"/>
      <w:r w:rsidRPr="00B4415E">
        <w:rPr>
          <w:rFonts w:eastAsia="Calibri" w:cs="Calibri"/>
          <w:b/>
          <w:bCs/>
          <w:sz w:val="24"/>
          <w:szCs w:val="24"/>
        </w:rPr>
        <w:t>person.titlePosition</w:t>
      </w:r>
      <w:proofErr w:type="spellEnd"/>
      <w:proofErr w:type="gramEnd"/>
      <w:r w:rsidRPr="00B4415E">
        <w:rPr>
          <w:rFonts w:eastAsia="Calibri" w:cs="Calibri"/>
          <w:b/>
          <w:bCs/>
          <w:sz w:val="24"/>
          <w:szCs w:val="24"/>
        </w:rPr>
        <w:t>+++</w:t>
      </w:r>
      <w:r w:rsidR="009525E2" w:rsidRPr="00B4415E">
        <w:rPr>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1B42BCAA" w14:textId="77777777" w:rsidTr="006637B3">
        <w:tc>
          <w:tcPr>
            <w:tcW w:w="1016" w:type="dxa"/>
          </w:tcPr>
          <w:p w14:paraId="4604536C" w14:textId="1C4B1E08" w:rsidR="009525E2" w:rsidRPr="00B4415E" w:rsidRDefault="009525E2" w:rsidP="00C67A01">
            <w:pPr>
              <w:spacing w:before="240"/>
              <w:rPr>
                <w:b/>
                <w:bCs/>
              </w:rPr>
            </w:pPr>
            <w:r w:rsidRPr="00B4415E">
              <w:rPr>
                <w:b/>
                <w:bCs/>
              </w:rPr>
              <w:t>Name:</w:t>
            </w:r>
          </w:p>
        </w:tc>
        <w:tc>
          <w:tcPr>
            <w:tcW w:w="5033" w:type="dxa"/>
            <w:gridSpan w:val="2"/>
            <w:tcBorders>
              <w:bottom w:val="single" w:sz="12" w:space="0" w:color="auto"/>
            </w:tcBorders>
          </w:tcPr>
          <w:p w14:paraId="22EFD588" w14:textId="0B063090" w:rsidR="009525E2" w:rsidRPr="00B4415E" w:rsidRDefault="3246FF80" w:rsidP="00C67A01">
            <w:pPr>
              <w:spacing w:before="240"/>
            </w:pPr>
            <w:r w:rsidRPr="00B4415E">
              <w:t>+++</w:t>
            </w:r>
            <w:r w:rsidR="51F99A43" w:rsidRPr="00B4415E">
              <w:t>INS $</w:t>
            </w:r>
            <w:proofErr w:type="spellStart"/>
            <w:proofErr w:type="gramStart"/>
            <w:r w:rsidR="51F99A43" w:rsidRPr="00B4415E">
              <w:t>person.fullName</w:t>
            </w:r>
            <w:proofErr w:type="spellEnd"/>
            <w:proofErr w:type="gramEnd"/>
            <w:r w:rsidR="51F99A43" w:rsidRPr="00B4415E">
              <w:t>+++</w:t>
            </w:r>
          </w:p>
        </w:tc>
        <w:tc>
          <w:tcPr>
            <w:tcW w:w="236" w:type="dxa"/>
          </w:tcPr>
          <w:p w14:paraId="1F5221F2" w14:textId="0F509EFC" w:rsidR="009525E2" w:rsidRPr="00B4415E" w:rsidRDefault="009525E2" w:rsidP="00C67A01">
            <w:pPr>
              <w:spacing w:before="240"/>
            </w:pPr>
          </w:p>
        </w:tc>
        <w:tc>
          <w:tcPr>
            <w:tcW w:w="895" w:type="dxa"/>
          </w:tcPr>
          <w:p w14:paraId="22ABAC52" w14:textId="199CED47" w:rsidR="009525E2" w:rsidRPr="00B4415E" w:rsidRDefault="009525E2" w:rsidP="00C67A01">
            <w:pPr>
              <w:spacing w:before="240"/>
            </w:pPr>
            <w:r w:rsidRPr="00B4415E">
              <w:rPr>
                <w:b/>
                <w:bCs/>
              </w:rPr>
              <w:t>Phone:</w:t>
            </w:r>
          </w:p>
        </w:tc>
        <w:tc>
          <w:tcPr>
            <w:tcW w:w="2180" w:type="dxa"/>
            <w:tcBorders>
              <w:bottom w:val="single" w:sz="12" w:space="0" w:color="auto"/>
            </w:tcBorders>
          </w:tcPr>
          <w:p w14:paraId="2CED00C1" w14:textId="0A7577DD" w:rsidR="009525E2" w:rsidRPr="00B4415E" w:rsidRDefault="5623CE87" w:rsidP="00C67A01">
            <w:pPr>
              <w:spacing w:before="240"/>
            </w:pPr>
            <w:r w:rsidRPr="00B4415E">
              <w:t>+++INS $</w:t>
            </w:r>
            <w:proofErr w:type="spellStart"/>
            <w:proofErr w:type="gramStart"/>
            <w:r w:rsidRPr="00B4415E">
              <w:t>person.telephone</w:t>
            </w:r>
            <w:proofErr w:type="spellEnd"/>
            <w:proofErr w:type="gramEnd"/>
            <w:r w:rsidRPr="00B4415E">
              <w:t>+++</w:t>
            </w:r>
          </w:p>
        </w:tc>
      </w:tr>
      <w:tr w:rsidR="009525E2" w:rsidRPr="00B4415E" w14:paraId="0846E03A" w14:textId="77777777" w:rsidTr="006637B3">
        <w:tc>
          <w:tcPr>
            <w:tcW w:w="1230" w:type="dxa"/>
            <w:gridSpan w:val="2"/>
          </w:tcPr>
          <w:p w14:paraId="4C4F2785" w14:textId="3BBB29FD" w:rsidR="009525E2" w:rsidRPr="00B4415E" w:rsidRDefault="009525E2" w:rsidP="00C67A01">
            <w:pPr>
              <w:spacing w:before="240"/>
              <w:rPr>
                <w:b/>
                <w:bCs/>
              </w:rPr>
            </w:pPr>
            <w:r w:rsidRPr="00B4415E">
              <w:rPr>
                <w:b/>
                <w:bCs/>
              </w:rPr>
              <w:t>Signature:</w:t>
            </w:r>
          </w:p>
        </w:tc>
        <w:tc>
          <w:tcPr>
            <w:tcW w:w="4819" w:type="dxa"/>
            <w:tcBorders>
              <w:bottom w:val="single" w:sz="12" w:space="0" w:color="auto"/>
            </w:tcBorders>
          </w:tcPr>
          <w:p w14:paraId="5925B706" w14:textId="1A595422" w:rsidR="009525E2" w:rsidRPr="00B4415E" w:rsidRDefault="009525E2" w:rsidP="00C67A01">
            <w:pPr>
              <w:spacing w:before="240"/>
            </w:pPr>
          </w:p>
        </w:tc>
        <w:tc>
          <w:tcPr>
            <w:tcW w:w="236" w:type="dxa"/>
          </w:tcPr>
          <w:p w14:paraId="6A4C8359" w14:textId="25E660E2" w:rsidR="009525E2" w:rsidRPr="00B4415E" w:rsidRDefault="009525E2" w:rsidP="00C67A01">
            <w:pPr>
              <w:spacing w:before="240"/>
            </w:pPr>
          </w:p>
        </w:tc>
        <w:tc>
          <w:tcPr>
            <w:tcW w:w="895" w:type="dxa"/>
          </w:tcPr>
          <w:p w14:paraId="77F9E3C5" w14:textId="2EA75AAD" w:rsidR="009525E2" w:rsidRPr="00B4415E" w:rsidRDefault="009525E2" w:rsidP="00C67A01">
            <w:pPr>
              <w:spacing w:before="240"/>
            </w:pPr>
            <w:r w:rsidRPr="00B4415E">
              <w:rPr>
                <w:b/>
                <w:bCs/>
              </w:rPr>
              <w:t xml:space="preserve">Date:  </w:t>
            </w:r>
          </w:p>
        </w:tc>
        <w:tc>
          <w:tcPr>
            <w:tcW w:w="2180" w:type="dxa"/>
            <w:tcBorders>
              <w:top w:val="single" w:sz="12" w:space="0" w:color="auto"/>
              <w:bottom w:val="single" w:sz="12" w:space="0" w:color="auto"/>
            </w:tcBorders>
          </w:tcPr>
          <w:p w14:paraId="1457D303" w14:textId="7B7F2D3D" w:rsidR="009525E2" w:rsidRPr="00B4415E" w:rsidRDefault="009525E2" w:rsidP="00C67A01">
            <w:pPr>
              <w:spacing w:before="240"/>
            </w:pPr>
          </w:p>
        </w:tc>
      </w:tr>
    </w:tbl>
    <w:p w14:paraId="24FB5C3D" w14:textId="57396019" w:rsidR="009525E2" w:rsidRPr="00B4415E" w:rsidRDefault="53B12CA3" w:rsidP="00C67A01">
      <w:pPr>
        <w:spacing w:after="120"/>
      </w:pPr>
      <w:r w:rsidRPr="00B4415E">
        <w:t>+++END-IF+++</w:t>
      </w:r>
    </w:p>
    <w:p w14:paraId="78766D42" w14:textId="202979BB" w:rsidR="23E417EF" w:rsidRPr="00B4415E" w:rsidRDefault="23E417EF" w:rsidP="00C67A01">
      <w:pPr>
        <w:spacing w:after="120"/>
      </w:pPr>
      <w:r w:rsidRPr="00B4415E">
        <w:t>+++END-FOR person+++</w:t>
      </w:r>
    </w:p>
    <w:p w14:paraId="31DB26A7" w14:textId="26938AC1" w:rsidR="08F14D55" w:rsidRPr="00B4415E" w:rsidRDefault="2A359E8A" w:rsidP="00C67A01">
      <w:pPr>
        <w:spacing w:after="120"/>
      </w:pPr>
      <w:r w:rsidRPr="00B4415E">
        <w:t xml:space="preserve">+++FOR person IN </w:t>
      </w:r>
      <w:proofErr w:type="spellStart"/>
      <w:r w:rsidRPr="00B4415E">
        <w:t>projectOrganization</w:t>
      </w:r>
      <w:proofErr w:type="spellEnd"/>
      <w:r w:rsidRPr="00B4415E">
        <w:t xml:space="preserve"> +++ </w:t>
      </w:r>
    </w:p>
    <w:p w14:paraId="0C2EA26A" w14:textId="191ADF66" w:rsidR="009525E2" w:rsidRPr="00B4415E" w:rsidRDefault="25E08544" w:rsidP="00C67A01">
      <w:pPr>
        <w:spacing w:afterLines="60" w:after="144"/>
      </w:pPr>
      <w:r w:rsidRPr="00B4415E">
        <w:t>+++IF $</w:t>
      </w:r>
      <w:proofErr w:type="spellStart"/>
      <w:proofErr w:type="gramStart"/>
      <w:r w:rsidRPr="00B4415E">
        <w:t>person.primaryContact</w:t>
      </w:r>
      <w:proofErr w:type="spellEnd"/>
      <w:proofErr w:type="gramEnd"/>
      <w:r w:rsidRPr="00B4415E">
        <w:t xml:space="preserve"> === 'X'+++</w:t>
      </w:r>
      <w:r w:rsidRPr="00B4415E">
        <w:rPr>
          <w:b/>
          <w:bCs/>
          <w:sz w:val="24"/>
          <w:szCs w:val="24"/>
        </w:rPr>
        <w:t xml:space="preserve"> </w:t>
      </w:r>
    </w:p>
    <w:p w14:paraId="69E39372" w14:textId="614EABA4" w:rsidR="009525E2" w:rsidRPr="00B4415E" w:rsidRDefault="009525E2" w:rsidP="002B4CA8">
      <w:pPr>
        <w:spacing w:before="120" w:after="120"/>
        <w:rPr>
          <w:b/>
          <w:bCs/>
          <w:sz w:val="24"/>
          <w:szCs w:val="24"/>
        </w:rPr>
      </w:pPr>
      <w:r w:rsidRPr="00B4415E">
        <w:rPr>
          <w:b/>
          <w:bCs/>
          <w:sz w:val="24"/>
          <w:szCs w:val="24"/>
        </w:rPr>
        <w:t>Primary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212"/>
        <w:gridCol w:w="4755"/>
        <w:gridCol w:w="236"/>
        <w:gridCol w:w="894"/>
        <w:gridCol w:w="2247"/>
      </w:tblGrid>
      <w:tr w:rsidR="009525E2" w:rsidRPr="00B4415E" w14:paraId="462A1C63" w14:textId="77777777" w:rsidTr="53B12CA3">
        <w:tc>
          <w:tcPr>
            <w:tcW w:w="1016" w:type="dxa"/>
          </w:tcPr>
          <w:p w14:paraId="5A9C5D4C" w14:textId="77777777" w:rsidR="009525E2" w:rsidRPr="00B4415E" w:rsidRDefault="009525E2" w:rsidP="004E701B">
            <w:pPr>
              <w:spacing w:before="320"/>
              <w:rPr>
                <w:b/>
                <w:bCs/>
              </w:rPr>
            </w:pPr>
            <w:r w:rsidRPr="00B4415E">
              <w:rPr>
                <w:b/>
                <w:bCs/>
              </w:rPr>
              <w:t>Name:</w:t>
            </w:r>
          </w:p>
        </w:tc>
        <w:tc>
          <w:tcPr>
            <w:tcW w:w="5033" w:type="dxa"/>
            <w:gridSpan w:val="2"/>
            <w:tcBorders>
              <w:bottom w:val="single" w:sz="12" w:space="0" w:color="auto"/>
            </w:tcBorders>
          </w:tcPr>
          <w:p w14:paraId="3BB40121" w14:textId="39D6C225" w:rsidR="009525E2" w:rsidRPr="00B4415E" w:rsidRDefault="53B12CA3" w:rsidP="53B12CA3">
            <w:pPr>
              <w:spacing w:before="320"/>
            </w:pPr>
            <w:r w:rsidRPr="00B4415E">
              <w:t>+++INS $</w:t>
            </w:r>
            <w:proofErr w:type="spellStart"/>
            <w:proofErr w:type="gramStart"/>
            <w:r w:rsidRPr="00B4415E">
              <w:t>person.fullName</w:t>
            </w:r>
            <w:proofErr w:type="spellEnd"/>
            <w:proofErr w:type="gramEnd"/>
            <w:r w:rsidRPr="00B4415E">
              <w:t>+++</w:t>
            </w:r>
          </w:p>
        </w:tc>
        <w:tc>
          <w:tcPr>
            <w:tcW w:w="236" w:type="dxa"/>
          </w:tcPr>
          <w:p w14:paraId="039C24A3" w14:textId="77777777" w:rsidR="009525E2" w:rsidRPr="00B4415E" w:rsidRDefault="009525E2" w:rsidP="004E701B">
            <w:pPr>
              <w:spacing w:before="320"/>
            </w:pPr>
          </w:p>
        </w:tc>
        <w:tc>
          <w:tcPr>
            <w:tcW w:w="895" w:type="dxa"/>
          </w:tcPr>
          <w:p w14:paraId="183625EF" w14:textId="77777777" w:rsidR="009525E2" w:rsidRPr="00B4415E" w:rsidRDefault="009525E2" w:rsidP="004E701B">
            <w:pPr>
              <w:spacing w:before="320"/>
            </w:pPr>
            <w:r w:rsidRPr="00B4415E">
              <w:rPr>
                <w:b/>
                <w:bCs/>
              </w:rPr>
              <w:t>Phone:</w:t>
            </w:r>
          </w:p>
        </w:tc>
        <w:tc>
          <w:tcPr>
            <w:tcW w:w="2180" w:type="dxa"/>
            <w:tcBorders>
              <w:bottom w:val="single" w:sz="12" w:space="0" w:color="auto"/>
            </w:tcBorders>
          </w:tcPr>
          <w:p w14:paraId="7059F572" w14:textId="5D3EE1CB" w:rsidR="009525E2" w:rsidRPr="00B4415E" w:rsidRDefault="53B12CA3" w:rsidP="004E701B">
            <w:pPr>
              <w:spacing w:before="320"/>
            </w:pPr>
            <w:r w:rsidRPr="00B4415E">
              <w:t>+++INS $</w:t>
            </w:r>
            <w:proofErr w:type="spellStart"/>
            <w:proofErr w:type="gramStart"/>
            <w:r w:rsidRPr="00B4415E">
              <w:t>person.telephone</w:t>
            </w:r>
            <w:proofErr w:type="spellEnd"/>
            <w:proofErr w:type="gramEnd"/>
            <w:r w:rsidRPr="00B4415E">
              <w:t>+++</w:t>
            </w:r>
          </w:p>
        </w:tc>
      </w:tr>
      <w:tr w:rsidR="009525E2" w14:paraId="65A36991" w14:textId="77777777" w:rsidTr="53B12CA3">
        <w:tc>
          <w:tcPr>
            <w:tcW w:w="1230" w:type="dxa"/>
            <w:gridSpan w:val="2"/>
          </w:tcPr>
          <w:p w14:paraId="588FD31C" w14:textId="77777777" w:rsidR="009525E2" w:rsidRPr="00B4415E" w:rsidRDefault="009525E2" w:rsidP="004E701B">
            <w:pPr>
              <w:spacing w:before="320"/>
              <w:rPr>
                <w:b/>
                <w:bCs/>
              </w:rPr>
            </w:pPr>
            <w:r w:rsidRPr="00B4415E">
              <w:rPr>
                <w:b/>
                <w:bCs/>
              </w:rPr>
              <w:t>Signature:</w:t>
            </w:r>
          </w:p>
        </w:tc>
        <w:tc>
          <w:tcPr>
            <w:tcW w:w="4819" w:type="dxa"/>
            <w:tcBorders>
              <w:bottom w:val="single" w:sz="12" w:space="0" w:color="auto"/>
            </w:tcBorders>
          </w:tcPr>
          <w:p w14:paraId="20A2CE83" w14:textId="77777777" w:rsidR="009525E2" w:rsidRPr="00B4415E" w:rsidRDefault="009525E2" w:rsidP="004E701B">
            <w:pPr>
              <w:spacing w:before="320"/>
            </w:pPr>
          </w:p>
        </w:tc>
        <w:tc>
          <w:tcPr>
            <w:tcW w:w="236" w:type="dxa"/>
          </w:tcPr>
          <w:p w14:paraId="20D93C4D" w14:textId="77777777" w:rsidR="009525E2" w:rsidRPr="00B4415E" w:rsidRDefault="009525E2" w:rsidP="004E701B">
            <w:pPr>
              <w:spacing w:before="320"/>
            </w:pPr>
          </w:p>
        </w:tc>
        <w:tc>
          <w:tcPr>
            <w:tcW w:w="895" w:type="dxa"/>
          </w:tcPr>
          <w:p w14:paraId="48EB1F1A" w14:textId="77777777" w:rsidR="009525E2" w:rsidRDefault="009525E2" w:rsidP="004E701B">
            <w:pPr>
              <w:spacing w:before="320"/>
            </w:pPr>
            <w:r w:rsidRPr="00B4415E">
              <w:rPr>
                <w:b/>
                <w:bCs/>
              </w:rPr>
              <w:t>Date:</w:t>
            </w:r>
            <w:r w:rsidRPr="009525E2">
              <w:rPr>
                <w:b/>
                <w:bCs/>
              </w:rPr>
              <w:t xml:space="preserve">  </w:t>
            </w:r>
          </w:p>
        </w:tc>
        <w:tc>
          <w:tcPr>
            <w:tcW w:w="2180" w:type="dxa"/>
            <w:tcBorders>
              <w:top w:val="single" w:sz="12" w:space="0" w:color="auto"/>
              <w:bottom w:val="single" w:sz="12" w:space="0" w:color="auto"/>
            </w:tcBorders>
          </w:tcPr>
          <w:p w14:paraId="7F150D12" w14:textId="77777777" w:rsidR="009525E2" w:rsidRPr="009525E2" w:rsidRDefault="009525E2" w:rsidP="004E701B">
            <w:pPr>
              <w:spacing w:before="320"/>
            </w:pPr>
          </w:p>
        </w:tc>
      </w:tr>
    </w:tbl>
    <w:p w14:paraId="4915CD98" w14:textId="72D36EB1" w:rsidR="009525E2" w:rsidRDefault="009525E2" w:rsidP="009525E2"/>
    <w:p w14:paraId="79DCBB20" w14:textId="6A136D2C" w:rsidR="005E18C3" w:rsidRDefault="005E18C3" w:rsidP="53B12CA3">
      <w:pPr>
        <w:spacing w:after="60"/>
        <w:rPr>
          <w:highlight w:val="green"/>
        </w:rPr>
      </w:pPr>
      <w:r>
        <w:t xml:space="preserve">I </w:t>
      </w:r>
      <w:r w:rsidR="48E0EBA5" w:rsidRPr="00B4415E">
        <w:t>+++INS $</w:t>
      </w:r>
      <w:proofErr w:type="spellStart"/>
      <w:proofErr w:type="gramStart"/>
      <w:r w:rsidR="48E0EBA5" w:rsidRPr="00B4415E">
        <w:t>person.fullName</w:t>
      </w:r>
      <w:proofErr w:type="spellEnd"/>
      <w:proofErr w:type="gramEnd"/>
      <w:r w:rsidR="48E0EBA5" w:rsidRPr="00B4415E">
        <w:t>+++</w:t>
      </w:r>
      <w:r w:rsidRPr="00B4415E">
        <w:t xml:space="preserve"> certify that </w:t>
      </w:r>
      <w:r w:rsidR="58BB589C" w:rsidRPr="00B4415E">
        <w:t>+++INS $</w:t>
      </w:r>
      <w:proofErr w:type="spellStart"/>
      <w:r w:rsidR="58BB589C" w:rsidRPr="00B4415E">
        <w:t>person.organization</w:t>
      </w:r>
      <w:proofErr w:type="spellEnd"/>
      <w:r w:rsidR="58BB589C" w:rsidRPr="00B4415E">
        <w:t>+++</w:t>
      </w:r>
      <w:r w:rsidRPr="25B48E79">
        <w:t xml:space="preserve"> </w:t>
      </w:r>
      <w:r w:rsidRPr="00E66325">
        <w:rPr>
          <w:highlight w:val="yellow"/>
        </w:rPr>
        <w:t>[  ]</w:t>
      </w:r>
      <w:r>
        <w:t xml:space="preserve"> has </w:t>
      </w:r>
      <w:r w:rsidRPr="00E66325">
        <w:rPr>
          <w:highlight w:val="yellow"/>
        </w:rPr>
        <w:t>[  ]</w:t>
      </w:r>
      <w:r>
        <w:t xml:space="preserve"> has not made changes to methods, or added monitoring parameters beyond the content generated by </w:t>
      </w:r>
      <w:proofErr w:type="spellStart"/>
      <w:r>
        <w:t>AquaQAPP</w:t>
      </w:r>
      <w:proofErr w:type="spellEnd"/>
      <w:r w:rsidRPr="25B48E7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19"/>
        <w:gridCol w:w="236"/>
        <w:gridCol w:w="895"/>
        <w:gridCol w:w="2180"/>
      </w:tblGrid>
      <w:tr w:rsidR="005E18C3" w14:paraId="647BAD37" w14:textId="77777777" w:rsidTr="00E66325">
        <w:trPr>
          <w:trHeight w:val="666"/>
        </w:trPr>
        <w:tc>
          <w:tcPr>
            <w:tcW w:w="1230" w:type="dxa"/>
            <w:vAlign w:val="bottom"/>
          </w:tcPr>
          <w:p w14:paraId="59429A3A" w14:textId="5C791400" w:rsidR="005E18C3" w:rsidRPr="009525E2" w:rsidRDefault="005E18C3" w:rsidP="00573330">
            <w:pPr>
              <w:spacing w:before="200"/>
              <w:rPr>
                <w:b/>
                <w:bCs/>
              </w:rPr>
            </w:pPr>
            <w:r w:rsidRPr="009525E2">
              <w:rPr>
                <w:b/>
                <w:bCs/>
              </w:rPr>
              <w:t>Signature:</w:t>
            </w:r>
          </w:p>
        </w:tc>
        <w:tc>
          <w:tcPr>
            <w:tcW w:w="4819" w:type="dxa"/>
            <w:tcBorders>
              <w:bottom w:val="single" w:sz="12" w:space="0" w:color="auto"/>
            </w:tcBorders>
            <w:vAlign w:val="bottom"/>
          </w:tcPr>
          <w:p w14:paraId="6B238AC5" w14:textId="5FD72A27" w:rsidR="005E18C3" w:rsidRPr="005E18C3" w:rsidRDefault="005E18C3" w:rsidP="00573330"/>
        </w:tc>
        <w:tc>
          <w:tcPr>
            <w:tcW w:w="236" w:type="dxa"/>
          </w:tcPr>
          <w:p w14:paraId="4D8FA765" w14:textId="77777777" w:rsidR="005E18C3" w:rsidRPr="009525E2" w:rsidRDefault="005E18C3" w:rsidP="004E701B">
            <w:pPr>
              <w:spacing w:before="320"/>
            </w:pPr>
          </w:p>
        </w:tc>
        <w:tc>
          <w:tcPr>
            <w:tcW w:w="895" w:type="dxa"/>
            <w:vAlign w:val="bottom"/>
          </w:tcPr>
          <w:p w14:paraId="1B15A30A" w14:textId="77777777" w:rsidR="005E18C3" w:rsidRDefault="005E18C3" w:rsidP="00573330">
            <w:pPr>
              <w:spacing w:before="320"/>
            </w:pPr>
            <w:r w:rsidRPr="009525E2">
              <w:rPr>
                <w:b/>
                <w:bCs/>
              </w:rPr>
              <w:t xml:space="preserve">Date:  </w:t>
            </w:r>
          </w:p>
        </w:tc>
        <w:tc>
          <w:tcPr>
            <w:tcW w:w="2180" w:type="dxa"/>
            <w:tcBorders>
              <w:bottom w:val="single" w:sz="12" w:space="0" w:color="auto"/>
            </w:tcBorders>
            <w:vAlign w:val="bottom"/>
          </w:tcPr>
          <w:p w14:paraId="281C65D7" w14:textId="77777777" w:rsidR="005E18C3" w:rsidRPr="009525E2" w:rsidRDefault="005E18C3" w:rsidP="00573330">
            <w:pPr>
              <w:spacing w:before="320"/>
            </w:pPr>
          </w:p>
        </w:tc>
      </w:tr>
    </w:tbl>
    <w:p w14:paraId="685F5AC8" w14:textId="1FDE0184" w:rsidR="53B12CA3" w:rsidRPr="00B4415E" w:rsidRDefault="53B12CA3" w:rsidP="53B12CA3">
      <w:pPr>
        <w:spacing w:after="160" w:line="259" w:lineRule="auto"/>
      </w:pPr>
      <w:r w:rsidRPr="00B4415E">
        <w:t>+++END-IF+++</w:t>
      </w:r>
    </w:p>
    <w:p w14:paraId="0EC9FBE8" w14:textId="63FE54F7" w:rsidR="00ED34F3" w:rsidRPr="00B4415E" w:rsidRDefault="53B12CA3" w:rsidP="53B12CA3">
      <w:pPr>
        <w:spacing w:after="160" w:line="259" w:lineRule="auto"/>
      </w:pPr>
      <w:r w:rsidRPr="00B4415E">
        <w:t>+++END-FOR person+++</w:t>
      </w:r>
    </w:p>
    <w:p w14:paraId="6628D837" w14:textId="7FE4FCFA" w:rsidR="00ED34F3" w:rsidRDefault="00ED34F3" w:rsidP="53B12CA3">
      <w:pPr>
        <w:spacing w:after="160" w:line="259" w:lineRule="auto"/>
        <w:rPr>
          <w:highlight w:val="green"/>
        </w:rPr>
        <w:sectPr w:rsidR="00ED34F3" w:rsidSect="00205054">
          <w:footerReference w:type="default" r:id="rId13"/>
          <w:pgSz w:w="12240" w:h="15840" w:code="1"/>
          <w:pgMar w:top="1440" w:right="1440" w:bottom="1440" w:left="1440" w:header="720" w:footer="720" w:gutter="0"/>
          <w:cols w:space="720"/>
          <w:docGrid w:linePitch="360"/>
        </w:sectPr>
      </w:pPr>
    </w:p>
    <w:p w14:paraId="5A93A3F6" w14:textId="1402B4ED" w:rsidR="00573330" w:rsidRDefault="00573330"/>
    <w:p w14:paraId="51BB23B2" w14:textId="77777777" w:rsidR="00654404" w:rsidRPr="00BF389E" w:rsidRDefault="00654404" w:rsidP="00654404">
      <w:pPr>
        <w:pStyle w:val="Heading2"/>
        <w:rPr>
          <w:szCs w:val="28"/>
        </w:rPr>
      </w:pPr>
      <w:bookmarkStart w:id="5" w:name="_Toc24105940"/>
      <w:r w:rsidRPr="00BF389E">
        <w:rPr>
          <w:szCs w:val="28"/>
        </w:rPr>
        <w:t>A.2 Table of Contents</w:t>
      </w:r>
      <w:bookmarkEnd w:id="5"/>
    </w:p>
    <w:p w14:paraId="20D69F80" w14:textId="22EFFFC6" w:rsidR="0068520B" w:rsidRDefault="00654404">
      <w:pPr>
        <w:pStyle w:val="TOC1"/>
        <w:rPr>
          <w:rFonts w:asciiTheme="minorHAnsi" w:eastAsiaTheme="minorEastAsia" w:hAnsiTheme="minorHAnsi"/>
          <w:b w:val="0"/>
          <w:noProof/>
        </w:rPr>
      </w:pPr>
      <w:r>
        <w:fldChar w:fldCharType="begin"/>
      </w:r>
      <w:r>
        <w:instrText xml:space="preserve"> TOC \o "1-3" \h \z \u </w:instrText>
      </w:r>
      <w:r>
        <w:fldChar w:fldCharType="separate"/>
      </w:r>
      <w:hyperlink w:anchor="_Toc24105938" w:history="1">
        <w:r w:rsidR="0068520B" w:rsidRPr="00CA0E49">
          <w:rPr>
            <w:rStyle w:val="Hyperlink"/>
            <w:noProof/>
          </w:rPr>
          <w:t>Section A. Project Management Elements</w:t>
        </w:r>
        <w:r w:rsidR="0068520B">
          <w:rPr>
            <w:noProof/>
            <w:webHidden/>
          </w:rPr>
          <w:tab/>
        </w:r>
        <w:r w:rsidR="0068520B">
          <w:rPr>
            <w:noProof/>
            <w:webHidden/>
          </w:rPr>
          <w:fldChar w:fldCharType="begin"/>
        </w:r>
        <w:r w:rsidR="0068520B">
          <w:rPr>
            <w:noProof/>
            <w:webHidden/>
          </w:rPr>
          <w:instrText xml:space="preserve"> PAGEREF _Toc24105938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64B1B11D" w14:textId="1F979D76" w:rsidR="0068520B" w:rsidRDefault="00A302D6">
      <w:pPr>
        <w:pStyle w:val="TOC2"/>
        <w:rPr>
          <w:rFonts w:asciiTheme="minorHAnsi" w:eastAsiaTheme="minorEastAsia" w:hAnsiTheme="minorHAnsi"/>
          <w:noProof/>
        </w:rPr>
      </w:pPr>
      <w:hyperlink w:anchor="_Toc24105939" w:history="1">
        <w:r w:rsidR="0068520B" w:rsidRPr="00CA0E49">
          <w:rPr>
            <w:rStyle w:val="Hyperlink"/>
            <w:noProof/>
          </w:rPr>
          <w:t>A1. Title and Certification Page</w:t>
        </w:r>
        <w:r w:rsidR="0068520B">
          <w:rPr>
            <w:noProof/>
            <w:webHidden/>
          </w:rPr>
          <w:tab/>
        </w:r>
        <w:r w:rsidR="0068520B">
          <w:rPr>
            <w:noProof/>
            <w:webHidden/>
          </w:rPr>
          <w:fldChar w:fldCharType="begin"/>
        </w:r>
        <w:r w:rsidR="0068520B">
          <w:rPr>
            <w:noProof/>
            <w:webHidden/>
          </w:rPr>
          <w:instrText xml:space="preserve"> PAGEREF _Toc24105939 \h </w:instrText>
        </w:r>
        <w:r w:rsidR="0068520B">
          <w:rPr>
            <w:noProof/>
            <w:webHidden/>
          </w:rPr>
        </w:r>
        <w:r w:rsidR="0068520B">
          <w:rPr>
            <w:noProof/>
            <w:webHidden/>
          </w:rPr>
          <w:fldChar w:fldCharType="separate"/>
        </w:r>
        <w:r w:rsidR="0068520B">
          <w:rPr>
            <w:noProof/>
            <w:webHidden/>
          </w:rPr>
          <w:t>3</w:t>
        </w:r>
        <w:r w:rsidR="0068520B">
          <w:rPr>
            <w:noProof/>
            <w:webHidden/>
          </w:rPr>
          <w:fldChar w:fldCharType="end"/>
        </w:r>
      </w:hyperlink>
    </w:p>
    <w:p w14:paraId="0FE4878B" w14:textId="79403EAD" w:rsidR="0068520B" w:rsidRDefault="00A302D6">
      <w:pPr>
        <w:pStyle w:val="TOC2"/>
        <w:rPr>
          <w:rFonts w:asciiTheme="minorHAnsi" w:eastAsiaTheme="minorEastAsia" w:hAnsiTheme="minorHAnsi"/>
          <w:noProof/>
        </w:rPr>
      </w:pPr>
      <w:hyperlink w:anchor="_Toc24105940" w:history="1">
        <w:r w:rsidR="0068520B" w:rsidRPr="00CA0E49">
          <w:rPr>
            <w:rStyle w:val="Hyperlink"/>
            <w:noProof/>
          </w:rPr>
          <w:t>A.2 Table of Contents</w:t>
        </w:r>
        <w:r w:rsidR="0068520B">
          <w:rPr>
            <w:noProof/>
            <w:webHidden/>
          </w:rPr>
          <w:tab/>
        </w:r>
        <w:r w:rsidR="0068520B">
          <w:rPr>
            <w:noProof/>
            <w:webHidden/>
          </w:rPr>
          <w:fldChar w:fldCharType="begin"/>
        </w:r>
        <w:r w:rsidR="0068520B">
          <w:rPr>
            <w:noProof/>
            <w:webHidden/>
          </w:rPr>
          <w:instrText xml:space="preserve"> PAGEREF _Toc24105940 \h </w:instrText>
        </w:r>
        <w:r w:rsidR="0068520B">
          <w:rPr>
            <w:noProof/>
            <w:webHidden/>
          </w:rPr>
        </w:r>
        <w:r w:rsidR="0068520B">
          <w:rPr>
            <w:noProof/>
            <w:webHidden/>
          </w:rPr>
          <w:fldChar w:fldCharType="separate"/>
        </w:r>
        <w:r w:rsidR="0068520B">
          <w:rPr>
            <w:noProof/>
            <w:webHidden/>
          </w:rPr>
          <w:t>4</w:t>
        </w:r>
        <w:r w:rsidR="0068520B">
          <w:rPr>
            <w:noProof/>
            <w:webHidden/>
          </w:rPr>
          <w:fldChar w:fldCharType="end"/>
        </w:r>
      </w:hyperlink>
    </w:p>
    <w:p w14:paraId="4D30A973" w14:textId="574BC4A8" w:rsidR="0068520B" w:rsidRDefault="00A302D6">
      <w:pPr>
        <w:pStyle w:val="TOC2"/>
        <w:rPr>
          <w:rFonts w:asciiTheme="minorHAnsi" w:eastAsiaTheme="minorEastAsia" w:hAnsiTheme="minorHAnsi"/>
          <w:noProof/>
        </w:rPr>
      </w:pPr>
      <w:hyperlink w:anchor="_Toc24105941" w:history="1">
        <w:r w:rsidR="0068520B" w:rsidRPr="00CA0E49">
          <w:rPr>
            <w:rStyle w:val="Hyperlink"/>
            <w:noProof/>
          </w:rPr>
          <w:t>A.3 Distribution List</w:t>
        </w:r>
        <w:r w:rsidR="0068520B">
          <w:rPr>
            <w:noProof/>
            <w:webHidden/>
          </w:rPr>
          <w:tab/>
        </w:r>
        <w:r w:rsidR="0068520B">
          <w:rPr>
            <w:noProof/>
            <w:webHidden/>
          </w:rPr>
          <w:fldChar w:fldCharType="begin"/>
        </w:r>
        <w:r w:rsidR="0068520B">
          <w:rPr>
            <w:noProof/>
            <w:webHidden/>
          </w:rPr>
          <w:instrText xml:space="preserve"> PAGEREF _Toc24105941 \h </w:instrText>
        </w:r>
        <w:r w:rsidR="0068520B">
          <w:rPr>
            <w:noProof/>
            <w:webHidden/>
          </w:rPr>
        </w:r>
        <w:r w:rsidR="0068520B">
          <w:rPr>
            <w:noProof/>
            <w:webHidden/>
          </w:rPr>
          <w:fldChar w:fldCharType="separate"/>
        </w:r>
        <w:r w:rsidR="0068520B">
          <w:rPr>
            <w:noProof/>
            <w:webHidden/>
          </w:rPr>
          <w:t>15</w:t>
        </w:r>
        <w:r w:rsidR="0068520B">
          <w:rPr>
            <w:noProof/>
            <w:webHidden/>
          </w:rPr>
          <w:fldChar w:fldCharType="end"/>
        </w:r>
      </w:hyperlink>
    </w:p>
    <w:p w14:paraId="5EE18554" w14:textId="1B611104" w:rsidR="0068520B" w:rsidRDefault="00A302D6">
      <w:pPr>
        <w:pStyle w:val="TOC2"/>
        <w:rPr>
          <w:rFonts w:asciiTheme="minorHAnsi" w:eastAsiaTheme="minorEastAsia" w:hAnsiTheme="minorHAnsi"/>
          <w:noProof/>
        </w:rPr>
      </w:pPr>
      <w:hyperlink w:anchor="_Toc24105942" w:history="1">
        <w:r w:rsidR="0068520B" w:rsidRPr="00CA0E49">
          <w:rPr>
            <w:rStyle w:val="Hyperlink"/>
            <w:noProof/>
          </w:rPr>
          <w:t>A4</w:t>
        </w:r>
        <w:r w:rsidR="0068520B">
          <w:rPr>
            <w:rFonts w:asciiTheme="minorHAnsi" w:eastAsiaTheme="minorEastAsia" w:hAnsiTheme="minorHAnsi"/>
            <w:noProof/>
          </w:rPr>
          <w:tab/>
        </w:r>
        <w:r w:rsidR="0068520B" w:rsidRPr="00CA0E49">
          <w:rPr>
            <w:rStyle w:val="Hyperlink"/>
            <w:noProof/>
          </w:rPr>
          <w:t>Program Organization and Task Responsibilities</w:t>
        </w:r>
        <w:r w:rsidR="0068520B">
          <w:rPr>
            <w:noProof/>
            <w:webHidden/>
          </w:rPr>
          <w:tab/>
        </w:r>
        <w:r w:rsidR="0068520B">
          <w:rPr>
            <w:noProof/>
            <w:webHidden/>
          </w:rPr>
          <w:fldChar w:fldCharType="begin"/>
        </w:r>
        <w:r w:rsidR="0068520B">
          <w:rPr>
            <w:noProof/>
            <w:webHidden/>
          </w:rPr>
          <w:instrText xml:space="preserve"> PAGEREF _Toc24105942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0CC4DE95" w14:textId="055A4351" w:rsidR="0068520B" w:rsidRDefault="00A302D6">
      <w:pPr>
        <w:pStyle w:val="TOC2"/>
        <w:rPr>
          <w:rFonts w:asciiTheme="minorHAnsi" w:eastAsiaTheme="minorEastAsia" w:hAnsiTheme="minorHAnsi"/>
          <w:noProof/>
        </w:rPr>
      </w:pPr>
      <w:hyperlink w:anchor="_Toc24105943" w:history="1">
        <w:r w:rsidR="0068520B" w:rsidRPr="00CA0E49">
          <w:rPr>
            <w:rStyle w:val="Hyperlink"/>
            <w:noProof/>
          </w:rPr>
          <w:t>A5</w:t>
        </w:r>
        <w:r w:rsidR="0068520B">
          <w:rPr>
            <w:rFonts w:asciiTheme="minorHAnsi" w:eastAsiaTheme="minorEastAsia" w:hAnsiTheme="minorHAnsi"/>
            <w:noProof/>
          </w:rPr>
          <w:tab/>
        </w:r>
        <w:r w:rsidR="0068520B" w:rsidRPr="00CA0E49">
          <w:rPr>
            <w:rStyle w:val="Hyperlink"/>
            <w:noProof/>
          </w:rPr>
          <w:t>Problem Definition/Background</w:t>
        </w:r>
        <w:r w:rsidR="0068520B">
          <w:rPr>
            <w:noProof/>
            <w:webHidden/>
          </w:rPr>
          <w:tab/>
        </w:r>
        <w:r w:rsidR="0068520B">
          <w:rPr>
            <w:noProof/>
            <w:webHidden/>
          </w:rPr>
          <w:fldChar w:fldCharType="begin"/>
        </w:r>
        <w:r w:rsidR="0068520B">
          <w:rPr>
            <w:noProof/>
            <w:webHidden/>
          </w:rPr>
          <w:instrText xml:space="preserve"> PAGEREF _Toc24105943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79B9F4A" w14:textId="205850D1" w:rsidR="0068520B" w:rsidRDefault="00A302D6">
      <w:pPr>
        <w:pStyle w:val="TOC3"/>
        <w:rPr>
          <w:rFonts w:asciiTheme="minorHAnsi" w:eastAsiaTheme="minorEastAsia" w:hAnsiTheme="minorHAnsi"/>
          <w:noProof/>
        </w:rPr>
      </w:pPr>
      <w:hyperlink w:anchor="_Toc24105944" w:history="1">
        <w:r w:rsidR="0068520B" w:rsidRPr="00CA0E49">
          <w:rPr>
            <w:rStyle w:val="Hyperlink"/>
            <w:noProof/>
          </w:rPr>
          <w:t>A5.1</w:t>
        </w:r>
        <w:r w:rsidR="0068520B">
          <w:rPr>
            <w:rFonts w:asciiTheme="minorHAnsi" w:eastAsiaTheme="minorEastAsia" w:hAnsiTheme="minorHAnsi"/>
            <w:noProof/>
          </w:rPr>
          <w:tab/>
        </w:r>
        <w:r w:rsidR="0068520B" w:rsidRPr="00CA0E49">
          <w:rPr>
            <w:rStyle w:val="Hyperlink"/>
            <w:noProof/>
          </w:rPr>
          <w:t>Problem Definition</w:t>
        </w:r>
        <w:r w:rsidR="0068520B">
          <w:rPr>
            <w:noProof/>
            <w:webHidden/>
          </w:rPr>
          <w:tab/>
        </w:r>
        <w:r w:rsidR="0068520B">
          <w:rPr>
            <w:noProof/>
            <w:webHidden/>
          </w:rPr>
          <w:fldChar w:fldCharType="begin"/>
        </w:r>
        <w:r w:rsidR="0068520B">
          <w:rPr>
            <w:noProof/>
            <w:webHidden/>
          </w:rPr>
          <w:instrText xml:space="preserve"> PAGEREF _Toc24105944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283ADDAF" w14:textId="531C5F4F" w:rsidR="0068520B" w:rsidRDefault="00A302D6">
      <w:pPr>
        <w:pStyle w:val="TOC3"/>
        <w:rPr>
          <w:rFonts w:asciiTheme="minorHAnsi" w:eastAsiaTheme="minorEastAsia" w:hAnsiTheme="minorHAnsi"/>
          <w:noProof/>
        </w:rPr>
      </w:pPr>
      <w:hyperlink w:anchor="_Toc24105945" w:history="1">
        <w:r w:rsidR="0068520B" w:rsidRPr="00CA0E49">
          <w:rPr>
            <w:rStyle w:val="Hyperlink"/>
            <w:noProof/>
          </w:rPr>
          <w:t>A5.2</w:t>
        </w:r>
        <w:r w:rsidR="0068520B">
          <w:rPr>
            <w:rFonts w:asciiTheme="minorHAnsi" w:eastAsiaTheme="minorEastAsia" w:hAnsiTheme="minorHAnsi"/>
            <w:noProof/>
          </w:rPr>
          <w:tab/>
        </w:r>
        <w:r w:rsidR="0068520B" w:rsidRPr="00CA0E49">
          <w:rPr>
            <w:rStyle w:val="Hyperlink"/>
            <w:noProof/>
          </w:rPr>
          <w:t>Problem Background</w:t>
        </w:r>
        <w:r w:rsidR="0068520B">
          <w:rPr>
            <w:noProof/>
            <w:webHidden/>
          </w:rPr>
          <w:tab/>
        </w:r>
        <w:r w:rsidR="0068520B">
          <w:rPr>
            <w:noProof/>
            <w:webHidden/>
          </w:rPr>
          <w:fldChar w:fldCharType="begin"/>
        </w:r>
        <w:r w:rsidR="0068520B">
          <w:rPr>
            <w:noProof/>
            <w:webHidden/>
          </w:rPr>
          <w:instrText xml:space="preserve"> PAGEREF _Toc24105945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75574987" w14:textId="2A0E14DE" w:rsidR="0068520B" w:rsidRDefault="00A302D6">
      <w:pPr>
        <w:pStyle w:val="TOC2"/>
        <w:rPr>
          <w:rFonts w:asciiTheme="minorHAnsi" w:eastAsiaTheme="minorEastAsia" w:hAnsiTheme="minorHAnsi"/>
          <w:noProof/>
        </w:rPr>
      </w:pPr>
      <w:hyperlink w:anchor="_Toc24105946" w:history="1">
        <w:r w:rsidR="0068520B" w:rsidRPr="00CA0E49">
          <w:rPr>
            <w:rStyle w:val="Hyperlink"/>
            <w:noProof/>
          </w:rPr>
          <w:t>A6</w:t>
        </w:r>
        <w:r w:rsidR="0068520B">
          <w:rPr>
            <w:rFonts w:asciiTheme="minorHAnsi" w:eastAsiaTheme="minorEastAsia" w:hAnsiTheme="minorHAnsi"/>
            <w:noProof/>
          </w:rPr>
          <w:tab/>
        </w:r>
        <w:r w:rsidR="0068520B" w:rsidRPr="00CA0E49">
          <w:rPr>
            <w:rStyle w:val="Hyperlink"/>
            <w:noProof/>
          </w:rPr>
          <w:t>Project Description and Timeline</w:t>
        </w:r>
        <w:r w:rsidR="0068520B">
          <w:rPr>
            <w:noProof/>
            <w:webHidden/>
          </w:rPr>
          <w:tab/>
        </w:r>
        <w:r w:rsidR="0068520B">
          <w:rPr>
            <w:noProof/>
            <w:webHidden/>
          </w:rPr>
          <w:fldChar w:fldCharType="begin"/>
        </w:r>
        <w:r w:rsidR="0068520B">
          <w:rPr>
            <w:noProof/>
            <w:webHidden/>
          </w:rPr>
          <w:instrText xml:space="preserve"> PAGEREF _Toc24105946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30ACC0C5" w14:textId="443FE140" w:rsidR="0068520B" w:rsidRDefault="00A302D6">
      <w:pPr>
        <w:pStyle w:val="TOC3"/>
        <w:rPr>
          <w:rFonts w:asciiTheme="minorHAnsi" w:eastAsiaTheme="minorEastAsia" w:hAnsiTheme="minorHAnsi"/>
          <w:noProof/>
        </w:rPr>
      </w:pPr>
      <w:hyperlink w:anchor="_Toc24105947" w:history="1">
        <w:r w:rsidR="0068520B" w:rsidRPr="00CA0E49">
          <w:rPr>
            <w:rStyle w:val="Hyperlink"/>
            <w:noProof/>
          </w:rPr>
          <w:t>A6.1</w:t>
        </w:r>
        <w:r w:rsidR="0068520B">
          <w:rPr>
            <w:rFonts w:asciiTheme="minorHAnsi" w:eastAsiaTheme="minorEastAsia" w:hAnsiTheme="minorHAnsi"/>
            <w:noProof/>
          </w:rPr>
          <w:tab/>
        </w:r>
        <w:r w:rsidR="0068520B" w:rsidRPr="00CA0E49">
          <w:rPr>
            <w:rStyle w:val="Hyperlink"/>
            <w:noProof/>
          </w:rPr>
          <w:t>Project Description</w:t>
        </w:r>
        <w:r w:rsidR="0068520B">
          <w:rPr>
            <w:noProof/>
            <w:webHidden/>
          </w:rPr>
          <w:tab/>
        </w:r>
        <w:r w:rsidR="0068520B">
          <w:rPr>
            <w:noProof/>
            <w:webHidden/>
          </w:rPr>
          <w:fldChar w:fldCharType="begin"/>
        </w:r>
        <w:r w:rsidR="0068520B">
          <w:rPr>
            <w:noProof/>
            <w:webHidden/>
          </w:rPr>
          <w:instrText xml:space="preserve"> PAGEREF _Toc24105947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6E6C21CD" w14:textId="1BB62483" w:rsidR="0068520B" w:rsidRDefault="00A302D6">
      <w:pPr>
        <w:pStyle w:val="TOC3"/>
        <w:rPr>
          <w:rFonts w:asciiTheme="minorHAnsi" w:eastAsiaTheme="minorEastAsia" w:hAnsiTheme="minorHAnsi"/>
          <w:noProof/>
        </w:rPr>
      </w:pPr>
      <w:hyperlink w:anchor="_Toc24105948" w:history="1">
        <w:r w:rsidR="0068520B" w:rsidRPr="00CA0E49">
          <w:rPr>
            <w:rStyle w:val="Hyperlink"/>
            <w:noProof/>
          </w:rPr>
          <w:t>A6.2</w:t>
        </w:r>
        <w:r w:rsidR="0068520B">
          <w:rPr>
            <w:rFonts w:asciiTheme="minorHAnsi" w:eastAsiaTheme="minorEastAsia" w:hAnsiTheme="minorHAnsi"/>
            <w:noProof/>
          </w:rPr>
          <w:tab/>
        </w:r>
        <w:r w:rsidR="0068520B" w:rsidRPr="00CA0E49">
          <w:rPr>
            <w:rStyle w:val="Hyperlink"/>
            <w:noProof/>
          </w:rPr>
          <w:t>Map(s) of Area, Waterbody, and Sampling Sites</w:t>
        </w:r>
        <w:r w:rsidR="0068520B">
          <w:rPr>
            <w:noProof/>
            <w:webHidden/>
          </w:rPr>
          <w:tab/>
        </w:r>
        <w:r w:rsidR="0068520B">
          <w:rPr>
            <w:noProof/>
            <w:webHidden/>
          </w:rPr>
          <w:fldChar w:fldCharType="begin"/>
        </w:r>
        <w:r w:rsidR="0068520B">
          <w:rPr>
            <w:noProof/>
            <w:webHidden/>
          </w:rPr>
          <w:instrText xml:space="preserve"> PAGEREF _Toc24105948 \h </w:instrText>
        </w:r>
        <w:r w:rsidR="0068520B">
          <w:rPr>
            <w:noProof/>
            <w:webHidden/>
          </w:rPr>
        </w:r>
        <w:r w:rsidR="0068520B">
          <w:rPr>
            <w:noProof/>
            <w:webHidden/>
          </w:rPr>
          <w:fldChar w:fldCharType="separate"/>
        </w:r>
        <w:r w:rsidR="0068520B">
          <w:rPr>
            <w:noProof/>
            <w:webHidden/>
          </w:rPr>
          <w:t>16</w:t>
        </w:r>
        <w:r w:rsidR="0068520B">
          <w:rPr>
            <w:noProof/>
            <w:webHidden/>
          </w:rPr>
          <w:fldChar w:fldCharType="end"/>
        </w:r>
      </w:hyperlink>
    </w:p>
    <w:p w14:paraId="4559A651" w14:textId="3C2D0501" w:rsidR="0068520B" w:rsidRDefault="00A302D6">
      <w:pPr>
        <w:pStyle w:val="TOC3"/>
        <w:rPr>
          <w:rFonts w:asciiTheme="minorHAnsi" w:eastAsiaTheme="minorEastAsia" w:hAnsiTheme="minorHAnsi"/>
          <w:noProof/>
        </w:rPr>
      </w:pPr>
      <w:hyperlink w:anchor="_Toc24105949" w:history="1">
        <w:r w:rsidR="0068520B" w:rsidRPr="00CA0E49">
          <w:rPr>
            <w:rStyle w:val="Hyperlink"/>
            <w:noProof/>
          </w:rPr>
          <w:t>A6.3</w:t>
        </w:r>
        <w:r w:rsidR="0068520B">
          <w:rPr>
            <w:rFonts w:asciiTheme="minorHAnsi" w:eastAsiaTheme="minorEastAsia" w:hAnsiTheme="minorHAnsi"/>
            <w:noProof/>
          </w:rPr>
          <w:tab/>
        </w:r>
        <w:r w:rsidR="0068520B" w:rsidRPr="00CA0E49">
          <w:rPr>
            <w:rStyle w:val="Hyperlink"/>
            <w:noProof/>
          </w:rPr>
          <w:t>Anticipated Schedule</w:t>
        </w:r>
        <w:r w:rsidR="0068520B">
          <w:rPr>
            <w:noProof/>
            <w:webHidden/>
          </w:rPr>
          <w:tab/>
        </w:r>
        <w:r w:rsidR="0068520B">
          <w:rPr>
            <w:noProof/>
            <w:webHidden/>
          </w:rPr>
          <w:fldChar w:fldCharType="begin"/>
        </w:r>
        <w:r w:rsidR="0068520B">
          <w:rPr>
            <w:noProof/>
            <w:webHidden/>
          </w:rPr>
          <w:instrText xml:space="preserve"> PAGEREF _Toc24105949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1B4E3A2F" w14:textId="2D134FC2" w:rsidR="0068520B" w:rsidRDefault="00A302D6">
      <w:pPr>
        <w:pStyle w:val="TOC2"/>
        <w:rPr>
          <w:rFonts w:asciiTheme="minorHAnsi" w:eastAsiaTheme="minorEastAsia" w:hAnsiTheme="minorHAnsi"/>
          <w:noProof/>
        </w:rPr>
      </w:pPr>
      <w:hyperlink w:anchor="_Toc24105950" w:history="1">
        <w:r w:rsidR="0068520B" w:rsidRPr="00CA0E49">
          <w:rPr>
            <w:rStyle w:val="Hyperlink"/>
            <w:noProof/>
          </w:rPr>
          <w:t xml:space="preserve">A7 </w:t>
        </w:r>
        <w:r w:rsidR="0068520B">
          <w:rPr>
            <w:rFonts w:asciiTheme="minorHAnsi" w:eastAsiaTheme="minorEastAsia" w:hAnsiTheme="minorHAnsi"/>
            <w:noProof/>
          </w:rPr>
          <w:tab/>
        </w:r>
        <w:r w:rsidR="0068520B" w:rsidRPr="00CA0E49">
          <w:rPr>
            <w:rStyle w:val="Hyperlink"/>
            <w:noProof/>
          </w:rPr>
          <w:t>Freshwater/Water Quality Data Quality Objectives</w:t>
        </w:r>
        <w:r w:rsidR="0068520B">
          <w:rPr>
            <w:noProof/>
            <w:webHidden/>
          </w:rPr>
          <w:tab/>
        </w:r>
        <w:r w:rsidR="0068520B">
          <w:rPr>
            <w:noProof/>
            <w:webHidden/>
          </w:rPr>
          <w:fldChar w:fldCharType="begin"/>
        </w:r>
        <w:r w:rsidR="0068520B">
          <w:rPr>
            <w:noProof/>
            <w:webHidden/>
          </w:rPr>
          <w:instrText xml:space="preserve"> PAGEREF _Toc24105950 \h </w:instrText>
        </w:r>
        <w:r w:rsidR="0068520B">
          <w:rPr>
            <w:noProof/>
            <w:webHidden/>
          </w:rPr>
        </w:r>
        <w:r w:rsidR="0068520B">
          <w:rPr>
            <w:noProof/>
            <w:webHidden/>
          </w:rPr>
          <w:fldChar w:fldCharType="separate"/>
        </w:r>
        <w:r w:rsidR="0068520B">
          <w:rPr>
            <w:noProof/>
            <w:webHidden/>
          </w:rPr>
          <w:t>17</w:t>
        </w:r>
        <w:r w:rsidR="0068520B">
          <w:rPr>
            <w:noProof/>
            <w:webHidden/>
          </w:rPr>
          <w:fldChar w:fldCharType="end"/>
        </w:r>
      </w:hyperlink>
    </w:p>
    <w:p w14:paraId="231ADEDD" w14:textId="616EB109" w:rsidR="0068520B" w:rsidRDefault="00A302D6">
      <w:pPr>
        <w:pStyle w:val="TOC2"/>
        <w:rPr>
          <w:rFonts w:asciiTheme="minorHAnsi" w:eastAsiaTheme="minorEastAsia" w:hAnsiTheme="minorHAnsi"/>
          <w:noProof/>
        </w:rPr>
      </w:pPr>
      <w:hyperlink w:anchor="_Toc24105951"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Freshwater/Benthic Data Quality Objectives</w:t>
        </w:r>
        <w:r w:rsidR="0068520B">
          <w:rPr>
            <w:noProof/>
            <w:webHidden/>
          </w:rPr>
          <w:tab/>
        </w:r>
        <w:r w:rsidR="0068520B">
          <w:rPr>
            <w:noProof/>
            <w:webHidden/>
          </w:rPr>
          <w:fldChar w:fldCharType="begin"/>
        </w:r>
        <w:r w:rsidR="0068520B">
          <w:rPr>
            <w:noProof/>
            <w:webHidden/>
          </w:rPr>
          <w:instrText xml:space="preserve"> PAGEREF _Toc24105951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8E48A31" w14:textId="21A2A52E" w:rsidR="0068520B" w:rsidRDefault="00A302D6">
      <w:pPr>
        <w:pStyle w:val="TOC3"/>
        <w:rPr>
          <w:rFonts w:asciiTheme="minorHAnsi" w:eastAsiaTheme="minorEastAsia" w:hAnsiTheme="minorHAnsi"/>
          <w:noProof/>
        </w:rPr>
      </w:pPr>
      <w:hyperlink w:anchor="_Toc24105952" w:history="1">
        <w:r w:rsidR="0068520B" w:rsidRPr="00CA0E49">
          <w:rPr>
            <w:rStyle w:val="Hyperlink"/>
            <w:noProof/>
          </w:rPr>
          <w:t>A7.1</w:t>
        </w:r>
        <w:r w:rsidR="0068520B">
          <w:rPr>
            <w:rFonts w:asciiTheme="minorHAnsi" w:eastAsiaTheme="minorEastAsia" w:hAnsiTheme="minorHAnsi"/>
            <w:noProof/>
          </w:rPr>
          <w:tab/>
        </w:r>
        <w:r w:rsidR="0068520B" w:rsidRPr="00CA0E49">
          <w:rPr>
            <w:rStyle w:val="Hyperlink"/>
            <w:noProof/>
          </w:rPr>
          <w:t>Sample Collection Data Quality Objectives</w:t>
        </w:r>
        <w:r w:rsidR="0068520B">
          <w:rPr>
            <w:noProof/>
            <w:webHidden/>
          </w:rPr>
          <w:tab/>
        </w:r>
        <w:r w:rsidR="0068520B">
          <w:rPr>
            <w:noProof/>
            <w:webHidden/>
          </w:rPr>
          <w:fldChar w:fldCharType="begin"/>
        </w:r>
        <w:r w:rsidR="0068520B">
          <w:rPr>
            <w:noProof/>
            <w:webHidden/>
          </w:rPr>
          <w:instrText xml:space="preserve"> PAGEREF _Toc24105952 \h </w:instrText>
        </w:r>
        <w:r w:rsidR="0068520B">
          <w:rPr>
            <w:noProof/>
            <w:webHidden/>
          </w:rPr>
        </w:r>
        <w:r w:rsidR="0068520B">
          <w:rPr>
            <w:noProof/>
            <w:webHidden/>
          </w:rPr>
          <w:fldChar w:fldCharType="separate"/>
        </w:r>
        <w:r w:rsidR="0068520B">
          <w:rPr>
            <w:noProof/>
            <w:webHidden/>
          </w:rPr>
          <w:t>21</w:t>
        </w:r>
        <w:r w:rsidR="0068520B">
          <w:rPr>
            <w:noProof/>
            <w:webHidden/>
          </w:rPr>
          <w:fldChar w:fldCharType="end"/>
        </w:r>
      </w:hyperlink>
    </w:p>
    <w:p w14:paraId="529665B2" w14:textId="7E5CA456" w:rsidR="0068520B" w:rsidRDefault="00A302D6">
      <w:pPr>
        <w:pStyle w:val="TOC3"/>
        <w:rPr>
          <w:rFonts w:asciiTheme="minorHAnsi" w:eastAsiaTheme="minorEastAsia" w:hAnsiTheme="minorHAnsi"/>
          <w:noProof/>
        </w:rPr>
      </w:pPr>
      <w:hyperlink w:anchor="_Toc24105953" w:history="1">
        <w:r w:rsidR="0068520B" w:rsidRPr="00CA0E49">
          <w:rPr>
            <w:rStyle w:val="Hyperlink"/>
            <w:noProof/>
          </w:rPr>
          <w:t>A7.2</w:t>
        </w:r>
        <w:r w:rsidR="0068520B">
          <w:rPr>
            <w:rFonts w:asciiTheme="minorHAnsi" w:eastAsiaTheme="minorEastAsia" w:hAnsiTheme="minorHAnsi"/>
            <w:noProof/>
          </w:rPr>
          <w:tab/>
        </w:r>
        <w:r w:rsidR="0068520B" w:rsidRPr="00CA0E49">
          <w:rPr>
            <w:rStyle w:val="Hyperlink"/>
            <w:noProof/>
          </w:rPr>
          <w:t>Sample Analysis Data Quality Objectives</w:t>
        </w:r>
        <w:r w:rsidR="0068520B">
          <w:rPr>
            <w:noProof/>
            <w:webHidden/>
          </w:rPr>
          <w:tab/>
        </w:r>
        <w:r w:rsidR="0068520B">
          <w:rPr>
            <w:noProof/>
            <w:webHidden/>
          </w:rPr>
          <w:fldChar w:fldCharType="begin"/>
        </w:r>
        <w:r w:rsidR="0068520B">
          <w:rPr>
            <w:noProof/>
            <w:webHidden/>
          </w:rPr>
          <w:instrText xml:space="preserve"> PAGEREF _Toc24105953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6EC84D14" w14:textId="7C4796C9" w:rsidR="0068520B" w:rsidRDefault="00A302D6">
      <w:pPr>
        <w:pStyle w:val="TOC2"/>
        <w:rPr>
          <w:rFonts w:asciiTheme="minorHAnsi" w:eastAsiaTheme="minorEastAsia" w:hAnsiTheme="minorHAnsi"/>
          <w:noProof/>
        </w:rPr>
      </w:pPr>
      <w:hyperlink w:anchor="_Toc24105954"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Marine/Benthic Data Quality Objectives</w:t>
        </w:r>
        <w:r w:rsidR="0068520B">
          <w:rPr>
            <w:noProof/>
            <w:webHidden/>
          </w:rPr>
          <w:tab/>
        </w:r>
        <w:r w:rsidR="0068520B">
          <w:rPr>
            <w:noProof/>
            <w:webHidden/>
          </w:rPr>
          <w:fldChar w:fldCharType="begin"/>
        </w:r>
        <w:r w:rsidR="0068520B">
          <w:rPr>
            <w:noProof/>
            <w:webHidden/>
          </w:rPr>
          <w:instrText xml:space="preserve"> PAGEREF _Toc24105954 \h </w:instrText>
        </w:r>
        <w:r w:rsidR="0068520B">
          <w:rPr>
            <w:noProof/>
            <w:webHidden/>
          </w:rPr>
        </w:r>
        <w:r w:rsidR="0068520B">
          <w:rPr>
            <w:noProof/>
            <w:webHidden/>
          </w:rPr>
          <w:fldChar w:fldCharType="separate"/>
        </w:r>
        <w:r w:rsidR="0068520B">
          <w:rPr>
            <w:noProof/>
            <w:webHidden/>
          </w:rPr>
          <w:t>24</w:t>
        </w:r>
        <w:r w:rsidR="0068520B">
          <w:rPr>
            <w:noProof/>
            <w:webHidden/>
          </w:rPr>
          <w:fldChar w:fldCharType="end"/>
        </w:r>
      </w:hyperlink>
    </w:p>
    <w:p w14:paraId="1541FC4B" w14:textId="38C3ECAF" w:rsidR="0068520B" w:rsidRDefault="00A302D6">
      <w:pPr>
        <w:pStyle w:val="TOC3"/>
        <w:rPr>
          <w:rFonts w:asciiTheme="minorHAnsi" w:eastAsiaTheme="minorEastAsia" w:hAnsiTheme="minorHAnsi"/>
          <w:noProof/>
        </w:rPr>
      </w:pPr>
      <w:hyperlink w:anchor="_Toc24105955"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 (DQOs)</w:t>
        </w:r>
        <w:r w:rsidR="0068520B">
          <w:rPr>
            <w:noProof/>
            <w:webHidden/>
          </w:rPr>
          <w:tab/>
        </w:r>
        <w:r w:rsidR="0068520B">
          <w:rPr>
            <w:noProof/>
            <w:webHidden/>
          </w:rPr>
          <w:fldChar w:fldCharType="begin"/>
        </w:r>
        <w:r w:rsidR="0068520B">
          <w:rPr>
            <w:noProof/>
            <w:webHidden/>
          </w:rPr>
          <w:instrText xml:space="preserve"> PAGEREF _Toc24105955 \h </w:instrText>
        </w:r>
        <w:r w:rsidR="0068520B">
          <w:rPr>
            <w:noProof/>
            <w:webHidden/>
          </w:rPr>
        </w:r>
        <w:r w:rsidR="0068520B">
          <w:rPr>
            <w:noProof/>
            <w:webHidden/>
          </w:rPr>
          <w:fldChar w:fldCharType="separate"/>
        </w:r>
        <w:r w:rsidR="0068520B">
          <w:rPr>
            <w:noProof/>
            <w:webHidden/>
          </w:rPr>
          <w:t>25</w:t>
        </w:r>
        <w:r w:rsidR="0068520B">
          <w:rPr>
            <w:noProof/>
            <w:webHidden/>
          </w:rPr>
          <w:fldChar w:fldCharType="end"/>
        </w:r>
      </w:hyperlink>
    </w:p>
    <w:p w14:paraId="1F787ED2" w14:textId="726EB46B" w:rsidR="0068520B" w:rsidRDefault="00A302D6">
      <w:pPr>
        <w:pStyle w:val="TOC3"/>
        <w:rPr>
          <w:rFonts w:asciiTheme="minorHAnsi" w:eastAsiaTheme="minorEastAsia" w:hAnsiTheme="minorHAnsi"/>
          <w:noProof/>
        </w:rPr>
      </w:pPr>
      <w:hyperlink w:anchor="_Toc24105956"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_Toc24105956 \h </w:instrText>
        </w:r>
        <w:r w:rsidR="0068520B">
          <w:rPr>
            <w:noProof/>
            <w:webHidden/>
          </w:rPr>
        </w:r>
        <w:r w:rsidR="0068520B">
          <w:rPr>
            <w:noProof/>
            <w:webHidden/>
          </w:rPr>
          <w:fldChar w:fldCharType="separate"/>
        </w:r>
        <w:r w:rsidR="0068520B">
          <w:rPr>
            <w:noProof/>
            <w:webHidden/>
          </w:rPr>
          <w:t>26</w:t>
        </w:r>
        <w:r w:rsidR="0068520B">
          <w:rPr>
            <w:noProof/>
            <w:webHidden/>
          </w:rPr>
          <w:fldChar w:fldCharType="end"/>
        </w:r>
      </w:hyperlink>
    </w:p>
    <w:p w14:paraId="6CA61341" w14:textId="1784CC7F" w:rsidR="0068520B" w:rsidRDefault="00A302D6">
      <w:pPr>
        <w:pStyle w:val="TOC3"/>
        <w:rPr>
          <w:rFonts w:asciiTheme="minorHAnsi" w:eastAsiaTheme="minorEastAsia" w:hAnsiTheme="minorHAnsi"/>
          <w:noProof/>
        </w:rPr>
      </w:pPr>
      <w:hyperlink w:anchor="_Toc24105957"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_Toc24105957 \h </w:instrText>
        </w:r>
        <w:r w:rsidR="0068520B">
          <w:rPr>
            <w:noProof/>
            <w:webHidden/>
          </w:rPr>
        </w:r>
        <w:r w:rsidR="0068520B">
          <w:rPr>
            <w:noProof/>
            <w:webHidden/>
          </w:rPr>
          <w:fldChar w:fldCharType="separate"/>
        </w:r>
        <w:r w:rsidR="0068520B">
          <w:rPr>
            <w:noProof/>
            <w:webHidden/>
          </w:rPr>
          <w:t>27</w:t>
        </w:r>
        <w:r w:rsidR="0068520B">
          <w:rPr>
            <w:noProof/>
            <w:webHidden/>
          </w:rPr>
          <w:fldChar w:fldCharType="end"/>
        </w:r>
      </w:hyperlink>
    </w:p>
    <w:p w14:paraId="3A3DA411" w14:textId="644BBB30" w:rsidR="0068520B" w:rsidRDefault="00A302D6">
      <w:pPr>
        <w:pStyle w:val="TOC3"/>
        <w:rPr>
          <w:rFonts w:asciiTheme="minorHAnsi" w:eastAsiaTheme="minorEastAsia" w:hAnsiTheme="minorHAnsi"/>
          <w:noProof/>
        </w:rPr>
      </w:pPr>
      <w:hyperlink w:anchor="_Toc24105958" w:history="1">
        <w:r w:rsidR="0068520B" w:rsidRPr="00CA0E49">
          <w:rPr>
            <w:rStyle w:val="Hyperlink"/>
            <w:rFonts w:eastAsia="Palatino Linotype" w:cs="Palatino Linotype"/>
            <w:noProof/>
          </w:rPr>
          <w:t>A7.2</w:t>
        </w:r>
        <w:r w:rsidR="0068520B">
          <w:rPr>
            <w:rFonts w:asciiTheme="minorHAnsi" w:eastAsiaTheme="minorEastAsia" w:hAnsiTheme="minorHAnsi"/>
            <w:noProof/>
          </w:rPr>
          <w:tab/>
        </w:r>
        <w:r w:rsidR="0068520B" w:rsidRPr="00CA0E49">
          <w:rPr>
            <w:rStyle w:val="Hyperlink"/>
            <w:rFonts w:eastAsia="Palatino Linotype" w:cs="Palatino Linotype"/>
            <w:noProof/>
          </w:rPr>
          <w:t>Infaunal Analysis</w:t>
        </w:r>
        <w:r w:rsidR="0068520B" w:rsidRPr="00CA0E49">
          <w:rPr>
            <w:rStyle w:val="Hyperlink"/>
            <w:noProof/>
          </w:rPr>
          <w:t xml:space="preserve"> Data Quality Objectives</w:t>
        </w:r>
        <w:r w:rsidR="0068520B">
          <w:rPr>
            <w:noProof/>
            <w:webHidden/>
          </w:rPr>
          <w:tab/>
        </w:r>
        <w:r w:rsidR="0068520B">
          <w:rPr>
            <w:noProof/>
            <w:webHidden/>
          </w:rPr>
          <w:fldChar w:fldCharType="begin"/>
        </w:r>
        <w:r w:rsidR="0068520B">
          <w:rPr>
            <w:noProof/>
            <w:webHidden/>
          </w:rPr>
          <w:instrText xml:space="preserve"> PAGEREF _Toc24105958 \h </w:instrText>
        </w:r>
        <w:r w:rsidR="0068520B">
          <w:rPr>
            <w:noProof/>
            <w:webHidden/>
          </w:rPr>
        </w:r>
        <w:r w:rsidR="0068520B">
          <w:rPr>
            <w:noProof/>
            <w:webHidden/>
          </w:rPr>
          <w:fldChar w:fldCharType="separate"/>
        </w:r>
        <w:r w:rsidR="0068520B">
          <w:rPr>
            <w:noProof/>
            <w:webHidden/>
          </w:rPr>
          <w:t>28</w:t>
        </w:r>
        <w:r w:rsidR="0068520B">
          <w:rPr>
            <w:noProof/>
            <w:webHidden/>
          </w:rPr>
          <w:fldChar w:fldCharType="end"/>
        </w:r>
      </w:hyperlink>
    </w:p>
    <w:p w14:paraId="69CBF8F7" w14:textId="54C468C1" w:rsidR="0068520B" w:rsidRDefault="00A302D6">
      <w:pPr>
        <w:pStyle w:val="TOC3"/>
        <w:rPr>
          <w:rFonts w:asciiTheme="minorHAnsi" w:eastAsiaTheme="minorEastAsia" w:hAnsiTheme="minorHAnsi"/>
          <w:noProof/>
        </w:rPr>
      </w:pPr>
      <w:hyperlink w:anchor="_Toc24105959"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sidRPr="00CA0E49">
          <w:rPr>
            <w:rStyle w:val="Hyperlink"/>
            <w:noProof/>
          </w:rPr>
          <w:t xml:space="preserve"> (DQOs)</w:t>
        </w:r>
        <w:r w:rsidR="0068520B">
          <w:rPr>
            <w:noProof/>
            <w:webHidden/>
          </w:rPr>
          <w:tab/>
        </w:r>
        <w:r w:rsidR="0068520B">
          <w:rPr>
            <w:noProof/>
            <w:webHidden/>
          </w:rPr>
          <w:fldChar w:fldCharType="begin"/>
        </w:r>
        <w:r w:rsidR="0068520B">
          <w:rPr>
            <w:noProof/>
            <w:webHidden/>
          </w:rPr>
          <w:instrText xml:space="preserve"> PAGEREF _Toc24105959 \h </w:instrText>
        </w:r>
        <w:r w:rsidR="0068520B">
          <w:rPr>
            <w:noProof/>
            <w:webHidden/>
          </w:rPr>
        </w:r>
        <w:r w:rsidR="0068520B">
          <w:rPr>
            <w:noProof/>
            <w:webHidden/>
          </w:rPr>
          <w:fldChar w:fldCharType="separate"/>
        </w:r>
        <w:r w:rsidR="0068520B">
          <w:rPr>
            <w:noProof/>
            <w:webHidden/>
          </w:rPr>
          <w:t>29</w:t>
        </w:r>
        <w:r w:rsidR="0068520B">
          <w:rPr>
            <w:noProof/>
            <w:webHidden/>
          </w:rPr>
          <w:fldChar w:fldCharType="end"/>
        </w:r>
      </w:hyperlink>
    </w:p>
    <w:p w14:paraId="511AFEEF" w14:textId="21DA01AD" w:rsidR="0068520B" w:rsidRDefault="00A302D6">
      <w:pPr>
        <w:pStyle w:val="TOC3"/>
        <w:rPr>
          <w:rFonts w:asciiTheme="minorHAnsi" w:eastAsiaTheme="minorEastAsia" w:hAnsiTheme="minorHAnsi"/>
          <w:noProof/>
        </w:rPr>
      </w:pPr>
      <w:hyperlink w:anchor="_Toc24105960"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_Toc24105960 \h </w:instrText>
        </w:r>
        <w:r w:rsidR="0068520B">
          <w:rPr>
            <w:noProof/>
            <w:webHidden/>
          </w:rPr>
        </w:r>
        <w:r w:rsidR="0068520B">
          <w:rPr>
            <w:noProof/>
            <w:webHidden/>
          </w:rPr>
          <w:fldChar w:fldCharType="separate"/>
        </w:r>
        <w:r w:rsidR="0068520B">
          <w:rPr>
            <w:noProof/>
            <w:webHidden/>
          </w:rPr>
          <w:t>30</w:t>
        </w:r>
        <w:r w:rsidR="0068520B">
          <w:rPr>
            <w:noProof/>
            <w:webHidden/>
          </w:rPr>
          <w:fldChar w:fldCharType="end"/>
        </w:r>
      </w:hyperlink>
    </w:p>
    <w:p w14:paraId="13B3038C" w14:textId="427A84BD" w:rsidR="0068520B" w:rsidRDefault="00A302D6">
      <w:pPr>
        <w:pStyle w:val="TOC3"/>
        <w:rPr>
          <w:rFonts w:asciiTheme="minorHAnsi" w:eastAsiaTheme="minorEastAsia" w:hAnsiTheme="minorHAnsi"/>
          <w:noProof/>
        </w:rPr>
      </w:pPr>
      <w:hyperlink w:anchor="_Toc24105961" w:history="1">
        <w:r w:rsidR="0068520B" w:rsidRPr="00CA0E49">
          <w:rPr>
            <w:rStyle w:val="Hyperlink"/>
            <w:rFonts w:eastAsia="Palatino Linotype"/>
            <w:noProof/>
          </w:rPr>
          <w:t>A7.1</w:t>
        </w:r>
        <w:r w:rsidR="0068520B">
          <w:rPr>
            <w:rFonts w:asciiTheme="minorHAnsi" w:eastAsiaTheme="minorEastAsia" w:hAnsiTheme="minorHAnsi"/>
            <w:noProof/>
          </w:rPr>
          <w:tab/>
        </w:r>
        <w:r w:rsidR="0068520B" w:rsidRPr="00CA0E49">
          <w:rPr>
            <w:rStyle w:val="Hyperlink"/>
            <w:rFonts w:eastAsia="Palatino Linotype"/>
            <w:noProof/>
          </w:rPr>
          <w:t>Benthic Grab Sampling—Data Quality Objectives</w:t>
        </w:r>
        <w:r w:rsidR="0068520B">
          <w:rPr>
            <w:noProof/>
            <w:webHidden/>
          </w:rPr>
          <w:tab/>
        </w:r>
        <w:r w:rsidR="0068520B">
          <w:rPr>
            <w:noProof/>
            <w:webHidden/>
          </w:rPr>
          <w:fldChar w:fldCharType="begin"/>
        </w:r>
        <w:r w:rsidR="0068520B">
          <w:rPr>
            <w:noProof/>
            <w:webHidden/>
          </w:rPr>
          <w:instrText xml:space="preserve"> PAGEREF _Toc24105961 \h </w:instrText>
        </w:r>
        <w:r w:rsidR="0068520B">
          <w:rPr>
            <w:noProof/>
            <w:webHidden/>
          </w:rPr>
        </w:r>
        <w:r w:rsidR="0068520B">
          <w:rPr>
            <w:noProof/>
            <w:webHidden/>
          </w:rPr>
          <w:fldChar w:fldCharType="separate"/>
        </w:r>
        <w:r w:rsidR="0068520B">
          <w:rPr>
            <w:noProof/>
            <w:webHidden/>
          </w:rPr>
          <w:t>31</w:t>
        </w:r>
        <w:r w:rsidR="0068520B">
          <w:rPr>
            <w:noProof/>
            <w:webHidden/>
          </w:rPr>
          <w:fldChar w:fldCharType="end"/>
        </w:r>
      </w:hyperlink>
    </w:p>
    <w:p w14:paraId="559BDAD7" w14:textId="1D44FA2C" w:rsidR="0068520B" w:rsidRDefault="00A302D6">
      <w:pPr>
        <w:pStyle w:val="TOC2"/>
        <w:rPr>
          <w:rFonts w:asciiTheme="minorHAnsi" w:eastAsiaTheme="minorEastAsia" w:hAnsiTheme="minorHAnsi"/>
          <w:noProof/>
        </w:rPr>
      </w:pPr>
      <w:hyperlink w:anchor="_Toc24105962" w:history="1">
        <w:r w:rsidR="0068520B" w:rsidRPr="00CA0E49">
          <w:rPr>
            <w:rStyle w:val="Hyperlink"/>
            <w:noProof/>
          </w:rPr>
          <w:t>A7</w:t>
        </w:r>
        <w:r w:rsidR="0068520B">
          <w:rPr>
            <w:rFonts w:asciiTheme="minorHAnsi" w:eastAsiaTheme="minorEastAsia" w:hAnsiTheme="minorHAnsi"/>
            <w:noProof/>
          </w:rPr>
          <w:tab/>
        </w:r>
        <w:r w:rsidR="0068520B" w:rsidRPr="00CA0E49">
          <w:rPr>
            <w:rStyle w:val="Hyperlink"/>
            <w:noProof/>
          </w:rPr>
          <w:t>Marine/Water Quality Data Quality Objectives</w:t>
        </w:r>
        <w:r w:rsidR="0068520B">
          <w:rPr>
            <w:noProof/>
            <w:webHidden/>
          </w:rPr>
          <w:tab/>
        </w:r>
        <w:r w:rsidR="0068520B">
          <w:rPr>
            <w:noProof/>
            <w:webHidden/>
          </w:rPr>
          <w:fldChar w:fldCharType="begin"/>
        </w:r>
        <w:r w:rsidR="0068520B">
          <w:rPr>
            <w:noProof/>
            <w:webHidden/>
          </w:rPr>
          <w:instrText xml:space="preserve"> PAGEREF _Toc24105962 \h </w:instrText>
        </w:r>
        <w:r w:rsidR="0068520B">
          <w:rPr>
            <w:noProof/>
            <w:webHidden/>
          </w:rPr>
        </w:r>
        <w:r w:rsidR="0068520B">
          <w:rPr>
            <w:noProof/>
            <w:webHidden/>
          </w:rPr>
          <w:fldChar w:fldCharType="separate"/>
        </w:r>
        <w:r w:rsidR="0068520B">
          <w:rPr>
            <w:noProof/>
            <w:webHidden/>
          </w:rPr>
          <w:t>33</w:t>
        </w:r>
        <w:r w:rsidR="0068520B">
          <w:rPr>
            <w:noProof/>
            <w:webHidden/>
          </w:rPr>
          <w:fldChar w:fldCharType="end"/>
        </w:r>
      </w:hyperlink>
    </w:p>
    <w:p w14:paraId="572740CC" w14:textId="33196D49" w:rsidR="0068520B" w:rsidRDefault="00A302D6">
      <w:pPr>
        <w:pStyle w:val="TOC2"/>
        <w:rPr>
          <w:rFonts w:asciiTheme="minorHAnsi" w:eastAsiaTheme="minorEastAsia" w:hAnsiTheme="minorHAnsi"/>
          <w:noProof/>
        </w:rPr>
      </w:pPr>
      <w:hyperlink w:anchor="_Toc24105963" w:history="1">
        <w:r w:rsidR="0068520B" w:rsidRPr="00CA0E49">
          <w:rPr>
            <w:rStyle w:val="Hyperlink"/>
            <w:noProof/>
          </w:rPr>
          <w:t>A8</w:t>
        </w:r>
        <w:r w:rsidR="0068520B">
          <w:rPr>
            <w:rFonts w:asciiTheme="minorHAnsi" w:eastAsiaTheme="minorEastAsia" w:hAnsiTheme="minorHAnsi"/>
            <w:noProof/>
          </w:rPr>
          <w:tab/>
        </w:r>
        <w:r w:rsidR="0068520B" w:rsidRPr="00CA0E49">
          <w:rPr>
            <w:rStyle w:val="Hyperlink"/>
            <w:noProof/>
          </w:rPr>
          <w:t>Training Requirements</w:t>
        </w:r>
        <w:r w:rsidR="0068520B">
          <w:rPr>
            <w:noProof/>
            <w:webHidden/>
          </w:rPr>
          <w:tab/>
        </w:r>
        <w:r w:rsidR="0068520B">
          <w:rPr>
            <w:noProof/>
            <w:webHidden/>
          </w:rPr>
          <w:fldChar w:fldCharType="begin"/>
        </w:r>
        <w:r w:rsidR="0068520B">
          <w:rPr>
            <w:noProof/>
            <w:webHidden/>
          </w:rPr>
          <w:instrText xml:space="preserve"> PAGEREF _Toc24105963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7EDB205" w14:textId="47F2DA74" w:rsidR="0068520B" w:rsidRDefault="00A302D6">
      <w:pPr>
        <w:pStyle w:val="TOC2"/>
        <w:rPr>
          <w:rFonts w:asciiTheme="minorHAnsi" w:eastAsiaTheme="minorEastAsia" w:hAnsiTheme="minorHAnsi"/>
          <w:noProof/>
        </w:rPr>
      </w:pPr>
      <w:hyperlink w:anchor="_Toc24105964" w:history="1">
        <w:r w:rsidR="0068520B" w:rsidRPr="00CA0E49">
          <w:rPr>
            <w:rStyle w:val="Hyperlink"/>
            <w:noProof/>
          </w:rPr>
          <w:t>A9</w:t>
        </w:r>
        <w:r w:rsidR="0068520B">
          <w:rPr>
            <w:rFonts w:asciiTheme="minorHAnsi" w:eastAsiaTheme="minorEastAsia" w:hAnsiTheme="minorHAnsi"/>
            <w:noProof/>
          </w:rPr>
          <w:tab/>
        </w:r>
        <w:r w:rsidR="0068520B" w:rsidRPr="00CA0E49">
          <w:rPr>
            <w:rStyle w:val="Hyperlink"/>
            <w:noProof/>
          </w:rPr>
          <w:t>Documentation and Records</w:t>
        </w:r>
        <w:r w:rsidR="0068520B">
          <w:rPr>
            <w:noProof/>
            <w:webHidden/>
          </w:rPr>
          <w:tab/>
        </w:r>
        <w:r w:rsidR="0068520B">
          <w:rPr>
            <w:noProof/>
            <w:webHidden/>
          </w:rPr>
          <w:fldChar w:fldCharType="begin"/>
        </w:r>
        <w:r w:rsidR="0068520B">
          <w:rPr>
            <w:noProof/>
            <w:webHidden/>
          </w:rPr>
          <w:instrText xml:space="preserve"> PAGEREF _Toc24105964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14D3307A" w14:textId="369619DA" w:rsidR="0068520B" w:rsidRDefault="00A302D6">
      <w:pPr>
        <w:pStyle w:val="TOC3"/>
        <w:rPr>
          <w:rFonts w:asciiTheme="minorHAnsi" w:eastAsiaTheme="minorEastAsia" w:hAnsiTheme="minorHAnsi"/>
          <w:noProof/>
        </w:rPr>
      </w:pPr>
      <w:hyperlink w:anchor="_Toc24105965" w:history="1">
        <w:r w:rsidR="0068520B" w:rsidRPr="00CA0E49">
          <w:rPr>
            <w:rStyle w:val="Hyperlink"/>
            <w:noProof/>
          </w:rPr>
          <w:t>A9.1</w:t>
        </w:r>
        <w:r w:rsidR="0068520B">
          <w:rPr>
            <w:rFonts w:asciiTheme="minorHAnsi" w:eastAsiaTheme="minorEastAsia" w:hAnsiTheme="minorHAnsi"/>
            <w:noProof/>
          </w:rPr>
          <w:tab/>
        </w:r>
        <w:r w:rsidR="0068520B" w:rsidRPr="00CA0E49">
          <w:rPr>
            <w:rStyle w:val="Hyperlink"/>
            <w:noProof/>
          </w:rPr>
          <w:t>Documentation</w:t>
        </w:r>
        <w:r w:rsidR="0068520B">
          <w:rPr>
            <w:noProof/>
            <w:webHidden/>
          </w:rPr>
          <w:tab/>
        </w:r>
        <w:r w:rsidR="0068520B">
          <w:rPr>
            <w:noProof/>
            <w:webHidden/>
          </w:rPr>
          <w:fldChar w:fldCharType="begin"/>
        </w:r>
        <w:r w:rsidR="0068520B">
          <w:rPr>
            <w:noProof/>
            <w:webHidden/>
          </w:rPr>
          <w:instrText xml:space="preserve"> PAGEREF _Toc24105965 \h </w:instrText>
        </w:r>
        <w:r w:rsidR="0068520B">
          <w:rPr>
            <w:noProof/>
            <w:webHidden/>
          </w:rPr>
        </w:r>
        <w:r w:rsidR="0068520B">
          <w:rPr>
            <w:noProof/>
            <w:webHidden/>
          </w:rPr>
          <w:fldChar w:fldCharType="separate"/>
        </w:r>
        <w:r w:rsidR="0068520B">
          <w:rPr>
            <w:noProof/>
            <w:webHidden/>
          </w:rPr>
          <w:t>34</w:t>
        </w:r>
        <w:r w:rsidR="0068520B">
          <w:rPr>
            <w:noProof/>
            <w:webHidden/>
          </w:rPr>
          <w:fldChar w:fldCharType="end"/>
        </w:r>
      </w:hyperlink>
    </w:p>
    <w:p w14:paraId="04F776D0" w14:textId="7A790C85" w:rsidR="0068520B" w:rsidRDefault="00A302D6">
      <w:pPr>
        <w:pStyle w:val="TOC3"/>
        <w:rPr>
          <w:rFonts w:asciiTheme="minorHAnsi" w:eastAsiaTheme="minorEastAsia" w:hAnsiTheme="minorHAnsi"/>
          <w:noProof/>
        </w:rPr>
      </w:pPr>
      <w:hyperlink w:anchor="_Toc24105966" w:history="1">
        <w:r w:rsidR="0068520B" w:rsidRPr="00CA0E49">
          <w:rPr>
            <w:rStyle w:val="Hyperlink"/>
            <w:noProof/>
          </w:rPr>
          <w:t>A9.2</w:t>
        </w:r>
        <w:r w:rsidR="0068520B">
          <w:rPr>
            <w:rFonts w:asciiTheme="minorHAnsi" w:eastAsiaTheme="minorEastAsia" w:hAnsiTheme="minorHAnsi"/>
            <w:noProof/>
          </w:rPr>
          <w:tab/>
        </w:r>
        <w:r w:rsidR="0068520B" w:rsidRPr="00CA0E49">
          <w:rPr>
            <w:rStyle w:val="Hyperlink"/>
            <w:noProof/>
          </w:rPr>
          <w:t>Field Records</w:t>
        </w:r>
        <w:r w:rsidR="0068520B">
          <w:rPr>
            <w:noProof/>
            <w:webHidden/>
          </w:rPr>
          <w:tab/>
        </w:r>
        <w:r w:rsidR="0068520B">
          <w:rPr>
            <w:noProof/>
            <w:webHidden/>
          </w:rPr>
          <w:fldChar w:fldCharType="begin"/>
        </w:r>
        <w:r w:rsidR="0068520B">
          <w:rPr>
            <w:noProof/>
            <w:webHidden/>
          </w:rPr>
          <w:instrText xml:space="preserve"> PAGEREF _Toc24105966 \h </w:instrText>
        </w:r>
        <w:r w:rsidR="0068520B">
          <w:rPr>
            <w:noProof/>
            <w:webHidden/>
          </w:rPr>
        </w:r>
        <w:r w:rsidR="0068520B">
          <w:rPr>
            <w:noProof/>
            <w:webHidden/>
          </w:rPr>
          <w:fldChar w:fldCharType="separate"/>
        </w:r>
        <w:r w:rsidR="0068520B">
          <w:rPr>
            <w:noProof/>
            <w:webHidden/>
          </w:rPr>
          <w:t>35</w:t>
        </w:r>
        <w:r w:rsidR="0068520B">
          <w:rPr>
            <w:noProof/>
            <w:webHidden/>
          </w:rPr>
          <w:fldChar w:fldCharType="end"/>
        </w:r>
      </w:hyperlink>
    </w:p>
    <w:p w14:paraId="2495CFC6" w14:textId="44CBB574" w:rsidR="0068520B" w:rsidRDefault="00A302D6">
      <w:pPr>
        <w:pStyle w:val="TOC3"/>
        <w:rPr>
          <w:rFonts w:asciiTheme="minorHAnsi" w:eastAsiaTheme="minorEastAsia" w:hAnsiTheme="minorHAnsi"/>
          <w:noProof/>
        </w:rPr>
      </w:pPr>
      <w:hyperlink w:anchor="_Toc24105967" w:history="1">
        <w:r w:rsidR="0068520B" w:rsidRPr="00CA0E49">
          <w:rPr>
            <w:rStyle w:val="Hyperlink"/>
            <w:noProof/>
          </w:rPr>
          <w:t>A9</w:t>
        </w:r>
        <w:r w:rsidR="0068520B" w:rsidRPr="00CA0E49">
          <w:rPr>
            <w:rStyle w:val="Hyperlink"/>
            <w:i/>
            <w:iCs/>
            <w:noProof/>
          </w:rPr>
          <w:t>.</w:t>
        </w:r>
        <w:r w:rsidR="0068520B" w:rsidRPr="00CA0E49">
          <w:rPr>
            <w:rStyle w:val="Hyperlink"/>
            <w:noProof/>
          </w:rPr>
          <w:t>3</w:t>
        </w:r>
        <w:r w:rsidR="0068520B">
          <w:rPr>
            <w:rFonts w:asciiTheme="minorHAnsi" w:eastAsiaTheme="minorEastAsia" w:hAnsiTheme="minorHAnsi"/>
            <w:noProof/>
          </w:rPr>
          <w:tab/>
        </w:r>
        <w:r w:rsidR="0068520B" w:rsidRPr="00CA0E49">
          <w:rPr>
            <w:rStyle w:val="Hyperlink"/>
            <w:noProof/>
          </w:rPr>
          <w:t>Infaunal and Sediment Data Analyses—Marine Benthic Grab</w:t>
        </w:r>
        <w:r w:rsidR="0068520B">
          <w:rPr>
            <w:noProof/>
            <w:webHidden/>
          </w:rPr>
          <w:tab/>
        </w:r>
        <w:r w:rsidR="0068520B">
          <w:rPr>
            <w:noProof/>
            <w:webHidden/>
          </w:rPr>
          <w:fldChar w:fldCharType="begin"/>
        </w:r>
        <w:r w:rsidR="0068520B">
          <w:rPr>
            <w:noProof/>
            <w:webHidden/>
          </w:rPr>
          <w:instrText xml:space="preserve"> PAGEREF _Toc24105967 \h </w:instrText>
        </w:r>
        <w:r w:rsidR="0068520B">
          <w:rPr>
            <w:noProof/>
            <w:webHidden/>
          </w:rPr>
        </w:r>
        <w:r w:rsidR="0068520B">
          <w:rPr>
            <w:noProof/>
            <w:webHidden/>
          </w:rPr>
          <w:fldChar w:fldCharType="separate"/>
        </w:r>
        <w:r w:rsidR="0068520B">
          <w:rPr>
            <w:noProof/>
            <w:webHidden/>
          </w:rPr>
          <w:t>37</w:t>
        </w:r>
        <w:r w:rsidR="0068520B">
          <w:rPr>
            <w:noProof/>
            <w:webHidden/>
          </w:rPr>
          <w:fldChar w:fldCharType="end"/>
        </w:r>
      </w:hyperlink>
    </w:p>
    <w:p w14:paraId="225099FA" w14:textId="675B4609" w:rsidR="0068520B" w:rsidRDefault="00A302D6">
      <w:pPr>
        <w:pStyle w:val="TOC3"/>
        <w:rPr>
          <w:rFonts w:asciiTheme="minorHAnsi" w:eastAsiaTheme="minorEastAsia" w:hAnsiTheme="minorHAnsi"/>
          <w:noProof/>
        </w:rPr>
      </w:pPr>
      <w:hyperlink w:anchor="_Toc24105968" w:history="1">
        <w:r w:rsidR="0068520B" w:rsidRPr="00CA0E49">
          <w:rPr>
            <w:rStyle w:val="Hyperlink"/>
            <w:noProof/>
          </w:rPr>
          <w:t>A9.4</w:t>
        </w:r>
        <w:r w:rsidR="0068520B">
          <w:rPr>
            <w:rFonts w:asciiTheme="minorHAnsi" w:eastAsiaTheme="minorEastAsia" w:hAnsiTheme="minorHAnsi"/>
            <w:noProof/>
          </w:rPr>
          <w:tab/>
        </w:r>
        <w:r w:rsidR="0068520B" w:rsidRPr="00CA0E49">
          <w:rPr>
            <w:rStyle w:val="Hyperlink"/>
            <w:noProof/>
          </w:rPr>
          <w:t>Infaunal Data Analyses—Marine Benthic Grab</w:t>
        </w:r>
        <w:r w:rsidR="0068520B">
          <w:rPr>
            <w:noProof/>
            <w:webHidden/>
          </w:rPr>
          <w:tab/>
        </w:r>
        <w:r w:rsidR="0068520B">
          <w:rPr>
            <w:noProof/>
            <w:webHidden/>
          </w:rPr>
          <w:fldChar w:fldCharType="begin"/>
        </w:r>
        <w:r w:rsidR="0068520B">
          <w:rPr>
            <w:noProof/>
            <w:webHidden/>
          </w:rPr>
          <w:instrText xml:space="preserve"> PAGEREF _Toc24105968 \h </w:instrText>
        </w:r>
        <w:r w:rsidR="0068520B">
          <w:rPr>
            <w:noProof/>
            <w:webHidden/>
          </w:rPr>
        </w:r>
        <w:r w:rsidR="0068520B">
          <w:rPr>
            <w:noProof/>
            <w:webHidden/>
          </w:rPr>
          <w:fldChar w:fldCharType="separate"/>
        </w:r>
        <w:r w:rsidR="0068520B">
          <w:rPr>
            <w:noProof/>
            <w:webHidden/>
          </w:rPr>
          <w:t>38</w:t>
        </w:r>
        <w:r w:rsidR="0068520B">
          <w:rPr>
            <w:noProof/>
            <w:webHidden/>
          </w:rPr>
          <w:fldChar w:fldCharType="end"/>
        </w:r>
      </w:hyperlink>
    </w:p>
    <w:p w14:paraId="092FC465" w14:textId="1FC233F9" w:rsidR="0068520B" w:rsidRDefault="00A302D6">
      <w:pPr>
        <w:pStyle w:val="TOC1"/>
        <w:rPr>
          <w:rFonts w:asciiTheme="minorHAnsi" w:eastAsiaTheme="minorEastAsia" w:hAnsiTheme="minorHAnsi"/>
          <w:b w:val="0"/>
          <w:noProof/>
        </w:rPr>
      </w:pPr>
      <w:hyperlink w:anchor="_Toc24105969" w:history="1">
        <w:r w:rsidR="0068520B" w:rsidRPr="00CA0E49">
          <w:rPr>
            <w:rStyle w:val="Hyperlink"/>
            <w:noProof/>
          </w:rPr>
          <w:t>Section B. Fresh Water/Water Quality Data Generation and Acquisition</w:t>
        </w:r>
        <w:r w:rsidR="0068520B">
          <w:rPr>
            <w:noProof/>
            <w:webHidden/>
          </w:rPr>
          <w:tab/>
        </w:r>
        <w:r w:rsidR="0068520B">
          <w:rPr>
            <w:noProof/>
            <w:webHidden/>
          </w:rPr>
          <w:fldChar w:fldCharType="begin"/>
        </w:r>
        <w:r w:rsidR="0068520B">
          <w:rPr>
            <w:noProof/>
            <w:webHidden/>
          </w:rPr>
          <w:instrText xml:space="preserve"> PAGEREF _Toc24105969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088E0F7E" w14:textId="166CE6C0" w:rsidR="0068520B" w:rsidRDefault="00A302D6">
      <w:pPr>
        <w:pStyle w:val="TOC2"/>
        <w:rPr>
          <w:rFonts w:asciiTheme="minorHAnsi" w:eastAsiaTheme="minorEastAsia" w:hAnsiTheme="minorHAnsi"/>
          <w:noProof/>
        </w:rPr>
      </w:pPr>
      <w:hyperlink w:anchor="_Toc24105970"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_Toc24105970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CF4FC1C" w14:textId="3AD86B17" w:rsidR="0068520B" w:rsidRDefault="00A302D6">
      <w:pPr>
        <w:pStyle w:val="TOC3"/>
        <w:rPr>
          <w:rFonts w:asciiTheme="minorHAnsi" w:eastAsiaTheme="minorEastAsia" w:hAnsiTheme="minorHAnsi"/>
          <w:noProof/>
        </w:rPr>
      </w:pPr>
      <w:hyperlink w:anchor="_Toc24105971"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_Toc24105971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6D78A5DF" w14:textId="1937127B" w:rsidR="0068520B" w:rsidRDefault="00A302D6">
      <w:pPr>
        <w:pStyle w:val="TOC3"/>
        <w:rPr>
          <w:rFonts w:asciiTheme="minorHAnsi" w:eastAsiaTheme="minorEastAsia" w:hAnsiTheme="minorHAnsi"/>
          <w:noProof/>
        </w:rPr>
      </w:pPr>
      <w:hyperlink w:anchor="_Toc24105972"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Sample Site Selection</w:t>
        </w:r>
        <w:r w:rsidR="0068520B">
          <w:rPr>
            <w:noProof/>
            <w:webHidden/>
          </w:rPr>
          <w:tab/>
        </w:r>
        <w:r w:rsidR="0068520B">
          <w:rPr>
            <w:noProof/>
            <w:webHidden/>
          </w:rPr>
          <w:fldChar w:fldCharType="begin"/>
        </w:r>
        <w:r w:rsidR="0068520B">
          <w:rPr>
            <w:noProof/>
            <w:webHidden/>
          </w:rPr>
          <w:instrText xml:space="preserve"> PAGEREF _Toc24105972 \h </w:instrText>
        </w:r>
        <w:r w:rsidR="0068520B">
          <w:rPr>
            <w:noProof/>
            <w:webHidden/>
          </w:rPr>
        </w:r>
        <w:r w:rsidR="0068520B">
          <w:rPr>
            <w:noProof/>
            <w:webHidden/>
          </w:rPr>
          <w:fldChar w:fldCharType="separate"/>
        </w:r>
        <w:r w:rsidR="0068520B">
          <w:rPr>
            <w:noProof/>
            <w:webHidden/>
          </w:rPr>
          <w:t>39</w:t>
        </w:r>
        <w:r w:rsidR="0068520B">
          <w:rPr>
            <w:noProof/>
            <w:webHidden/>
          </w:rPr>
          <w:fldChar w:fldCharType="end"/>
        </w:r>
      </w:hyperlink>
    </w:p>
    <w:p w14:paraId="488044D6" w14:textId="449CA4BB" w:rsidR="0068520B" w:rsidRDefault="00A302D6">
      <w:pPr>
        <w:pStyle w:val="TOC3"/>
        <w:rPr>
          <w:rFonts w:asciiTheme="minorHAnsi" w:eastAsiaTheme="minorEastAsia" w:hAnsiTheme="minorHAnsi"/>
          <w:noProof/>
        </w:rPr>
      </w:pPr>
      <w:hyperlink w:anchor="_Toc24105973"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Location</w:t>
        </w:r>
        <w:r w:rsidR="0068520B">
          <w:rPr>
            <w:noProof/>
            <w:webHidden/>
          </w:rPr>
          <w:tab/>
        </w:r>
        <w:r w:rsidR="0068520B">
          <w:rPr>
            <w:noProof/>
            <w:webHidden/>
          </w:rPr>
          <w:fldChar w:fldCharType="begin"/>
        </w:r>
        <w:r w:rsidR="0068520B">
          <w:rPr>
            <w:noProof/>
            <w:webHidden/>
          </w:rPr>
          <w:instrText xml:space="preserve"> PAGEREF _Toc24105973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7BDDA413" w14:textId="4F775979" w:rsidR="0068520B" w:rsidRDefault="00A302D6">
      <w:pPr>
        <w:pStyle w:val="TOC3"/>
        <w:rPr>
          <w:rFonts w:asciiTheme="minorHAnsi" w:eastAsiaTheme="minorEastAsia" w:hAnsiTheme="minorHAnsi"/>
          <w:noProof/>
        </w:rPr>
      </w:pPr>
      <w:hyperlink w:anchor="_Toc24105974" w:history="1">
        <w:r w:rsidR="0068520B" w:rsidRPr="00CA0E49">
          <w:rPr>
            <w:rStyle w:val="Hyperlink"/>
            <w:noProof/>
          </w:rPr>
          <w:t>B1.3</w:t>
        </w:r>
        <w:r w:rsidR="0068520B">
          <w:rPr>
            <w:rFonts w:asciiTheme="minorHAnsi" w:eastAsiaTheme="minorEastAsia" w:hAnsiTheme="minorHAnsi"/>
            <w:noProof/>
          </w:rPr>
          <w:tab/>
        </w:r>
        <w:r w:rsidR="0068520B" w:rsidRPr="00CA0E49">
          <w:rPr>
            <w:rStyle w:val="Hyperlink"/>
            <w:noProof/>
          </w:rPr>
          <w:t>Sample Collection Methods</w:t>
        </w:r>
        <w:r w:rsidR="0068520B">
          <w:rPr>
            <w:noProof/>
            <w:webHidden/>
          </w:rPr>
          <w:tab/>
        </w:r>
        <w:r w:rsidR="0068520B">
          <w:rPr>
            <w:noProof/>
            <w:webHidden/>
          </w:rPr>
          <w:fldChar w:fldCharType="begin"/>
        </w:r>
        <w:r w:rsidR="0068520B">
          <w:rPr>
            <w:noProof/>
            <w:webHidden/>
          </w:rPr>
          <w:instrText xml:space="preserve"> PAGEREF _Toc24105974 \h </w:instrText>
        </w:r>
        <w:r w:rsidR="0068520B">
          <w:rPr>
            <w:noProof/>
            <w:webHidden/>
          </w:rPr>
        </w:r>
        <w:r w:rsidR="0068520B">
          <w:rPr>
            <w:noProof/>
            <w:webHidden/>
          </w:rPr>
          <w:fldChar w:fldCharType="separate"/>
        </w:r>
        <w:r w:rsidR="0068520B">
          <w:rPr>
            <w:noProof/>
            <w:webHidden/>
          </w:rPr>
          <w:t>40</w:t>
        </w:r>
        <w:r w:rsidR="0068520B">
          <w:rPr>
            <w:noProof/>
            <w:webHidden/>
          </w:rPr>
          <w:fldChar w:fldCharType="end"/>
        </w:r>
      </w:hyperlink>
    </w:p>
    <w:p w14:paraId="00EC610C" w14:textId="695D8B5D" w:rsidR="0068520B" w:rsidRDefault="00A302D6">
      <w:pPr>
        <w:pStyle w:val="TOC2"/>
        <w:rPr>
          <w:rFonts w:asciiTheme="minorHAnsi" w:eastAsiaTheme="minorEastAsia" w:hAnsiTheme="minorHAnsi"/>
          <w:noProof/>
        </w:rPr>
      </w:pPr>
      <w:hyperlink w:anchor="_Toc2410597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and Storage</w:t>
        </w:r>
        <w:r w:rsidR="0068520B">
          <w:rPr>
            <w:noProof/>
            <w:webHidden/>
          </w:rPr>
          <w:tab/>
        </w:r>
        <w:r w:rsidR="0068520B">
          <w:rPr>
            <w:noProof/>
            <w:webHidden/>
          </w:rPr>
          <w:fldChar w:fldCharType="begin"/>
        </w:r>
        <w:r w:rsidR="0068520B">
          <w:rPr>
            <w:noProof/>
            <w:webHidden/>
          </w:rPr>
          <w:instrText xml:space="preserve"> PAGEREF _Toc24105975 \h </w:instrText>
        </w:r>
        <w:r w:rsidR="0068520B">
          <w:rPr>
            <w:noProof/>
            <w:webHidden/>
          </w:rPr>
        </w:r>
        <w:r w:rsidR="0068520B">
          <w:rPr>
            <w:noProof/>
            <w:webHidden/>
          </w:rPr>
          <w:fldChar w:fldCharType="separate"/>
        </w:r>
        <w:r w:rsidR="0068520B">
          <w:rPr>
            <w:noProof/>
            <w:webHidden/>
          </w:rPr>
          <w:t>41</w:t>
        </w:r>
        <w:r w:rsidR="0068520B">
          <w:rPr>
            <w:noProof/>
            <w:webHidden/>
          </w:rPr>
          <w:fldChar w:fldCharType="end"/>
        </w:r>
      </w:hyperlink>
    </w:p>
    <w:p w14:paraId="0753AB75" w14:textId="21B0372A" w:rsidR="0068520B" w:rsidRDefault="00A302D6">
      <w:pPr>
        <w:pStyle w:val="TOC3"/>
        <w:rPr>
          <w:rFonts w:asciiTheme="minorHAnsi" w:eastAsiaTheme="minorEastAsia" w:hAnsiTheme="minorHAnsi"/>
          <w:noProof/>
        </w:rPr>
      </w:pPr>
      <w:hyperlink w:anchor="_Toc2410597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Water Quality Monitoring</w:t>
        </w:r>
        <w:r w:rsidR="0068520B">
          <w:rPr>
            <w:noProof/>
            <w:webHidden/>
          </w:rPr>
          <w:tab/>
        </w:r>
        <w:r w:rsidR="0068520B">
          <w:rPr>
            <w:noProof/>
            <w:webHidden/>
          </w:rPr>
          <w:fldChar w:fldCharType="begin"/>
        </w:r>
        <w:r w:rsidR="0068520B">
          <w:rPr>
            <w:noProof/>
            <w:webHidden/>
          </w:rPr>
          <w:instrText xml:space="preserve"> PAGEREF _Toc24105976 \h </w:instrText>
        </w:r>
        <w:r w:rsidR="0068520B">
          <w:rPr>
            <w:noProof/>
            <w:webHidden/>
          </w:rPr>
        </w:r>
        <w:r w:rsidR="0068520B">
          <w:rPr>
            <w:noProof/>
            <w:webHidden/>
          </w:rPr>
          <w:fldChar w:fldCharType="separate"/>
        </w:r>
        <w:r w:rsidR="0068520B">
          <w:rPr>
            <w:noProof/>
            <w:webHidden/>
          </w:rPr>
          <w:t>42</w:t>
        </w:r>
        <w:r w:rsidR="0068520B">
          <w:rPr>
            <w:noProof/>
            <w:webHidden/>
          </w:rPr>
          <w:fldChar w:fldCharType="end"/>
        </w:r>
      </w:hyperlink>
    </w:p>
    <w:p w14:paraId="2FE54D6C" w14:textId="10F34815" w:rsidR="0068520B" w:rsidRDefault="00A302D6">
      <w:pPr>
        <w:pStyle w:val="TOC3"/>
        <w:rPr>
          <w:rFonts w:asciiTheme="minorHAnsi" w:eastAsiaTheme="minorEastAsia" w:hAnsiTheme="minorHAnsi"/>
          <w:noProof/>
        </w:rPr>
      </w:pPr>
      <w:hyperlink w:anchor="_Toc24105977" w:history="1">
        <w:r w:rsidR="0068520B" w:rsidRPr="00CA0E49">
          <w:rPr>
            <w:rStyle w:val="Hyperlink"/>
            <w:rFonts w:eastAsia="System"/>
            <w:noProof/>
          </w:rPr>
          <w:t>B2.2</w:t>
        </w:r>
        <w:r w:rsidR="0068520B">
          <w:rPr>
            <w:rFonts w:asciiTheme="minorHAnsi" w:eastAsiaTheme="minorEastAsia" w:hAnsiTheme="minorHAnsi"/>
            <w:noProof/>
          </w:rPr>
          <w:tab/>
        </w:r>
        <w:r w:rsidR="0068520B" w:rsidRPr="00CA0E49">
          <w:rPr>
            <w:rStyle w:val="Hyperlink"/>
            <w:rFonts w:eastAsia="System"/>
            <w:noProof/>
          </w:rPr>
          <w:t>Nutrients</w:t>
        </w:r>
        <w:r w:rsidR="0068520B">
          <w:rPr>
            <w:noProof/>
            <w:webHidden/>
          </w:rPr>
          <w:tab/>
        </w:r>
        <w:r w:rsidR="0068520B">
          <w:rPr>
            <w:noProof/>
            <w:webHidden/>
          </w:rPr>
          <w:fldChar w:fldCharType="begin"/>
        </w:r>
        <w:r w:rsidR="0068520B">
          <w:rPr>
            <w:noProof/>
            <w:webHidden/>
          </w:rPr>
          <w:instrText xml:space="preserve"> PAGEREF _Toc24105977 \h </w:instrText>
        </w:r>
        <w:r w:rsidR="0068520B">
          <w:rPr>
            <w:noProof/>
            <w:webHidden/>
          </w:rPr>
        </w:r>
        <w:r w:rsidR="0068520B">
          <w:rPr>
            <w:noProof/>
            <w:webHidden/>
          </w:rPr>
          <w:fldChar w:fldCharType="separate"/>
        </w:r>
        <w:r w:rsidR="0068520B">
          <w:rPr>
            <w:noProof/>
            <w:webHidden/>
          </w:rPr>
          <w:t>46</w:t>
        </w:r>
        <w:r w:rsidR="0068520B">
          <w:rPr>
            <w:noProof/>
            <w:webHidden/>
          </w:rPr>
          <w:fldChar w:fldCharType="end"/>
        </w:r>
      </w:hyperlink>
    </w:p>
    <w:p w14:paraId="0AD7E3C5" w14:textId="5B5FAD0A" w:rsidR="0068520B" w:rsidRDefault="00A302D6">
      <w:pPr>
        <w:pStyle w:val="TOC3"/>
        <w:rPr>
          <w:rFonts w:asciiTheme="minorHAnsi" w:eastAsiaTheme="minorEastAsia" w:hAnsiTheme="minorHAnsi"/>
          <w:noProof/>
        </w:rPr>
      </w:pPr>
      <w:hyperlink w:anchor="_Toc24105978"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_Toc24105978 \h </w:instrText>
        </w:r>
        <w:r w:rsidR="0068520B">
          <w:rPr>
            <w:noProof/>
            <w:webHidden/>
          </w:rPr>
        </w:r>
        <w:r w:rsidR="0068520B">
          <w:rPr>
            <w:noProof/>
            <w:webHidden/>
          </w:rPr>
          <w:fldChar w:fldCharType="separate"/>
        </w:r>
        <w:r w:rsidR="0068520B">
          <w:rPr>
            <w:noProof/>
            <w:webHidden/>
          </w:rPr>
          <w:t>50</w:t>
        </w:r>
        <w:r w:rsidR="0068520B">
          <w:rPr>
            <w:noProof/>
            <w:webHidden/>
          </w:rPr>
          <w:fldChar w:fldCharType="end"/>
        </w:r>
      </w:hyperlink>
    </w:p>
    <w:p w14:paraId="1749A8E4" w14:textId="0C1FCB42" w:rsidR="0068520B" w:rsidRDefault="00A302D6">
      <w:pPr>
        <w:pStyle w:val="TOC3"/>
        <w:rPr>
          <w:rFonts w:asciiTheme="minorHAnsi" w:eastAsiaTheme="minorEastAsia" w:hAnsiTheme="minorHAnsi"/>
          <w:noProof/>
        </w:rPr>
      </w:pPr>
      <w:hyperlink w:anchor="_Toc24105979"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Chlorides</w:t>
        </w:r>
        <w:r w:rsidR="0068520B">
          <w:rPr>
            <w:noProof/>
            <w:webHidden/>
          </w:rPr>
          <w:tab/>
        </w:r>
        <w:r w:rsidR="0068520B">
          <w:rPr>
            <w:noProof/>
            <w:webHidden/>
          </w:rPr>
          <w:fldChar w:fldCharType="begin"/>
        </w:r>
        <w:r w:rsidR="0068520B">
          <w:rPr>
            <w:noProof/>
            <w:webHidden/>
          </w:rPr>
          <w:instrText xml:space="preserve"> PAGEREF _Toc24105979 \h </w:instrText>
        </w:r>
        <w:r w:rsidR="0068520B">
          <w:rPr>
            <w:noProof/>
            <w:webHidden/>
          </w:rPr>
        </w:r>
        <w:r w:rsidR="0068520B">
          <w:rPr>
            <w:noProof/>
            <w:webHidden/>
          </w:rPr>
          <w:fldChar w:fldCharType="separate"/>
        </w:r>
        <w:r w:rsidR="0068520B">
          <w:rPr>
            <w:noProof/>
            <w:webHidden/>
          </w:rPr>
          <w:t>53</w:t>
        </w:r>
        <w:r w:rsidR="0068520B">
          <w:rPr>
            <w:noProof/>
            <w:webHidden/>
          </w:rPr>
          <w:fldChar w:fldCharType="end"/>
        </w:r>
      </w:hyperlink>
    </w:p>
    <w:p w14:paraId="7FE0E404" w14:textId="04F98EAA" w:rsidR="0068520B" w:rsidRDefault="00A302D6">
      <w:pPr>
        <w:pStyle w:val="TOC3"/>
        <w:rPr>
          <w:rFonts w:asciiTheme="minorHAnsi" w:eastAsiaTheme="minorEastAsia" w:hAnsiTheme="minorHAnsi"/>
          <w:noProof/>
        </w:rPr>
      </w:pPr>
      <w:hyperlink w:anchor="_Toc24105980"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_Toc24105980 \h </w:instrText>
        </w:r>
        <w:r w:rsidR="0068520B">
          <w:rPr>
            <w:noProof/>
            <w:webHidden/>
          </w:rPr>
        </w:r>
        <w:r w:rsidR="0068520B">
          <w:rPr>
            <w:noProof/>
            <w:webHidden/>
          </w:rPr>
          <w:fldChar w:fldCharType="separate"/>
        </w:r>
        <w:r w:rsidR="0068520B">
          <w:rPr>
            <w:noProof/>
            <w:webHidden/>
          </w:rPr>
          <w:t>57</w:t>
        </w:r>
        <w:r w:rsidR="0068520B">
          <w:rPr>
            <w:noProof/>
            <w:webHidden/>
          </w:rPr>
          <w:fldChar w:fldCharType="end"/>
        </w:r>
      </w:hyperlink>
    </w:p>
    <w:p w14:paraId="719863F3" w14:textId="7484759C" w:rsidR="0068520B" w:rsidRDefault="00A302D6">
      <w:pPr>
        <w:pStyle w:val="TOC3"/>
        <w:rPr>
          <w:rFonts w:asciiTheme="minorHAnsi" w:eastAsiaTheme="minorEastAsia" w:hAnsiTheme="minorHAnsi"/>
          <w:noProof/>
        </w:rPr>
      </w:pPr>
      <w:hyperlink w:anchor="_Toc24105981"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Total Suspended Solids</w:t>
        </w:r>
        <w:r w:rsidR="0068520B">
          <w:rPr>
            <w:noProof/>
            <w:webHidden/>
          </w:rPr>
          <w:tab/>
        </w:r>
        <w:r w:rsidR="0068520B">
          <w:rPr>
            <w:noProof/>
            <w:webHidden/>
          </w:rPr>
          <w:fldChar w:fldCharType="begin"/>
        </w:r>
        <w:r w:rsidR="0068520B">
          <w:rPr>
            <w:noProof/>
            <w:webHidden/>
          </w:rPr>
          <w:instrText xml:space="preserve"> PAGEREF _Toc24105981 \h </w:instrText>
        </w:r>
        <w:r w:rsidR="0068520B">
          <w:rPr>
            <w:noProof/>
            <w:webHidden/>
          </w:rPr>
        </w:r>
        <w:r w:rsidR="0068520B">
          <w:rPr>
            <w:noProof/>
            <w:webHidden/>
          </w:rPr>
          <w:fldChar w:fldCharType="separate"/>
        </w:r>
        <w:r w:rsidR="0068520B">
          <w:rPr>
            <w:noProof/>
            <w:webHidden/>
          </w:rPr>
          <w:t>60</w:t>
        </w:r>
        <w:r w:rsidR="0068520B">
          <w:rPr>
            <w:noProof/>
            <w:webHidden/>
          </w:rPr>
          <w:fldChar w:fldCharType="end"/>
        </w:r>
      </w:hyperlink>
    </w:p>
    <w:p w14:paraId="7E3F587C" w14:textId="06EC9A53" w:rsidR="0068520B" w:rsidRDefault="00A302D6">
      <w:pPr>
        <w:pStyle w:val="TOC3"/>
        <w:rPr>
          <w:rFonts w:asciiTheme="minorHAnsi" w:eastAsiaTheme="minorEastAsia" w:hAnsiTheme="minorHAnsi"/>
          <w:noProof/>
        </w:rPr>
      </w:pPr>
      <w:hyperlink w:anchor="_Toc24105982"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Algal Toxins—Microcystins</w:t>
        </w:r>
        <w:r w:rsidR="0068520B">
          <w:rPr>
            <w:noProof/>
            <w:webHidden/>
          </w:rPr>
          <w:tab/>
        </w:r>
        <w:r w:rsidR="0068520B">
          <w:rPr>
            <w:noProof/>
            <w:webHidden/>
          </w:rPr>
          <w:fldChar w:fldCharType="begin"/>
        </w:r>
        <w:r w:rsidR="0068520B">
          <w:rPr>
            <w:noProof/>
            <w:webHidden/>
          </w:rPr>
          <w:instrText xml:space="preserve"> PAGEREF _Toc24105982 \h </w:instrText>
        </w:r>
        <w:r w:rsidR="0068520B">
          <w:rPr>
            <w:noProof/>
            <w:webHidden/>
          </w:rPr>
        </w:r>
        <w:r w:rsidR="0068520B">
          <w:rPr>
            <w:noProof/>
            <w:webHidden/>
          </w:rPr>
          <w:fldChar w:fldCharType="separate"/>
        </w:r>
        <w:r w:rsidR="0068520B">
          <w:rPr>
            <w:noProof/>
            <w:webHidden/>
          </w:rPr>
          <w:t>63</w:t>
        </w:r>
        <w:r w:rsidR="0068520B">
          <w:rPr>
            <w:noProof/>
            <w:webHidden/>
          </w:rPr>
          <w:fldChar w:fldCharType="end"/>
        </w:r>
      </w:hyperlink>
    </w:p>
    <w:p w14:paraId="5F328CF3" w14:textId="3B6706EE" w:rsidR="0068520B" w:rsidRDefault="00A302D6">
      <w:pPr>
        <w:pStyle w:val="TOC3"/>
        <w:rPr>
          <w:rFonts w:asciiTheme="minorHAnsi" w:eastAsiaTheme="minorEastAsia" w:hAnsiTheme="minorHAnsi"/>
          <w:noProof/>
        </w:rPr>
      </w:pPr>
      <w:hyperlink w:anchor="_Toc24105983" w:history="1">
        <w:r w:rsidR="0068520B" w:rsidRPr="00CA0E49">
          <w:rPr>
            <w:rStyle w:val="Hyperlink"/>
            <w:noProof/>
          </w:rPr>
          <w:t>B2.8</w:t>
        </w:r>
        <w:r w:rsidR="0068520B">
          <w:rPr>
            <w:rFonts w:asciiTheme="minorHAnsi" w:eastAsiaTheme="minorEastAsia" w:hAnsiTheme="minorHAnsi"/>
            <w:noProof/>
          </w:rPr>
          <w:tab/>
        </w:r>
        <w:r w:rsidR="0068520B" w:rsidRPr="00CA0E49">
          <w:rPr>
            <w:rStyle w:val="Hyperlink"/>
            <w:noProof/>
          </w:rPr>
          <w:t>Fecal Indicator—</w:t>
        </w:r>
        <w:r w:rsidR="0068520B" w:rsidRPr="00CA0E49">
          <w:rPr>
            <w:rStyle w:val="Hyperlink"/>
            <w:i/>
            <w:iCs/>
            <w:noProof/>
          </w:rPr>
          <w:t>E. Coli</w:t>
        </w:r>
        <w:r w:rsidR="0068520B">
          <w:rPr>
            <w:noProof/>
            <w:webHidden/>
          </w:rPr>
          <w:tab/>
        </w:r>
        <w:r w:rsidR="0068520B">
          <w:rPr>
            <w:noProof/>
            <w:webHidden/>
          </w:rPr>
          <w:fldChar w:fldCharType="begin"/>
        </w:r>
        <w:r w:rsidR="0068520B">
          <w:rPr>
            <w:noProof/>
            <w:webHidden/>
          </w:rPr>
          <w:instrText xml:space="preserve"> PAGEREF _Toc24105983 \h </w:instrText>
        </w:r>
        <w:r w:rsidR="0068520B">
          <w:rPr>
            <w:noProof/>
            <w:webHidden/>
          </w:rPr>
        </w:r>
        <w:r w:rsidR="0068520B">
          <w:rPr>
            <w:noProof/>
            <w:webHidden/>
          </w:rPr>
          <w:fldChar w:fldCharType="separate"/>
        </w:r>
        <w:r w:rsidR="0068520B">
          <w:rPr>
            <w:noProof/>
            <w:webHidden/>
          </w:rPr>
          <w:t>66</w:t>
        </w:r>
        <w:r w:rsidR="0068520B">
          <w:rPr>
            <w:noProof/>
            <w:webHidden/>
          </w:rPr>
          <w:fldChar w:fldCharType="end"/>
        </w:r>
      </w:hyperlink>
    </w:p>
    <w:p w14:paraId="31562284" w14:textId="20710365" w:rsidR="0068520B" w:rsidRDefault="00A302D6">
      <w:pPr>
        <w:pStyle w:val="TOC2"/>
        <w:rPr>
          <w:rFonts w:asciiTheme="minorHAnsi" w:eastAsiaTheme="minorEastAsia" w:hAnsiTheme="minorHAnsi"/>
          <w:noProof/>
        </w:rPr>
      </w:pPr>
      <w:hyperlink w:anchor="_Toc24105984"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_Toc24105984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5076EC6E" w14:textId="509DD756" w:rsidR="0068520B" w:rsidRDefault="00A302D6">
      <w:pPr>
        <w:pStyle w:val="TOC2"/>
        <w:rPr>
          <w:rFonts w:asciiTheme="minorHAnsi" w:eastAsiaTheme="minorEastAsia" w:hAnsiTheme="minorHAnsi"/>
          <w:noProof/>
        </w:rPr>
      </w:pPr>
      <w:hyperlink w:anchor="_Toc24105985"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_Toc24105985 \h </w:instrText>
        </w:r>
        <w:r w:rsidR="0068520B">
          <w:rPr>
            <w:noProof/>
            <w:webHidden/>
          </w:rPr>
        </w:r>
        <w:r w:rsidR="0068520B">
          <w:rPr>
            <w:noProof/>
            <w:webHidden/>
          </w:rPr>
          <w:fldChar w:fldCharType="separate"/>
        </w:r>
        <w:r w:rsidR="0068520B">
          <w:rPr>
            <w:noProof/>
            <w:webHidden/>
          </w:rPr>
          <w:t>74</w:t>
        </w:r>
        <w:r w:rsidR="0068520B">
          <w:rPr>
            <w:noProof/>
            <w:webHidden/>
          </w:rPr>
          <w:fldChar w:fldCharType="end"/>
        </w:r>
      </w:hyperlink>
    </w:p>
    <w:p w14:paraId="7D5926ED" w14:textId="44BA31A4" w:rsidR="0068520B" w:rsidRDefault="00A302D6">
      <w:pPr>
        <w:pStyle w:val="TOC2"/>
        <w:rPr>
          <w:rFonts w:asciiTheme="minorHAnsi" w:eastAsiaTheme="minorEastAsia" w:hAnsiTheme="minorHAnsi"/>
          <w:noProof/>
        </w:rPr>
      </w:pPr>
      <w:hyperlink w:anchor="_Toc24105986"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and Analytical Laboratory Quality Control</w:t>
        </w:r>
        <w:r w:rsidR="0068520B">
          <w:rPr>
            <w:noProof/>
            <w:webHidden/>
          </w:rPr>
          <w:tab/>
        </w:r>
        <w:r w:rsidR="0068520B">
          <w:rPr>
            <w:noProof/>
            <w:webHidden/>
          </w:rPr>
          <w:fldChar w:fldCharType="begin"/>
        </w:r>
        <w:r w:rsidR="0068520B">
          <w:rPr>
            <w:noProof/>
            <w:webHidden/>
          </w:rPr>
          <w:instrText xml:space="preserve"> PAGEREF _Toc24105986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603752AC" w14:textId="7F38ED62" w:rsidR="0068520B" w:rsidRDefault="00A302D6">
      <w:pPr>
        <w:pStyle w:val="TOC3"/>
        <w:rPr>
          <w:rFonts w:asciiTheme="minorHAnsi" w:eastAsiaTheme="minorEastAsia" w:hAnsiTheme="minorHAnsi"/>
          <w:noProof/>
        </w:rPr>
      </w:pPr>
      <w:hyperlink w:anchor="_Toc24105987"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_Toc24105987 \h </w:instrText>
        </w:r>
        <w:r w:rsidR="0068520B">
          <w:rPr>
            <w:noProof/>
            <w:webHidden/>
          </w:rPr>
        </w:r>
        <w:r w:rsidR="0068520B">
          <w:rPr>
            <w:noProof/>
            <w:webHidden/>
          </w:rPr>
          <w:fldChar w:fldCharType="separate"/>
        </w:r>
        <w:r w:rsidR="0068520B">
          <w:rPr>
            <w:noProof/>
            <w:webHidden/>
          </w:rPr>
          <w:t>75</w:t>
        </w:r>
        <w:r w:rsidR="0068520B">
          <w:rPr>
            <w:noProof/>
            <w:webHidden/>
          </w:rPr>
          <w:fldChar w:fldCharType="end"/>
        </w:r>
      </w:hyperlink>
    </w:p>
    <w:p w14:paraId="456B84FF" w14:textId="64FB6D56" w:rsidR="0068520B" w:rsidRDefault="00A302D6">
      <w:pPr>
        <w:pStyle w:val="TOC2"/>
        <w:rPr>
          <w:rFonts w:asciiTheme="minorHAnsi" w:eastAsiaTheme="minorEastAsia" w:hAnsiTheme="minorHAnsi"/>
          <w:noProof/>
        </w:rPr>
      </w:pPr>
      <w:hyperlink w:anchor="_Toc24105988"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_Toc24105988 \h </w:instrText>
        </w:r>
        <w:r w:rsidR="0068520B">
          <w:rPr>
            <w:noProof/>
            <w:webHidden/>
          </w:rPr>
        </w:r>
        <w:r w:rsidR="0068520B">
          <w:rPr>
            <w:noProof/>
            <w:webHidden/>
          </w:rPr>
          <w:fldChar w:fldCharType="separate"/>
        </w:r>
        <w:r w:rsidR="0068520B">
          <w:rPr>
            <w:noProof/>
            <w:webHidden/>
          </w:rPr>
          <w:t>78</w:t>
        </w:r>
        <w:r w:rsidR="0068520B">
          <w:rPr>
            <w:noProof/>
            <w:webHidden/>
          </w:rPr>
          <w:fldChar w:fldCharType="end"/>
        </w:r>
      </w:hyperlink>
    </w:p>
    <w:p w14:paraId="48DA15C9" w14:textId="32B5C4C8" w:rsidR="0068520B" w:rsidRDefault="00A302D6">
      <w:pPr>
        <w:pStyle w:val="TOC2"/>
        <w:rPr>
          <w:rFonts w:asciiTheme="minorHAnsi" w:eastAsiaTheme="minorEastAsia" w:hAnsiTheme="minorHAnsi"/>
          <w:noProof/>
        </w:rPr>
      </w:pPr>
      <w:hyperlink w:anchor="_Toc24105989"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_Toc24105989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7182901D" w14:textId="08DFF8D6" w:rsidR="0068520B" w:rsidRDefault="00A302D6">
      <w:pPr>
        <w:pStyle w:val="TOC3"/>
        <w:rPr>
          <w:rFonts w:asciiTheme="minorHAnsi" w:eastAsiaTheme="minorEastAsia" w:hAnsiTheme="minorHAnsi"/>
          <w:noProof/>
        </w:rPr>
      </w:pPr>
      <w:hyperlink w:anchor="_Toc24105990"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_Toc24105990 \h </w:instrText>
        </w:r>
        <w:r w:rsidR="0068520B">
          <w:rPr>
            <w:noProof/>
            <w:webHidden/>
          </w:rPr>
        </w:r>
        <w:r w:rsidR="0068520B">
          <w:rPr>
            <w:noProof/>
            <w:webHidden/>
          </w:rPr>
          <w:fldChar w:fldCharType="separate"/>
        </w:r>
        <w:r w:rsidR="0068520B">
          <w:rPr>
            <w:noProof/>
            <w:webHidden/>
          </w:rPr>
          <w:t>79</w:t>
        </w:r>
        <w:r w:rsidR="0068520B">
          <w:rPr>
            <w:noProof/>
            <w:webHidden/>
          </w:rPr>
          <w:fldChar w:fldCharType="end"/>
        </w:r>
      </w:hyperlink>
    </w:p>
    <w:p w14:paraId="38DFAF68" w14:textId="2CEE1979" w:rsidR="0068520B" w:rsidRDefault="00A302D6">
      <w:pPr>
        <w:pStyle w:val="TOC3"/>
        <w:rPr>
          <w:rFonts w:asciiTheme="minorHAnsi" w:eastAsiaTheme="minorEastAsia" w:hAnsiTheme="minorHAnsi"/>
          <w:noProof/>
        </w:rPr>
      </w:pPr>
      <w:hyperlink w:anchor="_Toc24105991"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unit</w:t>
        </w:r>
        <w:r w:rsidR="0068520B">
          <w:rPr>
            <w:noProof/>
            <w:webHidden/>
          </w:rPr>
          <w:tab/>
        </w:r>
        <w:r w:rsidR="0068520B">
          <w:rPr>
            <w:noProof/>
            <w:webHidden/>
          </w:rPr>
          <w:fldChar w:fldCharType="begin"/>
        </w:r>
        <w:r w:rsidR="0068520B">
          <w:rPr>
            <w:noProof/>
            <w:webHidden/>
          </w:rPr>
          <w:instrText xml:space="preserve"> PAGEREF _Toc24105991 \h </w:instrText>
        </w:r>
        <w:r w:rsidR="0068520B">
          <w:rPr>
            <w:noProof/>
            <w:webHidden/>
          </w:rPr>
        </w:r>
        <w:r w:rsidR="0068520B">
          <w:rPr>
            <w:noProof/>
            <w:webHidden/>
          </w:rPr>
          <w:fldChar w:fldCharType="separate"/>
        </w:r>
        <w:r w:rsidR="0068520B">
          <w:rPr>
            <w:noProof/>
            <w:webHidden/>
          </w:rPr>
          <w:t>80</w:t>
        </w:r>
        <w:r w:rsidR="0068520B">
          <w:rPr>
            <w:noProof/>
            <w:webHidden/>
          </w:rPr>
          <w:fldChar w:fldCharType="end"/>
        </w:r>
      </w:hyperlink>
    </w:p>
    <w:p w14:paraId="785900D2" w14:textId="20E2797A" w:rsidR="0068520B" w:rsidRDefault="00A302D6">
      <w:pPr>
        <w:pStyle w:val="TOC3"/>
        <w:rPr>
          <w:rFonts w:asciiTheme="minorHAnsi" w:eastAsiaTheme="minorEastAsia" w:hAnsiTheme="minorHAnsi"/>
          <w:noProof/>
        </w:rPr>
      </w:pPr>
      <w:hyperlink w:anchor="_Toc24105992"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_Toc24105992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981628B" w14:textId="76921366" w:rsidR="0068520B" w:rsidRDefault="00A302D6">
      <w:pPr>
        <w:pStyle w:val="TOC2"/>
        <w:rPr>
          <w:rFonts w:asciiTheme="minorHAnsi" w:eastAsiaTheme="minorEastAsia" w:hAnsiTheme="minorHAnsi"/>
          <w:noProof/>
        </w:rPr>
      </w:pPr>
      <w:hyperlink w:anchor="_Toc24105993"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_Toc24105993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43AE117D" w14:textId="2D802BDA" w:rsidR="0068520B" w:rsidRDefault="00A302D6">
      <w:pPr>
        <w:pStyle w:val="TOC2"/>
        <w:rPr>
          <w:rFonts w:asciiTheme="minorHAnsi" w:eastAsiaTheme="minorEastAsia" w:hAnsiTheme="minorHAnsi"/>
          <w:noProof/>
        </w:rPr>
      </w:pPr>
      <w:hyperlink w:anchor="_Toc24105994"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_Toc24105994 \h </w:instrText>
        </w:r>
        <w:r w:rsidR="0068520B">
          <w:rPr>
            <w:noProof/>
            <w:webHidden/>
          </w:rPr>
        </w:r>
        <w:r w:rsidR="0068520B">
          <w:rPr>
            <w:noProof/>
            <w:webHidden/>
          </w:rPr>
          <w:fldChar w:fldCharType="separate"/>
        </w:r>
        <w:r w:rsidR="0068520B">
          <w:rPr>
            <w:noProof/>
            <w:webHidden/>
          </w:rPr>
          <w:t>81</w:t>
        </w:r>
        <w:r w:rsidR="0068520B">
          <w:rPr>
            <w:noProof/>
            <w:webHidden/>
          </w:rPr>
          <w:fldChar w:fldCharType="end"/>
        </w:r>
      </w:hyperlink>
    </w:p>
    <w:p w14:paraId="07E1BB96" w14:textId="7AB83728" w:rsidR="0068520B" w:rsidRDefault="00A302D6">
      <w:pPr>
        <w:pStyle w:val="TOC2"/>
        <w:rPr>
          <w:rFonts w:asciiTheme="minorHAnsi" w:eastAsiaTheme="minorEastAsia" w:hAnsiTheme="minorHAnsi"/>
          <w:noProof/>
        </w:rPr>
      </w:pPr>
      <w:hyperlink w:anchor="_Toc24105995"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_Toc24105995 \h </w:instrText>
        </w:r>
        <w:r w:rsidR="0068520B">
          <w:rPr>
            <w:noProof/>
            <w:webHidden/>
          </w:rPr>
        </w:r>
        <w:r w:rsidR="0068520B">
          <w:rPr>
            <w:noProof/>
            <w:webHidden/>
          </w:rPr>
          <w:fldChar w:fldCharType="separate"/>
        </w:r>
        <w:r w:rsidR="0068520B">
          <w:rPr>
            <w:noProof/>
            <w:webHidden/>
          </w:rPr>
          <w:t>82</w:t>
        </w:r>
        <w:r w:rsidR="0068520B">
          <w:rPr>
            <w:noProof/>
            <w:webHidden/>
          </w:rPr>
          <w:fldChar w:fldCharType="end"/>
        </w:r>
      </w:hyperlink>
    </w:p>
    <w:p w14:paraId="79E60E6E" w14:textId="0C3ABE23" w:rsidR="0068520B" w:rsidRDefault="00A302D6">
      <w:pPr>
        <w:pStyle w:val="TOC1"/>
        <w:rPr>
          <w:rFonts w:asciiTheme="minorHAnsi" w:eastAsiaTheme="minorEastAsia" w:hAnsiTheme="minorHAnsi"/>
          <w:b w:val="0"/>
          <w:noProof/>
        </w:rPr>
      </w:pPr>
      <w:hyperlink w:anchor="_Toc24105996" w:history="1">
        <w:r w:rsidR="0068520B" w:rsidRPr="00CA0E49">
          <w:rPr>
            <w:rStyle w:val="Hyperlink"/>
            <w:noProof/>
          </w:rPr>
          <w:t>Section B. Fresh Water/Benthic Data Generation and Acquisition</w:t>
        </w:r>
        <w:r w:rsidR="0068520B">
          <w:rPr>
            <w:noProof/>
            <w:webHidden/>
          </w:rPr>
          <w:tab/>
        </w:r>
        <w:r w:rsidR="0068520B">
          <w:rPr>
            <w:noProof/>
            <w:webHidden/>
          </w:rPr>
          <w:fldChar w:fldCharType="begin"/>
        </w:r>
        <w:r w:rsidR="0068520B">
          <w:rPr>
            <w:noProof/>
            <w:webHidden/>
          </w:rPr>
          <w:instrText xml:space="preserve"> PAGEREF _Toc24105996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09C480DC" w14:textId="24D87C55" w:rsidR="0068520B" w:rsidRDefault="00A302D6">
      <w:pPr>
        <w:pStyle w:val="TOC2"/>
        <w:rPr>
          <w:rFonts w:asciiTheme="minorHAnsi" w:eastAsiaTheme="minorEastAsia" w:hAnsiTheme="minorHAnsi"/>
          <w:noProof/>
        </w:rPr>
      </w:pPr>
      <w:hyperlink w:anchor="_Toc24105997"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g D</w:t>
        </w:r>
        <w:r w:rsidR="0068520B" w:rsidRPr="00CA0E49">
          <w:rPr>
            <w:rStyle w:val="Hyperlink"/>
            <w:noProof/>
            <w:spacing w:val="-1"/>
          </w:rPr>
          <w:t>e</w:t>
        </w:r>
        <w:r w:rsidR="0068520B" w:rsidRPr="00CA0E49">
          <w:rPr>
            <w:rStyle w:val="Hyperlink"/>
            <w:noProof/>
          </w:rPr>
          <w:t>sign</w:t>
        </w:r>
        <w:r w:rsidR="0068520B">
          <w:rPr>
            <w:noProof/>
            <w:webHidden/>
          </w:rPr>
          <w:tab/>
        </w:r>
        <w:r w:rsidR="0068520B">
          <w:rPr>
            <w:noProof/>
            <w:webHidden/>
          </w:rPr>
          <w:fldChar w:fldCharType="begin"/>
        </w:r>
        <w:r w:rsidR="0068520B">
          <w:rPr>
            <w:noProof/>
            <w:webHidden/>
          </w:rPr>
          <w:instrText xml:space="preserve"> PAGEREF _Toc24105997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529024CE" w14:textId="44918A3A" w:rsidR="0068520B" w:rsidRDefault="00A302D6">
      <w:pPr>
        <w:pStyle w:val="TOC3"/>
        <w:rPr>
          <w:rFonts w:asciiTheme="minorHAnsi" w:eastAsiaTheme="minorEastAsia" w:hAnsiTheme="minorHAnsi"/>
          <w:noProof/>
        </w:rPr>
      </w:pPr>
      <w:hyperlink w:anchor="_Toc24105998"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_Toc24105998 \h </w:instrText>
        </w:r>
        <w:r w:rsidR="0068520B">
          <w:rPr>
            <w:noProof/>
            <w:webHidden/>
          </w:rPr>
        </w:r>
        <w:r w:rsidR="0068520B">
          <w:rPr>
            <w:noProof/>
            <w:webHidden/>
          </w:rPr>
          <w:fldChar w:fldCharType="separate"/>
        </w:r>
        <w:r w:rsidR="0068520B">
          <w:rPr>
            <w:noProof/>
            <w:webHidden/>
          </w:rPr>
          <w:t>83</w:t>
        </w:r>
        <w:r w:rsidR="0068520B">
          <w:rPr>
            <w:noProof/>
            <w:webHidden/>
          </w:rPr>
          <w:fldChar w:fldCharType="end"/>
        </w:r>
      </w:hyperlink>
    </w:p>
    <w:p w14:paraId="7EE0C51B" w14:textId="0BFEEB38" w:rsidR="0068520B" w:rsidRDefault="00A302D6">
      <w:pPr>
        <w:pStyle w:val="TOC3"/>
        <w:rPr>
          <w:rFonts w:asciiTheme="minorHAnsi" w:eastAsiaTheme="minorEastAsia" w:hAnsiTheme="minorHAnsi"/>
          <w:noProof/>
        </w:rPr>
      </w:pPr>
      <w:hyperlink w:anchor="_Toc24105999" w:history="1">
        <w:r w:rsidR="0068520B" w:rsidRPr="00CA0E49">
          <w:rPr>
            <w:rStyle w:val="Hyperlink"/>
            <w:noProof/>
          </w:rPr>
          <w:t>B1.2</w:t>
        </w:r>
        <w:r w:rsidR="0068520B">
          <w:rPr>
            <w:rFonts w:asciiTheme="minorHAnsi" w:eastAsiaTheme="minorEastAsia" w:hAnsiTheme="minorHAnsi"/>
            <w:noProof/>
          </w:rPr>
          <w:tab/>
        </w:r>
        <w:r w:rsidR="0068520B" w:rsidRPr="00CA0E49">
          <w:rPr>
            <w:rStyle w:val="Hyperlink"/>
            <w:noProof/>
          </w:rPr>
          <w:t>Sampling Site (Reach) Selection and Assessment</w:t>
        </w:r>
        <w:r w:rsidR="0068520B">
          <w:rPr>
            <w:noProof/>
            <w:webHidden/>
          </w:rPr>
          <w:tab/>
        </w:r>
        <w:r w:rsidR="0068520B">
          <w:rPr>
            <w:noProof/>
            <w:webHidden/>
          </w:rPr>
          <w:fldChar w:fldCharType="begin"/>
        </w:r>
        <w:r w:rsidR="0068520B">
          <w:rPr>
            <w:noProof/>
            <w:webHidden/>
          </w:rPr>
          <w:instrText xml:space="preserve"> PAGEREF _Toc24105999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0FF68796" w14:textId="7C8C6D2B" w:rsidR="0068520B" w:rsidRDefault="00A302D6">
      <w:pPr>
        <w:pStyle w:val="TOC2"/>
        <w:rPr>
          <w:rFonts w:asciiTheme="minorHAnsi" w:eastAsiaTheme="minorEastAsia" w:hAnsiTheme="minorHAnsi"/>
          <w:noProof/>
        </w:rPr>
      </w:pPr>
      <w:hyperlink w:anchor="_Toc24106000"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w:t>
        </w:r>
        <w:r w:rsidR="0068520B" w:rsidRPr="00CA0E49">
          <w:rPr>
            <w:rStyle w:val="Hyperlink"/>
            <w:noProof/>
            <w:spacing w:val="1"/>
          </w:rPr>
          <w:t>in</w:t>
        </w:r>
        <w:r w:rsidR="0068520B" w:rsidRPr="00CA0E49">
          <w:rPr>
            <w:rStyle w:val="Hyperlink"/>
            <w:noProof/>
          </w:rPr>
          <w:t xml:space="preserve">g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_Toc24106000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FBC32D2" w14:textId="4310F873" w:rsidR="0068520B" w:rsidRDefault="00A302D6">
      <w:pPr>
        <w:pStyle w:val="TOC3"/>
        <w:rPr>
          <w:rFonts w:asciiTheme="minorHAnsi" w:eastAsiaTheme="minorEastAsia" w:hAnsiTheme="minorHAnsi"/>
          <w:noProof/>
        </w:rPr>
      </w:pPr>
      <w:hyperlink w:anchor="_Toc24106001"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Site Photographs</w:t>
        </w:r>
        <w:r w:rsidR="0068520B">
          <w:rPr>
            <w:noProof/>
            <w:webHidden/>
          </w:rPr>
          <w:tab/>
        </w:r>
        <w:r w:rsidR="0068520B">
          <w:rPr>
            <w:noProof/>
            <w:webHidden/>
          </w:rPr>
          <w:fldChar w:fldCharType="begin"/>
        </w:r>
        <w:r w:rsidR="0068520B">
          <w:rPr>
            <w:noProof/>
            <w:webHidden/>
          </w:rPr>
          <w:instrText xml:space="preserve"> PAGEREF _Toc24106001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71F69E5E" w14:textId="04464877" w:rsidR="0068520B" w:rsidRDefault="00A302D6">
      <w:pPr>
        <w:pStyle w:val="TOC3"/>
        <w:rPr>
          <w:rFonts w:asciiTheme="minorHAnsi" w:eastAsiaTheme="minorEastAsia" w:hAnsiTheme="minorHAnsi"/>
          <w:noProof/>
        </w:rPr>
      </w:pPr>
      <w:hyperlink w:anchor="_Toc24106002"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Flow Velocity</w:t>
        </w:r>
        <w:r w:rsidR="0068520B">
          <w:rPr>
            <w:noProof/>
            <w:webHidden/>
          </w:rPr>
          <w:tab/>
        </w:r>
        <w:r w:rsidR="0068520B">
          <w:rPr>
            <w:noProof/>
            <w:webHidden/>
          </w:rPr>
          <w:fldChar w:fldCharType="begin"/>
        </w:r>
        <w:r w:rsidR="0068520B">
          <w:rPr>
            <w:noProof/>
            <w:webHidden/>
          </w:rPr>
          <w:instrText xml:space="preserve"> PAGEREF _Toc24106002 \h </w:instrText>
        </w:r>
        <w:r w:rsidR="0068520B">
          <w:rPr>
            <w:noProof/>
            <w:webHidden/>
          </w:rPr>
        </w:r>
        <w:r w:rsidR="0068520B">
          <w:rPr>
            <w:noProof/>
            <w:webHidden/>
          </w:rPr>
          <w:fldChar w:fldCharType="separate"/>
        </w:r>
        <w:r w:rsidR="0068520B">
          <w:rPr>
            <w:noProof/>
            <w:webHidden/>
          </w:rPr>
          <w:t>84</w:t>
        </w:r>
        <w:r w:rsidR="0068520B">
          <w:rPr>
            <w:noProof/>
            <w:webHidden/>
          </w:rPr>
          <w:fldChar w:fldCharType="end"/>
        </w:r>
      </w:hyperlink>
    </w:p>
    <w:p w14:paraId="1D267490" w14:textId="16AFB449" w:rsidR="0068520B" w:rsidRDefault="00A302D6">
      <w:pPr>
        <w:pStyle w:val="TOC2"/>
        <w:rPr>
          <w:rFonts w:asciiTheme="minorHAnsi" w:eastAsiaTheme="minorEastAsia" w:hAnsiTheme="minorHAnsi"/>
          <w:noProof/>
        </w:rPr>
      </w:pPr>
      <w:hyperlink w:anchor="_Toc24106003"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Method—Viewing Bucket</w:t>
        </w:r>
        <w:r w:rsidR="0068520B">
          <w:rPr>
            <w:noProof/>
            <w:webHidden/>
          </w:rPr>
          <w:tab/>
        </w:r>
        <w:r w:rsidR="0068520B">
          <w:rPr>
            <w:noProof/>
            <w:webHidden/>
          </w:rPr>
          <w:fldChar w:fldCharType="begin"/>
        </w:r>
        <w:r w:rsidR="0068520B">
          <w:rPr>
            <w:noProof/>
            <w:webHidden/>
          </w:rPr>
          <w:instrText xml:space="preserve"> PAGEREF _Toc24106003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675267E4" w14:textId="4DE2062E" w:rsidR="0068520B" w:rsidRDefault="00A302D6">
      <w:pPr>
        <w:pStyle w:val="TOC3"/>
        <w:rPr>
          <w:rFonts w:asciiTheme="minorHAnsi" w:eastAsiaTheme="minorEastAsia" w:hAnsiTheme="minorHAnsi"/>
          <w:noProof/>
        </w:rPr>
      </w:pPr>
      <w:hyperlink w:anchor="_Toc24106004"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_Toc24106004 \h </w:instrText>
        </w:r>
        <w:r w:rsidR="0068520B">
          <w:rPr>
            <w:noProof/>
            <w:webHidden/>
          </w:rPr>
        </w:r>
        <w:r w:rsidR="0068520B">
          <w:rPr>
            <w:noProof/>
            <w:webHidden/>
          </w:rPr>
          <w:fldChar w:fldCharType="separate"/>
        </w:r>
        <w:r w:rsidR="0068520B">
          <w:rPr>
            <w:noProof/>
            <w:webHidden/>
          </w:rPr>
          <w:t>85</w:t>
        </w:r>
        <w:r w:rsidR="0068520B">
          <w:rPr>
            <w:noProof/>
            <w:webHidden/>
          </w:rPr>
          <w:fldChar w:fldCharType="end"/>
        </w:r>
      </w:hyperlink>
    </w:p>
    <w:p w14:paraId="5F687CC7" w14:textId="0E385922" w:rsidR="0068520B" w:rsidRDefault="00A302D6">
      <w:pPr>
        <w:pStyle w:val="TOC3"/>
        <w:rPr>
          <w:rFonts w:asciiTheme="minorHAnsi" w:eastAsiaTheme="minorEastAsia" w:hAnsiTheme="minorHAnsi"/>
          <w:noProof/>
        </w:rPr>
      </w:pPr>
      <w:hyperlink w:anchor="_Toc24106005"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_Toc24106005 \h </w:instrText>
        </w:r>
        <w:r w:rsidR="0068520B">
          <w:rPr>
            <w:noProof/>
            <w:webHidden/>
          </w:rPr>
        </w:r>
        <w:r w:rsidR="0068520B">
          <w:rPr>
            <w:noProof/>
            <w:webHidden/>
          </w:rPr>
          <w:fldChar w:fldCharType="separate"/>
        </w:r>
        <w:r w:rsidR="0068520B">
          <w:rPr>
            <w:noProof/>
            <w:webHidden/>
          </w:rPr>
          <w:t>86</w:t>
        </w:r>
        <w:r w:rsidR="0068520B">
          <w:rPr>
            <w:noProof/>
            <w:webHidden/>
          </w:rPr>
          <w:fldChar w:fldCharType="end"/>
        </w:r>
      </w:hyperlink>
    </w:p>
    <w:p w14:paraId="4687CE29" w14:textId="7A8B4A9E" w:rsidR="0068520B" w:rsidRDefault="00A302D6">
      <w:pPr>
        <w:pStyle w:val="TOC2"/>
        <w:rPr>
          <w:rFonts w:asciiTheme="minorHAnsi" w:eastAsiaTheme="minorEastAsia" w:hAnsiTheme="minorHAnsi"/>
          <w:noProof/>
        </w:rPr>
      </w:pPr>
      <w:hyperlink w:anchor="_Toc2410600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Handling—Algal Biomass</w:t>
        </w:r>
        <w:r w:rsidR="0068520B">
          <w:rPr>
            <w:noProof/>
            <w:webHidden/>
          </w:rPr>
          <w:tab/>
        </w:r>
        <w:r w:rsidR="0068520B">
          <w:rPr>
            <w:noProof/>
            <w:webHidden/>
          </w:rPr>
          <w:fldChar w:fldCharType="begin"/>
        </w:r>
        <w:r w:rsidR="0068520B">
          <w:rPr>
            <w:noProof/>
            <w:webHidden/>
          </w:rPr>
          <w:instrText xml:space="preserve"> PAGEREF _Toc24106006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62FCDC00" w14:textId="7744DDBD" w:rsidR="0068520B" w:rsidRDefault="00A302D6">
      <w:pPr>
        <w:pStyle w:val="TOC2"/>
        <w:rPr>
          <w:rFonts w:asciiTheme="minorHAnsi" w:eastAsiaTheme="minorEastAsia" w:hAnsiTheme="minorHAnsi"/>
          <w:noProof/>
        </w:rPr>
      </w:pPr>
      <w:hyperlink w:anchor="_Toc2410600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Methods—Algal Biomass</w:t>
        </w:r>
        <w:r w:rsidR="0068520B">
          <w:rPr>
            <w:noProof/>
            <w:webHidden/>
          </w:rPr>
          <w:tab/>
        </w:r>
        <w:r w:rsidR="0068520B">
          <w:rPr>
            <w:noProof/>
            <w:webHidden/>
          </w:rPr>
          <w:fldChar w:fldCharType="begin"/>
        </w:r>
        <w:r w:rsidR="0068520B">
          <w:rPr>
            <w:noProof/>
            <w:webHidden/>
          </w:rPr>
          <w:instrText xml:space="preserve"> PAGEREF _Toc24106007 \h </w:instrText>
        </w:r>
        <w:r w:rsidR="0068520B">
          <w:rPr>
            <w:noProof/>
            <w:webHidden/>
          </w:rPr>
        </w:r>
        <w:r w:rsidR="0068520B">
          <w:rPr>
            <w:noProof/>
            <w:webHidden/>
          </w:rPr>
          <w:fldChar w:fldCharType="separate"/>
        </w:r>
        <w:r w:rsidR="0068520B">
          <w:rPr>
            <w:noProof/>
            <w:webHidden/>
          </w:rPr>
          <w:t>87</w:t>
        </w:r>
        <w:r w:rsidR="0068520B">
          <w:rPr>
            <w:noProof/>
            <w:webHidden/>
          </w:rPr>
          <w:fldChar w:fldCharType="end"/>
        </w:r>
      </w:hyperlink>
    </w:p>
    <w:p w14:paraId="1990D56D" w14:textId="4BFE7DAB" w:rsidR="0068520B" w:rsidRDefault="00A302D6">
      <w:pPr>
        <w:pStyle w:val="TOC2"/>
        <w:rPr>
          <w:rFonts w:asciiTheme="minorHAnsi" w:eastAsiaTheme="minorEastAsia" w:hAnsiTheme="minorHAnsi"/>
          <w:noProof/>
        </w:rPr>
      </w:pPr>
      <w:hyperlink w:anchor="_Toc2410600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Methods—Kick Sampling</w:t>
        </w:r>
        <w:r w:rsidR="0068520B">
          <w:rPr>
            <w:noProof/>
            <w:webHidden/>
          </w:rPr>
          <w:tab/>
        </w:r>
        <w:r w:rsidR="0068520B">
          <w:rPr>
            <w:noProof/>
            <w:webHidden/>
          </w:rPr>
          <w:fldChar w:fldCharType="begin"/>
        </w:r>
        <w:r w:rsidR="0068520B">
          <w:rPr>
            <w:noProof/>
            <w:webHidden/>
          </w:rPr>
          <w:instrText xml:space="preserve"> PAGEREF _Toc24106008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64587FE0" w14:textId="4B23022F" w:rsidR="0068520B" w:rsidRDefault="00A302D6">
      <w:pPr>
        <w:pStyle w:val="TOC3"/>
        <w:rPr>
          <w:rFonts w:asciiTheme="minorHAnsi" w:eastAsiaTheme="minorEastAsia" w:hAnsiTheme="minorHAnsi"/>
          <w:noProof/>
        </w:rPr>
      </w:pPr>
      <w:hyperlink w:anchor="_Toc24106009" w:history="1">
        <w:r w:rsidR="0068520B" w:rsidRPr="00CA0E49">
          <w:rPr>
            <w:rStyle w:val="Hyperlink"/>
            <w:rFonts w:eastAsia="Cambria"/>
            <w:noProof/>
          </w:rPr>
          <w:t>B2.1</w:t>
        </w:r>
        <w:r w:rsidR="0068520B">
          <w:rPr>
            <w:rFonts w:asciiTheme="minorHAnsi" w:eastAsiaTheme="minorEastAsia" w:hAnsiTheme="minorHAnsi"/>
            <w:noProof/>
          </w:rPr>
          <w:tab/>
        </w:r>
        <w:r w:rsidR="0068520B" w:rsidRPr="00CA0E49">
          <w:rPr>
            <w:rStyle w:val="Hyperlink"/>
            <w:rFonts w:eastAsia="Cambria"/>
            <w:noProof/>
          </w:rPr>
          <w:t>Method Summary</w:t>
        </w:r>
        <w:r w:rsidR="0068520B">
          <w:rPr>
            <w:noProof/>
            <w:webHidden/>
          </w:rPr>
          <w:tab/>
        </w:r>
        <w:r w:rsidR="0068520B">
          <w:rPr>
            <w:noProof/>
            <w:webHidden/>
          </w:rPr>
          <w:fldChar w:fldCharType="begin"/>
        </w:r>
        <w:r w:rsidR="0068520B">
          <w:rPr>
            <w:noProof/>
            <w:webHidden/>
          </w:rPr>
          <w:instrText xml:space="preserve"> PAGEREF _Toc24106009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322EA6F1" w14:textId="571C5661" w:rsidR="0068520B" w:rsidRDefault="00A302D6">
      <w:pPr>
        <w:pStyle w:val="TOC3"/>
        <w:rPr>
          <w:rFonts w:asciiTheme="minorHAnsi" w:eastAsiaTheme="minorEastAsia" w:hAnsiTheme="minorHAnsi"/>
          <w:noProof/>
        </w:rPr>
      </w:pPr>
      <w:hyperlink w:anchor="_Toc24106010" w:history="1">
        <w:r w:rsidR="0068520B" w:rsidRPr="00CA0E49">
          <w:rPr>
            <w:rStyle w:val="Hyperlink"/>
            <w:rFonts w:eastAsia="Cambria"/>
            <w:noProof/>
          </w:rPr>
          <w:t>B2.2</w:t>
        </w:r>
        <w:r w:rsidR="0068520B">
          <w:rPr>
            <w:rFonts w:asciiTheme="minorHAnsi" w:eastAsiaTheme="minorEastAsia" w:hAnsiTheme="minorHAnsi"/>
            <w:noProof/>
          </w:rPr>
          <w:tab/>
        </w:r>
        <w:r w:rsidR="0068520B" w:rsidRPr="00CA0E49">
          <w:rPr>
            <w:rStyle w:val="Hyperlink"/>
            <w:rFonts w:eastAsia="Cambria"/>
            <w:noProof/>
          </w:rPr>
          <w:t>Equipment and Supplies</w:t>
        </w:r>
        <w:r w:rsidR="0068520B">
          <w:rPr>
            <w:noProof/>
            <w:webHidden/>
          </w:rPr>
          <w:tab/>
        </w:r>
        <w:r w:rsidR="0068520B">
          <w:rPr>
            <w:noProof/>
            <w:webHidden/>
          </w:rPr>
          <w:fldChar w:fldCharType="begin"/>
        </w:r>
        <w:r w:rsidR="0068520B">
          <w:rPr>
            <w:noProof/>
            <w:webHidden/>
          </w:rPr>
          <w:instrText xml:space="preserve"> PAGEREF _Toc24106010 \h </w:instrText>
        </w:r>
        <w:r w:rsidR="0068520B">
          <w:rPr>
            <w:noProof/>
            <w:webHidden/>
          </w:rPr>
        </w:r>
        <w:r w:rsidR="0068520B">
          <w:rPr>
            <w:noProof/>
            <w:webHidden/>
          </w:rPr>
          <w:fldChar w:fldCharType="separate"/>
        </w:r>
        <w:r w:rsidR="0068520B">
          <w:rPr>
            <w:noProof/>
            <w:webHidden/>
          </w:rPr>
          <w:t>88</w:t>
        </w:r>
        <w:r w:rsidR="0068520B">
          <w:rPr>
            <w:noProof/>
            <w:webHidden/>
          </w:rPr>
          <w:fldChar w:fldCharType="end"/>
        </w:r>
      </w:hyperlink>
    </w:p>
    <w:p w14:paraId="42C73AFA" w14:textId="1EA7F4BC" w:rsidR="0068520B" w:rsidRDefault="00A302D6">
      <w:pPr>
        <w:pStyle w:val="TOC3"/>
        <w:rPr>
          <w:rFonts w:asciiTheme="minorHAnsi" w:eastAsiaTheme="minorEastAsia" w:hAnsiTheme="minorHAnsi"/>
          <w:noProof/>
        </w:rPr>
      </w:pPr>
      <w:hyperlink w:anchor="_Toc24106011" w:history="1">
        <w:r w:rsidR="0068520B" w:rsidRPr="00CA0E49">
          <w:rPr>
            <w:rStyle w:val="Hyperlink"/>
            <w:rFonts w:eastAsia="Cambria"/>
            <w:noProof/>
          </w:rPr>
          <w:t>B2.3</w:t>
        </w:r>
        <w:r w:rsidR="0068520B">
          <w:rPr>
            <w:rFonts w:asciiTheme="minorHAnsi" w:eastAsiaTheme="minorEastAsia" w:hAnsiTheme="minorHAnsi"/>
            <w:noProof/>
          </w:rPr>
          <w:tab/>
        </w:r>
        <w:r w:rsidR="0068520B" w:rsidRPr="00CA0E49">
          <w:rPr>
            <w:rStyle w:val="Hyperlink"/>
            <w:rFonts w:eastAsia="Cambria"/>
            <w:noProof/>
          </w:rPr>
          <w:t>Sampling Procedure</w:t>
        </w:r>
        <w:r w:rsidR="0068520B">
          <w:rPr>
            <w:noProof/>
            <w:webHidden/>
          </w:rPr>
          <w:tab/>
        </w:r>
        <w:r w:rsidR="0068520B">
          <w:rPr>
            <w:noProof/>
            <w:webHidden/>
          </w:rPr>
          <w:fldChar w:fldCharType="begin"/>
        </w:r>
        <w:r w:rsidR="0068520B">
          <w:rPr>
            <w:noProof/>
            <w:webHidden/>
          </w:rPr>
          <w:instrText xml:space="preserve"> PAGEREF _Toc24106011 \h </w:instrText>
        </w:r>
        <w:r w:rsidR="0068520B">
          <w:rPr>
            <w:noProof/>
            <w:webHidden/>
          </w:rPr>
        </w:r>
        <w:r w:rsidR="0068520B">
          <w:rPr>
            <w:noProof/>
            <w:webHidden/>
          </w:rPr>
          <w:fldChar w:fldCharType="separate"/>
        </w:r>
        <w:r w:rsidR="0068520B">
          <w:rPr>
            <w:noProof/>
            <w:webHidden/>
          </w:rPr>
          <w:t>89</w:t>
        </w:r>
        <w:r w:rsidR="0068520B">
          <w:rPr>
            <w:noProof/>
            <w:webHidden/>
          </w:rPr>
          <w:fldChar w:fldCharType="end"/>
        </w:r>
      </w:hyperlink>
    </w:p>
    <w:p w14:paraId="702E50F9" w14:textId="74C01BAD" w:rsidR="0068520B" w:rsidRDefault="00A302D6">
      <w:pPr>
        <w:pStyle w:val="TOC2"/>
        <w:rPr>
          <w:rFonts w:asciiTheme="minorHAnsi" w:eastAsiaTheme="minorEastAsia" w:hAnsiTheme="minorHAnsi"/>
          <w:noProof/>
        </w:rPr>
      </w:pPr>
      <w:hyperlink w:anchor="_Toc24106012"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Method—Rock Baskets</w:t>
        </w:r>
        <w:r w:rsidR="0068520B">
          <w:rPr>
            <w:noProof/>
            <w:webHidden/>
          </w:rPr>
          <w:tab/>
        </w:r>
        <w:r w:rsidR="0068520B">
          <w:rPr>
            <w:noProof/>
            <w:webHidden/>
          </w:rPr>
          <w:fldChar w:fldCharType="begin"/>
        </w:r>
        <w:r w:rsidR="0068520B">
          <w:rPr>
            <w:noProof/>
            <w:webHidden/>
          </w:rPr>
          <w:instrText xml:space="preserve"> PAGEREF _Toc24106012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3BE55D96" w14:textId="1369C13E" w:rsidR="0068520B" w:rsidRDefault="00A302D6">
      <w:pPr>
        <w:pStyle w:val="TOC3"/>
        <w:rPr>
          <w:rFonts w:asciiTheme="minorHAnsi" w:eastAsiaTheme="minorEastAsia" w:hAnsiTheme="minorHAnsi"/>
          <w:noProof/>
        </w:rPr>
      </w:pPr>
      <w:hyperlink w:anchor="_Toc24106013"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Summary</w:t>
        </w:r>
        <w:r w:rsidR="0068520B">
          <w:rPr>
            <w:noProof/>
            <w:webHidden/>
          </w:rPr>
          <w:tab/>
        </w:r>
        <w:r w:rsidR="0068520B">
          <w:rPr>
            <w:noProof/>
            <w:webHidden/>
          </w:rPr>
          <w:fldChar w:fldCharType="begin"/>
        </w:r>
        <w:r w:rsidR="0068520B">
          <w:rPr>
            <w:noProof/>
            <w:webHidden/>
          </w:rPr>
          <w:instrText xml:space="preserve"> PAGEREF _Toc24106013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69442A84" w14:textId="34D0D3D7" w:rsidR="0068520B" w:rsidRDefault="00A302D6">
      <w:pPr>
        <w:pStyle w:val="TOC3"/>
        <w:rPr>
          <w:rFonts w:asciiTheme="minorHAnsi" w:eastAsiaTheme="minorEastAsia" w:hAnsiTheme="minorHAnsi"/>
          <w:noProof/>
        </w:rPr>
      </w:pPr>
      <w:hyperlink w:anchor="_Toc24106014"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_Toc24106014 \h </w:instrText>
        </w:r>
        <w:r w:rsidR="0068520B">
          <w:rPr>
            <w:noProof/>
            <w:webHidden/>
          </w:rPr>
        </w:r>
        <w:r w:rsidR="0068520B">
          <w:rPr>
            <w:noProof/>
            <w:webHidden/>
          </w:rPr>
          <w:fldChar w:fldCharType="separate"/>
        </w:r>
        <w:r w:rsidR="0068520B">
          <w:rPr>
            <w:noProof/>
            <w:webHidden/>
          </w:rPr>
          <w:t>90</w:t>
        </w:r>
        <w:r w:rsidR="0068520B">
          <w:rPr>
            <w:noProof/>
            <w:webHidden/>
          </w:rPr>
          <w:fldChar w:fldCharType="end"/>
        </w:r>
      </w:hyperlink>
    </w:p>
    <w:p w14:paraId="772000C9" w14:textId="38C27047" w:rsidR="0068520B" w:rsidRDefault="00A302D6">
      <w:pPr>
        <w:pStyle w:val="TOC3"/>
        <w:rPr>
          <w:rFonts w:asciiTheme="minorHAnsi" w:eastAsiaTheme="minorEastAsia" w:hAnsiTheme="minorHAnsi"/>
          <w:noProof/>
        </w:rPr>
      </w:pPr>
      <w:hyperlink w:anchor="_Toc24106015"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Sampling Procedure</w:t>
        </w:r>
        <w:r w:rsidR="0068520B">
          <w:rPr>
            <w:noProof/>
            <w:webHidden/>
          </w:rPr>
          <w:tab/>
        </w:r>
        <w:r w:rsidR="0068520B">
          <w:rPr>
            <w:noProof/>
            <w:webHidden/>
          </w:rPr>
          <w:fldChar w:fldCharType="begin"/>
        </w:r>
        <w:r w:rsidR="0068520B">
          <w:rPr>
            <w:noProof/>
            <w:webHidden/>
          </w:rPr>
          <w:instrText xml:space="preserve"> PAGEREF _Toc24106015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21CB225F" w14:textId="1B942AA6" w:rsidR="0068520B" w:rsidRDefault="00A302D6">
      <w:pPr>
        <w:pStyle w:val="TOC2"/>
        <w:rPr>
          <w:rFonts w:asciiTheme="minorHAnsi" w:eastAsiaTheme="minorEastAsia" w:hAnsiTheme="minorHAnsi"/>
          <w:noProof/>
        </w:rPr>
      </w:pPr>
      <w:hyperlink w:anchor="_Toc2410601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Sample Processing (Sorting)</w:t>
        </w:r>
        <w:r w:rsidR="0068520B">
          <w:rPr>
            <w:noProof/>
            <w:webHidden/>
          </w:rPr>
          <w:tab/>
        </w:r>
        <w:r w:rsidR="0068520B">
          <w:rPr>
            <w:noProof/>
            <w:webHidden/>
          </w:rPr>
          <w:fldChar w:fldCharType="begin"/>
        </w:r>
        <w:r w:rsidR="0068520B">
          <w:rPr>
            <w:noProof/>
            <w:webHidden/>
          </w:rPr>
          <w:instrText xml:space="preserve"> PAGEREF _Toc24106016 \h </w:instrText>
        </w:r>
        <w:r w:rsidR="0068520B">
          <w:rPr>
            <w:noProof/>
            <w:webHidden/>
          </w:rPr>
        </w:r>
        <w:r w:rsidR="0068520B">
          <w:rPr>
            <w:noProof/>
            <w:webHidden/>
          </w:rPr>
          <w:fldChar w:fldCharType="separate"/>
        </w:r>
        <w:r w:rsidR="0068520B">
          <w:rPr>
            <w:noProof/>
            <w:webHidden/>
          </w:rPr>
          <w:t>91</w:t>
        </w:r>
        <w:r w:rsidR="0068520B">
          <w:rPr>
            <w:noProof/>
            <w:webHidden/>
          </w:rPr>
          <w:fldChar w:fldCharType="end"/>
        </w:r>
      </w:hyperlink>
    </w:p>
    <w:p w14:paraId="08F25A07" w14:textId="55A03491" w:rsidR="0068520B" w:rsidRDefault="00A302D6">
      <w:pPr>
        <w:pStyle w:val="TOC3"/>
        <w:rPr>
          <w:rFonts w:asciiTheme="minorHAnsi" w:eastAsiaTheme="minorEastAsia" w:hAnsiTheme="minorHAnsi"/>
          <w:noProof/>
        </w:rPr>
      </w:pPr>
      <w:hyperlink w:anchor="_Toc2410601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E</w:t>
        </w:r>
        <w:r w:rsidR="0068520B" w:rsidRPr="00CA0E49">
          <w:rPr>
            <w:rStyle w:val="Hyperlink"/>
            <w:noProof/>
            <w:spacing w:val="-1"/>
          </w:rPr>
          <w:t>qu</w:t>
        </w:r>
        <w:r w:rsidR="0068520B" w:rsidRPr="00CA0E49">
          <w:rPr>
            <w:rStyle w:val="Hyperlink"/>
            <w:noProof/>
            <w:spacing w:val="1"/>
          </w:rPr>
          <w:t>i</w:t>
        </w:r>
        <w:r w:rsidR="0068520B" w:rsidRPr="00CA0E49">
          <w:rPr>
            <w:rStyle w:val="Hyperlink"/>
            <w:noProof/>
            <w:spacing w:val="-1"/>
          </w:rPr>
          <w:t>p</w:t>
        </w:r>
        <w:r w:rsidR="0068520B" w:rsidRPr="00CA0E49">
          <w:rPr>
            <w:rStyle w:val="Hyperlink"/>
            <w:noProof/>
          </w:rPr>
          <w:t>me</w:t>
        </w:r>
        <w:r w:rsidR="0068520B" w:rsidRPr="00CA0E49">
          <w:rPr>
            <w:rStyle w:val="Hyperlink"/>
            <w:noProof/>
            <w:spacing w:val="-1"/>
          </w:rPr>
          <w:t>n</w:t>
        </w:r>
        <w:r w:rsidR="0068520B" w:rsidRPr="00CA0E49">
          <w:rPr>
            <w:rStyle w:val="Hyperlink"/>
            <w:noProof/>
          </w:rPr>
          <w:t>t List</w:t>
        </w:r>
        <w:r w:rsidR="0068520B">
          <w:rPr>
            <w:noProof/>
            <w:webHidden/>
          </w:rPr>
          <w:tab/>
        </w:r>
        <w:r w:rsidR="0068520B">
          <w:rPr>
            <w:noProof/>
            <w:webHidden/>
          </w:rPr>
          <w:fldChar w:fldCharType="begin"/>
        </w:r>
        <w:r w:rsidR="0068520B">
          <w:rPr>
            <w:noProof/>
            <w:webHidden/>
          </w:rPr>
          <w:instrText xml:space="preserve"> PAGEREF _Toc24106017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547464E8" w14:textId="71D9481B" w:rsidR="0068520B" w:rsidRDefault="00A302D6">
      <w:pPr>
        <w:pStyle w:val="TOC3"/>
        <w:rPr>
          <w:rFonts w:asciiTheme="minorHAnsi" w:eastAsiaTheme="minorEastAsia" w:hAnsiTheme="minorHAnsi"/>
          <w:noProof/>
        </w:rPr>
      </w:pPr>
      <w:hyperlink w:anchor="_Toc2410601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_Toc24106018 \h </w:instrText>
        </w:r>
        <w:r w:rsidR="0068520B">
          <w:rPr>
            <w:noProof/>
            <w:webHidden/>
          </w:rPr>
        </w:r>
        <w:r w:rsidR="0068520B">
          <w:rPr>
            <w:noProof/>
            <w:webHidden/>
          </w:rPr>
          <w:fldChar w:fldCharType="separate"/>
        </w:r>
        <w:r w:rsidR="0068520B">
          <w:rPr>
            <w:noProof/>
            <w:webHidden/>
          </w:rPr>
          <w:t>92</w:t>
        </w:r>
        <w:r w:rsidR="0068520B">
          <w:rPr>
            <w:noProof/>
            <w:webHidden/>
          </w:rPr>
          <w:fldChar w:fldCharType="end"/>
        </w:r>
      </w:hyperlink>
    </w:p>
    <w:p w14:paraId="104FF220" w14:textId="7A2EFD52" w:rsidR="0068520B" w:rsidRDefault="00A302D6">
      <w:pPr>
        <w:pStyle w:val="TOC2"/>
        <w:rPr>
          <w:rFonts w:asciiTheme="minorHAnsi" w:eastAsiaTheme="minorEastAsia" w:hAnsiTheme="minorHAnsi"/>
          <w:noProof/>
        </w:rPr>
      </w:pPr>
      <w:hyperlink w:anchor="_Toc2410601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spacing w:val="1"/>
          </w:rPr>
          <w:t>S</w:t>
        </w:r>
        <w:r w:rsidR="0068520B" w:rsidRPr="00CA0E49">
          <w:rPr>
            <w:rStyle w:val="Hyperlink"/>
            <w:noProof/>
          </w:rPr>
          <w:t>a</w:t>
        </w:r>
        <w:r w:rsidR="0068520B" w:rsidRPr="00CA0E49">
          <w:rPr>
            <w:rStyle w:val="Hyperlink"/>
            <w:noProof/>
            <w:spacing w:val="-3"/>
          </w:rPr>
          <w:t>m</w:t>
        </w:r>
        <w:r w:rsidR="0068520B" w:rsidRPr="00CA0E49">
          <w:rPr>
            <w:rStyle w:val="Hyperlink"/>
            <w:noProof/>
            <w:spacing w:val="1"/>
          </w:rPr>
          <w:t>p</w:t>
        </w:r>
        <w:r w:rsidR="0068520B" w:rsidRPr="00CA0E49">
          <w:rPr>
            <w:rStyle w:val="Hyperlink"/>
            <w:noProof/>
          </w:rPr>
          <w:t>le Ha</w:t>
        </w:r>
        <w:r w:rsidR="0068520B" w:rsidRPr="00CA0E49">
          <w:rPr>
            <w:rStyle w:val="Hyperlink"/>
            <w:noProof/>
            <w:spacing w:val="1"/>
          </w:rPr>
          <w:t>nd</w:t>
        </w:r>
        <w:r w:rsidR="0068520B" w:rsidRPr="00CA0E49">
          <w:rPr>
            <w:rStyle w:val="Hyperlink"/>
            <w:noProof/>
          </w:rPr>
          <w:t>l</w:t>
        </w:r>
        <w:r w:rsidR="0068520B" w:rsidRPr="00CA0E49">
          <w:rPr>
            <w:rStyle w:val="Hyperlink"/>
            <w:noProof/>
            <w:spacing w:val="1"/>
          </w:rPr>
          <w:t>in</w:t>
        </w:r>
        <w:r w:rsidR="0068520B" w:rsidRPr="00CA0E49">
          <w:rPr>
            <w:rStyle w:val="Hyperlink"/>
            <w:noProof/>
          </w:rPr>
          <w:t>g</w:t>
        </w:r>
        <w:r w:rsidR="0068520B" w:rsidRPr="00CA0E49">
          <w:rPr>
            <w:rStyle w:val="Hyperlink"/>
            <w:noProof/>
            <w:spacing w:val="-2"/>
          </w:rPr>
          <w:t xml:space="preserve"> </w:t>
        </w:r>
        <w:r w:rsidR="0068520B" w:rsidRPr="00CA0E49">
          <w:rPr>
            <w:rStyle w:val="Hyperlink"/>
            <w:noProof/>
          </w:rPr>
          <w:t>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rPr>
          <w:t>Custo</w:t>
        </w:r>
        <w:r w:rsidR="0068520B" w:rsidRPr="00CA0E49">
          <w:rPr>
            <w:rStyle w:val="Hyperlink"/>
            <w:noProof/>
            <w:spacing w:val="1"/>
          </w:rPr>
          <w:t>d</w:t>
        </w:r>
        <w:r w:rsidR="0068520B" w:rsidRPr="00CA0E49">
          <w:rPr>
            <w:rStyle w:val="Hyperlink"/>
            <w:noProof/>
          </w:rPr>
          <w:t>y</w:t>
        </w:r>
        <w:r w:rsidR="0068520B">
          <w:rPr>
            <w:noProof/>
            <w:webHidden/>
          </w:rPr>
          <w:tab/>
        </w:r>
        <w:r w:rsidR="0068520B">
          <w:rPr>
            <w:noProof/>
            <w:webHidden/>
          </w:rPr>
          <w:fldChar w:fldCharType="begin"/>
        </w:r>
        <w:r w:rsidR="0068520B">
          <w:rPr>
            <w:noProof/>
            <w:webHidden/>
          </w:rPr>
          <w:instrText xml:space="preserve"> PAGEREF _Toc24106019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60860EE" w14:textId="62D8DFE6" w:rsidR="0068520B" w:rsidRDefault="00A302D6">
      <w:pPr>
        <w:pStyle w:val="TOC2"/>
        <w:rPr>
          <w:rFonts w:asciiTheme="minorHAnsi" w:eastAsiaTheme="minorEastAsia" w:hAnsiTheme="minorHAnsi"/>
          <w:noProof/>
        </w:rPr>
      </w:pPr>
      <w:hyperlink w:anchor="_Toc2410602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w:t>
        </w:r>
        <w:r w:rsidR="0068520B" w:rsidRPr="00CA0E49">
          <w:rPr>
            <w:rStyle w:val="Hyperlink"/>
            <w:noProof/>
            <w:spacing w:val="1"/>
          </w:rPr>
          <w:t>l</w:t>
        </w:r>
        <w:r w:rsidR="0068520B" w:rsidRPr="00CA0E49">
          <w:rPr>
            <w:rStyle w:val="Hyperlink"/>
            <w:noProof/>
          </w:rPr>
          <w:t>y</w:t>
        </w:r>
        <w:r w:rsidR="0068520B" w:rsidRPr="00CA0E49">
          <w:rPr>
            <w:rStyle w:val="Hyperlink"/>
            <w:noProof/>
            <w:spacing w:val="-1"/>
          </w:rPr>
          <w:t>t</w:t>
        </w:r>
        <w:r w:rsidR="0068520B" w:rsidRPr="00CA0E49">
          <w:rPr>
            <w:rStyle w:val="Hyperlink"/>
            <w:noProof/>
          </w:rPr>
          <w:t xml:space="preserve">ical </w:t>
        </w:r>
        <w:r w:rsidR="0068520B" w:rsidRPr="00CA0E49">
          <w:rPr>
            <w:rStyle w:val="Hyperlink"/>
            <w:noProof/>
            <w:spacing w:val="-1"/>
          </w:rPr>
          <w:t>Me</w:t>
        </w:r>
        <w:r w:rsidR="0068520B" w:rsidRPr="00CA0E49">
          <w:rPr>
            <w:rStyle w:val="Hyperlink"/>
            <w:noProof/>
          </w:rPr>
          <w:t>tho</w:t>
        </w:r>
        <w:r w:rsidR="0068520B" w:rsidRPr="00CA0E49">
          <w:rPr>
            <w:rStyle w:val="Hyperlink"/>
            <w:noProof/>
            <w:spacing w:val="1"/>
          </w:rPr>
          <w:t>d</w:t>
        </w:r>
        <w:r w:rsidR="0068520B" w:rsidRPr="00CA0E49">
          <w:rPr>
            <w:rStyle w:val="Hyperlink"/>
            <w:noProof/>
          </w:rPr>
          <w:t>s</w:t>
        </w:r>
        <w:r w:rsidR="0068520B">
          <w:rPr>
            <w:noProof/>
            <w:webHidden/>
          </w:rPr>
          <w:tab/>
        </w:r>
        <w:r w:rsidR="0068520B">
          <w:rPr>
            <w:noProof/>
            <w:webHidden/>
          </w:rPr>
          <w:fldChar w:fldCharType="begin"/>
        </w:r>
        <w:r w:rsidR="0068520B">
          <w:rPr>
            <w:noProof/>
            <w:webHidden/>
          </w:rPr>
          <w:instrText xml:space="preserve"> PAGEREF _Toc24106020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6A7B8A36" w14:textId="7E421E6F" w:rsidR="0068520B" w:rsidRDefault="00A302D6">
      <w:pPr>
        <w:pStyle w:val="TOC2"/>
        <w:rPr>
          <w:rFonts w:asciiTheme="minorHAnsi" w:eastAsiaTheme="minorEastAsia" w:hAnsiTheme="minorHAnsi"/>
          <w:noProof/>
        </w:rPr>
      </w:pPr>
      <w:hyperlink w:anchor="_Toc2410602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Q</w:t>
        </w:r>
        <w:r w:rsidR="0068520B" w:rsidRPr="00CA0E49">
          <w:rPr>
            <w:rStyle w:val="Hyperlink"/>
            <w:noProof/>
            <w:spacing w:val="1"/>
          </w:rPr>
          <w:t>u</w:t>
        </w:r>
        <w:r w:rsidR="0068520B" w:rsidRPr="00CA0E49">
          <w:rPr>
            <w:rStyle w:val="Hyperlink"/>
            <w:noProof/>
          </w:rPr>
          <w:t>al</w:t>
        </w:r>
        <w:r w:rsidR="0068520B" w:rsidRPr="00CA0E49">
          <w:rPr>
            <w:rStyle w:val="Hyperlink"/>
            <w:noProof/>
            <w:spacing w:val="1"/>
          </w:rPr>
          <w:t>i</w:t>
        </w:r>
        <w:r w:rsidR="0068520B" w:rsidRPr="00CA0E49">
          <w:rPr>
            <w:rStyle w:val="Hyperlink"/>
            <w:noProof/>
          </w:rPr>
          <w:t xml:space="preserve">ty </w:t>
        </w:r>
        <w:r w:rsidR="0068520B" w:rsidRPr="00CA0E49">
          <w:rPr>
            <w:rStyle w:val="Hyperlink"/>
            <w:noProof/>
            <w:spacing w:val="-1"/>
          </w:rPr>
          <w:t>C</w:t>
        </w:r>
        <w:r w:rsidR="0068520B" w:rsidRPr="00CA0E49">
          <w:rPr>
            <w:rStyle w:val="Hyperlink"/>
            <w:noProof/>
          </w:rPr>
          <w:t>o</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r</w:t>
        </w:r>
        <w:r w:rsidR="0068520B" w:rsidRPr="00CA0E49">
          <w:rPr>
            <w:rStyle w:val="Hyperlink"/>
            <w:noProof/>
          </w:rPr>
          <w:t>ol</w:t>
        </w:r>
        <w:r w:rsidR="0068520B">
          <w:rPr>
            <w:noProof/>
            <w:webHidden/>
          </w:rPr>
          <w:tab/>
        </w:r>
        <w:r w:rsidR="0068520B">
          <w:rPr>
            <w:noProof/>
            <w:webHidden/>
          </w:rPr>
          <w:fldChar w:fldCharType="begin"/>
        </w:r>
        <w:r w:rsidR="0068520B">
          <w:rPr>
            <w:noProof/>
            <w:webHidden/>
          </w:rPr>
          <w:instrText xml:space="preserve"> PAGEREF _Toc24106021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20722E35" w14:textId="7468B6E2" w:rsidR="0068520B" w:rsidRDefault="00A302D6">
      <w:pPr>
        <w:pStyle w:val="TOC3"/>
        <w:rPr>
          <w:rFonts w:asciiTheme="minorHAnsi" w:eastAsiaTheme="minorEastAsia" w:hAnsiTheme="minorHAnsi"/>
          <w:noProof/>
        </w:rPr>
      </w:pPr>
      <w:hyperlink w:anchor="_Toc2410602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_Toc24106022 \h </w:instrText>
        </w:r>
        <w:r w:rsidR="0068520B">
          <w:rPr>
            <w:noProof/>
            <w:webHidden/>
          </w:rPr>
        </w:r>
        <w:r w:rsidR="0068520B">
          <w:rPr>
            <w:noProof/>
            <w:webHidden/>
          </w:rPr>
          <w:fldChar w:fldCharType="separate"/>
        </w:r>
        <w:r w:rsidR="0068520B">
          <w:rPr>
            <w:noProof/>
            <w:webHidden/>
          </w:rPr>
          <w:t>93</w:t>
        </w:r>
        <w:r w:rsidR="0068520B">
          <w:rPr>
            <w:noProof/>
            <w:webHidden/>
          </w:rPr>
          <w:fldChar w:fldCharType="end"/>
        </w:r>
      </w:hyperlink>
    </w:p>
    <w:p w14:paraId="57637301" w14:textId="6BC589A1" w:rsidR="0068520B" w:rsidRDefault="00A302D6">
      <w:pPr>
        <w:pStyle w:val="TOC3"/>
        <w:rPr>
          <w:rFonts w:asciiTheme="minorHAnsi" w:eastAsiaTheme="minorEastAsia" w:hAnsiTheme="minorHAnsi"/>
          <w:noProof/>
        </w:rPr>
      </w:pPr>
      <w:hyperlink w:anchor="_Toc2410602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Quality Control for Sorting/Picking</w:t>
        </w:r>
        <w:r w:rsidR="0068520B">
          <w:rPr>
            <w:noProof/>
            <w:webHidden/>
          </w:rPr>
          <w:tab/>
        </w:r>
        <w:r w:rsidR="0068520B">
          <w:rPr>
            <w:noProof/>
            <w:webHidden/>
          </w:rPr>
          <w:fldChar w:fldCharType="begin"/>
        </w:r>
        <w:r w:rsidR="0068520B">
          <w:rPr>
            <w:noProof/>
            <w:webHidden/>
          </w:rPr>
          <w:instrText xml:space="preserve"> PAGEREF _Toc24106023 \h </w:instrText>
        </w:r>
        <w:r w:rsidR="0068520B">
          <w:rPr>
            <w:noProof/>
            <w:webHidden/>
          </w:rPr>
        </w:r>
        <w:r w:rsidR="0068520B">
          <w:rPr>
            <w:noProof/>
            <w:webHidden/>
          </w:rPr>
          <w:fldChar w:fldCharType="separate"/>
        </w:r>
        <w:r w:rsidR="0068520B">
          <w:rPr>
            <w:noProof/>
            <w:webHidden/>
          </w:rPr>
          <w:t>94</w:t>
        </w:r>
        <w:r w:rsidR="0068520B">
          <w:rPr>
            <w:noProof/>
            <w:webHidden/>
          </w:rPr>
          <w:fldChar w:fldCharType="end"/>
        </w:r>
      </w:hyperlink>
    </w:p>
    <w:p w14:paraId="1D3FDFB5" w14:textId="17E2DE56" w:rsidR="0068520B" w:rsidRDefault="00A302D6">
      <w:pPr>
        <w:pStyle w:val="TOC2"/>
        <w:rPr>
          <w:rFonts w:asciiTheme="minorHAnsi" w:eastAsiaTheme="minorEastAsia" w:hAnsiTheme="minorHAnsi"/>
          <w:noProof/>
        </w:rPr>
      </w:pPr>
      <w:hyperlink w:anchor="_Toc2410602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Method—Physical Habitat Assessment</w:t>
        </w:r>
        <w:r w:rsidR="0068520B">
          <w:rPr>
            <w:noProof/>
            <w:webHidden/>
          </w:rPr>
          <w:tab/>
        </w:r>
        <w:r w:rsidR="0068520B">
          <w:rPr>
            <w:noProof/>
            <w:webHidden/>
          </w:rPr>
          <w:fldChar w:fldCharType="begin"/>
        </w:r>
        <w:r w:rsidR="0068520B">
          <w:rPr>
            <w:noProof/>
            <w:webHidden/>
          </w:rPr>
          <w:instrText xml:space="preserve"> PAGEREF _Toc24106024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3675DD46" w14:textId="33B50F71" w:rsidR="0068520B" w:rsidRDefault="00A302D6">
      <w:pPr>
        <w:pStyle w:val="TOC3"/>
        <w:rPr>
          <w:rFonts w:asciiTheme="minorHAnsi" w:eastAsiaTheme="minorEastAsia" w:hAnsiTheme="minorHAnsi"/>
          <w:noProof/>
        </w:rPr>
      </w:pPr>
      <w:hyperlink w:anchor="_Toc2410602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Method Overview</w:t>
        </w:r>
        <w:r w:rsidR="0068520B">
          <w:rPr>
            <w:noProof/>
            <w:webHidden/>
          </w:rPr>
          <w:tab/>
        </w:r>
        <w:r w:rsidR="0068520B">
          <w:rPr>
            <w:noProof/>
            <w:webHidden/>
          </w:rPr>
          <w:fldChar w:fldCharType="begin"/>
        </w:r>
        <w:r w:rsidR="0068520B">
          <w:rPr>
            <w:noProof/>
            <w:webHidden/>
          </w:rPr>
          <w:instrText xml:space="preserve"> PAGEREF _Toc24106025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62B69AF2" w14:textId="4CBCE71F" w:rsidR="0068520B" w:rsidRDefault="00A302D6">
      <w:pPr>
        <w:pStyle w:val="TOC3"/>
        <w:rPr>
          <w:rFonts w:asciiTheme="minorHAnsi" w:eastAsiaTheme="minorEastAsia" w:hAnsiTheme="minorHAnsi"/>
          <w:noProof/>
        </w:rPr>
      </w:pPr>
      <w:hyperlink w:anchor="_Toc24106026"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Equipment List</w:t>
        </w:r>
        <w:r w:rsidR="0068520B">
          <w:rPr>
            <w:noProof/>
            <w:webHidden/>
          </w:rPr>
          <w:tab/>
        </w:r>
        <w:r w:rsidR="0068520B">
          <w:rPr>
            <w:noProof/>
            <w:webHidden/>
          </w:rPr>
          <w:fldChar w:fldCharType="begin"/>
        </w:r>
        <w:r w:rsidR="0068520B">
          <w:rPr>
            <w:noProof/>
            <w:webHidden/>
          </w:rPr>
          <w:instrText xml:space="preserve"> PAGEREF _Toc24106026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126331EC" w14:textId="7F975737" w:rsidR="0068520B" w:rsidRDefault="00A302D6">
      <w:pPr>
        <w:pStyle w:val="TOC3"/>
        <w:rPr>
          <w:rFonts w:asciiTheme="minorHAnsi" w:eastAsiaTheme="minorEastAsia" w:hAnsiTheme="minorHAnsi"/>
          <w:noProof/>
        </w:rPr>
      </w:pPr>
      <w:hyperlink w:anchor="_Toc24106027"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_Toc24106027 \h </w:instrText>
        </w:r>
        <w:r w:rsidR="0068520B">
          <w:rPr>
            <w:noProof/>
            <w:webHidden/>
          </w:rPr>
        </w:r>
        <w:r w:rsidR="0068520B">
          <w:rPr>
            <w:noProof/>
            <w:webHidden/>
          </w:rPr>
          <w:fldChar w:fldCharType="separate"/>
        </w:r>
        <w:r w:rsidR="0068520B">
          <w:rPr>
            <w:noProof/>
            <w:webHidden/>
          </w:rPr>
          <w:t>95</w:t>
        </w:r>
        <w:r w:rsidR="0068520B">
          <w:rPr>
            <w:noProof/>
            <w:webHidden/>
          </w:rPr>
          <w:fldChar w:fldCharType="end"/>
        </w:r>
      </w:hyperlink>
    </w:p>
    <w:p w14:paraId="027EF5D1" w14:textId="45082F10" w:rsidR="0068520B" w:rsidRDefault="00A302D6">
      <w:pPr>
        <w:pStyle w:val="TOC2"/>
        <w:rPr>
          <w:rFonts w:asciiTheme="minorHAnsi" w:eastAsiaTheme="minorEastAsia" w:hAnsiTheme="minorHAnsi"/>
          <w:noProof/>
        </w:rPr>
      </w:pPr>
      <w:hyperlink w:anchor="_Toc2410602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_Toc24106028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5BA9068D" w14:textId="4970114A" w:rsidR="0068520B" w:rsidRDefault="00A302D6">
      <w:pPr>
        <w:pStyle w:val="TOC2"/>
        <w:rPr>
          <w:rFonts w:asciiTheme="minorHAnsi" w:eastAsiaTheme="minorEastAsia" w:hAnsiTheme="minorHAnsi"/>
          <w:noProof/>
        </w:rPr>
      </w:pPr>
      <w:hyperlink w:anchor="_Toc24106029"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_Toc24106029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7E6D2ED4" w14:textId="2BC0D07D" w:rsidR="0068520B" w:rsidRDefault="00A302D6">
      <w:pPr>
        <w:pStyle w:val="TOC2"/>
        <w:rPr>
          <w:rFonts w:asciiTheme="minorHAnsi" w:eastAsiaTheme="minorEastAsia" w:hAnsiTheme="minorHAnsi"/>
          <w:noProof/>
        </w:rPr>
      </w:pPr>
      <w:hyperlink w:anchor="_Toc24106030"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Control—Physical Habitat Assessment</w:t>
        </w:r>
        <w:r w:rsidR="0068520B">
          <w:rPr>
            <w:noProof/>
            <w:webHidden/>
          </w:rPr>
          <w:tab/>
        </w:r>
        <w:r w:rsidR="0068520B">
          <w:rPr>
            <w:noProof/>
            <w:webHidden/>
          </w:rPr>
          <w:fldChar w:fldCharType="begin"/>
        </w:r>
        <w:r w:rsidR="0068520B">
          <w:rPr>
            <w:noProof/>
            <w:webHidden/>
          </w:rPr>
          <w:instrText xml:space="preserve"> PAGEREF _Toc24106030 \h </w:instrText>
        </w:r>
        <w:r w:rsidR="0068520B">
          <w:rPr>
            <w:noProof/>
            <w:webHidden/>
          </w:rPr>
        </w:r>
        <w:r w:rsidR="0068520B">
          <w:rPr>
            <w:noProof/>
            <w:webHidden/>
          </w:rPr>
          <w:fldChar w:fldCharType="separate"/>
        </w:r>
        <w:r w:rsidR="0068520B">
          <w:rPr>
            <w:noProof/>
            <w:webHidden/>
          </w:rPr>
          <w:t>97</w:t>
        </w:r>
        <w:r w:rsidR="0068520B">
          <w:rPr>
            <w:noProof/>
            <w:webHidden/>
          </w:rPr>
          <w:fldChar w:fldCharType="end"/>
        </w:r>
      </w:hyperlink>
    </w:p>
    <w:p w14:paraId="3DAA8988" w14:textId="708F9C18" w:rsidR="0068520B" w:rsidRDefault="00A302D6">
      <w:pPr>
        <w:pStyle w:val="TOC2"/>
        <w:rPr>
          <w:rFonts w:asciiTheme="minorHAnsi" w:eastAsiaTheme="minorEastAsia" w:hAnsiTheme="minorHAnsi"/>
          <w:noProof/>
        </w:rPr>
      </w:pPr>
      <w:hyperlink w:anchor="_Toc24106031"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w:t>
        </w:r>
        <w:r w:rsidR="0068520B" w:rsidRPr="00CA0E49">
          <w:rPr>
            <w:rStyle w:val="Hyperlink"/>
            <w:noProof/>
            <w:spacing w:val="1"/>
          </w:rPr>
          <w:t>n</w:t>
        </w:r>
        <w:r w:rsidR="0068520B" w:rsidRPr="00CA0E49">
          <w:rPr>
            <w:rStyle w:val="Hyperlink"/>
            <w:noProof/>
          </w:rPr>
          <w:t>st</w:t>
        </w:r>
        <w:r w:rsidR="0068520B" w:rsidRPr="00CA0E49">
          <w:rPr>
            <w:rStyle w:val="Hyperlink"/>
            <w:noProof/>
            <w:spacing w:val="-1"/>
          </w:rPr>
          <w:t>r</w:t>
        </w:r>
        <w:r w:rsidR="0068520B" w:rsidRPr="00CA0E49">
          <w:rPr>
            <w:rStyle w:val="Hyperlink"/>
            <w:noProof/>
            <w:spacing w:val="1"/>
          </w:rPr>
          <w:t>u</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t/E</w:t>
        </w:r>
        <w:r w:rsidR="0068520B" w:rsidRPr="00CA0E49">
          <w:rPr>
            <w:rStyle w:val="Hyperlink"/>
            <w:noProof/>
            <w:spacing w:val="1"/>
          </w:rPr>
          <w:t>qu</w:t>
        </w:r>
        <w:r w:rsidR="0068520B" w:rsidRPr="00CA0E49">
          <w:rPr>
            <w:rStyle w:val="Hyperlink"/>
            <w:noProof/>
          </w:rPr>
          <w:t>i</w:t>
        </w:r>
        <w:r w:rsidR="0068520B" w:rsidRPr="00CA0E49">
          <w:rPr>
            <w:rStyle w:val="Hyperlink"/>
            <w:noProof/>
            <w:spacing w:val="-1"/>
          </w:rPr>
          <w:t>pme</w:t>
        </w:r>
        <w:r w:rsidR="0068520B" w:rsidRPr="00CA0E49">
          <w:rPr>
            <w:rStyle w:val="Hyperlink"/>
            <w:noProof/>
            <w:spacing w:val="1"/>
          </w:rPr>
          <w:t>n</w:t>
        </w:r>
        <w:r w:rsidR="0068520B" w:rsidRPr="00CA0E49">
          <w:rPr>
            <w:rStyle w:val="Hyperlink"/>
            <w:noProof/>
          </w:rPr>
          <w:t>t T</w:t>
        </w:r>
        <w:r w:rsidR="0068520B" w:rsidRPr="00CA0E49">
          <w:rPr>
            <w:rStyle w:val="Hyperlink"/>
            <w:noProof/>
            <w:spacing w:val="-1"/>
          </w:rPr>
          <w:t>e</w:t>
        </w:r>
        <w:r w:rsidR="0068520B" w:rsidRPr="00CA0E49">
          <w:rPr>
            <w:rStyle w:val="Hyperlink"/>
            <w:noProof/>
          </w:rPr>
          <w:t>sti</w:t>
        </w:r>
        <w:r w:rsidR="0068520B" w:rsidRPr="00CA0E49">
          <w:rPr>
            <w:rStyle w:val="Hyperlink"/>
            <w:noProof/>
            <w:spacing w:val="1"/>
          </w:rPr>
          <w:t>n</w:t>
        </w:r>
        <w:r w:rsidR="0068520B" w:rsidRPr="00CA0E49">
          <w:rPr>
            <w:rStyle w:val="Hyperlink"/>
            <w:noProof/>
          </w:rPr>
          <w:t>g, I</w:t>
        </w:r>
        <w:r w:rsidR="0068520B" w:rsidRPr="00CA0E49">
          <w:rPr>
            <w:rStyle w:val="Hyperlink"/>
            <w:noProof/>
            <w:spacing w:val="1"/>
          </w:rPr>
          <w:t>n</w:t>
        </w:r>
        <w:r w:rsidR="0068520B" w:rsidRPr="00CA0E49">
          <w:rPr>
            <w:rStyle w:val="Hyperlink"/>
            <w:noProof/>
          </w:rPr>
          <w:t>s</w:t>
        </w:r>
        <w:r w:rsidR="0068520B" w:rsidRPr="00CA0E49">
          <w:rPr>
            <w:rStyle w:val="Hyperlink"/>
            <w:noProof/>
            <w:spacing w:val="1"/>
          </w:rPr>
          <w:t>p</w:t>
        </w:r>
        <w:r w:rsidR="0068520B" w:rsidRPr="00CA0E49">
          <w:rPr>
            <w:rStyle w:val="Hyperlink"/>
            <w:noProof/>
            <w:spacing w:val="-1"/>
          </w:rPr>
          <w:t>ec</w:t>
        </w:r>
        <w:r w:rsidR="0068520B" w:rsidRPr="00CA0E49">
          <w:rPr>
            <w:rStyle w:val="Hyperlink"/>
            <w:noProof/>
          </w:rPr>
          <w:t>tion, a</w:t>
        </w:r>
        <w:r w:rsidR="0068520B" w:rsidRPr="00CA0E49">
          <w:rPr>
            <w:rStyle w:val="Hyperlink"/>
            <w:noProof/>
            <w:spacing w:val="1"/>
          </w:rPr>
          <w:t>n</w:t>
        </w:r>
        <w:r w:rsidR="0068520B" w:rsidRPr="00CA0E49">
          <w:rPr>
            <w:rStyle w:val="Hyperlink"/>
            <w:noProof/>
          </w:rPr>
          <w:t>d</w:t>
        </w:r>
        <w:r w:rsidR="0068520B" w:rsidRPr="00CA0E49">
          <w:rPr>
            <w:rStyle w:val="Hyperlink"/>
            <w:noProof/>
            <w:spacing w:val="1"/>
          </w:rPr>
          <w:t xml:space="preserve"> </w:t>
        </w:r>
        <w:r w:rsidR="0068520B" w:rsidRPr="00CA0E49">
          <w:rPr>
            <w:rStyle w:val="Hyperlink"/>
            <w:noProof/>
            <w:spacing w:val="-1"/>
          </w:rPr>
          <w:t>M</w:t>
        </w:r>
        <w:r w:rsidR="0068520B" w:rsidRPr="00CA0E49">
          <w:rPr>
            <w:rStyle w:val="Hyperlink"/>
            <w:noProof/>
          </w:rPr>
          <w:t>ai</w:t>
        </w:r>
        <w:r w:rsidR="0068520B" w:rsidRPr="00CA0E49">
          <w:rPr>
            <w:rStyle w:val="Hyperlink"/>
            <w:noProof/>
            <w:spacing w:val="1"/>
          </w:rPr>
          <w:t>n</w:t>
        </w:r>
        <w:r w:rsidR="0068520B" w:rsidRPr="00CA0E49">
          <w:rPr>
            <w:rStyle w:val="Hyperlink"/>
            <w:noProof/>
          </w:rPr>
          <w:t>t</w:t>
        </w:r>
        <w:r w:rsidR="0068520B" w:rsidRPr="00CA0E49">
          <w:rPr>
            <w:rStyle w:val="Hyperlink"/>
            <w:noProof/>
            <w:spacing w:val="-2"/>
          </w:rPr>
          <w:t>e</w:t>
        </w:r>
        <w:r w:rsidR="0068520B" w:rsidRPr="00CA0E49">
          <w:rPr>
            <w:rStyle w:val="Hyperlink"/>
            <w:noProof/>
            <w:spacing w:val="1"/>
          </w:rPr>
          <w:t>n</w:t>
        </w:r>
        <w:r w:rsidR="0068520B" w:rsidRPr="00CA0E49">
          <w:rPr>
            <w:rStyle w:val="Hyperlink"/>
            <w:noProof/>
          </w:rPr>
          <w:t>a</w:t>
        </w:r>
        <w:r w:rsidR="0068520B" w:rsidRPr="00CA0E49">
          <w:rPr>
            <w:rStyle w:val="Hyperlink"/>
            <w:noProof/>
            <w:spacing w:val="1"/>
          </w:rPr>
          <w:t>n</w:t>
        </w:r>
        <w:r w:rsidR="0068520B" w:rsidRPr="00CA0E49">
          <w:rPr>
            <w:rStyle w:val="Hyperlink"/>
            <w:noProof/>
            <w:spacing w:val="-1"/>
          </w:rPr>
          <w:t>c</w:t>
        </w:r>
        <w:r w:rsidR="0068520B" w:rsidRPr="00CA0E49">
          <w:rPr>
            <w:rStyle w:val="Hyperlink"/>
            <w:noProof/>
          </w:rPr>
          <w:t>e</w:t>
        </w:r>
        <w:r w:rsidR="0068520B" w:rsidRPr="00CA0E49">
          <w:rPr>
            <w:rStyle w:val="Hyperlink"/>
            <w:noProof/>
            <w:spacing w:val="-1"/>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Pr>
            <w:noProof/>
            <w:webHidden/>
          </w:rPr>
          <w:tab/>
        </w:r>
        <w:r w:rsidR="0068520B">
          <w:rPr>
            <w:noProof/>
            <w:webHidden/>
          </w:rPr>
          <w:fldChar w:fldCharType="begin"/>
        </w:r>
        <w:r w:rsidR="0068520B">
          <w:rPr>
            <w:noProof/>
            <w:webHidden/>
          </w:rPr>
          <w:instrText xml:space="preserve"> PAGEREF _Toc24106031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526AEC77" w14:textId="27A0693B" w:rsidR="0068520B" w:rsidRDefault="00A302D6">
      <w:pPr>
        <w:pStyle w:val="TOC3"/>
        <w:rPr>
          <w:rFonts w:asciiTheme="minorHAnsi" w:eastAsiaTheme="minorEastAsia" w:hAnsiTheme="minorHAnsi"/>
          <w:noProof/>
        </w:rPr>
      </w:pPr>
      <w:hyperlink w:anchor="_Toc24106032" w:history="1">
        <w:r w:rsidR="0068520B" w:rsidRPr="00CA0E49">
          <w:rPr>
            <w:rStyle w:val="Hyperlink"/>
            <w:noProof/>
          </w:rPr>
          <w:t>B6.1</w:t>
        </w:r>
        <w:r w:rsidR="0068520B">
          <w:rPr>
            <w:rFonts w:asciiTheme="minorHAnsi" w:eastAsiaTheme="minorEastAsia" w:hAnsiTheme="minorHAnsi"/>
            <w:noProof/>
          </w:rPr>
          <w:tab/>
        </w:r>
        <w:r w:rsidR="0068520B" w:rsidRPr="00CA0E49">
          <w:rPr>
            <w:rStyle w:val="Hyperlink"/>
            <w:noProof/>
          </w:rPr>
          <w:t>Equipment</w:t>
        </w:r>
        <w:r w:rsidR="0068520B">
          <w:rPr>
            <w:noProof/>
            <w:webHidden/>
          </w:rPr>
          <w:tab/>
        </w:r>
        <w:r w:rsidR="0068520B">
          <w:rPr>
            <w:noProof/>
            <w:webHidden/>
          </w:rPr>
          <w:fldChar w:fldCharType="begin"/>
        </w:r>
        <w:r w:rsidR="0068520B">
          <w:rPr>
            <w:noProof/>
            <w:webHidden/>
          </w:rPr>
          <w:instrText xml:space="preserve"> PAGEREF _Toc24106032 \h </w:instrText>
        </w:r>
        <w:r w:rsidR="0068520B">
          <w:rPr>
            <w:noProof/>
            <w:webHidden/>
          </w:rPr>
        </w:r>
        <w:r w:rsidR="0068520B">
          <w:rPr>
            <w:noProof/>
            <w:webHidden/>
          </w:rPr>
          <w:fldChar w:fldCharType="separate"/>
        </w:r>
        <w:r w:rsidR="0068520B">
          <w:rPr>
            <w:noProof/>
            <w:webHidden/>
          </w:rPr>
          <w:t>98</w:t>
        </w:r>
        <w:r w:rsidR="0068520B">
          <w:rPr>
            <w:noProof/>
            <w:webHidden/>
          </w:rPr>
          <w:fldChar w:fldCharType="end"/>
        </w:r>
      </w:hyperlink>
    </w:p>
    <w:p w14:paraId="6AFE64B3" w14:textId="555B7F0A" w:rsidR="0068520B" w:rsidRDefault="00A302D6">
      <w:pPr>
        <w:pStyle w:val="TOC3"/>
        <w:rPr>
          <w:rFonts w:asciiTheme="minorHAnsi" w:eastAsiaTheme="minorEastAsia" w:hAnsiTheme="minorHAnsi"/>
          <w:noProof/>
        </w:rPr>
      </w:pPr>
      <w:hyperlink w:anchor="_Toc24106033" w:history="1">
        <w:r w:rsidR="0068520B" w:rsidRPr="00CA0E49">
          <w:rPr>
            <w:rStyle w:val="Hyperlink"/>
            <w:noProof/>
          </w:rPr>
          <w:t>B6.2</w:t>
        </w:r>
        <w:r w:rsidR="0068520B">
          <w:rPr>
            <w:rFonts w:asciiTheme="minorHAnsi" w:eastAsiaTheme="minorEastAsia" w:hAnsiTheme="minorHAnsi"/>
            <w:noProof/>
          </w:rPr>
          <w:tab/>
        </w:r>
        <w:r w:rsidR="0068520B" w:rsidRPr="00CA0E49">
          <w:rPr>
            <w:rStyle w:val="Hyperlink"/>
            <w:noProof/>
          </w:rPr>
          <w:t>Procedure</w:t>
        </w:r>
        <w:r w:rsidR="0068520B">
          <w:rPr>
            <w:noProof/>
            <w:webHidden/>
          </w:rPr>
          <w:tab/>
        </w:r>
        <w:r w:rsidR="0068520B">
          <w:rPr>
            <w:noProof/>
            <w:webHidden/>
          </w:rPr>
          <w:fldChar w:fldCharType="begin"/>
        </w:r>
        <w:r w:rsidR="0068520B">
          <w:rPr>
            <w:noProof/>
            <w:webHidden/>
          </w:rPr>
          <w:instrText xml:space="preserve"> PAGEREF _Toc24106033 \h </w:instrText>
        </w:r>
        <w:r w:rsidR="0068520B">
          <w:rPr>
            <w:noProof/>
            <w:webHidden/>
          </w:rPr>
        </w:r>
        <w:r w:rsidR="0068520B">
          <w:rPr>
            <w:noProof/>
            <w:webHidden/>
          </w:rPr>
          <w:fldChar w:fldCharType="separate"/>
        </w:r>
        <w:r w:rsidR="0068520B">
          <w:rPr>
            <w:noProof/>
            <w:webHidden/>
          </w:rPr>
          <w:t>99</w:t>
        </w:r>
        <w:r w:rsidR="0068520B">
          <w:rPr>
            <w:noProof/>
            <w:webHidden/>
          </w:rPr>
          <w:fldChar w:fldCharType="end"/>
        </w:r>
      </w:hyperlink>
    </w:p>
    <w:p w14:paraId="3C6A0E34" w14:textId="5CC880CE" w:rsidR="0068520B" w:rsidRDefault="00A302D6">
      <w:pPr>
        <w:pStyle w:val="TOC2"/>
        <w:rPr>
          <w:rFonts w:asciiTheme="minorHAnsi" w:eastAsiaTheme="minorEastAsia" w:hAnsiTheme="minorHAnsi"/>
          <w:noProof/>
        </w:rPr>
      </w:pPr>
      <w:hyperlink w:anchor="_Toc24106034"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Equipment/Maintenance, Inspection, and Calibration</w:t>
        </w:r>
        <w:r w:rsidR="0068520B">
          <w:rPr>
            <w:noProof/>
            <w:webHidden/>
          </w:rPr>
          <w:tab/>
        </w:r>
        <w:r w:rsidR="0068520B">
          <w:rPr>
            <w:noProof/>
            <w:webHidden/>
          </w:rPr>
          <w:fldChar w:fldCharType="begin"/>
        </w:r>
        <w:r w:rsidR="0068520B">
          <w:rPr>
            <w:noProof/>
            <w:webHidden/>
          </w:rPr>
          <w:instrText xml:space="preserve"> PAGEREF _Toc24106034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4BAFBF60" w14:textId="058F80F1" w:rsidR="0068520B" w:rsidRDefault="00A302D6">
      <w:pPr>
        <w:pStyle w:val="TOC3"/>
        <w:rPr>
          <w:rFonts w:asciiTheme="minorHAnsi" w:eastAsiaTheme="minorEastAsia" w:hAnsiTheme="minorHAnsi"/>
          <w:noProof/>
        </w:rPr>
      </w:pPr>
      <w:hyperlink w:anchor="_Toc24106035"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Pre-measurement Instrument Checks and Calibration</w:t>
        </w:r>
        <w:r w:rsidR="0068520B">
          <w:rPr>
            <w:noProof/>
            <w:webHidden/>
          </w:rPr>
          <w:tab/>
        </w:r>
        <w:r w:rsidR="0068520B">
          <w:rPr>
            <w:noProof/>
            <w:webHidden/>
          </w:rPr>
          <w:fldChar w:fldCharType="begin"/>
        </w:r>
        <w:r w:rsidR="0068520B">
          <w:rPr>
            <w:noProof/>
            <w:webHidden/>
          </w:rPr>
          <w:instrText xml:space="preserve"> PAGEREF _Toc24106035 \h </w:instrText>
        </w:r>
        <w:r w:rsidR="0068520B">
          <w:rPr>
            <w:noProof/>
            <w:webHidden/>
          </w:rPr>
        </w:r>
        <w:r w:rsidR="0068520B">
          <w:rPr>
            <w:noProof/>
            <w:webHidden/>
          </w:rPr>
          <w:fldChar w:fldCharType="separate"/>
        </w:r>
        <w:r w:rsidR="0068520B">
          <w:rPr>
            <w:noProof/>
            <w:webHidden/>
          </w:rPr>
          <w:t>100</w:t>
        </w:r>
        <w:r w:rsidR="0068520B">
          <w:rPr>
            <w:noProof/>
            <w:webHidden/>
          </w:rPr>
          <w:fldChar w:fldCharType="end"/>
        </w:r>
      </w:hyperlink>
    </w:p>
    <w:p w14:paraId="304DA197" w14:textId="6F981633" w:rsidR="0068520B" w:rsidRDefault="00A302D6">
      <w:pPr>
        <w:pStyle w:val="TOC3"/>
        <w:rPr>
          <w:rFonts w:asciiTheme="minorHAnsi" w:eastAsiaTheme="minorEastAsia" w:hAnsiTheme="minorHAnsi"/>
          <w:noProof/>
        </w:rPr>
      </w:pPr>
      <w:hyperlink w:anchor="_Toc24106036"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Check—Multi-Parameter sensor</w:t>
        </w:r>
        <w:r w:rsidR="0068520B">
          <w:rPr>
            <w:noProof/>
            <w:webHidden/>
          </w:rPr>
          <w:tab/>
        </w:r>
        <w:r w:rsidR="0068520B">
          <w:rPr>
            <w:noProof/>
            <w:webHidden/>
          </w:rPr>
          <w:fldChar w:fldCharType="begin"/>
        </w:r>
        <w:r w:rsidR="0068520B">
          <w:rPr>
            <w:noProof/>
            <w:webHidden/>
          </w:rPr>
          <w:instrText xml:space="preserve"> PAGEREF _Toc24106036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2D3CDDEC" w14:textId="1FF1ABCE" w:rsidR="0068520B" w:rsidRDefault="00A302D6">
      <w:pPr>
        <w:pStyle w:val="TOC3"/>
        <w:rPr>
          <w:rFonts w:asciiTheme="minorHAnsi" w:eastAsiaTheme="minorEastAsia" w:hAnsiTheme="minorHAnsi"/>
          <w:noProof/>
        </w:rPr>
      </w:pPr>
      <w:hyperlink w:anchor="_Toc24106037"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_Toc24106037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131A65D4" w14:textId="23FC52F1" w:rsidR="0068520B" w:rsidRDefault="00A302D6">
      <w:pPr>
        <w:pStyle w:val="TOC2"/>
        <w:rPr>
          <w:rFonts w:asciiTheme="minorHAnsi" w:eastAsiaTheme="minorEastAsia" w:hAnsiTheme="minorHAnsi"/>
          <w:noProof/>
        </w:rPr>
      </w:pPr>
      <w:hyperlink w:anchor="_Toc2410603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_Toc24106038 \h </w:instrText>
        </w:r>
        <w:r w:rsidR="0068520B">
          <w:rPr>
            <w:noProof/>
            <w:webHidden/>
          </w:rPr>
        </w:r>
        <w:r w:rsidR="0068520B">
          <w:rPr>
            <w:noProof/>
            <w:webHidden/>
          </w:rPr>
          <w:fldChar w:fldCharType="separate"/>
        </w:r>
        <w:r w:rsidR="0068520B">
          <w:rPr>
            <w:noProof/>
            <w:webHidden/>
          </w:rPr>
          <w:t>101</w:t>
        </w:r>
        <w:r w:rsidR="0068520B">
          <w:rPr>
            <w:noProof/>
            <w:webHidden/>
          </w:rPr>
          <w:fldChar w:fldCharType="end"/>
        </w:r>
      </w:hyperlink>
    </w:p>
    <w:p w14:paraId="76C1273E" w14:textId="2841FB75" w:rsidR="0068520B" w:rsidRDefault="00A302D6">
      <w:pPr>
        <w:pStyle w:val="TOC2"/>
        <w:rPr>
          <w:rFonts w:asciiTheme="minorHAnsi" w:eastAsiaTheme="minorEastAsia" w:hAnsiTheme="minorHAnsi"/>
          <w:noProof/>
        </w:rPr>
      </w:pPr>
      <w:hyperlink w:anchor="_Toc2410603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w:t>
        </w:r>
        <w:r w:rsidR="0068520B" w:rsidRPr="00CA0E49">
          <w:rPr>
            <w:rStyle w:val="Hyperlink"/>
            <w:noProof/>
            <w:spacing w:val="-1"/>
          </w:rPr>
          <w:t>t</w:t>
        </w:r>
        <w:r w:rsidR="0068520B" w:rsidRPr="00CA0E49">
          <w:rPr>
            <w:rStyle w:val="Hyperlink"/>
            <w:noProof/>
          </w:rPr>
          <w:t>a A</w:t>
        </w:r>
        <w:r w:rsidR="0068520B" w:rsidRPr="00CA0E49">
          <w:rPr>
            <w:rStyle w:val="Hyperlink"/>
            <w:noProof/>
            <w:spacing w:val="-1"/>
          </w:rPr>
          <w:t>c</w:t>
        </w:r>
        <w:r w:rsidR="0068520B" w:rsidRPr="00CA0E49">
          <w:rPr>
            <w:rStyle w:val="Hyperlink"/>
            <w:noProof/>
            <w:spacing w:val="1"/>
          </w:rPr>
          <w:t>qu</w:t>
        </w:r>
        <w:r w:rsidR="0068520B" w:rsidRPr="00CA0E49">
          <w:rPr>
            <w:rStyle w:val="Hyperlink"/>
            <w:noProof/>
          </w:rPr>
          <w:t>is</w:t>
        </w:r>
        <w:r w:rsidR="0068520B" w:rsidRPr="00CA0E49">
          <w:rPr>
            <w:rStyle w:val="Hyperlink"/>
            <w:noProof/>
            <w:spacing w:val="1"/>
          </w:rPr>
          <w:t>i</w:t>
        </w:r>
        <w:r w:rsidR="0068520B" w:rsidRPr="00CA0E49">
          <w:rPr>
            <w:rStyle w:val="Hyperlink"/>
            <w:noProof/>
          </w:rPr>
          <w:t>tion</w:t>
        </w:r>
        <w:r w:rsidR="0068520B" w:rsidRPr="00CA0E49">
          <w:rPr>
            <w:rStyle w:val="Hyperlink"/>
            <w:noProof/>
            <w:spacing w:val="-2"/>
          </w:rPr>
          <w:t xml:space="preserve"> </w:t>
        </w:r>
        <w:r w:rsidR="0068520B" w:rsidRPr="00CA0E49">
          <w:rPr>
            <w:rStyle w:val="Hyperlink"/>
            <w:noProof/>
          </w:rPr>
          <w:t>R</w:t>
        </w:r>
        <w:r w:rsidR="0068520B" w:rsidRPr="00CA0E49">
          <w:rPr>
            <w:rStyle w:val="Hyperlink"/>
            <w:noProof/>
            <w:spacing w:val="-1"/>
          </w:rPr>
          <w:t>e</w:t>
        </w:r>
        <w:r w:rsidR="0068520B" w:rsidRPr="00CA0E49">
          <w:rPr>
            <w:rStyle w:val="Hyperlink"/>
            <w:noProof/>
            <w:spacing w:val="1"/>
          </w:rPr>
          <w:t>qu</w:t>
        </w:r>
        <w:r w:rsidR="0068520B" w:rsidRPr="00CA0E49">
          <w:rPr>
            <w:rStyle w:val="Hyperlink"/>
            <w:noProof/>
          </w:rPr>
          <w:t>ir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spacing w:val="1"/>
          </w:rPr>
          <w:t>n</w:t>
        </w:r>
        <w:r w:rsidR="0068520B" w:rsidRPr="00CA0E49">
          <w:rPr>
            <w:rStyle w:val="Hyperlink"/>
            <w:noProof/>
          </w:rPr>
          <w:t>ts</w:t>
        </w:r>
        <w:r w:rsidR="0068520B" w:rsidRPr="00CA0E49">
          <w:rPr>
            <w:rStyle w:val="Hyperlink"/>
            <w:noProof/>
            <w:spacing w:val="2"/>
          </w:rPr>
          <w:t xml:space="preserve"> </w:t>
        </w:r>
        <w:r w:rsidR="0068520B" w:rsidRPr="00CA0E49">
          <w:rPr>
            <w:rStyle w:val="Hyperlink"/>
            <w:noProof/>
          </w:rPr>
          <w:t>(</w:t>
        </w:r>
        <w:r w:rsidR="0068520B" w:rsidRPr="00CA0E49">
          <w:rPr>
            <w:rStyle w:val="Hyperlink"/>
            <w:noProof/>
            <w:spacing w:val="-1"/>
          </w:rPr>
          <w:t>N</w:t>
        </w:r>
        <w:r w:rsidR="0068520B" w:rsidRPr="00CA0E49">
          <w:rPr>
            <w:rStyle w:val="Hyperlink"/>
            <w:noProof/>
          </w:rPr>
          <w:t>o</w:t>
        </w:r>
        <w:r w:rsidR="0068520B" w:rsidRPr="00CA0E49">
          <w:rPr>
            <w:rStyle w:val="Hyperlink"/>
            <w:noProof/>
            <w:spacing w:val="2"/>
          </w:rPr>
          <w:t>n</w:t>
        </w:r>
        <w:r w:rsidR="0068520B" w:rsidRPr="00CA0E49">
          <w:rPr>
            <w:rStyle w:val="Hyperlink"/>
            <w:noProof/>
            <w:spacing w:val="-1"/>
          </w:rPr>
          <w:t>-</w:t>
        </w:r>
        <w:r w:rsidR="0068520B" w:rsidRPr="00CA0E49">
          <w:rPr>
            <w:rStyle w:val="Hyperlink"/>
            <w:noProof/>
          </w:rPr>
          <w:t>dir</w:t>
        </w:r>
        <w:r w:rsidR="0068520B" w:rsidRPr="00CA0E49">
          <w:rPr>
            <w:rStyle w:val="Hyperlink"/>
            <w:noProof/>
            <w:spacing w:val="1"/>
          </w:rPr>
          <w:t>e</w:t>
        </w:r>
        <w:r w:rsidR="0068520B" w:rsidRPr="00CA0E49">
          <w:rPr>
            <w:rStyle w:val="Hyperlink"/>
            <w:noProof/>
            <w:spacing w:val="-1"/>
          </w:rPr>
          <w:t>c</w:t>
        </w:r>
        <w:r w:rsidR="0068520B" w:rsidRPr="00CA0E49">
          <w:rPr>
            <w:rStyle w:val="Hyperlink"/>
            <w:noProof/>
          </w:rPr>
          <w:t>t Me</w:t>
        </w:r>
        <w:r w:rsidR="0068520B" w:rsidRPr="00CA0E49">
          <w:rPr>
            <w:rStyle w:val="Hyperlink"/>
            <w:noProof/>
            <w:spacing w:val="-1"/>
          </w:rPr>
          <w:t>a</w:t>
        </w:r>
        <w:r w:rsidR="0068520B" w:rsidRPr="00CA0E49">
          <w:rPr>
            <w:rStyle w:val="Hyperlink"/>
            <w:noProof/>
          </w:rPr>
          <w:t>sur</w:t>
        </w:r>
        <w:r w:rsidR="0068520B" w:rsidRPr="00CA0E49">
          <w:rPr>
            <w:rStyle w:val="Hyperlink"/>
            <w:noProof/>
            <w:spacing w:val="-1"/>
          </w:rPr>
          <w:t>e</w:t>
        </w:r>
        <w:r w:rsidR="0068520B" w:rsidRPr="00CA0E49">
          <w:rPr>
            <w:rStyle w:val="Hyperlink"/>
            <w:noProof/>
            <w:spacing w:val="3"/>
          </w:rPr>
          <w:t>m</w:t>
        </w:r>
        <w:r w:rsidR="0068520B" w:rsidRPr="00CA0E49">
          <w:rPr>
            <w:rStyle w:val="Hyperlink"/>
            <w:noProof/>
            <w:spacing w:val="-1"/>
          </w:rPr>
          <w:t>e</w:t>
        </w:r>
        <w:r w:rsidR="0068520B" w:rsidRPr="00CA0E49">
          <w:rPr>
            <w:rStyle w:val="Hyperlink"/>
            <w:noProof/>
          </w:rPr>
          <w:t>nts)</w:t>
        </w:r>
        <w:r w:rsidR="0068520B">
          <w:rPr>
            <w:noProof/>
            <w:webHidden/>
          </w:rPr>
          <w:tab/>
        </w:r>
        <w:r w:rsidR="0068520B">
          <w:rPr>
            <w:noProof/>
            <w:webHidden/>
          </w:rPr>
          <w:fldChar w:fldCharType="begin"/>
        </w:r>
        <w:r w:rsidR="0068520B">
          <w:rPr>
            <w:noProof/>
            <w:webHidden/>
          </w:rPr>
          <w:instrText xml:space="preserve"> PAGEREF _Toc24106039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6B0B5C53" w14:textId="0927D7B6" w:rsidR="0068520B" w:rsidRDefault="00A302D6">
      <w:pPr>
        <w:pStyle w:val="TOC2"/>
        <w:rPr>
          <w:rFonts w:asciiTheme="minorHAnsi" w:eastAsiaTheme="minorEastAsia" w:hAnsiTheme="minorHAnsi"/>
          <w:noProof/>
        </w:rPr>
      </w:pPr>
      <w:hyperlink w:anchor="_Toc2410604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_Toc24106040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2DE1BE16" w14:textId="053AE991" w:rsidR="0068520B" w:rsidRDefault="00A302D6">
      <w:pPr>
        <w:pStyle w:val="TOC3"/>
        <w:rPr>
          <w:rFonts w:asciiTheme="minorHAnsi" w:eastAsiaTheme="minorEastAsia" w:hAnsiTheme="minorHAnsi"/>
          <w:noProof/>
        </w:rPr>
      </w:pPr>
      <w:hyperlink w:anchor="_Toc2410604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_Toc24106041 \h </w:instrText>
        </w:r>
        <w:r w:rsidR="0068520B">
          <w:rPr>
            <w:noProof/>
            <w:webHidden/>
          </w:rPr>
        </w:r>
        <w:r w:rsidR="0068520B">
          <w:rPr>
            <w:noProof/>
            <w:webHidden/>
          </w:rPr>
          <w:fldChar w:fldCharType="separate"/>
        </w:r>
        <w:r w:rsidR="0068520B">
          <w:rPr>
            <w:noProof/>
            <w:webHidden/>
          </w:rPr>
          <w:t>102</w:t>
        </w:r>
        <w:r w:rsidR="0068520B">
          <w:rPr>
            <w:noProof/>
            <w:webHidden/>
          </w:rPr>
          <w:fldChar w:fldCharType="end"/>
        </w:r>
      </w:hyperlink>
    </w:p>
    <w:p w14:paraId="4846150E" w14:textId="6E71DA05" w:rsidR="0068520B" w:rsidRDefault="00A302D6">
      <w:pPr>
        <w:pStyle w:val="TOC1"/>
        <w:rPr>
          <w:rFonts w:asciiTheme="minorHAnsi" w:eastAsiaTheme="minorEastAsia" w:hAnsiTheme="minorHAnsi"/>
          <w:b w:val="0"/>
          <w:noProof/>
        </w:rPr>
      </w:pPr>
      <w:hyperlink w:anchor="_Toc24106042" w:history="1">
        <w:r w:rsidR="0068520B" w:rsidRPr="00CA0E49">
          <w:rPr>
            <w:rStyle w:val="Hyperlink"/>
            <w:noProof/>
          </w:rPr>
          <w:t>Section B. Marine/Benthic Data Generation and Acquisition</w:t>
        </w:r>
        <w:r w:rsidR="0068520B">
          <w:rPr>
            <w:noProof/>
            <w:webHidden/>
          </w:rPr>
          <w:tab/>
        </w:r>
        <w:r w:rsidR="0068520B">
          <w:rPr>
            <w:noProof/>
            <w:webHidden/>
          </w:rPr>
          <w:fldChar w:fldCharType="begin"/>
        </w:r>
        <w:r w:rsidR="0068520B">
          <w:rPr>
            <w:noProof/>
            <w:webHidden/>
          </w:rPr>
          <w:instrText xml:space="preserve"> PAGEREF _Toc24106042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A2835E" w14:textId="464C918B" w:rsidR="0068520B" w:rsidRDefault="00A302D6">
      <w:pPr>
        <w:pStyle w:val="TOC2"/>
        <w:rPr>
          <w:rFonts w:asciiTheme="minorHAnsi" w:eastAsiaTheme="minorEastAsia" w:hAnsiTheme="minorHAnsi"/>
          <w:noProof/>
        </w:rPr>
      </w:pPr>
      <w:hyperlink w:anchor="_Toc24106043"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_Toc24106043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C96795A" w14:textId="658C6F98" w:rsidR="0068520B" w:rsidRDefault="00A302D6">
      <w:pPr>
        <w:pStyle w:val="TOC2"/>
        <w:rPr>
          <w:rFonts w:asciiTheme="minorHAnsi" w:eastAsiaTheme="minorEastAsia" w:hAnsiTheme="minorHAnsi"/>
          <w:noProof/>
        </w:rPr>
      </w:pPr>
      <w:hyperlink w:anchor="_Toc24106044"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w:t>
        </w:r>
        <w:r w:rsidR="0068520B">
          <w:rPr>
            <w:noProof/>
            <w:webHidden/>
          </w:rPr>
          <w:tab/>
        </w:r>
        <w:r w:rsidR="0068520B">
          <w:rPr>
            <w:noProof/>
            <w:webHidden/>
          </w:rPr>
          <w:fldChar w:fldCharType="begin"/>
        </w:r>
        <w:r w:rsidR="0068520B">
          <w:rPr>
            <w:noProof/>
            <w:webHidden/>
          </w:rPr>
          <w:instrText xml:space="preserve"> PAGEREF _Toc24106044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43BA411F" w14:textId="4B231699" w:rsidR="0068520B" w:rsidRDefault="00A302D6">
      <w:pPr>
        <w:pStyle w:val="TOC3"/>
        <w:rPr>
          <w:rFonts w:asciiTheme="minorHAnsi" w:eastAsiaTheme="minorEastAsia" w:hAnsiTheme="minorHAnsi"/>
          <w:noProof/>
        </w:rPr>
      </w:pPr>
      <w:hyperlink w:anchor="_Toc24106045"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Processing and Storage of Field Samples</w:t>
        </w:r>
        <w:r w:rsidR="0068520B">
          <w:rPr>
            <w:noProof/>
            <w:webHidden/>
          </w:rPr>
          <w:tab/>
        </w:r>
        <w:r w:rsidR="0068520B">
          <w:rPr>
            <w:noProof/>
            <w:webHidden/>
          </w:rPr>
          <w:fldChar w:fldCharType="begin"/>
        </w:r>
        <w:r w:rsidR="0068520B">
          <w:rPr>
            <w:noProof/>
            <w:webHidden/>
          </w:rPr>
          <w:instrText xml:space="preserve"> PAGEREF _Toc24106045 \h </w:instrText>
        </w:r>
        <w:r w:rsidR="0068520B">
          <w:rPr>
            <w:noProof/>
            <w:webHidden/>
          </w:rPr>
        </w:r>
        <w:r w:rsidR="0068520B">
          <w:rPr>
            <w:noProof/>
            <w:webHidden/>
          </w:rPr>
          <w:fldChar w:fldCharType="separate"/>
        </w:r>
        <w:r w:rsidR="0068520B">
          <w:rPr>
            <w:noProof/>
            <w:webHidden/>
          </w:rPr>
          <w:t>103</w:t>
        </w:r>
        <w:r w:rsidR="0068520B">
          <w:rPr>
            <w:noProof/>
            <w:webHidden/>
          </w:rPr>
          <w:fldChar w:fldCharType="end"/>
        </w:r>
      </w:hyperlink>
    </w:p>
    <w:p w14:paraId="5B610A6B" w14:textId="754F23F9" w:rsidR="0068520B" w:rsidRDefault="00A302D6">
      <w:pPr>
        <w:pStyle w:val="TOC2"/>
        <w:rPr>
          <w:rFonts w:asciiTheme="minorHAnsi" w:eastAsiaTheme="minorEastAsia" w:hAnsiTheme="minorHAnsi"/>
          <w:noProof/>
        </w:rPr>
      </w:pPr>
      <w:hyperlink w:anchor="_Toc2410604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Marine 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_Toc24106046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34D981A4" w14:textId="39CCED3B" w:rsidR="0068520B" w:rsidRDefault="00A302D6">
      <w:pPr>
        <w:pStyle w:val="TOC3"/>
        <w:rPr>
          <w:rFonts w:asciiTheme="minorHAnsi" w:eastAsiaTheme="minorEastAsia" w:hAnsiTheme="minorHAnsi"/>
          <w:noProof/>
        </w:rPr>
      </w:pPr>
      <w:hyperlink w:anchor="_Toc2410604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_Toc24106047 \h </w:instrText>
        </w:r>
        <w:r w:rsidR="0068520B">
          <w:rPr>
            <w:noProof/>
            <w:webHidden/>
          </w:rPr>
        </w:r>
        <w:r w:rsidR="0068520B">
          <w:rPr>
            <w:noProof/>
            <w:webHidden/>
          </w:rPr>
          <w:fldChar w:fldCharType="separate"/>
        </w:r>
        <w:r w:rsidR="0068520B">
          <w:rPr>
            <w:noProof/>
            <w:webHidden/>
          </w:rPr>
          <w:t>110</w:t>
        </w:r>
        <w:r w:rsidR="0068520B">
          <w:rPr>
            <w:noProof/>
            <w:webHidden/>
          </w:rPr>
          <w:fldChar w:fldCharType="end"/>
        </w:r>
      </w:hyperlink>
    </w:p>
    <w:p w14:paraId="174F3118" w14:textId="2EA9D501" w:rsidR="0068520B" w:rsidRDefault="00A302D6">
      <w:pPr>
        <w:pStyle w:val="TOC2"/>
        <w:rPr>
          <w:rFonts w:asciiTheme="minorHAnsi" w:eastAsiaTheme="minorEastAsia" w:hAnsiTheme="minorHAnsi"/>
          <w:noProof/>
        </w:rPr>
      </w:pPr>
      <w:hyperlink w:anchor="_Toc24106048"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_Toc24106048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541B2841" w14:textId="08F60F10" w:rsidR="0068520B" w:rsidRDefault="00A302D6">
      <w:pPr>
        <w:pStyle w:val="TOC3"/>
        <w:rPr>
          <w:rFonts w:asciiTheme="minorHAnsi" w:eastAsiaTheme="minorEastAsia" w:hAnsiTheme="minorHAnsi"/>
          <w:noProof/>
        </w:rPr>
      </w:pPr>
      <w:hyperlink w:anchor="_Toc24106049"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_Toc24106049 \h </w:instrText>
        </w:r>
        <w:r w:rsidR="0068520B">
          <w:rPr>
            <w:noProof/>
            <w:webHidden/>
          </w:rPr>
        </w:r>
        <w:r w:rsidR="0068520B">
          <w:rPr>
            <w:noProof/>
            <w:webHidden/>
          </w:rPr>
          <w:fldChar w:fldCharType="separate"/>
        </w:r>
        <w:r w:rsidR="0068520B">
          <w:rPr>
            <w:noProof/>
            <w:webHidden/>
          </w:rPr>
          <w:t>114</w:t>
        </w:r>
        <w:r w:rsidR="0068520B">
          <w:rPr>
            <w:noProof/>
            <w:webHidden/>
          </w:rPr>
          <w:fldChar w:fldCharType="end"/>
        </w:r>
      </w:hyperlink>
    </w:p>
    <w:p w14:paraId="30E42AD8" w14:textId="71B8FDD6" w:rsidR="0068520B" w:rsidRDefault="00A302D6">
      <w:pPr>
        <w:pStyle w:val="TOC3"/>
        <w:rPr>
          <w:rFonts w:asciiTheme="minorHAnsi" w:eastAsiaTheme="minorEastAsia" w:hAnsiTheme="minorHAnsi"/>
          <w:noProof/>
        </w:rPr>
      </w:pPr>
      <w:hyperlink w:anchor="_Toc2410605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_Toc24106050 \h </w:instrText>
        </w:r>
        <w:r w:rsidR="0068520B">
          <w:rPr>
            <w:noProof/>
            <w:webHidden/>
          </w:rPr>
        </w:r>
        <w:r w:rsidR="0068520B">
          <w:rPr>
            <w:noProof/>
            <w:webHidden/>
          </w:rPr>
          <w:fldChar w:fldCharType="separate"/>
        </w:r>
        <w:r w:rsidR="0068520B">
          <w:rPr>
            <w:noProof/>
            <w:webHidden/>
          </w:rPr>
          <w:t>115</w:t>
        </w:r>
        <w:r w:rsidR="0068520B">
          <w:rPr>
            <w:noProof/>
            <w:webHidden/>
          </w:rPr>
          <w:fldChar w:fldCharType="end"/>
        </w:r>
      </w:hyperlink>
    </w:p>
    <w:p w14:paraId="3C4C6328" w14:textId="7BCA743A" w:rsidR="0068520B" w:rsidRDefault="00A302D6">
      <w:pPr>
        <w:pStyle w:val="TOC2"/>
        <w:rPr>
          <w:rFonts w:asciiTheme="minorHAnsi" w:eastAsiaTheme="minorEastAsia" w:hAnsiTheme="minorHAnsi"/>
          <w:noProof/>
        </w:rPr>
      </w:pPr>
      <w:hyperlink w:anchor="_Toc2410605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_Toc24106051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984C255" w14:textId="41002C2C" w:rsidR="0068520B" w:rsidRDefault="00A302D6">
      <w:pPr>
        <w:pStyle w:val="TOC2"/>
        <w:rPr>
          <w:rFonts w:asciiTheme="minorHAnsi" w:eastAsiaTheme="minorEastAsia" w:hAnsiTheme="minorHAnsi"/>
          <w:noProof/>
        </w:rPr>
      </w:pPr>
      <w:hyperlink w:anchor="_Toc2410605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_Toc24106052 \h </w:instrText>
        </w:r>
        <w:r w:rsidR="0068520B">
          <w:rPr>
            <w:noProof/>
            <w:webHidden/>
          </w:rPr>
        </w:r>
        <w:r w:rsidR="0068520B">
          <w:rPr>
            <w:noProof/>
            <w:webHidden/>
          </w:rPr>
          <w:fldChar w:fldCharType="separate"/>
        </w:r>
        <w:r w:rsidR="0068520B">
          <w:rPr>
            <w:noProof/>
            <w:webHidden/>
          </w:rPr>
          <w:t>116</w:t>
        </w:r>
        <w:r w:rsidR="0068520B">
          <w:rPr>
            <w:noProof/>
            <w:webHidden/>
          </w:rPr>
          <w:fldChar w:fldCharType="end"/>
        </w:r>
      </w:hyperlink>
    </w:p>
    <w:p w14:paraId="552017AF" w14:textId="0583CCC3" w:rsidR="0068520B" w:rsidRDefault="00A302D6">
      <w:pPr>
        <w:pStyle w:val="TOC3"/>
        <w:rPr>
          <w:rFonts w:asciiTheme="minorHAnsi" w:eastAsiaTheme="minorEastAsia" w:hAnsiTheme="minorHAnsi"/>
          <w:noProof/>
        </w:rPr>
      </w:pPr>
      <w:hyperlink w:anchor="_Toc2410605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Sampling Quality Control for Benthic Infauna</w:t>
        </w:r>
        <w:r w:rsidR="0068520B">
          <w:rPr>
            <w:noProof/>
            <w:webHidden/>
          </w:rPr>
          <w:tab/>
        </w:r>
        <w:r w:rsidR="0068520B">
          <w:rPr>
            <w:noProof/>
            <w:webHidden/>
          </w:rPr>
          <w:fldChar w:fldCharType="begin"/>
        </w:r>
        <w:r w:rsidR="0068520B">
          <w:rPr>
            <w:noProof/>
            <w:webHidden/>
          </w:rPr>
          <w:instrText xml:space="preserve"> PAGEREF _Toc24106053 \h </w:instrText>
        </w:r>
        <w:r w:rsidR="0068520B">
          <w:rPr>
            <w:noProof/>
            <w:webHidden/>
          </w:rPr>
        </w:r>
        <w:r w:rsidR="0068520B">
          <w:rPr>
            <w:noProof/>
            <w:webHidden/>
          </w:rPr>
          <w:fldChar w:fldCharType="separate"/>
        </w:r>
        <w:r w:rsidR="0068520B">
          <w:rPr>
            <w:noProof/>
            <w:webHidden/>
          </w:rPr>
          <w:t>117</w:t>
        </w:r>
        <w:r w:rsidR="0068520B">
          <w:rPr>
            <w:noProof/>
            <w:webHidden/>
          </w:rPr>
          <w:fldChar w:fldCharType="end"/>
        </w:r>
      </w:hyperlink>
    </w:p>
    <w:p w14:paraId="4B39887D" w14:textId="74829EE1" w:rsidR="0068520B" w:rsidRDefault="00A302D6">
      <w:pPr>
        <w:pStyle w:val="TOC3"/>
        <w:rPr>
          <w:rFonts w:asciiTheme="minorHAnsi" w:eastAsiaTheme="minorEastAsia" w:hAnsiTheme="minorHAnsi"/>
          <w:noProof/>
        </w:rPr>
      </w:pPr>
      <w:hyperlink w:anchor="_Toc2410605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Sampling Quality Control for Sediment</w:t>
        </w:r>
        <w:r w:rsidR="0068520B">
          <w:rPr>
            <w:noProof/>
            <w:webHidden/>
          </w:rPr>
          <w:tab/>
        </w:r>
        <w:r w:rsidR="0068520B">
          <w:rPr>
            <w:noProof/>
            <w:webHidden/>
          </w:rPr>
          <w:fldChar w:fldCharType="begin"/>
        </w:r>
        <w:r w:rsidR="0068520B">
          <w:rPr>
            <w:noProof/>
            <w:webHidden/>
          </w:rPr>
          <w:instrText xml:space="preserve"> PAGEREF _Toc24106054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7935FD2C" w14:textId="23A51021" w:rsidR="0068520B" w:rsidRDefault="00A302D6">
      <w:pPr>
        <w:pStyle w:val="TOC3"/>
        <w:rPr>
          <w:rFonts w:asciiTheme="minorHAnsi" w:eastAsiaTheme="minorEastAsia" w:hAnsiTheme="minorHAnsi"/>
          <w:noProof/>
        </w:rPr>
      </w:pPr>
      <w:hyperlink w:anchor="_Toc24106055"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Benthic Analysis Laboratory Quality Control</w:t>
        </w:r>
        <w:r w:rsidR="0068520B">
          <w:rPr>
            <w:noProof/>
            <w:webHidden/>
          </w:rPr>
          <w:tab/>
        </w:r>
        <w:r w:rsidR="0068520B">
          <w:rPr>
            <w:noProof/>
            <w:webHidden/>
          </w:rPr>
          <w:fldChar w:fldCharType="begin"/>
        </w:r>
        <w:r w:rsidR="0068520B">
          <w:rPr>
            <w:noProof/>
            <w:webHidden/>
          </w:rPr>
          <w:instrText xml:space="preserve"> PAGEREF _Toc24106055 \h </w:instrText>
        </w:r>
        <w:r w:rsidR="0068520B">
          <w:rPr>
            <w:noProof/>
            <w:webHidden/>
          </w:rPr>
        </w:r>
        <w:r w:rsidR="0068520B">
          <w:rPr>
            <w:noProof/>
            <w:webHidden/>
          </w:rPr>
          <w:fldChar w:fldCharType="separate"/>
        </w:r>
        <w:r w:rsidR="0068520B">
          <w:rPr>
            <w:noProof/>
            <w:webHidden/>
          </w:rPr>
          <w:t>118</w:t>
        </w:r>
        <w:r w:rsidR="0068520B">
          <w:rPr>
            <w:noProof/>
            <w:webHidden/>
          </w:rPr>
          <w:fldChar w:fldCharType="end"/>
        </w:r>
      </w:hyperlink>
    </w:p>
    <w:p w14:paraId="273E720E" w14:textId="37B83AFD" w:rsidR="0068520B" w:rsidRDefault="00A302D6">
      <w:pPr>
        <w:pStyle w:val="TOC2"/>
        <w:rPr>
          <w:rFonts w:asciiTheme="minorHAnsi" w:eastAsiaTheme="minorEastAsia" w:hAnsiTheme="minorHAnsi"/>
          <w:noProof/>
        </w:rPr>
      </w:pPr>
      <w:hyperlink w:anchor="_Toc2410605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_Toc24106056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21AA3A4F" w14:textId="137F339D" w:rsidR="0068520B" w:rsidRDefault="00A302D6">
      <w:pPr>
        <w:pStyle w:val="TOC2"/>
        <w:rPr>
          <w:rFonts w:asciiTheme="minorHAnsi" w:eastAsiaTheme="minorEastAsia" w:hAnsiTheme="minorHAnsi"/>
          <w:noProof/>
        </w:rPr>
      </w:pPr>
      <w:hyperlink w:anchor="_Toc2410605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_Toc24106057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1A8BBD85" w14:textId="4FE8285A" w:rsidR="0068520B" w:rsidRDefault="00A302D6">
      <w:pPr>
        <w:pStyle w:val="TOC2"/>
        <w:rPr>
          <w:rFonts w:asciiTheme="minorHAnsi" w:eastAsiaTheme="minorEastAsia" w:hAnsiTheme="minorHAnsi"/>
          <w:noProof/>
        </w:rPr>
      </w:pPr>
      <w:hyperlink w:anchor="_Toc2410605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_Toc24106058 \h </w:instrText>
        </w:r>
        <w:r w:rsidR="0068520B">
          <w:rPr>
            <w:noProof/>
            <w:webHidden/>
          </w:rPr>
        </w:r>
        <w:r w:rsidR="0068520B">
          <w:rPr>
            <w:noProof/>
            <w:webHidden/>
          </w:rPr>
          <w:fldChar w:fldCharType="separate"/>
        </w:r>
        <w:r w:rsidR="0068520B">
          <w:rPr>
            <w:noProof/>
            <w:webHidden/>
          </w:rPr>
          <w:t>119</w:t>
        </w:r>
        <w:r w:rsidR="0068520B">
          <w:rPr>
            <w:noProof/>
            <w:webHidden/>
          </w:rPr>
          <w:fldChar w:fldCharType="end"/>
        </w:r>
      </w:hyperlink>
    </w:p>
    <w:p w14:paraId="7DF26277" w14:textId="322DE771" w:rsidR="0068520B" w:rsidRDefault="00A302D6">
      <w:pPr>
        <w:pStyle w:val="TOC2"/>
        <w:rPr>
          <w:rFonts w:asciiTheme="minorHAnsi" w:eastAsiaTheme="minorEastAsia" w:hAnsiTheme="minorHAnsi"/>
          <w:noProof/>
        </w:rPr>
      </w:pPr>
      <w:hyperlink w:anchor="_Toc2410605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_Toc24106059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6B8768D" w14:textId="572A640C" w:rsidR="0068520B" w:rsidRDefault="00A302D6">
      <w:pPr>
        <w:pStyle w:val="TOC2"/>
        <w:rPr>
          <w:rFonts w:asciiTheme="minorHAnsi" w:eastAsiaTheme="minorEastAsia" w:hAnsiTheme="minorHAnsi"/>
          <w:noProof/>
        </w:rPr>
      </w:pPr>
      <w:hyperlink w:anchor="_Toc2410606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_Toc24106060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7DA8DADB" w14:textId="3DD30468" w:rsidR="0068520B" w:rsidRDefault="00A302D6">
      <w:pPr>
        <w:pStyle w:val="TOC3"/>
        <w:rPr>
          <w:rFonts w:asciiTheme="minorHAnsi" w:eastAsiaTheme="minorEastAsia" w:hAnsiTheme="minorHAnsi"/>
          <w:noProof/>
        </w:rPr>
      </w:pPr>
      <w:hyperlink w:anchor="_Toc2410606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Macrofaunal Analysis</w:t>
        </w:r>
        <w:r w:rsidR="0068520B">
          <w:rPr>
            <w:noProof/>
            <w:webHidden/>
          </w:rPr>
          <w:tab/>
        </w:r>
        <w:r w:rsidR="0068520B">
          <w:rPr>
            <w:noProof/>
            <w:webHidden/>
          </w:rPr>
          <w:fldChar w:fldCharType="begin"/>
        </w:r>
        <w:r w:rsidR="0068520B">
          <w:rPr>
            <w:noProof/>
            <w:webHidden/>
          </w:rPr>
          <w:instrText xml:space="preserve"> PAGEREF _Toc24106061 \h </w:instrText>
        </w:r>
        <w:r w:rsidR="0068520B">
          <w:rPr>
            <w:noProof/>
            <w:webHidden/>
          </w:rPr>
        </w:r>
        <w:r w:rsidR="0068520B">
          <w:rPr>
            <w:noProof/>
            <w:webHidden/>
          </w:rPr>
          <w:fldChar w:fldCharType="separate"/>
        </w:r>
        <w:r w:rsidR="0068520B">
          <w:rPr>
            <w:noProof/>
            <w:webHidden/>
          </w:rPr>
          <w:t>120</w:t>
        </w:r>
        <w:r w:rsidR="0068520B">
          <w:rPr>
            <w:noProof/>
            <w:webHidden/>
          </w:rPr>
          <w:fldChar w:fldCharType="end"/>
        </w:r>
      </w:hyperlink>
    </w:p>
    <w:p w14:paraId="51E10961" w14:textId="384F7A43" w:rsidR="0068520B" w:rsidRDefault="00A302D6">
      <w:pPr>
        <w:pStyle w:val="TOC3"/>
        <w:rPr>
          <w:rFonts w:asciiTheme="minorHAnsi" w:eastAsiaTheme="minorEastAsia" w:hAnsiTheme="minorHAnsi"/>
          <w:noProof/>
        </w:rPr>
      </w:pPr>
      <w:hyperlink w:anchor="_Toc2410606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Sediment Physiochemical Analysis</w:t>
        </w:r>
        <w:r w:rsidR="0068520B">
          <w:rPr>
            <w:noProof/>
            <w:webHidden/>
          </w:rPr>
          <w:tab/>
        </w:r>
        <w:r w:rsidR="0068520B">
          <w:rPr>
            <w:noProof/>
            <w:webHidden/>
          </w:rPr>
          <w:fldChar w:fldCharType="begin"/>
        </w:r>
        <w:r w:rsidR="0068520B">
          <w:rPr>
            <w:noProof/>
            <w:webHidden/>
          </w:rPr>
          <w:instrText xml:space="preserve"> PAGEREF _Toc24106062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4131B7F6" w14:textId="25E60F03" w:rsidR="0068520B" w:rsidRDefault="00A302D6">
      <w:pPr>
        <w:pStyle w:val="TOC3"/>
        <w:rPr>
          <w:rFonts w:asciiTheme="minorHAnsi" w:eastAsiaTheme="minorEastAsia" w:hAnsiTheme="minorHAnsi"/>
          <w:noProof/>
        </w:rPr>
      </w:pPr>
      <w:hyperlink w:anchor="_Toc2410606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_Toc24106063 \h </w:instrText>
        </w:r>
        <w:r w:rsidR="0068520B">
          <w:rPr>
            <w:noProof/>
            <w:webHidden/>
          </w:rPr>
        </w:r>
        <w:r w:rsidR="0068520B">
          <w:rPr>
            <w:noProof/>
            <w:webHidden/>
          </w:rPr>
          <w:fldChar w:fldCharType="separate"/>
        </w:r>
        <w:r w:rsidR="0068520B">
          <w:rPr>
            <w:noProof/>
            <w:webHidden/>
          </w:rPr>
          <w:t>121</w:t>
        </w:r>
        <w:r w:rsidR="0068520B">
          <w:rPr>
            <w:noProof/>
            <w:webHidden/>
          </w:rPr>
          <w:fldChar w:fldCharType="end"/>
        </w:r>
      </w:hyperlink>
    </w:p>
    <w:p w14:paraId="2B6B3D86" w14:textId="5EE35259" w:rsidR="0068520B" w:rsidRDefault="00A302D6">
      <w:pPr>
        <w:pStyle w:val="TOC3"/>
        <w:rPr>
          <w:rFonts w:asciiTheme="minorHAnsi" w:eastAsiaTheme="minorEastAsia" w:hAnsiTheme="minorHAnsi"/>
          <w:noProof/>
        </w:rPr>
      </w:pPr>
      <w:hyperlink w:anchor="_Toc2410606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_Toc24106064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4C23F966" w14:textId="459CFC8F" w:rsidR="0068520B" w:rsidRDefault="00A302D6">
      <w:pPr>
        <w:pStyle w:val="TOC3"/>
        <w:rPr>
          <w:rFonts w:asciiTheme="minorHAnsi" w:eastAsiaTheme="minorEastAsia" w:hAnsiTheme="minorHAnsi"/>
          <w:noProof/>
        </w:rPr>
      </w:pPr>
      <w:hyperlink w:anchor="_Toc2410606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_Toc24106065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1B238EFB" w14:textId="42B447C5" w:rsidR="0068520B" w:rsidRDefault="00A302D6">
      <w:pPr>
        <w:pStyle w:val="TOC2"/>
        <w:rPr>
          <w:rFonts w:asciiTheme="minorHAnsi" w:eastAsiaTheme="minorEastAsia" w:hAnsiTheme="minorHAnsi"/>
          <w:noProof/>
        </w:rPr>
      </w:pPr>
      <w:hyperlink w:anchor="_Toc2410606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w:t>
        </w:r>
        <w:r w:rsidR="0068520B">
          <w:rPr>
            <w:noProof/>
            <w:webHidden/>
          </w:rPr>
          <w:tab/>
        </w:r>
        <w:r w:rsidR="0068520B">
          <w:rPr>
            <w:noProof/>
            <w:webHidden/>
          </w:rPr>
          <w:fldChar w:fldCharType="begin"/>
        </w:r>
        <w:r w:rsidR="0068520B">
          <w:rPr>
            <w:noProof/>
            <w:webHidden/>
          </w:rPr>
          <w:instrText xml:space="preserve"> PAGEREF _Toc24106066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3E30ED41" w14:textId="1FD7F637" w:rsidR="0068520B" w:rsidRDefault="00A302D6">
      <w:pPr>
        <w:pStyle w:val="TOC3"/>
        <w:rPr>
          <w:rFonts w:asciiTheme="minorHAnsi" w:eastAsiaTheme="minorEastAsia" w:hAnsiTheme="minorHAnsi"/>
          <w:noProof/>
        </w:rPr>
      </w:pPr>
      <w:hyperlink w:anchor="_Toc2410606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_Toc24106067 \h </w:instrText>
        </w:r>
        <w:r w:rsidR="0068520B">
          <w:rPr>
            <w:noProof/>
            <w:webHidden/>
          </w:rPr>
        </w:r>
        <w:r w:rsidR="0068520B">
          <w:rPr>
            <w:noProof/>
            <w:webHidden/>
          </w:rPr>
          <w:fldChar w:fldCharType="separate"/>
        </w:r>
        <w:r w:rsidR="0068520B">
          <w:rPr>
            <w:noProof/>
            <w:webHidden/>
          </w:rPr>
          <w:t>122</w:t>
        </w:r>
        <w:r w:rsidR="0068520B">
          <w:rPr>
            <w:noProof/>
            <w:webHidden/>
          </w:rPr>
          <w:fldChar w:fldCharType="end"/>
        </w:r>
      </w:hyperlink>
    </w:p>
    <w:p w14:paraId="760AA7AF" w14:textId="16C6A2EB" w:rsidR="0068520B" w:rsidRDefault="00A302D6">
      <w:pPr>
        <w:pStyle w:val="TOC3"/>
        <w:rPr>
          <w:rFonts w:asciiTheme="minorHAnsi" w:eastAsiaTheme="minorEastAsia" w:hAnsiTheme="minorHAnsi"/>
          <w:noProof/>
        </w:rPr>
      </w:pPr>
      <w:hyperlink w:anchor="_Toc24106068" w:history="1">
        <w:r w:rsidR="0068520B" w:rsidRPr="00CA0E49">
          <w:rPr>
            <w:rStyle w:val="Hyperlink"/>
            <w:noProof/>
          </w:rPr>
          <w:t>B2.2 Sample Storage</w:t>
        </w:r>
        <w:r w:rsidR="0068520B">
          <w:rPr>
            <w:noProof/>
            <w:webHidden/>
          </w:rPr>
          <w:tab/>
        </w:r>
        <w:r w:rsidR="0068520B">
          <w:rPr>
            <w:noProof/>
            <w:webHidden/>
          </w:rPr>
          <w:fldChar w:fldCharType="begin"/>
        </w:r>
        <w:r w:rsidR="0068520B">
          <w:rPr>
            <w:noProof/>
            <w:webHidden/>
          </w:rPr>
          <w:instrText xml:space="preserve"> PAGEREF _Toc24106068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11CFD2F2" w14:textId="7F2642E3" w:rsidR="0068520B" w:rsidRDefault="00A302D6">
      <w:pPr>
        <w:pStyle w:val="TOC2"/>
        <w:rPr>
          <w:rFonts w:asciiTheme="minorHAnsi" w:eastAsiaTheme="minorEastAsia" w:hAnsiTheme="minorHAnsi"/>
          <w:noProof/>
        </w:rPr>
      </w:pPr>
      <w:hyperlink w:anchor="_Toc2410606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_Toc24106069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6CDC56D1" w14:textId="07A330C0" w:rsidR="0068520B" w:rsidRDefault="00A302D6">
      <w:pPr>
        <w:pStyle w:val="TOC3"/>
        <w:rPr>
          <w:rFonts w:asciiTheme="minorHAnsi" w:eastAsiaTheme="minorEastAsia" w:hAnsiTheme="minorHAnsi"/>
          <w:noProof/>
        </w:rPr>
      </w:pPr>
      <w:hyperlink w:anchor="_Toc24106070"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_Toc24106070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FB8603" w14:textId="1D85E02F" w:rsidR="0068520B" w:rsidRDefault="00A302D6">
      <w:pPr>
        <w:pStyle w:val="TOC3"/>
        <w:rPr>
          <w:rFonts w:asciiTheme="minorHAnsi" w:eastAsiaTheme="minorEastAsia" w:hAnsiTheme="minorHAnsi"/>
          <w:noProof/>
        </w:rPr>
      </w:pPr>
      <w:hyperlink w:anchor="_Toc24106071"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_Toc24106071 \h </w:instrText>
        </w:r>
        <w:r w:rsidR="0068520B">
          <w:rPr>
            <w:noProof/>
            <w:webHidden/>
          </w:rPr>
        </w:r>
        <w:r w:rsidR="0068520B">
          <w:rPr>
            <w:noProof/>
            <w:webHidden/>
          </w:rPr>
          <w:fldChar w:fldCharType="separate"/>
        </w:r>
        <w:r w:rsidR="0068520B">
          <w:rPr>
            <w:noProof/>
            <w:webHidden/>
          </w:rPr>
          <w:t>126</w:t>
        </w:r>
        <w:r w:rsidR="0068520B">
          <w:rPr>
            <w:noProof/>
            <w:webHidden/>
          </w:rPr>
          <w:fldChar w:fldCharType="end"/>
        </w:r>
      </w:hyperlink>
    </w:p>
    <w:p w14:paraId="5B51051E" w14:textId="1EEA4D8E" w:rsidR="0068520B" w:rsidRDefault="00A302D6">
      <w:pPr>
        <w:pStyle w:val="TOC2"/>
        <w:rPr>
          <w:rFonts w:asciiTheme="minorHAnsi" w:eastAsiaTheme="minorEastAsia" w:hAnsiTheme="minorHAnsi"/>
          <w:noProof/>
        </w:rPr>
      </w:pPr>
      <w:hyperlink w:anchor="_Toc24106072"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Soft-Bottom Infaunal Analysis</w:t>
        </w:r>
        <w:r w:rsidR="0068520B">
          <w:rPr>
            <w:noProof/>
            <w:webHidden/>
          </w:rPr>
          <w:tab/>
        </w:r>
        <w:r w:rsidR="0068520B">
          <w:rPr>
            <w:noProof/>
            <w:webHidden/>
          </w:rPr>
          <w:fldChar w:fldCharType="begin"/>
        </w:r>
        <w:r w:rsidR="0068520B">
          <w:rPr>
            <w:noProof/>
            <w:webHidden/>
          </w:rPr>
          <w:instrText xml:space="preserve"> PAGEREF _Toc24106072 \h </w:instrText>
        </w:r>
        <w:r w:rsidR="0068520B">
          <w:rPr>
            <w:noProof/>
            <w:webHidden/>
          </w:rPr>
        </w:r>
        <w:r w:rsidR="0068520B">
          <w:rPr>
            <w:noProof/>
            <w:webHidden/>
          </w:rPr>
          <w:fldChar w:fldCharType="separate"/>
        </w:r>
        <w:r w:rsidR="0068520B">
          <w:rPr>
            <w:noProof/>
            <w:webHidden/>
          </w:rPr>
          <w:t>127</w:t>
        </w:r>
        <w:r w:rsidR="0068520B">
          <w:rPr>
            <w:noProof/>
            <w:webHidden/>
          </w:rPr>
          <w:fldChar w:fldCharType="end"/>
        </w:r>
      </w:hyperlink>
    </w:p>
    <w:p w14:paraId="4E3E3C8B" w14:textId="79124A46" w:rsidR="0068520B" w:rsidRDefault="00A302D6">
      <w:pPr>
        <w:pStyle w:val="TOC2"/>
        <w:rPr>
          <w:rFonts w:asciiTheme="minorHAnsi" w:eastAsiaTheme="minorEastAsia" w:hAnsiTheme="minorHAnsi"/>
          <w:noProof/>
        </w:rPr>
      </w:pPr>
      <w:hyperlink w:anchor="_Toc24106073"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_Toc24106073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44A588DF" w14:textId="3B51ABA3" w:rsidR="0068520B" w:rsidRDefault="00A302D6">
      <w:pPr>
        <w:pStyle w:val="TOC3"/>
        <w:rPr>
          <w:rFonts w:asciiTheme="minorHAnsi" w:eastAsiaTheme="minorEastAsia" w:hAnsiTheme="minorHAnsi"/>
          <w:noProof/>
        </w:rPr>
      </w:pPr>
      <w:hyperlink w:anchor="_Toc24106074"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 xml:space="preserve">Soft-Bottom Grab Field Sampling Quality Control </w:t>
        </w:r>
        <w:r w:rsidR="0068520B">
          <w:rPr>
            <w:noProof/>
            <w:webHidden/>
          </w:rPr>
          <w:tab/>
        </w:r>
        <w:r w:rsidR="0068520B">
          <w:rPr>
            <w:noProof/>
            <w:webHidden/>
          </w:rPr>
          <w:fldChar w:fldCharType="begin"/>
        </w:r>
        <w:r w:rsidR="0068520B">
          <w:rPr>
            <w:noProof/>
            <w:webHidden/>
          </w:rPr>
          <w:instrText xml:space="preserve"> PAGEREF _Toc24106074 \h </w:instrText>
        </w:r>
        <w:r w:rsidR="0068520B">
          <w:rPr>
            <w:noProof/>
            <w:webHidden/>
          </w:rPr>
        </w:r>
        <w:r w:rsidR="0068520B">
          <w:rPr>
            <w:noProof/>
            <w:webHidden/>
          </w:rPr>
          <w:fldChar w:fldCharType="separate"/>
        </w:r>
        <w:r w:rsidR="0068520B">
          <w:rPr>
            <w:noProof/>
            <w:webHidden/>
          </w:rPr>
          <w:t>128</w:t>
        </w:r>
        <w:r w:rsidR="0068520B">
          <w:rPr>
            <w:noProof/>
            <w:webHidden/>
          </w:rPr>
          <w:fldChar w:fldCharType="end"/>
        </w:r>
      </w:hyperlink>
    </w:p>
    <w:p w14:paraId="1D80ADD4" w14:textId="08966A4C" w:rsidR="0068520B" w:rsidRDefault="00A302D6">
      <w:pPr>
        <w:pStyle w:val="TOC3"/>
        <w:rPr>
          <w:rFonts w:asciiTheme="minorHAnsi" w:eastAsiaTheme="minorEastAsia" w:hAnsiTheme="minorHAnsi"/>
          <w:noProof/>
        </w:rPr>
      </w:pPr>
      <w:hyperlink w:anchor="_Toc24106075"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Benthic Infauna Analysis Laboratory Quality Control</w:t>
        </w:r>
        <w:r w:rsidR="0068520B">
          <w:rPr>
            <w:noProof/>
            <w:webHidden/>
          </w:rPr>
          <w:tab/>
        </w:r>
        <w:r w:rsidR="0068520B">
          <w:rPr>
            <w:noProof/>
            <w:webHidden/>
          </w:rPr>
          <w:fldChar w:fldCharType="begin"/>
        </w:r>
        <w:r w:rsidR="0068520B">
          <w:rPr>
            <w:noProof/>
            <w:webHidden/>
          </w:rPr>
          <w:instrText xml:space="preserve"> PAGEREF _Toc24106075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6C99572F" w14:textId="230CB2FB" w:rsidR="0068520B" w:rsidRDefault="00A302D6">
      <w:pPr>
        <w:pStyle w:val="TOC2"/>
        <w:rPr>
          <w:rFonts w:asciiTheme="minorHAnsi" w:eastAsiaTheme="minorEastAsia" w:hAnsiTheme="minorHAnsi"/>
          <w:noProof/>
        </w:rPr>
      </w:pPr>
      <w:hyperlink w:anchor="_Toc2410607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Records</w:t>
        </w:r>
        <w:r w:rsidR="0068520B">
          <w:rPr>
            <w:noProof/>
            <w:webHidden/>
          </w:rPr>
          <w:tab/>
        </w:r>
        <w:r w:rsidR="0068520B">
          <w:rPr>
            <w:noProof/>
            <w:webHidden/>
          </w:rPr>
          <w:fldChar w:fldCharType="begin"/>
        </w:r>
        <w:r w:rsidR="0068520B">
          <w:rPr>
            <w:noProof/>
            <w:webHidden/>
          </w:rPr>
          <w:instrText xml:space="preserve"> PAGEREF _Toc24106076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51B2969E" w14:textId="5FBFC988" w:rsidR="0068520B" w:rsidRDefault="00A302D6">
      <w:pPr>
        <w:pStyle w:val="TOC2"/>
        <w:rPr>
          <w:rFonts w:asciiTheme="minorHAnsi" w:eastAsiaTheme="minorEastAsia" w:hAnsiTheme="minorHAnsi"/>
          <w:noProof/>
        </w:rPr>
      </w:pPr>
      <w:hyperlink w:anchor="_Toc2410607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_Toc24106077 \h </w:instrText>
        </w:r>
        <w:r w:rsidR="0068520B">
          <w:rPr>
            <w:noProof/>
            <w:webHidden/>
          </w:rPr>
        </w:r>
        <w:r w:rsidR="0068520B">
          <w:rPr>
            <w:noProof/>
            <w:webHidden/>
          </w:rPr>
          <w:fldChar w:fldCharType="separate"/>
        </w:r>
        <w:r w:rsidR="0068520B">
          <w:rPr>
            <w:noProof/>
            <w:webHidden/>
          </w:rPr>
          <w:t>129</w:t>
        </w:r>
        <w:r w:rsidR="0068520B">
          <w:rPr>
            <w:noProof/>
            <w:webHidden/>
          </w:rPr>
          <w:fldChar w:fldCharType="end"/>
        </w:r>
      </w:hyperlink>
    </w:p>
    <w:p w14:paraId="4B48FEA5" w14:textId="53CC8192" w:rsidR="0068520B" w:rsidRDefault="00A302D6">
      <w:pPr>
        <w:pStyle w:val="TOC2"/>
        <w:rPr>
          <w:rFonts w:asciiTheme="minorHAnsi" w:eastAsiaTheme="minorEastAsia" w:hAnsiTheme="minorHAnsi"/>
          <w:noProof/>
        </w:rPr>
      </w:pPr>
      <w:hyperlink w:anchor="_Toc24106078"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_Toc24106078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4A5DD236" w14:textId="5D1B3B13" w:rsidR="0068520B" w:rsidRDefault="00A302D6">
      <w:pPr>
        <w:pStyle w:val="TOC2"/>
        <w:rPr>
          <w:rFonts w:asciiTheme="minorHAnsi" w:eastAsiaTheme="minorEastAsia" w:hAnsiTheme="minorHAnsi"/>
          <w:noProof/>
        </w:rPr>
      </w:pPr>
      <w:hyperlink w:anchor="_Toc24106079"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_Toc24106079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0C564C65" w14:textId="249871EA" w:rsidR="0068520B" w:rsidRDefault="00A302D6">
      <w:pPr>
        <w:pStyle w:val="TOC2"/>
        <w:rPr>
          <w:rFonts w:asciiTheme="minorHAnsi" w:eastAsiaTheme="minorEastAsia" w:hAnsiTheme="minorHAnsi"/>
          <w:noProof/>
        </w:rPr>
      </w:pPr>
      <w:hyperlink w:anchor="_Toc24106080"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_Toc24106080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65BD6BF2" w14:textId="3807F1A0" w:rsidR="0068520B" w:rsidRDefault="00A302D6">
      <w:pPr>
        <w:pStyle w:val="TOC3"/>
        <w:rPr>
          <w:rFonts w:asciiTheme="minorHAnsi" w:eastAsiaTheme="minorEastAsia" w:hAnsiTheme="minorHAnsi"/>
          <w:noProof/>
        </w:rPr>
      </w:pPr>
      <w:hyperlink w:anchor="_Toc24106081"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Sample Analysis</w:t>
        </w:r>
        <w:r w:rsidR="0068520B">
          <w:rPr>
            <w:noProof/>
            <w:webHidden/>
          </w:rPr>
          <w:tab/>
        </w:r>
        <w:r w:rsidR="0068520B">
          <w:rPr>
            <w:noProof/>
            <w:webHidden/>
          </w:rPr>
          <w:fldChar w:fldCharType="begin"/>
        </w:r>
        <w:r w:rsidR="0068520B">
          <w:rPr>
            <w:noProof/>
            <w:webHidden/>
          </w:rPr>
          <w:instrText xml:space="preserve"> PAGEREF _Toc24106081 \h </w:instrText>
        </w:r>
        <w:r w:rsidR="0068520B">
          <w:rPr>
            <w:noProof/>
            <w:webHidden/>
          </w:rPr>
        </w:r>
        <w:r w:rsidR="0068520B">
          <w:rPr>
            <w:noProof/>
            <w:webHidden/>
          </w:rPr>
          <w:fldChar w:fldCharType="separate"/>
        </w:r>
        <w:r w:rsidR="0068520B">
          <w:rPr>
            <w:noProof/>
            <w:webHidden/>
          </w:rPr>
          <w:t>130</w:t>
        </w:r>
        <w:r w:rsidR="0068520B">
          <w:rPr>
            <w:noProof/>
            <w:webHidden/>
          </w:rPr>
          <w:fldChar w:fldCharType="end"/>
        </w:r>
      </w:hyperlink>
    </w:p>
    <w:p w14:paraId="2EE31807" w14:textId="09EC5300" w:rsidR="0068520B" w:rsidRDefault="00A302D6">
      <w:pPr>
        <w:pStyle w:val="TOC3"/>
        <w:rPr>
          <w:rFonts w:asciiTheme="minorHAnsi" w:eastAsiaTheme="minorEastAsia" w:hAnsiTheme="minorHAnsi"/>
          <w:noProof/>
        </w:rPr>
      </w:pPr>
      <w:hyperlink w:anchor="_Toc24106082"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_Toc24106082 \h </w:instrText>
        </w:r>
        <w:r w:rsidR="0068520B">
          <w:rPr>
            <w:noProof/>
            <w:webHidden/>
          </w:rPr>
        </w:r>
        <w:r w:rsidR="0068520B">
          <w:rPr>
            <w:noProof/>
            <w:webHidden/>
          </w:rPr>
          <w:fldChar w:fldCharType="separate"/>
        </w:r>
        <w:r w:rsidR="0068520B">
          <w:rPr>
            <w:noProof/>
            <w:webHidden/>
          </w:rPr>
          <w:t>131</w:t>
        </w:r>
        <w:r w:rsidR="0068520B">
          <w:rPr>
            <w:noProof/>
            <w:webHidden/>
          </w:rPr>
          <w:fldChar w:fldCharType="end"/>
        </w:r>
      </w:hyperlink>
    </w:p>
    <w:p w14:paraId="591D9AB6" w14:textId="3F2BB4E8" w:rsidR="0068520B" w:rsidRDefault="00A302D6">
      <w:pPr>
        <w:pStyle w:val="TOC3"/>
        <w:rPr>
          <w:rFonts w:asciiTheme="minorHAnsi" w:eastAsiaTheme="minorEastAsia" w:hAnsiTheme="minorHAnsi"/>
          <w:noProof/>
        </w:rPr>
      </w:pPr>
      <w:hyperlink w:anchor="_Toc2410608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_Toc24106083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5FC50D9C" w14:textId="369C9FEB" w:rsidR="0068520B" w:rsidRDefault="00A302D6">
      <w:pPr>
        <w:pStyle w:val="TOC3"/>
        <w:rPr>
          <w:rFonts w:asciiTheme="minorHAnsi" w:eastAsiaTheme="minorEastAsia" w:hAnsiTheme="minorHAnsi"/>
          <w:noProof/>
        </w:rPr>
      </w:pPr>
      <w:hyperlink w:anchor="_Toc2410608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_Toc24106084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25A7FD2E" w14:textId="73CAD262" w:rsidR="0068520B" w:rsidRDefault="00A302D6">
      <w:pPr>
        <w:pStyle w:val="TOC3"/>
        <w:rPr>
          <w:rFonts w:asciiTheme="minorHAnsi" w:eastAsiaTheme="minorEastAsia" w:hAnsiTheme="minorHAnsi"/>
          <w:noProof/>
        </w:rPr>
      </w:pPr>
      <w:hyperlink w:anchor="_Toc24106085"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_Toc24106085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8A88994" w14:textId="3FDF9789" w:rsidR="0068520B" w:rsidRDefault="00A302D6">
      <w:pPr>
        <w:pStyle w:val="TOC2"/>
        <w:rPr>
          <w:rFonts w:asciiTheme="minorHAnsi" w:eastAsiaTheme="minorEastAsia" w:hAnsiTheme="minorHAnsi"/>
          <w:noProof/>
        </w:rPr>
      </w:pPr>
      <w:hyperlink w:anchor="_Toc24106086"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Collection, Processing, and Storage Overview</w:t>
        </w:r>
        <w:r w:rsidR="0068520B">
          <w:rPr>
            <w:noProof/>
            <w:webHidden/>
          </w:rPr>
          <w:tab/>
        </w:r>
        <w:r w:rsidR="0068520B">
          <w:rPr>
            <w:noProof/>
            <w:webHidden/>
          </w:rPr>
          <w:fldChar w:fldCharType="begin"/>
        </w:r>
        <w:r w:rsidR="0068520B">
          <w:rPr>
            <w:noProof/>
            <w:webHidden/>
          </w:rPr>
          <w:instrText xml:space="preserve"> PAGEREF _Toc24106086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34B2D1A0" w14:textId="1C17E7B4" w:rsidR="0068520B" w:rsidRDefault="00A302D6">
      <w:pPr>
        <w:pStyle w:val="TOC3"/>
        <w:rPr>
          <w:rFonts w:asciiTheme="minorHAnsi" w:eastAsiaTheme="minorEastAsia" w:hAnsiTheme="minorHAnsi"/>
          <w:noProof/>
        </w:rPr>
      </w:pPr>
      <w:hyperlink w:anchor="_Toc24106087"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_Toc24106087 \h </w:instrText>
        </w:r>
        <w:r w:rsidR="0068520B">
          <w:rPr>
            <w:noProof/>
            <w:webHidden/>
          </w:rPr>
        </w:r>
        <w:r w:rsidR="0068520B">
          <w:rPr>
            <w:noProof/>
            <w:webHidden/>
          </w:rPr>
          <w:fldChar w:fldCharType="separate"/>
        </w:r>
        <w:r w:rsidR="0068520B">
          <w:rPr>
            <w:noProof/>
            <w:webHidden/>
          </w:rPr>
          <w:t>132</w:t>
        </w:r>
        <w:r w:rsidR="0068520B">
          <w:rPr>
            <w:noProof/>
            <w:webHidden/>
          </w:rPr>
          <w:fldChar w:fldCharType="end"/>
        </w:r>
      </w:hyperlink>
    </w:p>
    <w:p w14:paraId="4B20BF51" w14:textId="2E59D18A" w:rsidR="0068520B" w:rsidRDefault="00A302D6">
      <w:pPr>
        <w:pStyle w:val="TOC3"/>
        <w:rPr>
          <w:rFonts w:asciiTheme="minorHAnsi" w:eastAsiaTheme="minorEastAsia" w:hAnsiTheme="minorHAnsi"/>
          <w:noProof/>
        </w:rPr>
      </w:pPr>
      <w:hyperlink w:anchor="_Toc24106088"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Sediment sample processing</w:t>
        </w:r>
        <w:r w:rsidR="0068520B">
          <w:rPr>
            <w:noProof/>
            <w:webHidden/>
          </w:rPr>
          <w:tab/>
        </w:r>
        <w:r w:rsidR="0068520B">
          <w:rPr>
            <w:noProof/>
            <w:webHidden/>
          </w:rPr>
          <w:fldChar w:fldCharType="begin"/>
        </w:r>
        <w:r w:rsidR="0068520B">
          <w:rPr>
            <w:noProof/>
            <w:webHidden/>
          </w:rPr>
          <w:instrText xml:space="preserve"> PAGEREF _Toc24106088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4258583F" w14:textId="4612CFDF" w:rsidR="0068520B" w:rsidRDefault="00A302D6">
      <w:pPr>
        <w:pStyle w:val="TOC3"/>
        <w:rPr>
          <w:rFonts w:asciiTheme="minorHAnsi" w:eastAsiaTheme="minorEastAsia" w:hAnsiTheme="minorHAnsi"/>
          <w:noProof/>
        </w:rPr>
      </w:pPr>
      <w:hyperlink w:anchor="_Toc24106089"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Soft-Bottom Grab Sample Storage</w:t>
        </w:r>
        <w:r w:rsidR="0068520B">
          <w:rPr>
            <w:noProof/>
            <w:webHidden/>
          </w:rPr>
          <w:tab/>
        </w:r>
        <w:r w:rsidR="0068520B">
          <w:rPr>
            <w:noProof/>
            <w:webHidden/>
          </w:rPr>
          <w:fldChar w:fldCharType="begin"/>
        </w:r>
        <w:r w:rsidR="0068520B">
          <w:rPr>
            <w:noProof/>
            <w:webHidden/>
          </w:rPr>
          <w:instrText xml:space="preserve"> PAGEREF _Toc24106089 \h </w:instrText>
        </w:r>
        <w:r w:rsidR="0068520B">
          <w:rPr>
            <w:noProof/>
            <w:webHidden/>
          </w:rPr>
        </w:r>
        <w:r w:rsidR="0068520B">
          <w:rPr>
            <w:noProof/>
            <w:webHidden/>
          </w:rPr>
          <w:fldChar w:fldCharType="separate"/>
        </w:r>
        <w:r w:rsidR="0068520B">
          <w:rPr>
            <w:noProof/>
            <w:webHidden/>
          </w:rPr>
          <w:t>135</w:t>
        </w:r>
        <w:r w:rsidR="0068520B">
          <w:rPr>
            <w:noProof/>
            <w:webHidden/>
          </w:rPr>
          <w:fldChar w:fldCharType="end"/>
        </w:r>
      </w:hyperlink>
    </w:p>
    <w:p w14:paraId="523E5036" w14:textId="1CE39FDE" w:rsidR="0068520B" w:rsidRDefault="00A302D6">
      <w:pPr>
        <w:pStyle w:val="TOC3"/>
        <w:rPr>
          <w:rFonts w:asciiTheme="minorHAnsi" w:eastAsiaTheme="minorEastAsia" w:hAnsiTheme="minorHAnsi"/>
          <w:noProof/>
        </w:rPr>
      </w:pPr>
      <w:hyperlink w:anchor="_Toc24106090"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_Toc24106090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3B9813F7" w14:textId="62A15E01" w:rsidR="0068520B" w:rsidRDefault="00A302D6">
      <w:pPr>
        <w:pStyle w:val="TOC3"/>
        <w:rPr>
          <w:rFonts w:asciiTheme="minorHAnsi" w:eastAsiaTheme="minorEastAsia" w:hAnsiTheme="minorHAnsi"/>
          <w:noProof/>
        </w:rPr>
      </w:pPr>
      <w:hyperlink w:anchor="_Toc24106091"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_Toc24106091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5442B73B" w14:textId="7E5153F4" w:rsidR="0068520B" w:rsidRDefault="00A302D6">
      <w:pPr>
        <w:pStyle w:val="TOC3"/>
        <w:rPr>
          <w:rFonts w:asciiTheme="minorHAnsi" w:eastAsiaTheme="minorEastAsia" w:hAnsiTheme="minorHAnsi"/>
          <w:noProof/>
        </w:rPr>
      </w:pPr>
      <w:hyperlink w:anchor="_Toc24106092"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_Toc24106092 \h </w:instrText>
        </w:r>
        <w:r w:rsidR="0068520B">
          <w:rPr>
            <w:noProof/>
            <w:webHidden/>
          </w:rPr>
        </w:r>
        <w:r w:rsidR="0068520B">
          <w:rPr>
            <w:noProof/>
            <w:webHidden/>
          </w:rPr>
          <w:fldChar w:fldCharType="separate"/>
        </w:r>
        <w:r w:rsidR="0068520B">
          <w:rPr>
            <w:noProof/>
            <w:webHidden/>
          </w:rPr>
          <w:t>136</w:t>
        </w:r>
        <w:r w:rsidR="0068520B">
          <w:rPr>
            <w:noProof/>
            <w:webHidden/>
          </w:rPr>
          <w:fldChar w:fldCharType="end"/>
        </w:r>
      </w:hyperlink>
    </w:p>
    <w:p w14:paraId="1E7C3DBC" w14:textId="3DAF3052" w:rsidR="0068520B" w:rsidRDefault="00A302D6">
      <w:pPr>
        <w:pStyle w:val="TOC2"/>
        <w:rPr>
          <w:rFonts w:asciiTheme="minorHAnsi" w:eastAsiaTheme="minorEastAsia" w:hAnsiTheme="minorHAnsi"/>
          <w:noProof/>
        </w:rPr>
      </w:pPr>
      <w:hyperlink w:anchor="_Toc24106093"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_Toc24106093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1F590CF9" w14:textId="27BE1D6C" w:rsidR="0068520B" w:rsidRDefault="00A302D6">
      <w:pPr>
        <w:pStyle w:val="TOC2"/>
        <w:rPr>
          <w:rFonts w:asciiTheme="minorHAnsi" w:eastAsiaTheme="minorEastAsia" w:hAnsiTheme="minorHAnsi"/>
          <w:noProof/>
        </w:rPr>
      </w:pPr>
      <w:hyperlink w:anchor="_Toc24106094"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Quality Control</w:t>
        </w:r>
        <w:r w:rsidR="0068520B">
          <w:rPr>
            <w:noProof/>
            <w:webHidden/>
          </w:rPr>
          <w:tab/>
        </w:r>
        <w:r w:rsidR="0068520B">
          <w:rPr>
            <w:noProof/>
            <w:webHidden/>
          </w:rPr>
          <w:fldChar w:fldCharType="begin"/>
        </w:r>
        <w:r w:rsidR="0068520B">
          <w:rPr>
            <w:noProof/>
            <w:webHidden/>
          </w:rPr>
          <w:instrText xml:space="preserve"> PAGEREF _Toc24106094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6535E5C" w14:textId="60F4D2C2" w:rsidR="0068520B" w:rsidRDefault="00A302D6">
      <w:pPr>
        <w:pStyle w:val="TOC3"/>
        <w:rPr>
          <w:rFonts w:asciiTheme="minorHAnsi" w:eastAsiaTheme="minorEastAsia" w:hAnsiTheme="minorHAnsi"/>
          <w:noProof/>
        </w:rPr>
      </w:pPr>
      <w:hyperlink w:anchor="_Toc24106095"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Sampling amples Quality Control</w:t>
        </w:r>
        <w:r w:rsidR="0068520B">
          <w:rPr>
            <w:noProof/>
            <w:webHidden/>
          </w:rPr>
          <w:tab/>
        </w:r>
        <w:r w:rsidR="0068520B">
          <w:rPr>
            <w:noProof/>
            <w:webHidden/>
          </w:rPr>
          <w:fldChar w:fldCharType="begin"/>
        </w:r>
        <w:r w:rsidR="0068520B">
          <w:rPr>
            <w:noProof/>
            <w:webHidden/>
          </w:rPr>
          <w:instrText xml:space="preserve"> PAGEREF _Toc24106095 \h </w:instrText>
        </w:r>
        <w:r w:rsidR="0068520B">
          <w:rPr>
            <w:noProof/>
            <w:webHidden/>
          </w:rPr>
        </w:r>
        <w:r w:rsidR="0068520B">
          <w:rPr>
            <w:noProof/>
            <w:webHidden/>
          </w:rPr>
          <w:fldChar w:fldCharType="separate"/>
        </w:r>
        <w:r w:rsidR="0068520B">
          <w:rPr>
            <w:noProof/>
            <w:webHidden/>
          </w:rPr>
          <w:t>137</w:t>
        </w:r>
        <w:r w:rsidR="0068520B">
          <w:rPr>
            <w:noProof/>
            <w:webHidden/>
          </w:rPr>
          <w:fldChar w:fldCharType="end"/>
        </w:r>
      </w:hyperlink>
    </w:p>
    <w:p w14:paraId="3757C836" w14:textId="6B065204" w:rsidR="0068520B" w:rsidRDefault="00A302D6">
      <w:pPr>
        <w:pStyle w:val="TOC3"/>
        <w:rPr>
          <w:rFonts w:asciiTheme="minorHAnsi" w:eastAsiaTheme="minorEastAsia" w:hAnsiTheme="minorHAnsi"/>
          <w:noProof/>
        </w:rPr>
      </w:pPr>
      <w:hyperlink w:anchor="_Toc24106096"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_Toc24106096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3DA8A2D3" w14:textId="14476D50" w:rsidR="0068520B" w:rsidRDefault="00A302D6">
      <w:pPr>
        <w:pStyle w:val="TOC2"/>
        <w:rPr>
          <w:rFonts w:asciiTheme="minorHAnsi" w:eastAsiaTheme="minorEastAsia" w:hAnsiTheme="minorHAnsi"/>
          <w:noProof/>
        </w:rPr>
      </w:pPr>
      <w:hyperlink w:anchor="_Toc24106097"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_Toc24106097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097B3F03" w14:textId="51031FEA" w:rsidR="0068520B" w:rsidRDefault="00A302D6">
      <w:pPr>
        <w:pStyle w:val="TOC2"/>
        <w:rPr>
          <w:rFonts w:asciiTheme="minorHAnsi" w:eastAsiaTheme="minorEastAsia" w:hAnsiTheme="minorHAnsi"/>
          <w:noProof/>
        </w:rPr>
      </w:pPr>
      <w:hyperlink w:anchor="_Toc24106098"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_Toc24106098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82D1F12" w14:textId="2C5C6DF9" w:rsidR="0068520B" w:rsidRDefault="00A302D6">
      <w:pPr>
        <w:pStyle w:val="TOC2"/>
        <w:rPr>
          <w:rFonts w:asciiTheme="minorHAnsi" w:eastAsiaTheme="minorEastAsia" w:hAnsiTheme="minorHAnsi"/>
          <w:noProof/>
        </w:rPr>
      </w:pPr>
      <w:hyperlink w:anchor="_Toc24106099"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_Toc24106099 \h </w:instrText>
        </w:r>
        <w:r w:rsidR="0068520B">
          <w:rPr>
            <w:noProof/>
            <w:webHidden/>
          </w:rPr>
        </w:r>
        <w:r w:rsidR="0068520B">
          <w:rPr>
            <w:noProof/>
            <w:webHidden/>
          </w:rPr>
          <w:fldChar w:fldCharType="separate"/>
        </w:r>
        <w:r w:rsidR="0068520B">
          <w:rPr>
            <w:noProof/>
            <w:webHidden/>
          </w:rPr>
          <w:t>138</w:t>
        </w:r>
        <w:r w:rsidR="0068520B">
          <w:rPr>
            <w:noProof/>
            <w:webHidden/>
          </w:rPr>
          <w:fldChar w:fldCharType="end"/>
        </w:r>
      </w:hyperlink>
    </w:p>
    <w:p w14:paraId="560DCC3B" w14:textId="7C2CB0AE" w:rsidR="0068520B" w:rsidRDefault="00A302D6">
      <w:pPr>
        <w:pStyle w:val="TOC2"/>
        <w:rPr>
          <w:rFonts w:asciiTheme="minorHAnsi" w:eastAsiaTheme="minorEastAsia" w:hAnsiTheme="minorHAnsi"/>
          <w:noProof/>
        </w:rPr>
      </w:pPr>
      <w:hyperlink w:anchor="_Toc24106100"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_Toc24106100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6A60D357" w14:textId="33DA6250" w:rsidR="0068520B" w:rsidRDefault="00A302D6">
      <w:pPr>
        <w:pStyle w:val="TOC2"/>
        <w:rPr>
          <w:rFonts w:asciiTheme="minorHAnsi" w:eastAsiaTheme="minorEastAsia" w:hAnsiTheme="minorHAnsi"/>
          <w:noProof/>
        </w:rPr>
      </w:pPr>
      <w:hyperlink w:anchor="_Toc24106101"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Management—Sediment Analysis</w:t>
        </w:r>
        <w:r w:rsidR="0068520B">
          <w:rPr>
            <w:noProof/>
            <w:webHidden/>
          </w:rPr>
          <w:tab/>
        </w:r>
        <w:r w:rsidR="0068520B">
          <w:rPr>
            <w:noProof/>
            <w:webHidden/>
          </w:rPr>
          <w:fldChar w:fldCharType="begin"/>
        </w:r>
        <w:r w:rsidR="0068520B">
          <w:rPr>
            <w:noProof/>
            <w:webHidden/>
          </w:rPr>
          <w:instrText xml:space="preserve"> PAGEREF _Toc24106101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1F989DA1" w14:textId="5F7C807A" w:rsidR="0068520B" w:rsidRDefault="00A302D6">
      <w:pPr>
        <w:pStyle w:val="TOC3"/>
        <w:rPr>
          <w:rFonts w:asciiTheme="minorHAnsi" w:eastAsiaTheme="minorEastAsia" w:hAnsiTheme="minorHAnsi"/>
          <w:noProof/>
        </w:rPr>
      </w:pPr>
      <w:hyperlink w:anchor="_Toc24106102"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_Toc24106102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3CE3E7FB" w14:textId="45240E41" w:rsidR="0068520B" w:rsidRDefault="00A302D6">
      <w:pPr>
        <w:pStyle w:val="TOC3"/>
        <w:rPr>
          <w:rFonts w:asciiTheme="minorHAnsi" w:eastAsiaTheme="minorEastAsia" w:hAnsiTheme="minorHAnsi"/>
          <w:noProof/>
        </w:rPr>
      </w:pPr>
      <w:hyperlink w:anchor="_Toc24106103"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_Toc24106103 \h </w:instrText>
        </w:r>
        <w:r w:rsidR="0068520B">
          <w:rPr>
            <w:noProof/>
            <w:webHidden/>
          </w:rPr>
        </w:r>
        <w:r w:rsidR="0068520B">
          <w:rPr>
            <w:noProof/>
            <w:webHidden/>
          </w:rPr>
          <w:fldChar w:fldCharType="separate"/>
        </w:r>
        <w:r w:rsidR="0068520B">
          <w:rPr>
            <w:noProof/>
            <w:webHidden/>
          </w:rPr>
          <w:t>139</w:t>
        </w:r>
        <w:r w:rsidR="0068520B">
          <w:rPr>
            <w:noProof/>
            <w:webHidden/>
          </w:rPr>
          <w:fldChar w:fldCharType="end"/>
        </w:r>
      </w:hyperlink>
    </w:p>
    <w:p w14:paraId="0E474E65" w14:textId="37DCB7F2" w:rsidR="0068520B" w:rsidRDefault="00A302D6">
      <w:pPr>
        <w:pStyle w:val="TOC3"/>
        <w:rPr>
          <w:rFonts w:asciiTheme="minorHAnsi" w:eastAsiaTheme="minorEastAsia" w:hAnsiTheme="minorHAnsi"/>
          <w:noProof/>
        </w:rPr>
      </w:pPr>
      <w:hyperlink w:anchor="_Toc24106104"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_Toc24106104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609733BC" w14:textId="5CF9EF92" w:rsidR="0068520B" w:rsidRDefault="00A302D6">
      <w:pPr>
        <w:pStyle w:val="TOC3"/>
        <w:rPr>
          <w:rFonts w:asciiTheme="minorHAnsi" w:eastAsiaTheme="minorEastAsia" w:hAnsiTheme="minorHAnsi"/>
          <w:noProof/>
        </w:rPr>
      </w:pPr>
      <w:hyperlink w:anchor="_Toc24106105"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_Toc24106105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23A8923C" w14:textId="2AEA0921" w:rsidR="0068520B" w:rsidRDefault="00A302D6">
      <w:pPr>
        <w:pStyle w:val="TOC3"/>
        <w:rPr>
          <w:rFonts w:asciiTheme="minorHAnsi" w:eastAsiaTheme="minorEastAsia" w:hAnsiTheme="minorHAnsi"/>
          <w:noProof/>
        </w:rPr>
      </w:pPr>
      <w:hyperlink w:anchor="_Toc24106106"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_Toc24106106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14FEC098" w14:textId="5162A90A" w:rsidR="0068520B" w:rsidRDefault="00A302D6">
      <w:pPr>
        <w:pStyle w:val="TOC2"/>
        <w:rPr>
          <w:rFonts w:asciiTheme="minorHAnsi" w:eastAsiaTheme="minorEastAsia" w:hAnsiTheme="minorHAnsi"/>
          <w:noProof/>
        </w:rPr>
      </w:pPr>
      <w:hyperlink w:anchor="_Toc24106107"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 Overview</w:t>
        </w:r>
        <w:r w:rsidR="0068520B">
          <w:rPr>
            <w:noProof/>
            <w:webHidden/>
          </w:rPr>
          <w:tab/>
        </w:r>
        <w:r w:rsidR="0068520B">
          <w:rPr>
            <w:noProof/>
            <w:webHidden/>
          </w:rPr>
          <w:fldChar w:fldCharType="begin"/>
        </w:r>
        <w:r w:rsidR="0068520B">
          <w:rPr>
            <w:noProof/>
            <w:webHidden/>
          </w:rPr>
          <w:instrText xml:space="preserve"> PAGEREF _Toc24106107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C2F54EC" w14:textId="155DC26B" w:rsidR="0068520B" w:rsidRDefault="00A302D6">
      <w:pPr>
        <w:pStyle w:val="TOC3"/>
        <w:rPr>
          <w:rFonts w:asciiTheme="minorHAnsi" w:eastAsiaTheme="minorEastAsia" w:hAnsiTheme="minorHAnsi"/>
          <w:noProof/>
        </w:rPr>
      </w:pPr>
      <w:hyperlink w:anchor="_Toc24106108"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_Toc24106108 \h </w:instrText>
        </w:r>
        <w:r w:rsidR="0068520B">
          <w:rPr>
            <w:noProof/>
            <w:webHidden/>
          </w:rPr>
        </w:r>
        <w:r w:rsidR="0068520B">
          <w:rPr>
            <w:noProof/>
            <w:webHidden/>
          </w:rPr>
          <w:fldChar w:fldCharType="separate"/>
        </w:r>
        <w:r w:rsidR="0068520B">
          <w:rPr>
            <w:noProof/>
            <w:webHidden/>
          </w:rPr>
          <w:t>140</w:t>
        </w:r>
        <w:r w:rsidR="0068520B">
          <w:rPr>
            <w:noProof/>
            <w:webHidden/>
          </w:rPr>
          <w:fldChar w:fldCharType="end"/>
        </w:r>
      </w:hyperlink>
    </w:p>
    <w:p w14:paraId="0ED9A313" w14:textId="3630A0C1" w:rsidR="0068520B" w:rsidRDefault="00A302D6">
      <w:pPr>
        <w:pStyle w:val="TOC2"/>
        <w:rPr>
          <w:rFonts w:asciiTheme="minorHAnsi" w:eastAsiaTheme="minorEastAsia" w:hAnsiTheme="minorHAnsi"/>
          <w:noProof/>
        </w:rPr>
      </w:pPr>
      <w:hyperlink w:anchor="_Toc24106109"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_Toc24106109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4E51D25D" w14:textId="4EF83D09" w:rsidR="0068520B" w:rsidRDefault="00A302D6">
      <w:pPr>
        <w:pStyle w:val="TOC3"/>
        <w:rPr>
          <w:rFonts w:asciiTheme="minorHAnsi" w:eastAsiaTheme="minorEastAsia" w:hAnsiTheme="minorHAnsi"/>
          <w:noProof/>
        </w:rPr>
      </w:pPr>
      <w:hyperlink w:anchor="_Toc24106110"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_Toc24106110 \h </w:instrText>
        </w:r>
        <w:r w:rsidR="0068520B">
          <w:rPr>
            <w:noProof/>
            <w:webHidden/>
          </w:rPr>
        </w:r>
        <w:r w:rsidR="0068520B">
          <w:rPr>
            <w:noProof/>
            <w:webHidden/>
          </w:rPr>
          <w:fldChar w:fldCharType="separate"/>
        </w:r>
        <w:r w:rsidR="0068520B">
          <w:rPr>
            <w:noProof/>
            <w:webHidden/>
          </w:rPr>
          <w:t>143</w:t>
        </w:r>
        <w:r w:rsidR="0068520B">
          <w:rPr>
            <w:noProof/>
            <w:webHidden/>
          </w:rPr>
          <w:fldChar w:fldCharType="end"/>
        </w:r>
      </w:hyperlink>
    </w:p>
    <w:p w14:paraId="3400180C" w14:textId="4D18A5A5" w:rsidR="0068520B" w:rsidRDefault="00A302D6">
      <w:pPr>
        <w:pStyle w:val="TOC2"/>
        <w:rPr>
          <w:rFonts w:asciiTheme="minorHAnsi" w:eastAsiaTheme="minorEastAsia" w:hAnsiTheme="minorHAnsi"/>
          <w:noProof/>
        </w:rPr>
      </w:pPr>
      <w:hyperlink w:anchor="_Toc24106111"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_Toc24106111 \h </w:instrText>
        </w:r>
        <w:r w:rsidR="0068520B">
          <w:rPr>
            <w:noProof/>
            <w:webHidden/>
          </w:rPr>
        </w:r>
        <w:r w:rsidR="0068520B">
          <w:rPr>
            <w:noProof/>
            <w:webHidden/>
          </w:rPr>
          <w:fldChar w:fldCharType="separate"/>
        </w:r>
        <w:r w:rsidR="0068520B">
          <w:rPr>
            <w:noProof/>
            <w:webHidden/>
          </w:rPr>
          <w:t>144</w:t>
        </w:r>
        <w:r w:rsidR="0068520B">
          <w:rPr>
            <w:noProof/>
            <w:webHidden/>
          </w:rPr>
          <w:fldChar w:fldCharType="end"/>
        </w:r>
      </w:hyperlink>
    </w:p>
    <w:p w14:paraId="02A74B2C" w14:textId="1DD3569D" w:rsidR="0068520B" w:rsidRDefault="00A302D6">
      <w:pPr>
        <w:pStyle w:val="TOC2"/>
        <w:rPr>
          <w:rFonts w:asciiTheme="minorHAnsi" w:eastAsiaTheme="minorEastAsia" w:hAnsiTheme="minorHAnsi"/>
          <w:noProof/>
        </w:rPr>
      </w:pPr>
      <w:hyperlink w:anchor="_Toc24106112"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_Toc24106112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6FB7D0C" w14:textId="4EAFFDCD" w:rsidR="0068520B" w:rsidRDefault="00A302D6">
      <w:pPr>
        <w:pStyle w:val="TOC3"/>
        <w:rPr>
          <w:rFonts w:asciiTheme="minorHAnsi" w:eastAsiaTheme="minorEastAsia" w:hAnsiTheme="minorHAnsi"/>
          <w:noProof/>
        </w:rPr>
      </w:pPr>
      <w:hyperlink w:anchor="_Toc24106113"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 Quality Control</w:t>
        </w:r>
        <w:r w:rsidR="0068520B">
          <w:rPr>
            <w:noProof/>
            <w:webHidden/>
          </w:rPr>
          <w:tab/>
        </w:r>
        <w:r w:rsidR="0068520B">
          <w:rPr>
            <w:noProof/>
            <w:webHidden/>
          </w:rPr>
          <w:fldChar w:fldCharType="begin"/>
        </w:r>
        <w:r w:rsidR="0068520B">
          <w:rPr>
            <w:noProof/>
            <w:webHidden/>
          </w:rPr>
          <w:instrText xml:space="preserve"> PAGEREF _Toc24106113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58F919B1" w14:textId="477EDA7D" w:rsidR="0068520B" w:rsidRDefault="00A302D6">
      <w:pPr>
        <w:pStyle w:val="TOC3"/>
        <w:rPr>
          <w:rFonts w:asciiTheme="minorHAnsi" w:eastAsiaTheme="minorEastAsia" w:hAnsiTheme="minorHAnsi"/>
          <w:noProof/>
        </w:rPr>
      </w:pPr>
      <w:hyperlink w:anchor="_Toc24106114"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_Toc24106114 \h </w:instrText>
        </w:r>
        <w:r w:rsidR="0068520B">
          <w:rPr>
            <w:noProof/>
            <w:webHidden/>
          </w:rPr>
        </w:r>
        <w:r w:rsidR="0068520B">
          <w:rPr>
            <w:noProof/>
            <w:webHidden/>
          </w:rPr>
          <w:fldChar w:fldCharType="separate"/>
        </w:r>
        <w:r w:rsidR="0068520B">
          <w:rPr>
            <w:noProof/>
            <w:webHidden/>
          </w:rPr>
          <w:t>145</w:t>
        </w:r>
        <w:r w:rsidR="0068520B">
          <w:rPr>
            <w:noProof/>
            <w:webHidden/>
          </w:rPr>
          <w:fldChar w:fldCharType="end"/>
        </w:r>
      </w:hyperlink>
    </w:p>
    <w:p w14:paraId="675B6E18" w14:textId="730799B0" w:rsidR="0068520B" w:rsidRDefault="00A302D6">
      <w:pPr>
        <w:pStyle w:val="TOC2"/>
        <w:rPr>
          <w:rFonts w:asciiTheme="minorHAnsi" w:eastAsiaTheme="minorEastAsia" w:hAnsiTheme="minorHAnsi"/>
          <w:noProof/>
        </w:rPr>
      </w:pPr>
      <w:hyperlink w:anchor="_Toc24106115"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_Toc24106115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399B83E8" w14:textId="2E958982" w:rsidR="0068520B" w:rsidRDefault="00A302D6">
      <w:pPr>
        <w:pStyle w:val="TOC2"/>
        <w:rPr>
          <w:rFonts w:asciiTheme="minorHAnsi" w:eastAsiaTheme="minorEastAsia" w:hAnsiTheme="minorHAnsi"/>
          <w:noProof/>
        </w:rPr>
      </w:pPr>
      <w:hyperlink w:anchor="_Toc24106116"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_Toc24106116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1E20386B" w14:textId="285F3FC1" w:rsidR="0068520B" w:rsidRDefault="00A302D6">
      <w:pPr>
        <w:pStyle w:val="TOC2"/>
        <w:rPr>
          <w:rFonts w:asciiTheme="minorHAnsi" w:eastAsiaTheme="minorEastAsia" w:hAnsiTheme="minorHAnsi"/>
          <w:noProof/>
        </w:rPr>
      </w:pPr>
      <w:hyperlink w:anchor="_Toc24106117"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_Toc24106117 \h </w:instrText>
        </w:r>
        <w:r w:rsidR="0068520B">
          <w:rPr>
            <w:noProof/>
            <w:webHidden/>
          </w:rPr>
        </w:r>
        <w:r w:rsidR="0068520B">
          <w:rPr>
            <w:noProof/>
            <w:webHidden/>
          </w:rPr>
          <w:fldChar w:fldCharType="separate"/>
        </w:r>
        <w:r w:rsidR="0068520B">
          <w:rPr>
            <w:noProof/>
            <w:webHidden/>
          </w:rPr>
          <w:t>146</w:t>
        </w:r>
        <w:r w:rsidR="0068520B">
          <w:rPr>
            <w:noProof/>
            <w:webHidden/>
          </w:rPr>
          <w:fldChar w:fldCharType="end"/>
        </w:r>
      </w:hyperlink>
    </w:p>
    <w:p w14:paraId="5521323E" w14:textId="72A73092" w:rsidR="0068520B" w:rsidRDefault="00A302D6">
      <w:pPr>
        <w:pStyle w:val="TOC2"/>
        <w:rPr>
          <w:rFonts w:asciiTheme="minorHAnsi" w:eastAsiaTheme="minorEastAsia" w:hAnsiTheme="minorHAnsi"/>
          <w:noProof/>
        </w:rPr>
      </w:pPr>
      <w:hyperlink w:anchor="_Toc24106118"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_Toc24106118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75915866" w14:textId="41D5DEFA" w:rsidR="0068520B" w:rsidRDefault="00A302D6">
      <w:pPr>
        <w:pStyle w:val="TOC2"/>
        <w:rPr>
          <w:rFonts w:asciiTheme="minorHAnsi" w:eastAsiaTheme="minorEastAsia" w:hAnsiTheme="minorHAnsi"/>
          <w:noProof/>
        </w:rPr>
      </w:pPr>
      <w:hyperlink w:anchor="_Toc24106119"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_Toc24106119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3F94620" w14:textId="42C2BDA1" w:rsidR="0068520B" w:rsidRDefault="00A302D6">
      <w:pPr>
        <w:pStyle w:val="TOC3"/>
        <w:rPr>
          <w:rFonts w:asciiTheme="minorHAnsi" w:eastAsiaTheme="minorEastAsia" w:hAnsiTheme="minorHAnsi"/>
          <w:noProof/>
        </w:rPr>
      </w:pPr>
      <w:hyperlink w:anchor="_Toc24106120"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_Toc24106120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6D042A3D" w14:textId="19C86911" w:rsidR="0068520B" w:rsidRDefault="00A302D6">
      <w:pPr>
        <w:pStyle w:val="TOC3"/>
        <w:rPr>
          <w:rFonts w:asciiTheme="minorHAnsi" w:eastAsiaTheme="minorEastAsia" w:hAnsiTheme="minorHAnsi"/>
          <w:noProof/>
        </w:rPr>
      </w:pPr>
      <w:hyperlink w:anchor="_Toc24106121"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_Toc24106121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53D56696" w14:textId="4C1E63BE" w:rsidR="0068520B" w:rsidRDefault="00A302D6">
      <w:pPr>
        <w:pStyle w:val="TOC3"/>
        <w:rPr>
          <w:rFonts w:asciiTheme="minorHAnsi" w:eastAsiaTheme="minorEastAsia" w:hAnsiTheme="minorHAnsi"/>
          <w:noProof/>
        </w:rPr>
      </w:pPr>
      <w:hyperlink w:anchor="_Toc2410612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_Toc24106122 \h </w:instrText>
        </w:r>
        <w:r w:rsidR="0068520B">
          <w:rPr>
            <w:noProof/>
            <w:webHidden/>
          </w:rPr>
        </w:r>
        <w:r w:rsidR="0068520B">
          <w:rPr>
            <w:noProof/>
            <w:webHidden/>
          </w:rPr>
          <w:fldChar w:fldCharType="separate"/>
        </w:r>
        <w:r w:rsidR="0068520B">
          <w:rPr>
            <w:noProof/>
            <w:webHidden/>
          </w:rPr>
          <w:t>147</w:t>
        </w:r>
        <w:r w:rsidR="0068520B">
          <w:rPr>
            <w:noProof/>
            <w:webHidden/>
          </w:rPr>
          <w:fldChar w:fldCharType="end"/>
        </w:r>
      </w:hyperlink>
    </w:p>
    <w:p w14:paraId="3CCD6F38" w14:textId="031B28FD" w:rsidR="0068520B" w:rsidRDefault="00A302D6">
      <w:pPr>
        <w:pStyle w:val="TOC3"/>
        <w:rPr>
          <w:rFonts w:asciiTheme="minorHAnsi" w:eastAsiaTheme="minorEastAsia" w:hAnsiTheme="minorHAnsi"/>
          <w:noProof/>
        </w:rPr>
      </w:pPr>
      <w:hyperlink w:anchor="_Toc24106123"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_Toc24106123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030924F" w14:textId="3B4FB52D" w:rsidR="0068520B" w:rsidRDefault="00A302D6">
      <w:pPr>
        <w:pStyle w:val="TOC3"/>
        <w:rPr>
          <w:rFonts w:asciiTheme="minorHAnsi" w:eastAsiaTheme="minorEastAsia" w:hAnsiTheme="minorHAnsi"/>
          <w:noProof/>
        </w:rPr>
      </w:pPr>
      <w:hyperlink w:anchor="_Toc24106124"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_Toc24106124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5269A7CE" w14:textId="5D992D7C" w:rsidR="0068520B" w:rsidRDefault="00A302D6">
      <w:pPr>
        <w:pStyle w:val="TOC2"/>
        <w:rPr>
          <w:rFonts w:asciiTheme="minorHAnsi" w:eastAsiaTheme="minorEastAsia" w:hAnsiTheme="minorHAnsi"/>
          <w:noProof/>
        </w:rPr>
      </w:pPr>
      <w:hyperlink w:anchor="_Toc24106125"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Benthic Sample Processing and Storage</w:t>
        </w:r>
        <w:r w:rsidR="0068520B">
          <w:rPr>
            <w:noProof/>
            <w:webHidden/>
          </w:rPr>
          <w:tab/>
        </w:r>
        <w:r w:rsidR="0068520B">
          <w:rPr>
            <w:noProof/>
            <w:webHidden/>
          </w:rPr>
          <w:fldChar w:fldCharType="begin"/>
        </w:r>
        <w:r w:rsidR="0068520B">
          <w:rPr>
            <w:noProof/>
            <w:webHidden/>
          </w:rPr>
          <w:instrText xml:space="preserve"> PAGEREF _Toc24106125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3A577223" w14:textId="20D80272" w:rsidR="0068520B" w:rsidRDefault="00A302D6">
      <w:pPr>
        <w:pStyle w:val="TOC3"/>
        <w:rPr>
          <w:rFonts w:asciiTheme="minorHAnsi" w:eastAsiaTheme="minorEastAsia" w:hAnsiTheme="minorHAnsi"/>
          <w:noProof/>
        </w:rPr>
      </w:pPr>
      <w:hyperlink w:anchor="_Toc24106126"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Soft-Bottom Grab Sample Collection</w:t>
        </w:r>
        <w:r w:rsidR="0068520B">
          <w:rPr>
            <w:noProof/>
            <w:webHidden/>
          </w:rPr>
          <w:tab/>
        </w:r>
        <w:r w:rsidR="0068520B">
          <w:rPr>
            <w:noProof/>
            <w:webHidden/>
          </w:rPr>
          <w:fldChar w:fldCharType="begin"/>
        </w:r>
        <w:r w:rsidR="0068520B">
          <w:rPr>
            <w:noProof/>
            <w:webHidden/>
          </w:rPr>
          <w:instrText xml:space="preserve"> PAGEREF _Toc24106126 \h </w:instrText>
        </w:r>
        <w:r w:rsidR="0068520B">
          <w:rPr>
            <w:noProof/>
            <w:webHidden/>
          </w:rPr>
        </w:r>
        <w:r w:rsidR="0068520B">
          <w:rPr>
            <w:noProof/>
            <w:webHidden/>
          </w:rPr>
          <w:fldChar w:fldCharType="separate"/>
        </w:r>
        <w:r w:rsidR="0068520B">
          <w:rPr>
            <w:noProof/>
            <w:webHidden/>
          </w:rPr>
          <w:t>148</w:t>
        </w:r>
        <w:r w:rsidR="0068520B">
          <w:rPr>
            <w:noProof/>
            <w:webHidden/>
          </w:rPr>
          <w:fldChar w:fldCharType="end"/>
        </w:r>
      </w:hyperlink>
    </w:p>
    <w:p w14:paraId="47C27C8F" w14:textId="51B73D92" w:rsidR="0068520B" w:rsidRDefault="00A302D6">
      <w:pPr>
        <w:pStyle w:val="TOC2"/>
        <w:rPr>
          <w:rFonts w:asciiTheme="minorHAnsi" w:eastAsiaTheme="minorEastAsia" w:hAnsiTheme="minorHAnsi"/>
          <w:noProof/>
        </w:rPr>
      </w:pPr>
      <w:hyperlink w:anchor="_Toc24106127"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_Toc24106127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0B315D9B" w14:textId="3C4C9782" w:rsidR="0068520B" w:rsidRDefault="00A302D6">
      <w:pPr>
        <w:pStyle w:val="TOC3"/>
        <w:rPr>
          <w:rFonts w:asciiTheme="minorHAnsi" w:eastAsiaTheme="minorEastAsia" w:hAnsiTheme="minorHAnsi"/>
          <w:noProof/>
        </w:rPr>
      </w:pPr>
      <w:hyperlink w:anchor="_Toc24106128" w:history="1">
        <w:r w:rsidR="0068520B" w:rsidRPr="00CA0E49">
          <w:rPr>
            <w:rStyle w:val="Hyperlink"/>
            <w:noProof/>
          </w:rPr>
          <w:t>B3.1</w:t>
        </w:r>
        <w:r w:rsidR="0068520B">
          <w:rPr>
            <w:rFonts w:asciiTheme="minorHAnsi" w:eastAsiaTheme="minorEastAsia" w:hAnsiTheme="minorHAnsi"/>
            <w:noProof/>
          </w:rPr>
          <w:tab/>
        </w:r>
        <w:r w:rsidR="0068520B" w:rsidRPr="00CA0E49">
          <w:rPr>
            <w:rStyle w:val="Hyperlink"/>
            <w:noProof/>
          </w:rPr>
          <w:t>Sample Handling</w:t>
        </w:r>
        <w:r w:rsidR="0068520B">
          <w:rPr>
            <w:noProof/>
            <w:webHidden/>
          </w:rPr>
          <w:tab/>
        </w:r>
        <w:r w:rsidR="0068520B">
          <w:rPr>
            <w:noProof/>
            <w:webHidden/>
          </w:rPr>
          <w:fldChar w:fldCharType="begin"/>
        </w:r>
        <w:r w:rsidR="0068520B">
          <w:rPr>
            <w:noProof/>
            <w:webHidden/>
          </w:rPr>
          <w:instrText xml:space="preserve"> PAGEREF _Toc24106128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7FE0CD1C" w14:textId="3270170C" w:rsidR="0068520B" w:rsidRDefault="00A302D6">
      <w:pPr>
        <w:pStyle w:val="TOC3"/>
        <w:rPr>
          <w:rFonts w:asciiTheme="minorHAnsi" w:eastAsiaTheme="minorEastAsia" w:hAnsiTheme="minorHAnsi"/>
          <w:noProof/>
        </w:rPr>
      </w:pPr>
      <w:hyperlink w:anchor="_Toc24106129" w:history="1">
        <w:r w:rsidR="0068520B" w:rsidRPr="00CA0E49">
          <w:rPr>
            <w:rStyle w:val="Hyperlink"/>
            <w:noProof/>
          </w:rPr>
          <w:t>B3.2</w:t>
        </w:r>
        <w:r w:rsidR="0068520B">
          <w:rPr>
            <w:rFonts w:asciiTheme="minorHAnsi" w:eastAsiaTheme="minorEastAsia" w:hAnsiTheme="minorHAnsi"/>
            <w:noProof/>
          </w:rPr>
          <w:tab/>
        </w:r>
        <w:r w:rsidR="0068520B" w:rsidRPr="00CA0E49">
          <w:rPr>
            <w:rStyle w:val="Hyperlink"/>
            <w:noProof/>
          </w:rPr>
          <w:t>Sample Custody</w:t>
        </w:r>
        <w:r w:rsidR="0068520B">
          <w:rPr>
            <w:noProof/>
            <w:webHidden/>
          </w:rPr>
          <w:tab/>
        </w:r>
        <w:r w:rsidR="0068520B">
          <w:rPr>
            <w:noProof/>
            <w:webHidden/>
          </w:rPr>
          <w:fldChar w:fldCharType="begin"/>
        </w:r>
        <w:r w:rsidR="0068520B">
          <w:rPr>
            <w:noProof/>
            <w:webHidden/>
          </w:rPr>
          <w:instrText xml:space="preserve"> PAGEREF _Toc24106129 \h </w:instrText>
        </w:r>
        <w:r w:rsidR="0068520B">
          <w:rPr>
            <w:noProof/>
            <w:webHidden/>
          </w:rPr>
        </w:r>
        <w:r w:rsidR="0068520B">
          <w:rPr>
            <w:noProof/>
            <w:webHidden/>
          </w:rPr>
          <w:fldChar w:fldCharType="separate"/>
        </w:r>
        <w:r w:rsidR="0068520B">
          <w:rPr>
            <w:noProof/>
            <w:webHidden/>
          </w:rPr>
          <w:t>151</w:t>
        </w:r>
        <w:r w:rsidR="0068520B">
          <w:rPr>
            <w:noProof/>
            <w:webHidden/>
          </w:rPr>
          <w:fldChar w:fldCharType="end"/>
        </w:r>
      </w:hyperlink>
    </w:p>
    <w:p w14:paraId="6E29A826" w14:textId="0B5146C0" w:rsidR="0068520B" w:rsidRDefault="00A302D6">
      <w:pPr>
        <w:pStyle w:val="TOC2"/>
        <w:rPr>
          <w:rFonts w:asciiTheme="minorHAnsi" w:eastAsiaTheme="minorEastAsia" w:hAnsiTheme="minorHAnsi"/>
          <w:noProof/>
        </w:rPr>
      </w:pPr>
      <w:hyperlink w:anchor="_Toc24106130"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_Toc24106130 \h </w:instrText>
        </w:r>
        <w:r w:rsidR="0068520B">
          <w:rPr>
            <w:noProof/>
            <w:webHidden/>
          </w:rPr>
        </w:r>
        <w:r w:rsidR="0068520B">
          <w:rPr>
            <w:noProof/>
            <w:webHidden/>
          </w:rPr>
          <w:fldChar w:fldCharType="separate"/>
        </w:r>
        <w:r w:rsidR="0068520B">
          <w:rPr>
            <w:noProof/>
            <w:webHidden/>
          </w:rPr>
          <w:t>152</w:t>
        </w:r>
        <w:r w:rsidR="0068520B">
          <w:rPr>
            <w:noProof/>
            <w:webHidden/>
          </w:rPr>
          <w:fldChar w:fldCharType="end"/>
        </w:r>
      </w:hyperlink>
    </w:p>
    <w:p w14:paraId="4F24B91B" w14:textId="29559030" w:rsidR="0068520B" w:rsidRDefault="00A302D6">
      <w:pPr>
        <w:pStyle w:val="TOC2"/>
        <w:rPr>
          <w:rFonts w:asciiTheme="minorHAnsi" w:eastAsiaTheme="minorEastAsia" w:hAnsiTheme="minorHAnsi"/>
          <w:noProof/>
        </w:rPr>
      </w:pPr>
      <w:hyperlink w:anchor="_Toc24106131"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_Toc24106131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EDE3206" w14:textId="286567C6" w:rsidR="0068520B" w:rsidRDefault="00A302D6">
      <w:pPr>
        <w:pStyle w:val="TOC3"/>
        <w:rPr>
          <w:rFonts w:asciiTheme="minorHAnsi" w:eastAsiaTheme="minorEastAsia" w:hAnsiTheme="minorHAnsi"/>
          <w:noProof/>
        </w:rPr>
      </w:pPr>
      <w:hyperlink w:anchor="_Toc24106132"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Sediment Samples Quality Control</w:t>
        </w:r>
        <w:r w:rsidR="0068520B">
          <w:rPr>
            <w:noProof/>
            <w:webHidden/>
          </w:rPr>
          <w:tab/>
        </w:r>
        <w:r w:rsidR="0068520B">
          <w:rPr>
            <w:noProof/>
            <w:webHidden/>
          </w:rPr>
          <w:fldChar w:fldCharType="begin"/>
        </w:r>
        <w:r w:rsidR="0068520B">
          <w:rPr>
            <w:noProof/>
            <w:webHidden/>
          </w:rPr>
          <w:instrText xml:space="preserve"> PAGEREF _Toc24106132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3D31FBA1" w14:textId="10128643" w:rsidR="0068520B" w:rsidRDefault="00A302D6">
      <w:pPr>
        <w:pStyle w:val="TOC3"/>
        <w:rPr>
          <w:rFonts w:asciiTheme="minorHAnsi" w:eastAsiaTheme="minorEastAsia" w:hAnsiTheme="minorHAnsi"/>
          <w:noProof/>
        </w:rPr>
      </w:pPr>
      <w:hyperlink w:anchor="_Toc24106133" w:history="1">
        <w:r w:rsidR="0068520B" w:rsidRPr="00CA0E49">
          <w:rPr>
            <w:rStyle w:val="Hyperlink"/>
            <w:noProof/>
          </w:rPr>
          <w:t>B5.2</w:t>
        </w:r>
        <w:r w:rsidR="0068520B">
          <w:rPr>
            <w:rFonts w:asciiTheme="minorHAnsi" w:eastAsiaTheme="minorEastAsia" w:hAnsiTheme="minorHAnsi"/>
            <w:noProof/>
          </w:rPr>
          <w:tab/>
        </w:r>
        <w:r w:rsidR="0068520B" w:rsidRPr="00CA0E49">
          <w:rPr>
            <w:rStyle w:val="Hyperlink"/>
            <w:noProof/>
          </w:rPr>
          <w:t>Soft-Bottom Grab Sampling Quality Control</w:t>
        </w:r>
        <w:r w:rsidR="0068520B">
          <w:rPr>
            <w:noProof/>
            <w:webHidden/>
          </w:rPr>
          <w:tab/>
        </w:r>
        <w:r w:rsidR="0068520B">
          <w:rPr>
            <w:noProof/>
            <w:webHidden/>
          </w:rPr>
          <w:fldChar w:fldCharType="begin"/>
        </w:r>
        <w:r w:rsidR="0068520B">
          <w:rPr>
            <w:noProof/>
            <w:webHidden/>
          </w:rPr>
          <w:instrText xml:space="preserve"> PAGEREF _Toc24106133 \h </w:instrText>
        </w:r>
        <w:r w:rsidR="0068520B">
          <w:rPr>
            <w:noProof/>
            <w:webHidden/>
          </w:rPr>
        </w:r>
        <w:r w:rsidR="0068520B">
          <w:rPr>
            <w:noProof/>
            <w:webHidden/>
          </w:rPr>
          <w:fldChar w:fldCharType="separate"/>
        </w:r>
        <w:r w:rsidR="0068520B">
          <w:rPr>
            <w:noProof/>
            <w:webHidden/>
          </w:rPr>
          <w:t>153</w:t>
        </w:r>
        <w:r w:rsidR="0068520B">
          <w:rPr>
            <w:noProof/>
            <w:webHidden/>
          </w:rPr>
          <w:fldChar w:fldCharType="end"/>
        </w:r>
      </w:hyperlink>
    </w:p>
    <w:p w14:paraId="418F1519" w14:textId="0C7E9A27" w:rsidR="0068520B" w:rsidRDefault="00A302D6">
      <w:pPr>
        <w:pStyle w:val="TOC2"/>
        <w:rPr>
          <w:rFonts w:asciiTheme="minorHAnsi" w:eastAsiaTheme="minorEastAsia" w:hAnsiTheme="minorHAnsi"/>
          <w:noProof/>
        </w:rPr>
      </w:pPr>
      <w:hyperlink w:anchor="_Toc24106134"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Testing, Inspection, and Maintenance Requirements</w:t>
        </w:r>
        <w:r w:rsidR="0068520B">
          <w:rPr>
            <w:noProof/>
            <w:webHidden/>
          </w:rPr>
          <w:tab/>
        </w:r>
        <w:r w:rsidR="0068520B">
          <w:rPr>
            <w:noProof/>
            <w:webHidden/>
          </w:rPr>
          <w:fldChar w:fldCharType="begin"/>
        </w:r>
        <w:r w:rsidR="0068520B">
          <w:rPr>
            <w:noProof/>
            <w:webHidden/>
          </w:rPr>
          <w:instrText xml:space="preserve"> PAGEREF _Toc24106134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929301B" w14:textId="5D1005FB" w:rsidR="0068520B" w:rsidRDefault="00A302D6">
      <w:pPr>
        <w:pStyle w:val="TOC2"/>
        <w:rPr>
          <w:rFonts w:asciiTheme="minorHAnsi" w:eastAsiaTheme="minorEastAsia" w:hAnsiTheme="minorHAnsi"/>
          <w:noProof/>
        </w:rPr>
      </w:pPr>
      <w:hyperlink w:anchor="_Toc24106135"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Instruments</w:t>
        </w:r>
        <w:r w:rsidR="0068520B">
          <w:rPr>
            <w:noProof/>
            <w:webHidden/>
          </w:rPr>
          <w:tab/>
        </w:r>
        <w:r w:rsidR="0068520B">
          <w:rPr>
            <w:noProof/>
            <w:webHidden/>
          </w:rPr>
          <w:fldChar w:fldCharType="begin"/>
        </w:r>
        <w:r w:rsidR="0068520B">
          <w:rPr>
            <w:noProof/>
            <w:webHidden/>
          </w:rPr>
          <w:instrText xml:space="preserve"> PAGEREF _Toc24106135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2C275559" w14:textId="7BFED71A" w:rsidR="0068520B" w:rsidRDefault="00A302D6">
      <w:pPr>
        <w:pStyle w:val="TOC2"/>
        <w:rPr>
          <w:rFonts w:asciiTheme="minorHAnsi" w:eastAsiaTheme="minorEastAsia" w:hAnsiTheme="minorHAnsi"/>
          <w:noProof/>
        </w:rPr>
      </w:pPr>
      <w:hyperlink w:anchor="_Toc24106136"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_Toc24106136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C02137E" w14:textId="6AAB60BE" w:rsidR="0068520B" w:rsidRDefault="00A302D6">
      <w:pPr>
        <w:pStyle w:val="TOC2"/>
        <w:rPr>
          <w:rFonts w:asciiTheme="minorHAnsi" w:eastAsiaTheme="minorEastAsia" w:hAnsiTheme="minorHAnsi"/>
          <w:noProof/>
        </w:rPr>
      </w:pPr>
      <w:hyperlink w:anchor="_Toc24106137"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_Toc24106137 \h </w:instrText>
        </w:r>
        <w:r w:rsidR="0068520B">
          <w:rPr>
            <w:noProof/>
            <w:webHidden/>
          </w:rPr>
        </w:r>
        <w:r w:rsidR="0068520B">
          <w:rPr>
            <w:noProof/>
            <w:webHidden/>
          </w:rPr>
          <w:fldChar w:fldCharType="separate"/>
        </w:r>
        <w:r w:rsidR="0068520B">
          <w:rPr>
            <w:noProof/>
            <w:webHidden/>
          </w:rPr>
          <w:t>154</w:t>
        </w:r>
        <w:r w:rsidR="0068520B">
          <w:rPr>
            <w:noProof/>
            <w:webHidden/>
          </w:rPr>
          <w:fldChar w:fldCharType="end"/>
        </w:r>
      </w:hyperlink>
    </w:p>
    <w:p w14:paraId="76B2B2A5" w14:textId="737A5828" w:rsidR="0068520B" w:rsidRDefault="00A302D6">
      <w:pPr>
        <w:pStyle w:val="TOC2"/>
        <w:rPr>
          <w:rFonts w:asciiTheme="minorHAnsi" w:eastAsiaTheme="minorEastAsia" w:hAnsiTheme="minorHAnsi"/>
          <w:noProof/>
        </w:rPr>
      </w:pPr>
      <w:hyperlink w:anchor="_Toc24106138"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_Toc24106138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07C571B" w14:textId="3381F3B1" w:rsidR="0068520B" w:rsidRDefault="00A302D6">
      <w:pPr>
        <w:pStyle w:val="TOC3"/>
        <w:rPr>
          <w:rFonts w:asciiTheme="minorHAnsi" w:eastAsiaTheme="minorEastAsia" w:hAnsiTheme="minorHAnsi"/>
          <w:noProof/>
        </w:rPr>
      </w:pPr>
      <w:hyperlink w:anchor="_Toc24106139" w:history="1">
        <w:r w:rsidR="0068520B" w:rsidRPr="00CA0E49">
          <w:rPr>
            <w:rStyle w:val="Hyperlink"/>
            <w:noProof/>
          </w:rPr>
          <w:t>B10.1</w:t>
        </w:r>
        <w:r w:rsidR="0068520B">
          <w:rPr>
            <w:rFonts w:asciiTheme="minorHAnsi" w:eastAsiaTheme="minorEastAsia" w:hAnsiTheme="minorHAnsi"/>
            <w:noProof/>
          </w:rPr>
          <w:tab/>
        </w:r>
        <w:r w:rsidR="0068520B" w:rsidRPr="00CA0E49">
          <w:rPr>
            <w:rStyle w:val="Hyperlink"/>
            <w:noProof/>
          </w:rPr>
          <w:t>Sediment Analysis</w:t>
        </w:r>
        <w:r w:rsidR="0068520B">
          <w:rPr>
            <w:noProof/>
            <w:webHidden/>
          </w:rPr>
          <w:tab/>
        </w:r>
        <w:r w:rsidR="0068520B">
          <w:rPr>
            <w:noProof/>
            <w:webHidden/>
          </w:rPr>
          <w:fldChar w:fldCharType="begin"/>
        </w:r>
        <w:r w:rsidR="0068520B">
          <w:rPr>
            <w:noProof/>
            <w:webHidden/>
          </w:rPr>
          <w:instrText xml:space="preserve"> PAGEREF _Toc24106139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7D2687B0" w14:textId="3D574F52" w:rsidR="0068520B" w:rsidRDefault="00A302D6">
      <w:pPr>
        <w:pStyle w:val="TOC3"/>
        <w:rPr>
          <w:rFonts w:asciiTheme="minorHAnsi" w:eastAsiaTheme="minorEastAsia" w:hAnsiTheme="minorHAnsi"/>
          <w:noProof/>
        </w:rPr>
      </w:pPr>
      <w:hyperlink w:anchor="_Toc24106140" w:history="1">
        <w:r w:rsidR="0068520B" w:rsidRPr="00CA0E49">
          <w:rPr>
            <w:rStyle w:val="Hyperlink"/>
            <w:noProof/>
          </w:rPr>
          <w:t>B10.2</w:t>
        </w:r>
        <w:r w:rsidR="0068520B">
          <w:rPr>
            <w:rFonts w:asciiTheme="minorHAnsi" w:eastAsiaTheme="minorEastAsia" w:hAnsiTheme="minorHAnsi"/>
            <w:noProof/>
          </w:rPr>
          <w:tab/>
        </w:r>
        <w:r w:rsidR="0068520B" w:rsidRPr="00CA0E49">
          <w:rPr>
            <w:rStyle w:val="Hyperlink"/>
            <w:noProof/>
          </w:rPr>
          <w:t>Data Custody</w:t>
        </w:r>
        <w:r w:rsidR="0068520B">
          <w:rPr>
            <w:noProof/>
            <w:webHidden/>
          </w:rPr>
          <w:tab/>
        </w:r>
        <w:r w:rsidR="0068520B">
          <w:rPr>
            <w:noProof/>
            <w:webHidden/>
          </w:rPr>
          <w:fldChar w:fldCharType="begin"/>
        </w:r>
        <w:r w:rsidR="0068520B">
          <w:rPr>
            <w:noProof/>
            <w:webHidden/>
          </w:rPr>
          <w:instrText xml:space="preserve"> PAGEREF _Toc24106140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4A3065D2" w14:textId="12B247A8" w:rsidR="0068520B" w:rsidRDefault="00A302D6">
      <w:pPr>
        <w:pStyle w:val="TOC3"/>
        <w:rPr>
          <w:rFonts w:asciiTheme="minorHAnsi" w:eastAsiaTheme="minorEastAsia" w:hAnsiTheme="minorHAnsi"/>
          <w:noProof/>
        </w:rPr>
      </w:pPr>
      <w:hyperlink w:anchor="_Toc24106141"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Laboratory Data and Data Reduction</w:t>
        </w:r>
        <w:r w:rsidR="0068520B">
          <w:rPr>
            <w:noProof/>
            <w:webHidden/>
          </w:rPr>
          <w:tab/>
        </w:r>
        <w:r w:rsidR="0068520B">
          <w:rPr>
            <w:noProof/>
            <w:webHidden/>
          </w:rPr>
          <w:fldChar w:fldCharType="begin"/>
        </w:r>
        <w:r w:rsidR="0068520B">
          <w:rPr>
            <w:noProof/>
            <w:webHidden/>
          </w:rPr>
          <w:instrText xml:space="preserve"> PAGEREF _Toc24106141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DBEFEEF" w14:textId="59D2B741" w:rsidR="0068520B" w:rsidRDefault="00A302D6">
      <w:pPr>
        <w:pStyle w:val="TOC3"/>
        <w:rPr>
          <w:rFonts w:asciiTheme="minorHAnsi" w:eastAsiaTheme="minorEastAsia" w:hAnsiTheme="minorHAnsi"/>
          <w:noProof/>
        </w:rPr>
      </w:pPr>
      <w:hyperlink w:anchor="_Toc24106142" w:history="1">
        <w:r w:rsidR="0068520B" w:rsidRPr="00CA0E49">
          <w:rPr>
            <w:rStyle w:val="Hyperlink"/>
            <w:noProof/>
          </w:rPr>
          <w:t>B10.3</w:t>
        </w:r>
        <w:r w:rsidR="0068520B">
          <w:rPr>
            <w:rFonts w:asciiTheme="minorHAnsi" w:eastAsiaTheme="minorEastAsia" w:hAnsiTheme="minorHAnsi"/>
            <w:noProof/>
          </w:rPr>
          <w:tab/>
        </w:r>
        <w:r w:rsidR="0068520B" w:rsidRPr="00CA0E49">
          <w:rPr>
            <w:rStyle w:val="Hyperlink"/>
            <w:noProof/>
          </w:rPr>
          <w:t>Dataset Structure</w:t>
        </w:r>
        <w:r w:rsidR="0068520B">
          <w:rPr>
            <w:noProof/>
            <w:webHidden/>
          </w:rPr>
          <w:tab/>
        </w:r>
        <w:r w:rsidR="0068520B">
          <w:rPr>
            <w:noProof/>
            <w:webHidden/>
          </w:rPr>
          <w:fldChar w:fldCharType="begin"/>
        </w:r>
        <w:r w:rsidR="0068520B">
          <w:rPr>
            <w:noProof/>
            <w:webHidden/>
          </w:rPr>
          <w:instrText xml:space="preserve"> PAGEREF _Toc24106142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6346E1E7" w14:textId="16822D91" w:rsidR="0068520B" w:rsidRDefault="00A302D6">
      <w:pPr>
        <w:pStyle w:val="TOC3"/>
        <w:rPr>
          <w:rFonts w:asciiTheme="minorHAnsi" w:eastAsiaTheme="minorEastAsia" w:hAnsiTheme="minorHAnsi"/>
          <w:noProof/>
        </w:rPr>
      </w:pPr>
      <w:hyperlink w:anchor="_Toc24106143" w:history="1">
        <w:r w:rsidR="0068520B" w:rsidRPr="00CA0E49">
          <w:rPr>
            <w:rStyle w:val="Hyperlink"/>
            <w:noProof/>
          </w:rPr>
          <w:t>B10.4</w:t>
        </w:r>
        <w:r w:rsidR="0068520B">
          <w:rPr>
            <w:rFonts w:asciiTheme="minorHAnsi" w:eastAsiaTheme="minorEastAsia" w:hAnsiTheme="minorHAnsi"/>
            <w:noProof/>
          </w:rPr>
          <w:tab/>
        </w:r>
        <w:r w:rsidR="0068520B" w:rsidRPr="00CA0E49">
          <w:rPr>
            <w:rStyle w:val="Hyperlink"/>
            <w:noProof/>
          </w:rPr>
          <w:t>Project Database Codes</w:t>
        </w:r>
        <w:r w:rsidR="0068520B">
          <w:rPr>
            <w:noProof/>
            <w:webHidden/>
          </w:rPr>
          <w:tab/>
        </w:r>
        <w:r w:rsidR="0068520B">
          <w:rPr>
            <w:noProof/>
            <w:webHidden/>
          </w:rPr>
          <w:fldChar w:fldCharType="begin"/>
        </w:r>
        <w:r w:rsidR="0068520B">
          <w:rPr>
            <w:noProof/>
            <w:webHidden/>
          </w:rPr>
          <w:instrText xml:space="preserve"> PAGEREF _Toc24106143 \h </w:instrText>
        </w:r>
        <w:r w:rsidR="0068520B">
          <w:rPr>
            <w:noProof/>
            <w:webHidden/>
          </w:rPr>
        </w:r>
        <w:r w:rsidR="0068520B">
          <w:rPr>
            <w:noProof/>
            <w:webHidden/>
          </w:rPr>
          <w:fldChar w:fldCharType="separate"/>
        </w:r>
        <w:r w:rsidR="0068520B">
          <w:rPr>
            <w:noProof/>
            <w:webHidden/>
          </w:rPr>
          <w:t>155</w:t>
        </w:r>
        <w:r w:rsidR="0068520B">
          <w:rPr>
            <w:noProof/>
            <w:webHidden/>
          </w:rPr>
          <w:fldChar w:fldCharType="end"/>
        </w:r>
      </w:hyperlink>
    </w:p>
    <w:p w14:paraId="315534E8" w14:textId="7470E90F" w:rsidR="0068520B" w:rsidRDefault="00A302D6">
      <w:pPr>
        <w:pStyle w:val="TOC1"/>
        <w:rPr>
          <w:rFonts w:asciiTheme="minorHAnsi" w:eastAsiaTheme="minorEastAsia" w:hAnsiTheme="minorHAnsi"/>
          <w:b w:val="0"/>
          <w:noProof/>
        </w:rPr>
      </w:pPr>
      <w:hyperlink w:anchor="_Toc24106144" w:history="1">
        <w:r w:rsidR="0068520B" w:rsidRPr="00CA0E49">
          <w:rPr>
            <w:rStyle w:val="Hyperlink"/>
            <w:noProof/>
          </w:rPr>
          <w:t>Section B. Marine/Water Quality Data Generation And Acquisition</w:t>
        </w:r>
        <w:r w:rsidR="0068520B">
          <w:rPr>
            <w:noProof/>
            <w:webHidden/>
          </w:rPr>
          <w:tab/>
        </w:r>
        <w:r w:rsidR="0068520B">
          <w:rPr>
            <w:noProof/>
            <w:webHidden/>
          </w:rPr>
          <w:fldChar w:fldCharType="begin"/>
        </w:r>
        <w:r w:rsidR="0068520B">
          <w:rPr>
            <w:noProof/>
            <w:webHidden/>
          </w:rPr>
          <w:instrText xml:space="preserve"> PAGEREF _Toc24106144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2CDB87E4" w14:textId="4A11B591" w:rsidR="0068520B" w:rsidRDefault="00A302D6">
      <w:pPr>
        <w:pStyle w:val="TOC2"/>
        <w:rPr>
          <w:rFonts w:asciiTheme="minorHAnsi" w:eastAsiaTheme="minorEastAsia" w:hAnsiTheme="minorHAnsi"/>
          <w:noProof/>
        </w:rPr>
      </w:pPr>
      <w:hyperlink w:anchor="_Toc24106145" w:history="1">
        <w:r w:rsidR="0068520B" w:rsidRPr="00CA0E49">
          <w:rPr>
            <w:rStyle w:val="Hyperlink"/>
            <w:noProof/>
          </w:rPr>
          <w:t>B1</w:t>
        </w:r>
        <w:r w:rsidR="0068520B">
          <w:rPr>
            <w:rFonts w:asciiTheme="minorHAnsi" w:eastAsiaTheme="minorEastAsia" w:hAnsiTheme="minorHAnsi"/>
            <w:noProof/>
          </w:rPr>
          <w:tab/>
        </w:r>
        <w:r w:rsidR="0068520B" w:rsidRPr="00CA0E49">
          <w:rPr>
            <w:rStyle w:val="Hyperlink"/>
            <w:noProof/>
          </w:rPr>
          <w:t>Sampling Design</w:t>
        </w:r>
        <w:r w:rsidR="0068520B">
          <w:rPr>
            <w:noProof/>
            <w:webHidden/>
          </w:rPr>
          <w:tab/>
        </w:r>
        <w:r w:rsidR="0068520B">
          <w:rPr>
            <w:noProof/>
            <w:webHidden/>
          </w:rPr>
          <w:fldChar w:fldCharType="begin"/>
        </w:r>
        <w:r w:rsidR="0068520B">
          <w:rPr>
            <w:noProof/>
            <w:webHidden/>
          </w:rPr>
          <w:instrText xml:space="preserve"> PAGEREF _Toc24106145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CF906F9" w14:textId="2AC97D44" w:rsidR="0068520B" w:rsidRDefault="00A302D6">
      <w:pPr>
        <w:pStyle w:val="TOC3"/>
        <w:rPr>
          <w:rFonts w:asciiTheme="minorHAnsi" w:eastAsiaTheme="minorEastAsia" w:hAnsiTheme="minorHAnsi"/>
          <w:noProof/>
        </w:rPr>
      </w:pPr>
      <w:hyperlink w:anchor="_Toc24106146"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w:t>
        </w:r>
        <w:r w:rsidR="0068520B">
          <w:rPr>
            <w:noProof/>
            <w:webHidden/>
          </w:rPr>
          <w:tab/>
        </w:r>
        <w:r w:rsidR="0068520B">
          <w:rPr>
            <w:noProof/>
            <w:webHidden/>
          </w:rPr>
          <w:fldChar w:fldCharType="begin"/>
        </w:r>
        <w:r w:rsidR="0068520B">
          <w:rPr>
            <w:noProof/>
            <w:webHidden/>
          </w:rPr>
          <w:instrText xml:space="preserve"> PAGEREF _Toc24106146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788D73CB" w14:textId="4AA53536" w:rsidR="0068520B" w:rsidRDefault="00A302D6">
      <w:pPr>
        <w:pStyle w:val="TOC3"/>
        <w:rPr>
          <w:rFonts w:asciiTheme="minorHAnsi" w:eastAsiaTheme="minorEastAsia" w:hAnsiTheme="minorHAnsi"/>
          <w:noProof/>
        </w:rPr>
      </w:pPr>
      <w:hyperlink w:anchor="_Toc24106147" w:history="1">
        <w:r w:rsidR="0068520B" w:rsidRPr="00CA0E49">
          <w:rPr>
            <w:rStyle w:val="Hyperlink"/>
            <w:noProof/>
          </w:rPr>
          <w:t>B1.1</w:t>
        </w:r>
        <w:r w:rsidR="0068520B">
          <w:rPr>
            <w:rFonts w:asciiTheme="minorHAnsi" w:eastAsiaTheme="minorEastAsia" w:hAnsiTheme="minorHAnsi"/>
            <w:noProof/>
          </w:rPr>
          <w:tab/>
        </w:r>
        <w:r w:rsidR="0068520B" w:rsidRPr="00CA0E49">
          <w:rPr>
            <w:rStyle w:val="Hyperlink"/>
            <w:noProof/>
          </w:rPr>
          <w:t>Sampling Site Selection </w:t>
        </w:r>
        <w:r w:rsidR="0068520B">
          <w:rPr>
            <w:noProof/>
            <w:webHidden/>
          </w:rPr>
          <w:tab/>
        </w:r>
        <w:r w:rsidR="0068520B">
          <w:rPr>
            <w:noProof/>
            <w:webHidden/>
          </w:rPr>
          <w:fldChar w:fldCharType="begin"/>
        </w:r>
        <w:r w:rsidR="0068520B">
          <w:rPr>
            <w:noProof/>
            <w:webHidden/>
          </w:rPr>
          <w:instrText xml:space="preserve"> PAGEREF _Toc24106147 \h </w:instrText>
        </w:r>
        <w:r w:rsidR="0068520B">
          <w:rPr>
            <w:noProof/>
            <w:webHidden/>
          </w:rPr>
        </w:r>
        <w:r w:rsidR="0068520B">
          <w:rPr>
            <w:noProof/>
            <w:webHidden/>
          </w:rPr>
          <w:fldChar w:fldCharType="separate"/>
        </w:r>
        <w:r w:rsidR="0068520B">
          <w:rPr>
            <w:noProof/>
            <w:webHidden/>
          </w:rPr>
          <w:t>156</w:t>
        </w:r>
        <w:r w:rsidR="0068520B">
          <w:rPr>
            <w:noProof/>
            <w:webHidden/>
          </w:rPr>
          <w:fldChar w:fldCharType="end"/>
        </w:r>
      </w:hyperlink>
    </w:p>
    <w:p w14:paraId="65A01DF7" w14:textId="40D9FCE9" w:rsidR="0068520B" w:rsidRDefault="00A302D6">
      <w:pPr>
        <w:pStyle w:val="TOC2"/>
        <w:rPr>
          <w:rFonts w:asciiTheme="minorHAnsi" w:eastAsiaTheme="minorEastAsia" w:hAnsiTheme="minorHAnsi"/>
          <w:noProof/>
        </w:rPr>
      </w:pPr>
      <w:hyperlink w:anchor="_Toc24106148" w:history="1">
        <w:r w:rsidR="0068520B" w:rsidRPr="00CA0E49">
          <w:rPr>
            <w:rStyle w:val="Hyperlink"/>
            <w:noProof/>
          </w:rPr>
          <w:t>B2</w:t>
        </w:r>
        <w:r w:rsidR="0068520B">
          <w:rPr>
            <w:rFonts w:asciiTheme="minorHAnsi" w:eastAsiaTheme="minorEastAsia" w:hAnsiTheme="minorHAnsi"/>
            <w:noProof/>
          </w:rPr>
          <w:tab/>
        </w:r>
        <w:r w:rsidR="0068520B" w:rsidRPr="00CA0E49">
          <w:rPr>
            <w:rStyle w:val="Hyperlink"/>
            <w:noProof/>
          </w:rPr>
          <w:t>Sampling Methods: Sample Collection, Processing, and Storage</w:t>
        </w:r>
        <w:r w:rsidR="0068520B">
          <w:rPr>
            <w:noProof/>
            <w:webHidden/>
          </w:rPr>
          <w:tab/>
        </w:r>
        <w:r w:rsidR="0068520B">
          <w:rPr>
            <w:noProof/>
            <w:webHidden/>
          </w:rPr>
          <w:fldChar w:fldCharType="begin"/>
        </w:r>
        <w:r w:rsidR="0068520B">
          <w:rPr>
            <w:noProof/>
            <w:webHidden/>
          </w:rPr>
          <w:instrText xml:space="preserve"> PAGEREF _Toc24106148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4AAA8A3C" w14:textId="1C0992CA" w:rsidR="0068520B" w:rsidRDefault="00A302D6">
      <w:pPr>
        <w:pStyle w:val="TOC3"/>
        <w:rPr>
          <w:rFonts w:asciiTheme="minorHAnsi" w:eastAsiaTheme="minorEastAsia" w:hAnsiTheme="minorHAnsi"/>
          <w:noProof/>
        </w:rPr>
      </w:pPr>
      <w:hyperlink w:anchor="_Toc24106149" w:history="1">
        <w:r w:rsidR="0068520B" w:rsidRPr="00CA0E49">
          <w:rPr>
            <w:rStyle w:val="Hyperlink"/>
            <w:noProof/>
          </w:rPr>
          <w:t>B2.1</w:t>
        </w:r>
        <w:r w:rsidR="0068520B">
          <w:rPr>
            <w:rFonts w:asciiTheme="minorHAnsi" w:eastAsiaTheme="minorEastAsia" w:hAnsiTheme="minorHAnsi"/>
            <w:noProof/>
          </w:rPr>
          <w:tab/>
        </w:r>
        <w:r w:rsidR="0068520B" w:rsidRPr="00CA0E49">
          <w:rPr>
            <w:rStyle w:val="Hyperlink"/>
            <w:noProof/>
          </w:rPr>
          <w:t>Sample Collection Methods </w:t>
        </w:r>
        <w:r w:rsidR="0068520B">
          <w:rPr>
            <w:noProof/>
            <w:webHidden/>
          </w:rPr>
          <w:tab/>
        </w:r>
        <w:r w:rsidR="0068520B">
          <w:rPr>
            <w:noProof/>
            <w:webHidden/>
          </w:rPr>
          <w:fldChar w:fldCharType="begin"/>
        </w:r>
        <w:r w:rsidR="0068520B">
          <w:rPr>
            <w:noProof/>
            <w:webHidden/>
          </w:rPr>
          <w:instrText xml:space="preserve"> PAGEREF _Toc24106149 \h </w:instrText>
        </w:r>
        <w:r w:rsidR="0068520B">
          <w:rPr>
            <w:noProof/>
            <w:webHidden/>
          </w:rPr>
        </w:r>
        <w:r w:rsidR="0068520B">
          <w:rPr>
            <w:noProof/>
            <w:webHidden/>
          </w:rPr>
          <w:fldChar w:fldCharType="separate"/>
        </w:r>
        <w:r w:rsidR="0068520B">
          <w:rPr>
            <w:noProof/>
            <w:webHidden/>
          </w:rPr>
          <w:t>157</w:t>
        </w:r>
        <w:r w:rsidR="0068520B">
          <w:rPr>
            <w:noProof/>
            <w:webHidden/>
          </w:rPr>
          <w:fldChar w:fldCharType="end"/>
        </w:r>
      </w:hyperlink>
    </w:p>
    <w:p w14:paraId="0B860328" w14:textId="1C23F3F5" w:rsidR="0068520B" w:rsidRDefault="00A302D6">
      <w:pPr>
        <w:pStyle w:val="TOC3"/>
        <w:rPr>
          <w:rFonts w:asciiTheme="minorHAnsi" w:eastAsiaTheme="minorEastAsia" w:hAnsiTheme="minorHAnsi"/>
          <w:noProof/>
        </w:rPr>
      </w:pPr>
      <w:hyperlink w:anchor="_Toc24106150" w:history="1">
        <w:r w:rsidR="0068520B" w:rsidRPr="00CA0E49">
          <w:rPr>
            <w:rStyle w:val="Hyperlink"/>
            <w:noProof/>
          </w:rPr>
          <w:t>B2.2</w:t>
        </w:r>
        <w:r w:rsidR="0068520B">
          <w:rPr>
            <w:rFonts w:asciiTheme="minorHAnsi" w:eastAsiaTheme="minorEastAsia" w:hAnsiTheme="minorHAnsi"/>
            <w:noProof/>
          </w:rPr>
          <w:tab/>
        </w:r>
        <w:r w:rsidR="0068520B" w:rsidRPr="00CA0E49">
          <w:rPr>
            <w:rStyle w:val="Hyperlink"/>
            <w:noProof/>
          </w:rPr>
          <w:t>In Situ Water Quality Monitoring</w:t>
        </w:r>
        <w:r w:rsidR="0068520B">
          <w:rPr>
            <w:noProof/>
            <w:webHidden/>
          </w:rPr>
          <w:tab/>
        </w:r>
        <w:r w:rsidR="0068520B">
          <w:rPr>
            <w:noProof/>
            <w:webHidden/>
          </w:rPr>
          <w:fldChar w:fldCharType="begin"/>
        </w:r>
        <w:r w:rsidR="0068520B">
          <w:rPr>
            <w:noProof/>
            <w:webHidden/>
          </w:rPr>
          <w:instrText xml:space="preserve"> PAGEREF _Toc24106150 \h </w:instrText>
        </w:r>
        <w:r w:rsidR="0068520B">
          <w:rPr>
            <w:noProof/>
            <w:webHidden/>
          </w:rPr>
        </w:r>
        <w:r w:rsidR="0068520B">
          <w:rPr>
            <w:noProof/>
            <w:webHidden/>
          </w:rPr>
          <w:fldChar w:fldCharType="separate"/>
        </w:r>
        <w:r w:rsidR="0068520B">
          <w:rPr>
            <w:noProof/>
            <w:webHidden/>
          </w:rPr>
          <w:t>161</w:t>
        </w:r>
        <w:r w:rsidR="0068520B">
          <w:rPr>
            <w:noProof/>
            <w:webHidden/>
          </w:rPr>
          <w:fldChar w:fldCharType="end"/>
        </w:r>
      </w:hyperlink>
    </w:p>
    <w:p w14:paraId="2F33C377" w14:textId="00B6FFA0" w:rsidR="0068520B" w:rsidRDefault="00A302D6">
      <w:pPr>
        <w:pStyle w:val="TOC3"/>
        <w:rPr>
          <w:rFonts w:asciiTheme="minorHAnsi" w:eastAsiaTheme="minorEastAsia" w:hAnsiTheme="minorHAnsi"/>
          <w:noProof/>
        </w:rPr>
      </w:pPr>
      <w:hyperlink w:anchor="_Toc24106151" w:history="1">
        <w:r w:rsidR="0068520B" w:rsidRPr="00CA0E49">
          <w:rPr>
            <w:rStyle w:val="Hyperlink"/>
            <w:noProof/>
          </w:rPr>
          <w:t>B2.3</w:t>
        </w:r>
        <w:r w:rsidR="0068520B">
          <w:rPr>
            <w:rFonts w:asciiTheme="minorHAnsi" w:eastAsiaTheme="minorEastAsia" w:hAnsiTheme="minorHAnsi"/>
            <w:noProof/>
          </w:rPr>
          <w:tab/>
        </w:r>
        <w:r w:rsidR="0068520B" w:rsidRPr="00CA0E49">
          <w:rPr>
            <w:rStyle w:val="Hyperlink"/>
            <w:noProof/>
          </w:rPr>
          <w:t>Turbidity</w:t>
        </w:r>
        <w:r w:rsidR="0068520B">
          <w:rPr>
            <w:noProof/>
            <w:webHidden/>
          </w:rPr>
          <w:tab/>
        </w:r>
        <w:r w:rsidR="0068520B">
          <w:rPr>
            <w:noProof/>
            <w:webHidden/>
          </w:rPr>
          <w:fldChar w:fldCharType="begin"/>
        </w:r>
        <w:r w:rsidR="0068520B">
          <w:rPr>
            <w:noProof/>
            <w:webHidden/>
          </w:rPr>
          <w:instrText xml:space="preserve"> PAGEREF _Toc24106151 \h </w:instrText>
        </w:r>
        <w:r w:rsidR="0068520B">
          <w:rPr>
            <w:noProof/>
            <w:webHidden/>
          </w:rPr>
        </w:r>
        <w:r w:rsidR="0068520B">
          <w:rPr>
            <w:noProof/>
            <w:webHidden/>
          </w:rPr>
          <w:fldChar w:fldCharType="separate"/>
        </w:r>
        <w:r w:rsidR="0068520B">
          <w:rPr>
            <w:noProof/>
            <w:webHidden/>
          </w:rPr>
          <w:t>166</w:t>
        </w:r>
        <w:r w:rsidR="0068520B">
          <w:rPr>
            <w:noProof/>
            <w:webHidden/>
          </w:rPr>
          <w:fldChar w:fldCharType="end"/>
        </w:r>
      </w:hyperlink>
    </w:p>
    <w:p w14:paraId="6FDE6CF7" w14:textId="31AD41DA" w:rsidR="0068520B" w:rsidRDefault="00A302D6">
      <w:pPr>
        <w:pStyle w:val="TOC3"/>
        <w:rPr>
          <w:rFonts w:asciiTheme="minorHAnsi" w:eastAsiaTheme="minorEastAsia" w:hAnsiTheme="minorHAnsi"/>
          <w:noProof/>
        </w:rPr>
      </w:pPr>
      <w:hyperlink w:anchor="_Toc24106152" w:history="1">
        <w:r w:rsidR="0068520B" w:rsidRPr="00CA0E49">
          <w:rPr>
            <w:rStyle w:val="Hyperlink"/>
            <w:noProof/>
          </w:rPr>
          <w:t>B2.4</w:t>
        </w:r>
        <w:r w:rsidR="0068520B">
          <w:rPr>
            <w:rFonts w:asciiTheme="minorHAnsi" w:eastAsiaTheme="minorEastAsia" w:hAnsiTheme="minorHAnsi"/>
            <w:noProof/>
          </w:rPr>
          <w:tab/>
        </w:r>
        <w:r w:rsidR="0068520B" w:rsidRPr="00CA0E49">
          <w:rPr>
            <w:rStyle w:val="Hyperlink"/>
            <w:noProof/>
          </w:rPr>
          <w:t>Nutrie</w:t>
        </w:r>
        <w:r w:rsidR="0068520B" w:rsidRPr="00CA0E49">
          <w:rPr>
            <w:rStyle w:val="Hyperlink"/>
            <w:rFonts w:cs="Times New Roman"/>
            <w:noProof/>
          </w:rPr>
          <w:t>nts</w:t>
        </w:r>
        <w:r w:rsidR="0068520B">
          <w:rPr>
            <w:noProof/>
            <w:webHidden/>
          </w:rPr>
          <w:tab/>
        </w:r>
        <w:r w:rsidR="0068520B">
          <w:rPr>
            <w:noProof/>
            <w:webHidden/>
          </w:rPr>
          <w:fldChar w:fldCharType="begin"/>
        </w:r>
        <w:r w:rsidR="0068520B">
          <w:rPr>
            <w:noProof/>
            <w:webHidden/>
          </w:rPr>
          <w:instrText xml:space="preserve"> PAGEREF _Toc24106152 \h </w:instrText>
        </w:r>
        <w:r w:rsidR="0068520B">
          <w:rPr>
            <w:noProof/>
            <w:webHidden/>
          </w:rPr>
        </w:r>
        <w:r w:rsidR="0068520B">
          <w:rPr>
            <w:noProof/>
            <w:webHidden/>
          </w:rPr>
          <w:fldChar w:fldCharType="separate"/>
        </w:r>
        <w:r w:rsidR="0068520B">
          <w:rPr>
            <w:noProof/>
            <w:webHidden/>
          </w:rPr>
          <w:t>170</w:t>
        </w:r>
        <w:r w:rsidR="0068520B">
          <w:rPr>
            <w:noProof/>
            <w:webHidden/>
          </w:rPr>
          <w:fldChar w:fldCharType="end"/>
        </w:r>
      </w:hyperlink>
    </w:p>
    <w:p w14:paraId="43073D89" w14:textId="69A320FB" w:rsidR="0068520B" w:rsidRDefault="00A302D6">
      <w:pPr>
        <w:pStyle w:val="TOC3"/>
        <w:rPr>
          <w:rFonts w:asciiTheme="minorHAnsi" w:eastAsiaTheme="minorEastAsia" w:hAnsiTheme="minorHAnsi"/>
          <w:noProof/>
        </w:rPr>
      </w:pPr>
      <w:hyperlink w:anchor="_Toc24106153" w:history="1">
        <w:r w:rsidR="0068520B" w:rsidRPr="00CA0E49">
          <w:rPr>
            <w:rStyle w:val="Hyperlink"/>
            <w:noProof/>
          </w:rPr>
          <w:t>B2.5</w:t>
        </w:r>
        <w:r w:rsidR="0068520B">
          <w:rPr>
            <w:rFonts w:asciiTheme="minorHAnsi" w:eastAsiaTheme="minorEastAsia" w:hAnsiTheme="minorHAnsi"/>
            <w:noProof/>
          </w:rPr>
          <w:tab/>
        </w:r>
        <w:r w:rsidR="0068520B" w:rsidRPr="00CA0E49">
          <w:rPr>
            <w:rStyle w:val="Hyperlink"/>
            <w:noProof/>
          </w:rPr>
          <w:t xml:space="preserve">Chlorophyll </w:t>
        </w:r>
        <w:r w:rsidR="0068520B" w:rsidRPr="00CA0E49">
          <w:rPr>
            <w:rStyle w:val="Hyperlink"/>
            <w:i/>
            <w:iCs/>
            <w:noProof/>
          </w:rPr>
          <w:t>a</w:t>
        </w:r>
        <w:r w:rsidR="0068520B">
          <w:rPr>
            <w:noProof/>
            <w:webHidden/>
          </w:rPr>
          <w:tab/>
        </w:r>
        <w:r w:rsidR="0068520B">
          <w:rPr>
            <w:noProof/>
            <w:webHidden/>
          </w:rPr>
          <w:fldChar w:fldCharType="begin"/>
        </w:r>
        <w:r w:rsidR="0068520B">
          <w:rPr>
            <w:noProof/>
            <w:webHidden/>
          </w:rPr>
          <w:instrText xml:space="preserve"> PAGEREF _Toc24106153 \h </w:instrText>
        </w:r>
        <w:r w:rsidR="0068520B">
          <w:rPr>
            <w:noProof/>
            <w:webHidden/>
          </w:rPr>
        </w:r>
        <w:r w:rsidR="0068520B">
          <w:rPr>
            <w:noProof/>
            <w:webHidden/>
          </w:rPr>
          <w:fldChar w:fldCharType="separate"/>
        </w:r>
        <w:r w:rsidR="0068520B">
          <w:rPr>
            <w:noProof/>
            <w:webHidden/>
          </w:rPr>
          <w:t>173</w:t>
        </w:r>
        <w:r w:rsidR="0068520B">
          <w:rPr>
            <w:noProof/>
            <w:webHidden/>
          </w:rPr>
          <w:fldChar w:fldCharType="end"/>
        </w:r>
      </w:hyperlink>
    </w:p>
    <w:p w14:paraId="07D089B7" w14:textId="1FE899C7" w:rsidR="0068520B" w:rsidRDefault="00A302D6">
      <w:pPr>
        <w:pStyle w:val="TOC3"/>
        <w:rPr>
          <w:rFonts w:asciiTheme="minorHAnsi" w:eastAsiaTheme="minorEastAsia" w:hAnsiTheme="minorHAnsi"/>
          <w:noProof/>
        </w:rPr>
      </w:pPr>
      <w:hyperlink w:anchor="_Toc24106154" w:history="1">
        <w:r w:rsidR="0068520B" w:rsidRPr="00CA0E49">
          <w:rPr>
            <w:rStyle w:val="Hyperlink"/>
            <w:noProof/>
          </w:rPr>
          <w:t>B2.6</w:t>
        </w:r>
        <w:r w:rsidR="0068520B">
          <w:rPr>
            <w:rFonts w:asciiTheme="minorHAnsi" w:eastAsiaTheme="minorEastAsia" w:hAnsiTheme="minorHAnsi"/>
            <w:noProof/>
          </w:rPr>
          <w:tab/>
        </w:r>
        <w:r w:rsidR="0068520B" w:rsidRPr="00CA0E49">
          <w:rPr>
            <w:rStyle w:val="Hyperlink"/>
            <w:noProof/>
          </w:rPr>
          <w:t>Enterococci</w:t>
        </w:r>
        <w:r w:rsidR="0068520B">
          <w:rPr>
            <w:noProof/>
            <w:webHidden/>
          </w:rPr>
          <w:tab/>
        </w:r>
        <w:r w:rsidR="0068520B">
          <w:rPr>
            <w:noProof/>
            <w:webHidden/>
          </w:rPr>
          <w:fldChar w:fldCharType="begin"/>
        </w:r>
        <w:r w:rsidR="0068520B">
          <w:rPr>
            <w:noProof/>
            <w:webHidden/>
          </w:rPr>
          <w:instrText xml:space="preserve"> PAGEREF _Toc24106154 \h </w:instrText>
        </w:r>
        <w:r w:rsidR="0068520B">
          <w:rPr>
            <w:noProof/>
            <w:webHidden/>
          </w:rPr>
        </w:r>
        <w:r w:rsidR="0068520B">
          <w:rPr>
            <w:noProof/>
            <w:webHidden/>
          </w:rPr>
          <w:fldChar w:fldCharType="separate"/>
        </w:r>
        <w:r w:rsidR="0068520B">
          <w:rPr>
            <w:noProof/>
            <w:webHidden/>
          </w:rPr>
          <w:t>176</w:t>
        </w:r>
        <w:r w:rsidR="0068520B">
          <w:rPr>
            <w:noProof/>
            <w:webHidden/>
          </w:rPr>
          <w:fldChar w:fldCharType="end"/>
        </w:r>
      </w:hyperlink>
    </w:p>
    <w:p w14:paraId="663FD5E5" w14:textId="205BDB33" w:rsidR="0068520B" w:rsidRDefault="00A302D6">
      <w:pPr>
        <w:pStyle w:val="TOC3"/>
        <w:rPr>
          <w:rFonts w:asciiTheme="minorHAnsi" w:eastAsiaTheme="minorEastAsia" w:hAnsiTheme="minorHAnsi"/>
          <w:noProof/>
        </w:rPr>
      </w:pPr>
      <w:hyperlink w:anchor="_Toc24106155" w:history="1">
        <w:r w:rsidR="0068520B" w:rsidRPr="00CA0E49">
          <w:rPr>
            <w:rStyle w:val="Hyperlink"/>
            <w:noProof/>
          </w:rPr>
          <w:t>B2.7</w:t>
        </w:r>
        <w:r w:rsidR="0068520B">
          <w:rPr>
            <w:rFonts w:asciiTheme="minorHAnsi" w:eastAsiaTheme="minorEastAsia" w:hAnsiTheme="minorHAnsi"/>
            <w:noProof/>
          </w:rPr>
          <w:tab/>
        </w:r>
        <w:r w:rsidR="0068520B" w:rsidRPr="00CA0E49">
          <w:rPr>
            <w:rStyle w:val="Hyperlink"/>
            <w:noProof/>
          </w:rPr>
          <w:t xml:space="preserve">Harmful Algal Blooms: </w:t>
        </w:r>
        <w:r w:rsidR="0068520B" w:rsidRPr="00CA0E49">
          <w:rPr>
            <w:rStyle w:val="Hyperlink"/>
            <w:rFonts w:cs="Times New Roman"/>
            <w:noProof/>
          </w:rPr>
          <w:t>Microcystins</w:t>
        </w:r>
        <w:r w:rsidR="0068520B">
          <w:rPr>
            <w:noProof/>
            <w:webHidden/>
          </w:rPr>
          <w:tab/>
        </w:r>
        <w:r w:rsidR="0068520B">
          <w:rPr>
            <w:noProof/>
            <w:webHidden/>
          </w:rPr>
          <w:fldChar w:fldCharType="begin"/>
        </w:r>
        <w:r w:rsidR="0068520B">
          <w:rPr>
            <w:noProof/>
            <w:webHidden/>
          </w:rPr>
          <w:instrText xml:space="preserve"> PAGEREF _Toc24106155 \h </w:instrText>
        </w:r>
        <w:r w:rsidR="0068520B">
          <w:rPr>
            <w:noProof/>
            <w:webHidden/>
          </w:rPr>
        </w:r>
        <w:r w:rsidR="0068520B">
          <w:rPr>
            <w:noProof/>
            <w:webHidden/>
          </w:rPr>
          <w:fldChar w:fldCharType="separate"/>
        </w:r>
        <w:r w:rsidR="0068520B">
          <w:rPr>
            <w:noProof/>
            <w:webHidden/>
          </w:rPr>
          <w:t>178</w:t>
        </w:r>
        <w:r w:rsidR="0068520B">
          <w:rPr>
            <w:noProof/>
            <w:webHidden/>
          </w:rPr>
          <w:fldChar w:fldCharType="end"/>
        </w:r>
      </w:hyperlink>
    </w:p>
    <w:p w14:paraId="39FD96AC" w14:textId="4C98F8E9" w:rsidR="0068520B" w:rsidRDefault="00A302D6">
      <w:pPr>
        <w:pStyle w:val="TOC2"/>
        <w:rPr>
          <w:rFonts w:asciiTheme="minorHAnsi" w:eastAsiaTheme="minorEastAsia" w:hAnsiTheme="minorHAnsi"/>
          <w:noProof/>
        </w:rPr>
      </w:pPr>
      <w:hyperlink w:anchor="_Toc24106156" w:history="1">
        <w:r w:rsidR="0068520B" w:rsidRPr="00CA0E49">
          <w:rPr>
            <w:rStyle w:val="Hyperlink"/>
            <w:noProof/>
          </w:rPr>
          <w:t>B3</w:t>
        </w:r>
        <w:r w:rsidR="0068520B">
          <w:rPr>
            <w:rFonts w:asciiTheme="minorHAnsi" w:eastAsiaTheme="minorEastAsia" w:hAnsiTheme="minorHAnsi"/>
            <w:noProof/>
          </w:rPr>
          <w:tab/>
        </w:r>
        <w:r w:rsidR="0068520B" w:rsidRPr="00CA0E49">
          <w:rPr>
            <w:rStyle w:val="Hyperlink"/>
            <w:noProof/>
          </w:rPr>
          <w:t>Sample Handling and Custody</w:t>
        </w:r>
        <w:r w:rsidR="0068520B">
          <w:rPr>
            <w:noProof/>
            <w:webHidden/>
          </w:rPr>
          <w:tab/>
        </w:r>
        <w:r w:rsidR="0068520B">
          <w:rPr>
            <w:noProof/>
            <w:webHidden/>
          </w:rPr>
          <w:fldChar w:fldCharType="begin"/>
        </w:r>
        <w:r w:rsidR="0068520B">
          <w:rPr>
            <w:noProof/>
            <w:webHidden/>
          </w:rPr>
          <w:instrText xml:space="preserve"> PAGEREF _Toc24106156 \h </w:instrText>
        </w:r>
        <w:r w:rsidR="0068520B">
          <w:rPr>
            <w:noProof/>
            <w:webHidden/>
          </w:rPr>
        </w:r>
        <w:r w:rsidR="0068520B">
          <w:rPr>
            <w:noProof/>
            <w:webHidden/>
          </w:rPr>
          <w:fldChar w:fldCharType="separate"/>
        </w:r>
        <w:r w:rsidR="0068520B">
          <w:rPr>
            <w:noProof/>
            <w:webHidden/>
          </w:rPr>
          <w:t>179</w:t>
        </w:r>
        <w:r w:rsidR="0068520B">
          <w:rPr>
            <w:noProof/>
            <w:webHidden/>
          </w:rPr>
          <w:fldChar w:fldCharType="end"/>
        </w:r>
      </w:hyperlink>
    </w:p>
    <w:p w14:paraId="508A0E37" w14:textId="08B93071" w:rsidR="0068520B" w:rsidRDefault="00A302D6">
      <w:pPr>
        <w:pStyle w:val="TOC2"/>
        <w:rPr>
          <w:rFonts w:asciiTheme="minorHAnsi" w:eastAsiaTheme="minorEastAsia" w:hAnsiTheme="minorHAnsi"/>
          <w:noProof/>
        </w:rPr>
      </w:pPr>
      <w:hyperlink w:anchor="_Toc24106157" w:history="1">
        <w:r w:rsidR="0068520B" w:rsidRPr="00CA0E49">
          <w:rPr>
            <w:rStyle w:val="Hyperlink"/>
            <w:noProof/>
          </w:rPr>
          <w:t>B4</w:t>
        </w:r>
        <w:r w:rsidR="0068520B">
          <w:rPr>
            <w:rFonts w:asciiTheme="minorHAnsi" w:eastAsiaTheme="minorEastAsia" w:hAnsiTheme="minorHAnsi"/>
            <w:noProof/>
          </w:rPr>
          <w:tab/>
        </w:r>
        <w:r w:rsidR="0068520B" w:rsidRPr="00CA0E49">
          <w:rPr>
            <w:rStyle w:val="Hyperlink"/>
            <w:noProof/>
          </w:rPr>
          <w:t>Analytical Methods</w:t>
        </w:r>
        <w:r w:rsidR="0068520B">
          <w:rPr>
            <w:noProof/>
            <w:webHidden/>
          </w:rPr>
          <w:tab/>
        </w:r>
        <w:r w:rsidR="0068520B">
          <w:rPr>
            <w:noProof/>
            <w:webHidden/>
          </w:rPr>
          <w:fldChar w:fldCharType="begin"/>
        </w:r>
        <w:r w:rsidR="0068520B">
          <w:rPr>
            <w:noProof/>
            <w:webHidden/>
          </w:rPr>
          <w:instrText xml:space="preserve"> PAGEREF _Toc24106157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5B5023A1" w14:textId="69136E28" w:rsidR="0068520B" w:rsidRDefault="00A302D6">
      <w:pPr>
        <w:pStyle w:val="TOC2"/>
        <w:rPr>
          <w:rFonts w:asciiTheme="minorHAnsi" w:eastAsiaTheme="minorEastAsia" w:hAnsiTheme="minorHAnsi"/>
          <w:noProof/>
        </w:rPr>
      </w:pPr>
      <w:hyperlink w:anchor="_Toc24106158" w:history="1">
        <w:r w:rsidR="0068520B" w:rsidRPr="00CA0E49">
          <w:rPr>
            <w:rStyle w:val="Hyperlink"/>
            <w:noProof/>
          </w:rPr>
          <w:t>B5</w:t>
        </w:r>
        <w:r w:rsidR="0068520B">
          <w:rPr>
            <w:rFonts w:asciiTheme="minorHAnsi" w:eastAsiaTheme="minorEastAsia" w:hAnsiTheme="minorHAnsi"/>
            <w:noProof/>
          </w:rPr>
          <w:tab/>
        </w:r>
        <w:r w:rsidR="0068520B" w:rsidRPr="00CA0E49">
          <w:rPr>
            <w:rStyle w:val="Hyperlink"/>
            <w:noProof/>
          </w:rPr>
          <w:t>Field Sampling Quality Control</w:t>
        </w:r>
        <w:r w:rsidR="0068520B">
          <w:rPr>
            <w:noProof/>
            <w:webHidden/>
          </w:rPr>
          <w:tab/>
        </w:r>
        <w:r w:rsidR="0068520B">
          <w:rPr>
            <w:noProof/>
            <w:webHidden/>
          </w:rPr>
          <w:fldChar w:fldCharType="begin"/>
        </w:r>
        <w:r w:rsidR="0068520B">
          <w:rPr>
            <w:noProof/>
            <w:webHidden/>
          </w:rPr>
          <w:instrText xml:space="preserve"> PAGEREF _Toc24106158 \h </w:instrText>
        </w:r>
        <w:r w:rsidR="0068520B">
          <w:rPr>
            <w:noProof/>
            <w:webHidden/>
          </w:rPr>
        </w:r>
        <w:r w:rsidR="0068520B">
          <w:rPr>
            <w:noProof/>
            <w:webHidden/>
          </w:rPr>
          <w:fldChar w:fldCharType="separate"/>
        </w:r>
        <w:r w:rsidR="0068520B">
          <w:rPr>
            <w:noProof/>
            <w:webHidden/>
          </w:rPr>
          <w:t>180</w:t>
        </w:r>
        <w:r w:rsidR="0068520B">
          <w:rPr>
            <w:noProof/>
            <w:webHidden/>
          </w:rPr>
          <w:fldChar w:fldCharType="end"/>
        </w:r>
      </w:hyperlink>
    </w:p>
    <w:p w14:paraId="2C73B48D" w14:textId="72317DA4" w:rsidR="0068520B" w:rsidRDefault="00A302D6">
      <w:pPr>
        <w:pStyle w:val="TOC3"/>
        <w:rPr>
          <w:rFonts w:asciiTheme="minorHAnsi" w:eastAsiaTheme="minorEastAsia" w:hAnsiTheme="minorHAnsi"/>
          <w:noProof/>
        </w:rPr>
      </w:pPr>
      <w:hyperlink w:anchor="_Toc24106159" w:history="1">
        <w:r w:rsidR="0068520B" w:rsidRPr="00CA0E49">
          <w:rPr>
            <w:rStyle w:val="Hyperlink"/>
            <w:noProof/>
          </w:rPr>
          <w:t>B5.1</w:t>
        </w:r>
        <w:r w:rsidR="0068520B">
          <w:rPr>
            <w:rFonts w:asciiTheme="minorHAnsi" w:eastAsiaTheme="minorEastAsia" w:hAnsiTheme="minorHAnsi"/>
            <w:noProof/>
          </w:rPr>
          <w:tab/>
        </w:r>
        <w:r w:rsidR="0068520B" w:rsidRPr="00CA0E49">
          <w:rPr>
            <w:rStyle w:val="Hyperlink"/>
            <w:noProof/>
          </w:rPr>
          <w:t>Field Duplicates</w:t>
        </w:r>
        <w:r w:rsidR="0068520B">
          <w:rPr>
            <w:noProof/>
            <w:webHidden/>
          </w:rPr>
          <w:tab/>
        </w:r>
        <w:r w:rsidR="0068520B">
          <w:rPr>
            <w:noProof/>
            <w:webHidden/>
          </w:rPr>
          <w:fldChar w:fldCharType="begin"/>
        </w:r>
        <w:r w:rsidR="0068520B">
          <w:rPr>
            <w:noProof/>
            <w:webHidden/>
          </w:rPr>
          <w:instrText xml:space="preserve"> PAGEREF _Toc24106159 \h </w:instrText>
        </w:r>
        <w:r w:rsidR="0068520B">
          <w:rPr>
            <w:noProof/>
            <w:webHidden/>
          </w:rPr>
        </w:r>
        <w:r w:rsidR="0068520B">
          <w:rPr>
            <w:noProof/>
            <w:webHidden/>
          </w:rPr>
          <w:fldChar w:fldCharType="separate"/>
        </w:r>
        <w:r w:rsidR="0068520B">
          <w:rPr>
            <w:noProof/>
            <w:webHidden/>
          </w:rPr>
          <w:t>182</w:t>
        </w:r>
        <w:r w:rsidR="0068520B">
          <w:rPr>
            <w:noProof/>
            <w:webHidden/>
          </w:rPr>
          <w:fldChar w:fldCharType="end"/>
        </w:r>
      </w:hyperlink>
    </w:p>
    <w:p w14:paraId="6DE24FA0" w14:textId="57B25980" w:rsidR="0068520B" w:rsidRDefault="00A302D6">
      <w:pPr>
        <w:pStyle w:val="TOC3"/>
        <w:rPr>
          <w:rFonts w:asciiTheme="minorHAnsi" w:eastAsiaTheme="minorEastAsia" w:hAnsiTheme="minorHAnsi"/>
          <w:noProof/>
        </w:rPr>
      </w:pPr>
      <w:hyperlink w:anchor="_Toc24106160" w:history="1">
        <w:r w:rsidR="0068520B" w:rsidRPr="00CA0E49">
          <w:rPr>
            <w:rStyle w:val="Hyperlink"/>
            <w:noProof/>
          </w:rPr>
          <w:t>B5.3</w:t>
        </w:r>
        <w:r w:rsidR="0068520B">
          <w:rPr>
            <w:rFonts w:asciiTheme="minorHAnsi" w:eastAsiaTheme="minorEastAsia" w:hAnsiTheme="minorHAnsi"/>
            <w:noProof/>
          </w:rPr>
          <w:tab/>
        </w:r>
        <w:r w:rsidR="0068520B" w:rsidRPr="00CA0E49">
          <w:rPr>
            <w:rStyle w:val="Hyperlink"/>
            <w:noProof/>
          </w:rPr>
          <w:t>Quality Control Procedures: Field Operations</w:t>
        </w:r>
        <w:r w:rsidR="0068520B">
          <w:rPr>
            <w:noProof/>
            <w:webHidden/>
          </w:rPr>
          <w:tab/>
        </w:r>
        <w:r w:rsidR="0068520B">
          <w:rPr>
            <w:noProof/>
            <w:webHidden/>
          </w:rPr>
          <w:fldChar w:fldCharType="begin"/>
        </w:r>
        <w:r w:rsidR="0068520B">
          <w:rPr>
            <w:noProof/>
            <w:webHidden/>
          </w:rPr>
          <w:instrText xml:space="preserve"> PAGEREF _Toc24106160 \h </w:instrText>
        </w:r>
        <w:r w:rsidR="0068520B">
          <w:rPr>
            <w:noProof/>
            <w:webHidden/>
          </w:rPr>
        </w:r>
        <w:r w:rsidR="0068520B">
          <w:rPr>
            <w:noProof/>
            <w:webHidden/>
          </w:rPr>
          <w:fldChar w:fldCharType="separate"/>
        </w:r>
        <w:r w:rsidR="0068520B">
          <w:rPr>
            <w:noProof/>
            <w:webHidden/>
          </w:rPr>
          <w:t>183</w:t>
        </w:r>
        <w:r w:rsidR="0068520B">
          <w:rPr>
            <w:noProof/>
            <w:webHidden/>
          </w:rPr>
          <w:fldChar w:fldCharType="end"/>
        </w:r>
      </w:hyperlink>
    </w:p>
    <w:p w14:paraId="1E159521" w14:textId="30A38980" w:rsidR="0068520B" w:rsidRDefault="00A302D6">
      <w:pPr>
        <w:pStyle w:val="TOC3"/>
        <w:rPr>
          <w:rFonts w:asciiTheme="minorHAnsi" w:eastAsiaTheme="minorEastAsia" w:hAnsiTheme="minorHAnsi"/>
          <w:noProof/>
        </w:rPr>
      </w:pPr>
      <w:hyperlink w:anchor="_Toc24106161" w:history="1">
        <w:r w:rsidR="0068520B" w:rsidRPr="00CA0E49">
          <w:rPr>
            <w:rStyle w:val="Hyperlink"/>
            <w:noProof/>
          </w:rPr>
          <w:t>B5.4</w:t>
        </w:r>
        <w:r w:rsidR="0068520B">
          <w:rPr>
            <w:rFonts w:asciiTheme="minorHAnsi" w:eastAsiaTheme="minorEastAsia" w:hAnsiTheme="minorHAnsi"/>
            <w:noProof/>
          </w:rPr>
          <w:tab/>
        </w:r>
        <w:r w:rsidR="0068520B" w:rsidRPr="00CA0E49">
          <w:rPr>
            <w:rStyle w:val="Hyperlink"/>
            <w:noProof/>
          </w:rPr>
          <w:t>Field Quality Control: Multi-Parameter Units</w:t>
        </w:r>
        <w:r w:rsidR="0068520B">
          <w:rPr>
            <w:noProof/>
            <w:webHidden/>
          </w:rPr>
          <w:tab/>
        </w:r>
        <w:r w:rsidR="0068520B">
          <w:rPr>
            <w:noProof/>
            <w:webHidden/>
          </w:rPr>
          <w:fldChar w:fldCharType="begin"/>
        </w:r>
        <w:r w:rsidR="0068520B">
          <w:rPr>
            <w:noProof/>
            <w:webHidden/>
          </w:rPr>
          <w:instrText xml:space="preserve"> PAGEREF _Toc24106161 \h </w:instrText>
        </w:r>
        <w:r w:rsidR="0068520B">
          <w:rPr>
            <w:noProof/>
            <w:webHidden/>
          </w:rPr>
        </w:r>
        <w:r w:rsidR="0068520B">
          <w:rPr>
            <w:noProof/>
            <w:webHidden/>
          </w:rPr>
          <w:fldChar w:fldCharType="separate"/>
        </w:r>
        <w:r w:rsidR="0068520B">
          <w:rPr>
            <w:noProof/>
            <w:webHidden/>
          </w:rPr>
          <w:t>184</w:t>
        </w:r>
        <w:r w:rsidR="0068520B">
          <w:rPr>
            <w:noProof/>
            <w:webHidden/>
          </w:rPr>
          <w:fldChar w:fldCharType="end"/>
        </w:r>
      </w:hyperlink>
    </w:p>
    <w:p w14:paraId="3D06CAF6" w14:textId="5838E307" w:rsidR="0068520B" w:rsidRDefault="00A302D6">
      <w:pPr>
        <w:pStyle w:val="TOC3"/>
        <w:rPr>
          <w:rFonts w:asciiTheme="minorHAnsi" w:eastAsiaTheme="minorEastAsia" w:hAnsiTheme="minorHAnsi"/>
          <w:noProof/>
        </w:rPr>
      </w:pPr>
      <w:hyperlink w:anchor="_Toc24106162" w:history="1">
        <w:r w:rsidR="0068520B" w:rsidRPr="00CA0E49">
          <w:rPr>
            <w:rStyle w:val="Hyperlink"/>
            <w:noProof/>
          </w:rPr>
          <w:t>B5.5</w:t>
        </w:r>
        <w:r w:rsidR="0068520B">
          <w:rPr>
            <w:rFonts w:asciiTheme="minorHAnsi" w:eastAsiaTheme="minorEastAsia" w:hAnsiTheme="minorHAnsi"/>
            <w:noProof/>
          </w:rPr>
          <w:tab/>
        </w:r>
        <w:r w:rsidR="0068520B" w:rsidRPr="00CA0E49">
          <w:rPr>
            <w:rStyle w:val="Hyperlink"/>
            <w:noProof/>
          </w:rPr>
          <w:t>Field Quality Control: Secchi Depth</w:t>
        </w:r>
        <w:r w:rsidR="0068520B">
          <w:rPr>
            <w:noProof/>
            <w:webHidden/>
          </w:rPr>
          <w:tab/>
        </w:r>
        <w:r w:rsidR="0068520B">
          <w:rPr>
            <w:noProof/>
            <w:webHidden/>
          </w:rPr>
          <w:fldChar w:fldCharType="begin"/>
        </w:r>
        <w:r w:rsidR="0068520B">
          <w:rPr>
            <w:noProof/>
            <w:webHidden/>
          </w:rPr>
          <w:instrText xml:space="preserve"> PAGEREF _Toc24106162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48A50D24" w14:textId="1FCBFE70" w:rsidR="0068520B" w:rsidRDefault="00A302D6">
      <w:pPr>
        <w:pStyle w:val="TOC3"/>
        <w:rPr>
          <w:rFonts w:asciiTheme="minorHAnsi" w:eastAsiaTheme="minorEastAsia" w:hAnsiTheme="minorHAnsi"/>
          <w:noProof/>
        </w:rPr>
      </w:pPr>
      <w:hyperlink w:anchor="_Toc24106163" w:history="1">
        <w:r w:rsidR="0068520B" w:rsidRPr="00CA0E49">
          <w:rPr>
            <w:rStyle w:val="Hyperlink"/>
            <w:noProof/>
          </w:rPr>
          <w:t>B5.6</w:t>
        </w:r>
        <w:r w:rsidR="0068520B">
          <w:rPr>
            <w:rFonts w:asciiTheme="minorHAnsi" w:eastAsiaTheme="minorEastAsia" w:hAnsiTheme="minorHAnsi"/>
            <w:noProof/>
          </w:rPr>
          <w:tab/>
        </w:r>
        <w:r w:rsidR="0068520B" w:rsidRPr="00CA0E49">
          <w:rPr>
            <w:rStyle w:val="Hyperlink"/>
            <w:noProof/>
          </w:rPr>
          <w:t>Field Quality Control: Chlorophyll a and Nutrients</w:t>
        </w:r>
        <w:r w:rsidR="0068520B">
          <w:rPr>
            <w:noProof/>
            <w:webHidden/>
          </w:rPr>
          <w:tab/>
        </w:r>
        <w:r w:rsidR="0068520B">
          <w:rPr>
            <w:noProof/>
            <w:webHidden/>
          </w:rPr>
          <w:fldChar w:fldCharType="begin"/>
        </w:r>
        <w:r w:rsidR="0068520B">
          <w:rPr>
            <w:noProof/>
            <w:webHidden/>
          </w:rPr>
          <w:instrText xml:space="preserve"> PAGEREF _Toc24106163 \h </w:instrText>
        </w:r>
        <w:r w:rsidR="0068520B">
          <w:rPr>
            <w:noProof/>
            <w:webHidden/>
          </w:rPr>
        </w:r>
        <w:r w:rsidR="0068520B">
          <w:rPr>
            <w:noProof/>
            <w:webHidden/>
          </w:rPr>
          <w:fldChar w:fldCharType="separate"/>
        </w:r>
        <w:r w:rsidR="0068520B">
          <w:rPr>
            <w:noProof/>
            <w:webHidden/>
          </w:rPr>
          <w:t>186</w:t>
        </w:r>
        <w:r w:rsidR="0068520B">
          <w:rPr>
            <w:noProof/>
            <w:webHidden/>
          </w:rPr>
          <w:fldChar w:fldCharType="end"/>
        </w:r>
      </w:hyperlink>
    </w:p>
    <w:p w14:paraId="7EF60CBE" w14:textId="5B75302F" w:rsidR="0068520B" w:rsidRDefault="00A302D6">
      <w:pPr>
        <w:pStyle w:val="TOC3"/>
        <w:rPr>
          <w:rFonts w:asciiTheme="minorHAnsi" w:eastAsiaTheme="minorEastAsia" w:hAnsiTheme="minorHAnsi"/>
          <w:noProof/>
        </w:rPr>
      </w:pPr>
      <w:hyperlink w:anchor="_Toc24106164" w:history="1">
        <w:r w:rsidR="0068520B" w:rsidRPr="00CA0E49">
          <w:rPr>
            <w:rStyle w:val="Hyperlink"/>
            <w:noProof/>
          </w:rPr>
          <w:t>B5.7</w:t>
        </w:r>
        <w:r w:rsidR="0068520B">
          <w:rPr>
            <w:rFonts w:asciiTheme="minorHAnsi" w:eastAsiaTheme="minorEastAsia" w:hAnsiTheme="minorHAnsi"/>
            <w:noProof/>
          </w:rPr>
          <w:tab/>
        </w:r>
        <w:r w:rsidR="0068520B" w:rsidRPr="00CA0E49">
          <w:rPr>
            <w:rStyle w:val="Hyperlink"/>
            <w:noProof/>
          </w:rPr>
          <w:t>Field Quality Control: Enterococci</w:t>
        </w:r>
        <w:r w:rsidR="0068520B">
          <w:rPr>
            <w:noProof/>
            <w:webHidden/>
          </w:rPr>
          <w:tab/>
        </w:r>
        <w:r w:rsidR="0068520B">
          <w:rPr>
            <w:noProof/>
            <w:webHidden/>
          </w:rPr>
          <w:fldChar w:fldCharType="begin"/>
        </w:r>
        <w:r w:rsidR="0068520B">
          <w:rPr>
            <w:noProof/>
            <w:webHidden/>
          </w:rPr>
          <w:instrText xml:space="preserve"> PAGEREF _Toc24106164 \h </w:instrText>
        </w:r>
        <w:r w:rsidR="0068520B">
          <w:rPr>
            <w:noProof/>
            <w:webHidden/>
          </w:rPr>
        </w:r>
        <w:r w:rsidR="0068520B">
          <w:rPr>
            <w:noProof/>
            <w:webHidden/>
          </w:rPr>
          <w:fldChar w:fldCharType="separate"/>
        </w:r>
        <w:r w:rsidR="0068520B">
          <w:rPr>
            <w:noProof/>
            <w:webHidden/>
          </w:rPr>
          <w:t>188</w:t>
        </w:r>
        <w:r w:rsidR="0068520B">
          <w:rPr>
            <w:noProof/>
            <w:webHidden/>
          </w:rPr>
          <w:fldChar w:fldCharType="end"/>
        </w:r>
      </w:hyperlink>
    </w:p>
    <w:p w14:paraId="4053E017" w14:textId="73F4BF82" w:rsidR="0068520B" w:rsidRDefault="00A302D6">
      <w:pPr>
        <w:pStyle w:val="TOC3"/>
        <w:rPr>
          <w:rFonts w:asciiTheme="minorHAnsi" w:eastAsiaTheme="minorEastAsia" w:hAnsiTheme="minorHAnsi"/>
          <w:noProof/>
        </w:rPr>
      </w:pPr>
      <w:hyperlink w:anchor="_Toc24106165" w:history="1">
        <w:r w:rsidR="0068520B" w:rsidRPr="00CA0E49">
          <w:rPr>
            <w:rStyle w:val="Hyperlink"/>
            <w:noProof/>
          </w:rPr>
          <w:t>B5.8</w:t>
        </w:r>
        <w:r w:rsidR="0068520B">
          <w:rPr>
            <w:rFonts w:asciiTheme="minorHAnsi" w:eastAsiaTheme="minorEastAsia" w:hAnsiTheme="minorHAnsi"/>
            <w:noProof/>
          </w:rPr>
          <w:tab/>
        </w:r>
        <w:r w:rsidR="0068520B" w:rsidRPr="00CA0E49">
          <w:rPr>
            <w:rStyle w:val="Hyperlink"/>
            <w:noProof/>
          </w:rPr>
          <w:t>Field Quality Control: Microcystins</w:t>
        </w:r>
        <w:r w:rsidR="0068520B">
          <w:rPr>
            <w:noProof/>
            <w:webHidden/>
          </w:rPr>
          <w:tab/>
        </w:r>
        <w:r w:rsidR="0068520B">
          <w:rPr>
            <w:noProof/>
            <w:webHidden/>
          </w:rPr>
          <w:fldChar w:fldCharType="begin"/>
        </w:r>
        <w:r w:rsidR="0068520B">
          <w:rPr>
            <w:noProof/>
            <w:webHidden/>
          </w:rPr>
          <w:instrText xml:space="preserve"> PAGEREF _Toc24106165 \h </w:instrText>
        </w:r>
        <w:r w:rsidR="0068520B">
          <w:rPr>
            <w:noProof/>
            <w:webHidden/>
          </w:rPr>
        </w:r>
        <w:r w:rsidR="0068520B">
          <w:rPr>
            <w:noProof/>
            <w:webHidden/>
          </w:rPr>
          <w:fldChar w:fldCharType="separate"/>
        </w:r>
        <w:r w:rsidR="0068520B">
          <w:rPr>
            <w:noProof/>
            <w:webHidden/>
          </w:rPr>
          <w:t>189</w:t>
        </w:r>
        <w:r w:rsidR="0068520B">
          <w:rPr>
            <w:noProof/>
            <w:webHidden/>
          </w:rPr>
          <w:fldChar w:fldCharType="end"/>
        </w:r>
      </w:hyperlink>
    </w:p>
    <w:p w14:paraId="6CC8B0FD" w14:textId="18C41341" w:rsidR="0068520B" w:rsidRDefault="00A302D6">
      <w:pPr>
        <w:pStyle w:val="TOC2"/>
        <w:rPr>
          <w:rFonts w:asciiTheme="minorHAnsi" w:eastAsiaTheme="minorEastAsia" w:hAnsiTheme="minorHAnsi"/>
          <w:noProof/>
        </w:rPr>
      </w:pPr>
      <w:hyperlink w:anchor="_Toc24106166" w:history="1">
        <w:r w:rsidR="0068520B" w:rsidRPr="00CA0E49">
          <w:rPr>
            <w:rStyle w:val="Hyperlink"/>
            <w:noProof/>
          </w:rPr>
          <w:t>B6</w:t>
        </w:r>
        <w:r w:rsidR="0068520B">
          <w:rPr>
            <w:rFonts w:asciiTheme="minorHAnsi" w:eastAsiaTheme="minorEastAsia" w:hAnsiTheme="minorHAnsi"/>
            <w:noProof/>
          </w:rPr>
          <w:tab/>
        </w:r>
        <w:r w:rsidR="0068520B" w:rsidRPr="00CA0E49">
          <w:rPr>
            <w:rStyle w:val="Hyperlink"/>
            <w:noProof/>
          </w:rPr>
          <w:t>Instrument/Equipment Inspection and Testing</w:t>
        </w:r>
        <w:r w:rsidR="0068520B">
          <w:rPr>
            <w:noProof/>
            <w:webHidden/>
          </w:rPr>
          <w:tab/>
        </w:r>
        <w:r w:rsidR="0068520B">
          <w:rPr>
            <w:noProof/>
            <w:webHidden/>
          </w:rPr>
          <w:fldChar w:fldCharType="begin"/>
        </w:r>
        <w:r w:rsidR="0068520B">
          <w:rPr>
            <w:noProof/>
            <w:webHidden/>
          </w:rPr>
          <w:instrText xml:space="preserve"> PAGEREF _Toc24106166 \h </w:instrText>
        </w:r>
        <w:r w:rsidR="0068520B">
          <w:rPr>
            <w:noProof/>
            <w:webHidden/>
          </w:rPr>
        </w:r>
        <w:r w:rsidR="0068520B">
          <w:rPr>
            <w:noProof/>
            <w:webHidden/>
          </w:rPr>
          <w:fldChar w:fldCharType="separate"/>
        </w:r>
        <w:r w:rsidR="0068520B">
          <w:rPr>
            <w:noProof/>
            <w:webHidden/>
          </w:rPr>
          <w:t>190</w:t>
        </w:r>
        <w:r w:rsidR="0068520B">
          <w:rPr>
            <w:noProof/>
            <w:webHidden/>
          </w:rPr>
          <w:fldChar w:fldCharType="end"/>
        </w:r>
      </w:hyperlink>
    </w:p>
    <w:p w14:paraId="6A3AC38F" w14:textId="38BB4E59" w:rsidR="0068520B" w:rsidRDefault="00A302D6">
      <w:pPr>
        <w:pStyle w:val="TOC2"/>
        <w:rPr>
          <w:rFonts w:asciiTheme="minorHAnsi" w:eastAsiaTheme="minorEastAsia" w:hAnsiTheme="minorHAnsi"/>
          <w:noProof/>
        </w:rPr>
      </w:pPr>
      <w:hyperlink w:anchor="_Toc24106167" w:history="1">
        <w:r w:rsidR="0068520B" w:rsidRPr="00CA0E49">
          <w:rPr>
            <w:rStyle w:val="Hyperlink"/>
            <w:noProof/>
          </w:rPr>
          <w:t>B7</w:t>
        </w:r>
        <w:r w:rsidR="0068520B">
          <w:rPr>
            <w:rFonts w:asciiTheme="minorHAnsi" w:eastAsiaTheme="minorEastAsia" w:hAnsiTheme="minorHAnsi"/>
            <w:noProof/>
          </w:rPr>
          <w:tab/>
        </w:r>
        <w:r w:rsidR="0068520B" w:rsidRPr="00CA0E49">
          <w:rPr>
            <w:rStyle w:val="Hyperlink"/>
            <w:noProof/>
          </w:rPr>
          <w:t>Field Equipment Calibration</w:t>
        </w:r>
        <w:r w:rsidR="0068520B">
          <w:rPr>
            <w:noProof/>
            <w:webHidden/>
          </w:rPr>
          <w:tab/>
        </w:r>
        <w:r w:rsidR="0068520B">
          <w:rPr>
            <w:noProof/>
            <w:webHidden/>
          </w:rPr>
          <w:fldChar w:fldCharType="begin"/>
        </w:r>
        <w:r w:rsidR="0068520B">
          <w:rPr>
            <w:noProof/>
            <w:webHidden/>
          </w:rPr>
          <w:instrText xml:space="preserve"> PAGEREF _Toc24106167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6B6D2348" w14:textId="09459D52" w:rsidR="0068520B" w:rsidRDefault="00A302D6">
      <w:pPr>
        <w:pStyle w:val="TOC3"/>
        <w:rPr>
          <w:rFonts w:asciiTheme="minorHAnsi" w:eastAsiaTheme="minorEastAsia" w:hAnsiTheme="minorHAnsi"/>
          <w:noProof/>
        </w:rPr>
      </w:pPr>
      <w:hyperlink w:anchor="_Toc24106168" w:history="1">
        <w:r w:rsidR="0068520B" w:rsidRPr="00CA0E49">
          <w:rPr>
            <w:rStyle w:val="Hyperlink"/>
            <w:noProof/>
          </w:rPr>
          <w:t>B7.1</w:t>
        </w:r>
        <w:r w:rsidR="0068520B">
          <w:rPr>
            <w:rFonts w:asciiTheme="minorHAnsi" w:eastAsiaTheme="minorEastAsia" w:hAnsiTheme="minorHAnsi"/>
            <w:noProof/>
          </w:rPr>
          <w:tab/>
        </w:r>
        <w:r w:rsidR="0068520B" w:rsidRPr="00CA0E49">
          <w:rPr>
            <w:rStyle w:val="Hyperlink"/>
            <w:noProof/>
          </w:rPr>
          <w:t>Pre-measur</w:t>
        </w:r>
        <w:r w:rsidR="0068520B" w:rsidRPr="00CA0E49">
          <w:rPr>
            <w:rStyle w:val="Hyperlink"/>
            <w:rFonts w:cs="Times New Roman"/>
            <w:noProof/>
          </w:rPr>
          <w:t>ement Instrument Checks and Calibration</w:t>
        </w:r>
        <w:r w:rsidR="0068520B">
          <w:rPr>
            <w:noProof/>
            <w:webHidden/>
          </w:rPr>
          <w:tab/>
        </w:r>
        <w:r w:rsidR="0068520B">
          <w:rPr>
            <w:noProof/>
            <w:webHidden/>
          </w:rPr>
          <w:fldChar w:fldCharType="begin"/>
        </w:r>
        <w:r w:rsidR="0068520B">
          <w:rPr>
            <w:noProof/>
            <w:webHidden/>
          </w:rPr>
          <w:instrText xml:space="preserve"> PAGEREF _Toc24106168 \h </w:instrText>
        </w:r>
        <w:r w:rsidR="0068520B">
          <w:rPr>
            <w:noProof/>
            <w:webHidden/>
          </w:rPr>
        </w:r>
        <w:r w:rsidR="0068520B">
          <w:rPr>
            <w:noProof/>
            <w:webHidden/>
          </w:rPr>
          <w:fldChar w:fldCharType="separate"/>
        </w:r>
        <w:r w:rsidR="0068520B">
          <w:rPr>
            <w:noProof/>
            <w:webHidden/>
          </w:rPr>
          <w:t>191</w:t>
        </w:r>
        <w:r w:rsidR="0068520B">
          <w:rPr>
            <w:noProof/>
            <w:webHidden/>
          </w:rPr>
          <w:fldChar w:fldCharType="end"/>
        </w:r>
      </w:hyperlink>
    </w:p>
    <w:p w14:paraId="54EF754B" w14:textId="294B19C1" w:rsidR="0068520B" w:rsidRDefault="00A302D6">
      <w:pPr>
        <w:pStyle w:val="TOC3"/>
        <w:rPr>
          <w:rFonts w:asciiTheme="minorHAnsi" w:eastAsiaTheme="minorEastAsia" w:hAnsiTheme="minorHAnsi"/>
          <w:noProof/>
        </w:rPr>
      </w:pPr>
      <w:hyperlink w:anchor="_Toc24106169" w:history="1">
        <w:r w:rsidR="0068520B" w:rsidRPr="00CA0E49">
          <w:rPr>
            <w:rStyle w:val="Hyperlink"/>
            <w:noProof/>
          </w:rPr>
          <w:t>B7.2</w:t>
        </w:r>
        <w:r w:rsidR="0068520B">
          <w:rPr>
            <w:rFonts w:asciiTheme="minorHAnsi" w:eastAsiaTheme="minorEastAsia" w:hAnsiTheme="minorHAnsi"/>
            <w:noProof/>
          </w:rPr>
          <w:tab/>
        </w:r>
        <w:r w:rsidR="0068520B" w:rsidRPr="00CA0E49">
          <w:rPr>
            <w:rStyle w:val="Hyperlink"/>
            <w:noProof/>
          </w:rPr>
          <w:t>Post-Measurement Calibration Check</w:t>
        </w:r>
        <w:r w:rsidR="0068520B">
          <w:rPr>
            <w:noProof/>
            <w:webHidden/>
          </w:rPr>
          <w:tab/>
        </w:r>
        <w:r w:rsidR="0068520B">
          <w:rPr>
            <w:noProof/>
            <w:webHidden/>
          </w:rPr>
          <w:fldChar w:fldCharType="begin"/>
        </w:r>
        <w:r w:rsidR="0068520B">
          <w:rPr>
            <w:noProof/>
            <w:webHidden/>
          </w:rPr>
          <w:instrText xml:space="preserve"> PAGEREF _Toc24106169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0173AD12" w14:textId="613D26B8" w:rsidR="0068520B" w:rsidRDefault="00A302D6">
      <w:pPr>
        <w:pStyle w:val="TOC3"/>
        <w:rPr>
          <w:rFonts w:asciiTheme="minorHAnsi" w:eastAsiaTheme="minorEastAsia" w:hAnsiTheme="minorHAnsi"/>
          <w:noProof/>
        </w:rPr>
      </w:pPr>
      <w:hyperlink w:anchor="_Toc24106170" w:history="1">
        <w:r w:rsidR="0068520B" w:rsidRPr="00CA0E49">
          <w:rPr>
            <w:rStyle w:val="Hyperlink"/>
            <w:noProof/>
          </w:rPr>
          <w:t>B7.3</w:t>
        </w:r>
        <w:r w:rsidR="0068520B">
          <w:rPr>
            <w:rFonts w:asciiTheme="minorHAnsi" w:eastAsiaTheme="minorEastAsia" w:hAnsiTheme="minorHAnsi"/>
            <w:noProof/>
          </w:rPr>
          <w:tab/>
        </w:r>
        <w:r w:rsidR="0068520B" w:rsidRPr="00CA0E49">
          <w:rPr>
            <w:rStyle w:val="Hyperlink"/>
            <w:noProof/>
          </w:rPr>
          <w:t>Instrument/Equipment Inspection, Testing Procedures</w:t>
        </w:r>
        <w:r w:rsidR="0068520B">
          <w:rPr>
            <w:noProof/>
            <w:webHidden/>
          </w:rPr>
          <w:tab/>
        </w:r>
        <w:r w:rsidR="0068520B">
          <w:rPr>
            <w:noProof/>
            <w:webHidden/>
          </w:rPr>
          <w:fldChar w:fldCharType="begin"/>
        </w:r>
        <w:r w:rsidR="0068520B">
          <w:rPr>
            <w:noProof/>
            <w:webHidden/>
          </w:rPr>
          <w:instrText xml:space="preserve"> PAGEREF _Toc24106170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4DC33174" w14:textId="4E9FDD86" w:rsidR="0068520B" w:rsidRDefault="00A302D6">
      <w:pPr>
        <w:pStyle w:val="TOC2"/>
        <w:rPr>
          <w:rFonts w:asciiTheme="minorHAnsi" w:eastAsiaTheme="minorEastAsia" w:hAnsiTheme="minorHAnsi"/>
          <w:noProof/>
        </w:rPr>
      </w:pPr>
      <w:hyperlink w:anchor="_Toc24106171" w:history="1">
        <w:r w:rsidR="0068520B" w:rsidRPr="00CA0E49">
          <w:rPr>
            <w:rStyle w:val="Hyperlink"/>
            <w:noProof/>
          </w:rPr>
          <w:t>B8</w:t>
        </w:r>
        <w:r w:rsidR="0068520B">
          <w:rPr>
            <w:rFonts w:asciiTheme="minorHAnsi" w:eastAsiaTheme="minorEastAsia" w:hAnsiTheme="minorHAnsi"/>
            <w:noProof/>
          </w:rPr>
          <w:tab/>
        </w:r>
        <w:r w:rsidR="0068520B" w:rsidRPr="00CA0E49">
          <w:rPr>
            <w:rStyle w:val="Hyperlink"/>
            <w:noProof/>
          </w:rPr>
          <w:t>Inspection/Acceptance of Supplies and Consumables</w:t>
        </w:r>
        <w:r w:rsidR="0068520B">
          <w:rPr>
            <w:noProof/>
            <w:webHidden/>
          </w:rPr>
          <w:tab/>
        </w:r>
        <w:r w:rsidR="0068520B">
          <w:rPr>
            <w:noProof/>
            <w:webHidden/>
          </w:rPr>
          <w:fldChar w:fldCharType="begin"/>
        </w:r>
        <w:r w:rsidR="0068520B">
          <w:rPr>
            <w:noProof/>
            <w:webHidden/>
          </w:rPr>
          <w:instrText xml:space="preserve"> PAGEREF _Toc24106171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544D0588" w14:textId="40185AAE" w:rsidR="0068520B" w:rsidRDefault="00A302D6">
      <w:pPr>
        <w:pStyle w:val="TOC2"/>
        <w:rPr>
          <w:rFonts w:asciiTheme="minorHAnsi" w:eastAsiaTheme="minorEastAsia" w:hAnsiTheme="minorHAnsi"/>
          <w:noProof/>
        </w:rPr>
      </w:pPr>
      <w:hyperlink w:anchor="_Toc24106172" w:history="1">
        <w:r w:rsidR="0068520B" w:rsidRPr="00CA0E49">
          <w:rPr>
            <w:rStyle w:val="Hyperlink"/>
            <w:noProof/>
          </w:rPr>
          <w:t>B9</w:t>
        </w:r>
        <w:r w:rsidR="0068520B">
          <w:rPr>
            <w:rFonts w:asciiTheme="minorHAnsi" w:eastAsiaTheme="minorEastAsia" w:hAnsiTheme="minorHAnsi"/>
            <w:noProof/>
          </w:rPr>
          <w:tab/>
        </w:r>
        <w:r w:rsidR="0068520B" w:rsidRPr="00CA0E49">
          <w:rPr>
            <w:rStyle w:val="Hyperlink"/>
            <w:noProof/>
          </w:rPr>
          <w:t>Data Acquisition Requirements</w:t>
        </w:r>
        <w:r w:rsidR="0068520B">
          <w:rPr>
            <w:noProof/>
            <w:webHidden/>
          </w:rPr>
          <w:tab/>
        </w:r>
        <w:r w:rsidR="0068520B">
          <w:rPr>
            <w:noProof/>
            <w:webHidden/>
          </w:rPr>
          <w:fldChar w:fldCharType="begin"/>
        </w:r>
        <w:r w:rsidR="0068520B">
          <w:rPr>
            <w:noProof/>
            <w:webHidden/>
          </w:rPr>
          <w:instrText xml:space="preserve"> PAGEREF _Toc24106172 \h </w:instrText>
        </w:r>
        <w:r w:rsidR="0068520B">
          <w:rPr>
            <w:noProof/>
            <w:webHidden/>
          </w:rPr>
        </w:r>
        <w:r w:rsidR="0068520B">
          <w:rPr>
            <w:noProof/>
            <w:webHidden/>
          </w:rPr>
          <w:fldChar w:fldCharType="separate"/>
        </w:r>
        <w:r w:rsidR="0068520B">
          <w:rPr>
            <w:noProof/>
            <w:webHidden/>
          </w:rPr>
          <w:t>194</w:t>
        </w:r>
        <w:r w:rsidR="0068520B">
          <w:rPr>
            <w:noProof/>
            <w:webHidden/>
          </w:rPr>
          <w:fldChar w:fldCharType="end"/>
        </w:r>
      </w:hyperlink>
    </w:p>
    <w:p w14:paraId="29DA2845" w14:textId="616B4977" w:rsidR="0068520B" w:rsidRDefault="00A302D6">
      <w:pPr>
        <w:pStyle w:val="TOC2"/>
        <w:rPr>
          <w:rFonts w:asciiTheme="minorHAnsi" w:eastAsiaTheme="minorEastAsia" w:hAnsiTheme="minorHAnsi"/>
          <w:noProof/>
        </w:rPr>
      </w:pPr>
      <w:hyperlink w:anchor="_Toc24106173" w:history="1">
        <w:r w:rsidR="0068520B" w:rsidRPr="00CA0E49">
          <w:rPr>
            <w:rStyle w:val="Hyperlink"/>
            <w:noProof/>
          </w:rPr>
          <w:t>B10</w:t>
        </w:r>
        <w:r w:rsidR="0068520B">
          <w:rPr>
            <w:rFonts w:asciiTheme="minorHAnsi" w:eastAsiaTheme="minorEastAsia" w:hAnsiTheme="minorHAnsi"/>
            <w:noProof/>
          </w:rPr>
          <w:tab/>
        </w:r>
        <w:r w:rsidR="0068520B" w:rsidRPr="00CA0E49">
          <w:rPr>
            <w:rStyle w:val="Hyperlink"/>
            <w:noProof/>
          </w:rPr>
          <w:t>Data Management</w:t>
        </w:r>
        <w:r w:rsidR="0068520B">
          <w:rPr>
            <w:noProof/>
            <w:webHidden/>
          </w:rPr>
          <w:tab/>
        </w:r>
        <w:r w:rsidR="0068520B">
          <w:rPr>
            <w:noProof/>
            <w:webHidden/>
          </w:rPr>
          <w:fldChar w:fldCharType="begin"/>
        </w:r>
        <w:r w:rsidR="0068520B">
          <w:rPr>
            <w:noProof/>
            <w:webHidden/>
          </w:rPr>
          <w:instrText xml:space="preserve"> PAGEREF _Toc24106173 \h </w:instrText>
        </w:r>
        <w:r w:rsidR="0068520B">
          <w:rPr>
            <w:noProof/>
            <w:webHidden/>
          </w:rPr>
        </w:r>
        <w:r w:rsidR="0068520B">
          <w:rPr>
            <w:noProof/>
            <w:webHidden/>
          </w:rPr>
          <w:fldChar w:fldCharType="separate"/>
        </w:r>
        <w:r w:rsidR="0068520B">
          <w:rPr>
            <w:noProof/>
            <w:webHidden/>
          </w:rPr>
          <w:t>195</w:t>
        </w:r>
        <w:r w:rsidR="0068520B">
          <w:rPr>
            <w:noProof/>
            <w:webHidden/>
          </w:rPr>
          <w:fldChar w:fldCharType="end"/>
        </w:r>
      </w:hyperlink>
    </w:p>
    <w:p w14:paraId="3147AE31" w14:textId="113E00EC" w:rsidR="0068520B" w:rsidRDefault="00A302D6">
      <w:pPr>
        <w:pStyle w:val="TOC1"/>
        <w:rPr>
          <w:rFonts w:asciiTheme="minorHAnsi" w:eastAsiaTheme="minorEastAsia" w:hAnsiTheme="minorHAnsi"/>
          <w:b w:val="0"/>
          <w:noProof/>
        </w:rPr>
      </w:pPr>
      <w:hyperlink w:anchor="_Toc24106174" w:history="1">
        <w:r w:rsidR="0068520B" w:rsidRPr="00CA0E49">
          <w:rPr>
            <w:rStyle w:val="Hyperlink"/>
            <w:noProof/>
          </w:rPr>
          <w:t>Section C. Assessment and Oversight</w:t>
        </w:r>
        <w:r w:rsidR="0068520B">
          <w:rPr>
            <w:noProof/>
            <w:webHidden/>
          </w:rPr>
          <w:tab/>
        </w:r>
        <w:r w:rsidR="0068520B">
          <w:rPr>
            <w:noProof/>
            <w:webHidden/>
          </w:rPr>
          <w:fldChar w:fldCharType="begin"/>
        </w:r>
        <w:r w:rsidR="0068520B">
          <w:rPr>
            <w:noProof/>
            <w:webHidden/>
          </w:rPr>
          <w:instrText xml:space="preserve"> PAGEREF _Toc24106174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25F26073" w14:textId="3470D10B" w:rsidR="0068520B" w:rsidRDefault="00A302D6">
      <w:pPr>
        <w:pStyle w:val="TOC2"/>
        <w:rPr>
          <w:rFonts w:asciiTheme="minorHAnsi" w:eastAsiaTheme="minorEastAsia" w:hAnsiTheme="minorHAnsi"/>
          <w:noProof/>
        </w:rPr>
      </w:pPr>
      <w:hyperlink w:anchor="_Toc24106175" w:history="1">
        <w:r w:rsidR="0068520B" w:rsidRPr="00CA0E49">
          <w:rPr>
            <w:rStyle w:val="Hyperlink"/>
            <w:noProof/>
          </w:rPr>
          <w:t>C1. Assessment and Response Actions</w:t>
        </w:r>
        <w:r w:rsidR="0068520B">
          <w:rPr>
            <w:noProof/>
            <w:webHidden/>
          </w:rPr>
          <w:tab/>
        </w:r>
        <w:r w:rsidR="0068520B">
          <w:rPr>
            <w:noProof/>
            <w:webHidden/>
          </w:rPr>
          <w:fldChar w:fldCharType="begin"/>
        </w:r>
        <w:r w:rsidR="0068520B">
          <w:rPr>
            <w:noProof/>
            <w:webHidden/>
          </w:rPr>
          <w:instrText xml:space="preserve"> PAGEREF _Toc24106175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5E6ADCAA" w14:textId="105CB55C" w:rsidR="0068520B" w:rsidRDefault="00A302D6">
      <w:pPr>
        <w:pStyle w:val="TOC3"/>
        <w:rPr>
          <w:rFonts w:asciiTheme="minorHAnsi" w:eastAsiaTheme="minorEastAsia" w:hAnsiTheme="minorHAnsi"/>
          <w:noProof/>
        </w:rPr>
      </w:pPr>
      <w:hyperlink w:anchor="_Toc24106176" w:history="1">
        <w:r w:rsidR="0068520B" w:rsidRPr="00CA0E49">
          <w:rPr>
            <w:rStyle w:val="Hyperlink"/>
            <w:noProof/>
          </w:rPr>
          <w:t>C1.1</w:t>
        </w:r>
        <w:r w:rsidR="0068520B">
          <w:rPr>
            <w:rFonts w:asciiTheme="minorHAnsi" w:eastAsiaTheme="minorEastAsia" w:hAnsiTheme="minorHAnsi"/>
            <w:noProof/>
          </w:rPr>
          <w:tab/>
        </w:r>
        <w:r w:rsidR="0068520B" w:rsidRPr="00CA0E49">
          <w:rPr>
            <w:rStyle w:val="Hyperlink"/>
            <w:noProof/>
          </w:rPr>
          <w:t>Assessments</w:t>
        </w:r>
        <w:r w:rsidR="0068520B">
          <w:rPr>
            <w:noProof/>
            <w:webHidden/>
          </w:rPr>
          <w:tab/>
        </w:r>
        <w:r w:rsidR="0068520B">
          <w:rPr>
            <w:noProof/>
            <w:webHidden/>
          </w:rPr>
          <w:fldChar w:fldCharType="begin"/>
        </w:r>
        <w:r w:rsidR="0068520B">
          <w:rPr>
            <w:noProof/>
            <w:webHidden/>
          </w:rPr>
          <w:instrText xml:space="preserve"> PAGEREF _Toc24106176 \h </w:instrText>
        </w:r>
        <w:r w:rsidR="0068520B">
          <w:rPr>
            <w:noProof/>
            <w:webHidden/>
          </w:rPr>
        </w:r>
        <w:r w:rsidR="0068520B">
          <w:rPr>
            <w:noProof/>
            <w:webHidden/>
          </w:rPr>
          <w:fldChar w:fldCharType="separate"/>
        </w:r>
        <w:r w:rsidR="0068520B">
          <w:rPr>
            <w:noProof/>
            <w:webHidden/>
          </w:rPr>
          <w:t>196</w:t>
        </w:r>
        <w:r w:rsidR="0068520B">
          <w:rPr>
            <w:noProof/>
            <w:webHidden/>
          </w:rPr>
          <w:fldChar w:fldCharType="end"/>
        </w:r>
      </w:hyperlink>
    </w:p>
    <w:p w14:paraId="44A04B23" w14:textId="164CDF1C" w:rsidR="0068520B" w:rsidRDefault="00A302D6">
      <w:pPr>
        <w:pStyle w:val="TOC3"/>
        <w:rPr>
          <w:rFonts w:asciiTheme="minorHAnsi" w:eastAsiaTheme="minorEastAsia" w:hAnsiTheme="minorHAnsi"/>
          <w:noProof/>
        </w:rPr>
      </w:pPr>
      <w:hyperlink w:anchor="_Toc24106177" w:history="1">
        <w:r w:rsidR="0068520B" w:rsidRPr="00CA0E49">
          <w:rPr>
            <w:rStyle w:val="Hyperlink"/>
            <w:noProof/>
          </w:rPr>
          <w:t>C1.2</w:t>
        </w:r>
        <w:r w:rsidR="0068520B">
          <w:rPr>
            <w:rFonts w:asciiTheme="minorHAnsi" w:eastAsiaTheme="minorEastAsia" w:hAnsiTheme="minorHAnsi"/>
            <w:noProof/>
          </w:rPr>
          <w:tab/>
        </w:r>
        <w:r w:rsidR="0068520B" w:rsidRPr="00CA0E49">
          <w:rPr>
            <w:rStyle w:val="Hyperlink"/>
            <w:noProof/>
          </w:rPr>
          <w:t>Assessment Findings and Corrective Action Responses</w:t>
        </w:r>
        <w:r w:rsidR="0068520B">
          <w:rPr>
            <w:noProof/>
            <w:webHidden/>
          </w:rPr>
          <w:tab/>
        </w:r>
        <w:r w:rsidR="0068520B">
          <w:rPr>
            <w:noProof/>
            <w:webHidden/>
          </w:rPr>
          <w:fldChar w:fldCharType="begin"/>
        </w:r>
        <w:r w:rsidR="0068520B">
          <w:rPr>
            <w:noProof/>
            <w:webHidden/>
          </w:rPr>
          <w:instrText xml:space="preserve"> PAGEREF _Toc24106177 \h </w:instrText>
        </w:r>
        <w:r w:rsidR="0068520B">
          <w:rPr>
            <w:noProof/>
            <w:webHidden/>
          </w:rPr>
        </w:r>
        <w:r w:rsidR="0068520B">
          <w:rPr>
            <w:noProof/>
            <w:webHidden/>
          </w:rPr>
          <w:fldChar w:fldCharType="separate"/>
        </w:r>
        <w:r w:rsidR="0068520B">
          <w:rPr>
            <w:noProof/>
            <w:webHidden/>
          </w:rPr>
          <w:t>197</w:t>
        </w:r>
        <w:r w:rsidR="0068520B">
          <w:rPr>
            <w:noProof/>
            <w:webHidden/>
          </w:rPr>
          <w:fldChar w:fldCharType="end"/>
        </w:r>
      </w:hyperlink>
    </w:p>
    <w:p w14:paraId="546F4E56" w14:textId="37B3E84F" w:rsidR="0068520B" w:rsidRDefault="00A302D6">
      <w:pPr>
        <w:pStyle w:val="TOC2"/>
        <w:rPr>
          <w:rFonts w:asciiTheme="minorHAnsi" w:eastAsiaTheme="minorEastAsia" w:hAnsiTheme="minorHAnsi"/>
          <w:noProof/>
        </w:rPr>
      </w:pPr>
      <w:hyperlink w:anchor="_Toc24106178" w:history="1">
        <w:r w:rsidR="0068520B" w:rsidRPr="00CA0E49">
          <w:rPr>
            <w:rStyle w:val="Hyperlink"/>
            <w:noProof/>
          </w:rPr>
          <w:t>C2. Reports</w:t>
        </w:r>
        <w:r w:rsidR="0068520B">
          <w:rPr>
            <w:noProof/>
            <w:webHidden/>
          </w:rPr>
          <w:tab/>
        </w:r>
        <w:r w:rsidR="0068520B">
          <w:rPr>
            <w:noProof/>
            <w:webHidden/>
          </w:rPr>
          <w:fldChar w:fldCharType="begin"/>
        </w:r>
        <w:r w:rsidR="0068520B">
          <w:rPr>
            <w:noProof/>
            <w:webHidden/>
          </w:rPr>
          <w:instrText xml:space="preserve"> PAGEREF _Toc24106178 \h </w:instrText>
        </w:r>
        <w:r w:rsidR="0068520B">
          <w:rPr>
            <w:noProof/>
            <w:webHidden/>
          </w:rPr>
        </w:r>
        <w:r w:rsidR="0068520B">
          <w:rPr>
            <w:noProof/>
            <w:webHidden/>
          </w:rPr>
          <w:fldChar w:fldCharType="separate"/>
        </w:r>
        <w:r w:rsidR="0068520B">
          <w:rPr>
            <w:noProof/>
            <w:webHidden/>
          </w:rPr>
          <w:t>198</w:t>
        </w:r>
        <w:r w:rsidR="0068520B">
          <w:rPr>
            <w:noProof/>
            <w:webHidden/>
          </w:rPr>
          <w:fldChar w:fldCharType="end"/>
        </w:r>
      </w:hyperlink>
    </w:p>
    <w:p w14:paraId="4D1D242A" w14:textId="4E10E5FE" w:rsidR="0068520B" w:rsidRDefault="00A302D6">
      <w:pPr>
        <w:pStyle w:val="TOC1"/>
        <w:rPr>
          <w:rFonts w:asciiTheme="minorHAnsi" w:eastAsiaTheme="minorEastAsia" w:hAnsiTheme="minorHAnsi"/>
          <w:b w:val="0"/>
          <w:noProof/>
        </w:rPr>
      </w:pPr>
      <w:hyperlink w:anchor="_Toc24106179" w:history="1">
        <w:r w:rsidR="0068520B" w:rsidRPr="00CA0E49">
          <w:rPr>
            <w:rStyle w:val="Hyperlink"/>
            <w:noProof/>
          </w:rPr>
          <w:t>Section D. Data Review and Usability</w:t>
        </w:r>
        <w:r w:rsidR="0068520B">
          <w:rPr>
            <w:noProof/>
            <w:webHidden/>
          </w:rPr>
          <w:tab/>
        </w:r>
        <w:r w:rsidR="0068520B">
          <w:rPr>
            <w:noProof/>
            <w:webHidden/>
          </w:rPr>
          <w:fldChar w:fldCharType="begin"/>
        </w:r>
        <w:r w:rsidR="0068520B">
          <w:rPr>
            <w:noProof/>
            <w:webHidden/>
          </w:rPr>
          <w:instrText xml:space="preserve"> PAGEREF _Toc24106179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720140D0" w14:textId="6D61561A" w:rsidR="0068520B" w:rsidRDefault="00A302D6">
      <w:pPr>
        <w:pStyle w:val="TOC2"/>
        <w:rPr>
          <w:rFonts w:asciiTheme="minorHAnsi" w:eastAsiaTheme="minorEastAsia" w:hAnsiTheme="minorHAnsi"/>
          <w:noProof/>
        </w:rPr>
      </w:pPr>
      <w:hyperlink w:anchor="_Toc24106180" w:history="1">
        <w:r w:rsidR="0068520B" w:rsidRPr="00CA0E49">
          <w:rPr>
            <w:rStyle w:val="Hyperlink"/>
            <w:noProof/>
          </w:rPr>
          <w:t>D1. Data Review and Validation</w:t>
        </w:r>
        <w:r w:rsidR="0068520B">
          <w:rPr>
            <w:noProof/>
            <w:webHidden/>
          </w:rPr>
          <w:tab/>
        </w:r>
        <w:r w:rsidR="0068520B">
          <w:rPr>
            <w:noProof/>
            <w:webHidden/>
          </w:rPr>
          <w:fldChar w:fldCharType="begin"/>
        </w:r>
        <w:r w:rsidR="0068520B">
          <w:rPr>
            <w:noProof/>
            <w:webHidden/>
          </w:rPr>
          <w:instrText xml:space="preserve"> PAGEREF _Toc24106180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520586F" w14:textId="4A649F6C" w:rsidR="0068520B" w:rsidRDefault="00A302D6">
      <w:pPr>
        <w:pStyle w:val="TOC2"/>
        <w:rPr>
          <w:rFonts w:asciiTheme="minorHAnsi" w:eastAsiaTheme="minorEastAsia" w:hAnsiTheme="minorHAnsi"/>
          <w:noProof/>
        </w:rPr>
      </w:pPr>
      <w:hyperlink w:anchor="_Toc24106181" w:history="1">
        <w:r w:rsidR="0068520B" w:rsidRPr="00CA0E49">
          <w:rPr>
            <w:rStyle w:val="Hyperlink"/>
            <w:noProof/>
          </w:rPr>
          <w:t>D2. Verification and Valuation Methods</w:t>
        </w:r>
        <w:r w:rsidR="0068520B">
          <w:rPr>
            <w:noProof/>
            <w:webHidden/>
          </w:rPr>
          <w:tab/>
        </w:r>
        <w:r w:rsidR="0068520B">
          <w:rPr>
            <w:noProof/>
            <w:webHidden/>
          </w:rPr>
          <w:fldChar w:fldCharType="begin"/>
        </w:r>
        <w:r w:rsidR="0068520B">
          <w:rPr>
            <w:noProof/>
            <w:webHidden/>
          </w:rPr>
          <w:instrText xml:space="preserve"> PAGEREF _Toc24106181 \h </w:instrText>
        </w:r>
        <w:r w:rsidR="0068520B">
          <w:rPr>
            <w:noProof/>
            <w:webHidden/>
          </w:rPr>
        </w:r>
        <w:r w:rsidR="0068520B">
          <w:rPr>
            <w:noProof/>
            <w:webHidden/>
          </w:rPr>
          <w:fldChar w:fldCharType="separate"/>
        </w:r>
        <w:r w:rsidR="0068520B">
          <w:rPr>
            <w:noProof/>
            <w:webHidden/>
          </w:rPr>
          <w:t>200</w:t>
        </w:r>
        <w:r w:rsidR="0068520B">
          <w:rPr>
            <w:noProof/>
            <w:webHidden/>
          </w:rPr>
          <w:fldChar w:fldCharType="end"/>
        </w:r>
      </w:hyperlink>
    </w:p>
    <w:p w14:paraId="34ED7151" w14:textId="1344B799" w:rsidR="0068520B" w:rsidRDefault="00A302D6">
      <w:pPr>
        <w:pStyle w:val="TOC2"/>
        <w:rPr>
          <w:rFonts w:asciiTheme="minorHAnsi" w:eastAsiaTheme="minorEastAsia" w:hAnsiTheme="minorHAnsi"/>
          <w:noProof/>
        </w:rPr>
      </w:pPr>
      <w:hyperlink w:anchor="_Toc24106182" w:history="1">
        <w:r w:rsidR="0068520B" w:rsidRPr="00CA0E49">
          <w:rPr>
            <w:rStyle w:val="Hyperlink"/>
            <w:noProof/>
          </w:rPr>
          <w:t>D3. Reconciliation with User Requirements</w:t>
        </w:r>
        <w:r w:rsidR="0068520B">
          <w:rPr>
            <w:noProof/>
            <w:webHidden/>
          </w:rPr>
          <w:tab/>
        </w:r>
        <w:r w:rsidR="0068520B">
          <w:rPr>
            <w:noProof/>
            <w:webHidden/>
          </w:rPr>
          <w:fldChar w:fldCharType="begin"/>
        </w:r>
        <w:r w:rsidR="0068520B">
          <w:rPr>
            <w:noProof/>
            <w:webHidden/>
          </w:rPr>
          <w:instrText xml:space="preserve"> PAGEREF _Toc24106182 \h </w:instrText>
        </w:r>
        <w:r w:rsidR="0068520B">
          <w:rPr>
            <w:noProof/>
            <w:webHidden/>
          </w:rPr>
        </w:r>
        <w:r w:rsidR="0068520B">
          <w:rPr>
            <w:noProof/>
            <w:webHidden/>
          </w:rPr>
          <w:fldChar w:fldCharType="separate"/>
        </w:r>
        <w:r w:rsidR="0068520B">
          <w:rPr>
            <w:noProof/>
            <w:webHidden/>
          </w:rPr>
          <w:t>201</w:t>
        </w:r>
        <w:r w:rsidR="0068520B">
          <w:rPr>
            <w:noProof/>
            <w:webHidden/>
          </w:rPr>
          <w:fldChar w:fldCharType="end"/>
        </w:r>
      </w:hyperlink>
    </w:p>
    <w:p w14:paraId="142105D9" w14:textId="0CFF2388" w:rsidR="0068520B" w:rsidRDefault="00A302D6">
      <w:pPr>
        <w:pStyle w:val="TOC3"/>
        <w:rPr>
          <w:rFonts w:asciiTheme="minorHAnsi" w:eastAsiaTheme="minorEastAsia" w:hAnsiTheme="minorHAnsi"/>
          <w:noProof/>
        </w:rPr>
      </w:pPr>
      <w:hyperlink w:anchor="_Toc24106183" w:history="1">
        <w:r w:rsidR="0068520B" w:rsidRPr="00CA0E49">
          <w:rPr>
            <w:rStyle w:val="Hyperlink"/>
            <w:noProof/>
          </w:rPr>
          <w:t>D3.1</w:t>
        </w:r>
        <w:r w:rsidR="0068520B">
          <w:rPr>
            <w:rFonts w:asciiTheme="minorHAnsi" w:eastAsiaTheme="minorEastAsia" w:hAnsiTheme="minorHAnsi"/>
            <w:noProof/>
          </w:rPr>
          <w:tab/>
        </w:r>
        <w:r w:rsidR="0068520B" w:rsidRPr="00CA0E49">
          <w:rPr>
            <w:rStyle w:val="Hyperlink"/>
            <w:noProof/>
          </w:rPr>
          <w:t>Comparison to Measurement Criteria</w:t>
        </w:r>
        <w:r w:rsidR="0068520B">
          <w:rPr>
            <w:noProof/>
            <w:webHidden/>
          </w:rPr>
          <w:tab/>
        </w:r>
        <w:r w:rsidR="0068520B">
          <w:rPr>
            <w:noProof/>
            <w:webHidden/>
          </w:rPr>
          <w:fldChar w:fldCharType="begin"/>
        </w:r>
        <w:r w:rsidR="0068520B">
          <w:rPr>
            <w:noProof/>
            <w:webHidden/>
          </w:rPr>
          <w:instrText xml:space="preserve"> PAGEREF _Toc24106183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51EA0C01" w14:textId="75323610" w:rsidR="0068520B" w:rsidRDefault="00A302D6">
      <w:pPr>
        <w:pStyle w:val="TOC3"/>
        <w:rPr>
          <w:rFonts w:asciiTheme="minorHAnsi" w:eastAsiaTheme="minorEastAsia" w:hAnsiTheme="minorHAnsi"/>
          <w:noProof/>
        </w:rPr>
      </w:pPr>
      <w:hyperlink w:anchor="_Toc24106184" w:history="1">
        <w:r w:rsidR="0068520B" w:rsidRPr="00CA0E49">
          <w:rPr>
            <w:rStyle w:val="Hyperlink"/>
            <w:noProof/>
          </w:rPr>
          <w:t>D3.2</w:t>
        </w:r>
        <w:r w:rsidR="0068520B">
          <w:rPr>
            <w:rFonts w:asciiTheme="minorHAnsi" w:eastAsiaTheme="minorEastAsia" w:hAnsiTheme="minorHAnsi"/>
            <w:noProof/>
          </w:rPr>
          <w:tab/>
        </w:r>
        <w:r w:rsidR="0068520B" w:rsidRPr="00CA0E49">
          <w:rPr>
            <w:rStyle w:val="Hyperlink"/>
            <w:noProof/>
          </w:rPr>
          <w:t>Overall Assessment of Environmental Data</w:t>
        </w:r>
        <w:r w:rsidR="0068520B">
          <w:rPr>
            <w:noProof/>
            <w:webHidden/>
          </w:rPr>
          <w:tab/>
        </w:r>
        <w:r w:rsidR="0068520B">
          <w:rPr>
            <w:noProof/>
            <w:webHidden/>
          </w:rPr>
          <w:fldChar w:fldCharType="begin"/>
        </w:r>
        <w:r w:rsidR="0068520B">
          <w:rPr>
            <w:noProof/>
            <w:webHidden/>
          </w:rPr>
          <w:instrText xml:space="preserve"> PAGEREF _Toc24106184 \h </w:instrText>
        </w:r>
        <w:r w:rsidR="0068520B">
          <w:rPr>
            <w:noProof/>
            <w:webHidden/>
          </w:rPr>
        </w:r>
        <w:r w:rsidR="0068520B">
          <w:rPr>
            <w:noProof/>
            <w:webHidden/>
          </w:rPr>
          <w:fldChar w:fldCharType="separate"/>
        </w:r>
        <w:r w:rsidR="0068520B">
          <w:rPr>
            <w:noProof/>
            <w:webHidden/>
          </w:rPr>
          <w:t>202</w:t>
        </w:r>
        <w:r w:rsidR="0068520B">
          <w:rPr>
            <w:noProof/>
            <w:webHidden/>
          </w:rPr>
          <w:fldChar w:fldCharType="end"/>
        </w:r>
      </w:hyperlink>
    </w:p>
    <w:p w14:paraId="325DCFD1" w14:textId="23CA3EC4" w:rsidR="00654404" w:rsidRDefault="00654404" w:rsidP="00654404">
      <w:r>
        <w:fldChar w:fldCharType="end"/>
      </w:r>
    </w:p>
    <w:p w14:paraId="53FA4464" w14:textId="77777777" w:rsidR="00654404" w:rsidRPr="00405789" w:rsidRDefault="00654404" w:rsidP="00654404">
      <w:pPr>
        <w:sectPr w:rsidR="00654404" w:rsidRPr="00405789" w:rsidSect="00205054">
          <w:headerReference w:type="default" r:id="rId14"/>
          <w:pgSz w:w="12240" w:h="15840" w:code="1"/>
          <w:pgMar w:top="1440" w:right="1440" w:bottom="1440" w:left="1440" w:header="720" w:footer="720" w:gutter="0"/>
          <w:cols w:space="720"/>
          <w:docGrid w:linePitch="360"/>
        </w:sectPr>
      </w:pPr>
    </w:p>
    <w:p w14:paraId="431E8466" w14:textId="77777777" w:rsidR="00654404" w:rsidRDefault="00654404" w:rsidP="00654404"/>
    <w:p w14:paraId="04CA0F41" w14:textId="77777777" w:rsidR="00654404" w:rsidRPr="00BF389E" w:rsidRDefault="00654404" w:rsidP="00654404">
      <w:pPr>
        <w:rPr>
          <w:b/>
          <w:color w:val="2F5496" w:themeColor="accent1" w:themeShade="BF"/>
          <w:sz w:val="28"/>
          <w:szCs w:val="28"/>
        </w:rPr>
      </w:pPr>
      <w:r w:rsidRPr="000F21D6">
        <w:rPr>
          <w:b/>
          <w:color w:val="2F5496"/>
          <w:sz w:val="28"/>
          <w:szCs w:val="28"/>
        </w:rPr>
        <w:t>List of Fi</w:t>
      </w:r>
      <w:r w:rsidRPr="00BF389E">
        <w:rPr>
          <w:b/>
          <w:color w:val="2F5496" w:themeColor="accent1" w:themeShade="BF"/>
          <w:sz w:val="28"/>
          <w:szCs w:val="28"/>
        </w:rPr>
        <w:t>gures</w:t>
      </w:r>
    </w:p>
    <w:p w14:paraId="56B7EE0E" w14:textId="77777777" w:rsidR="00654404" w:rsidRDefault="00654404" w:rsidP="00654404"/>
    <w:p w14:paraId="64ED8EE5" w14:textId="78DE3ACD" w:rsidR="00C55E15" w:rsidRDefault="00654404" w:rsidP="000F21D6">
      <w:pPr>
        <w:pStyle w:val="TableofFigures"/>
        <w:rPr>
          <w:rFonts w:asciiTheme="minorHAnsi" w:eastAsiaTheme="minorEastAsia" w:hAnsiTheme="minorHAnsi" w:cstheme="minorBidi"/>
          <w:noProof/>
        </w:rPr>
      </w:pPr>
      <w:r>
        <w:fldChar w:fldCharType="begin"/>
      </w:r>
      <w:r>
        <w:instrText xml:space="preserve"> TOC \h \z \t "Figure Title" \c </w:instrText>
      </w:r>
      <w:r>
        <w:fldChar w:fldCharType="separate"/>
      </w:r>
      <w:hyperlink w:anchor="_Toc24070749"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_Toc24070749 \h </w:instrText>
        </w:r>
        <w:r w:rsidR="00C55E15">
          <w:rPr>
            <w:noProof/>
            <w:webHidden/>
          </w:rPr>
        </w:r>
        <w:r w:rsidR="00C55E15">
          <w:rPr>
            <w:noProof/>
            <w:webHidden/>
          </w:rPr>
          <w:fldChar w:fldCharType="separate"/>
        </w:r>
        <w:r w:rsidR="00C55E15">
          <w:rPr>
            <w:noProof/>
            <w:webHidden/>
          </w:rPr>
          <w:t>26</w:t>
        </w:r>
        <w:r w:rsidR="00C55E15">
          <w:rPr>
            <w:noProof/>
            <w:webHidden/>
          </w:rPr>
          <w:fldChar w:fldCharType="end"/>
        </w:r>
      </w:hyperlink>
    </w:p>
    <w:p w14:paraId="088FDD5B" w14:textId="1C67B2B2" w:rsidR="00C55E15" w:rsidRDefault="00A302D6" w:rsidP="000F21D6">
      <w:pPr>
        <w:pStyle w:val="TableofFigures"/>
        <w:rPr>
          <w:rFonts w:asciiTheme="minorHAnsi" w:eastAsiaTheme="minorEastAsia" w:hAnsiTheme="minorHAnsi" w:cstheme="minorBidi"/>
          <w:noProof/>
        </w:rPr>
      </w:pPr>
      <w:hyperlink w:anchor="_Toc24070750"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_Toc24070750 \h </w:instrText>
        </w:r>
        <w:r w:rsidR="00C55E15">
          <w:rPr>
            <w:noProof/>
            <w:webHidden/>
          </w:rPr>
        </w:r>
        <w:r w:rsidR="00C55E15">
          <w:rPr>
            <w:noProof/>
            <w:webHidden/>
          </w:rPr>
          <w:fldChar w:fldCharType="separate"/>
        </w:r>
        <w:r w:rsidR="00C55E15">
          <w:rPr>
            <w:noProof/>
            <w:webHidden/>
          </w:rPr>
          <w:t>28</w:t>
        </w:r>
        <w:r w:rsidR="00C55E15">
          <w:rPr>
            <w:noProof/>
            <w:webHidden/>
          </w:rPr>
          <w:fldChar w:fldCharType="end"/>
        </w:r>
      </w:hyperlink>
    </w:p>
    <w:p w14:paraId="122BB0B2" w14:textId="38D8D988" w:rsidR="00C55E15" w:rsidRDefault="00A302D6" w:rsidP="000F21D6">
      <w:pPr>
        <w:pStyle w:val="TableofFigures"/>
        <w:rPr>
          <w:rFonts w:asciiTheme="minorHAnsi" w:eastAsiaTheme="minorEastAsia" w:hAnsiTheme="minorHAnsi" w:cstheme="minorBidi"/>
          <w:noProof/>
        </w:rPr>
      </w:pPr>
      <w:hyperlink w:anchor="_Toc24070751"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_Toc24070751 \h </w:instrText>
        </w:r>
        <w:r w:rsidR="00C55E15">
          <w:rPr>
            <w:noProof/>
            <w:webHidden/>
          </w:rPr>
        </w:r>
        <w:r w:rsidR="00C55E15">
          <w:rPr>
            <w:noProof/>
            <w:webHidden/>
          </w:rPr>
          <w:fldChar w:fldCharType="separate"/>
        </w:r>
        <w:r w:rsidR="00C55E15">
          <w:rPr>
            <w:noProof/>
            <w:webHidden/>
          </w:rPr>
          <w:t>29</w:t>
        </w:r>
        <w:r w:rsidR="00C55E15">
          <w:rPr>
            <w:noProof/>
            <w:webHidden/>
          </w:rPr>
          <w:fldChar w:fldCharType="end"/>
        </w:r>
      </w:hyperlink>
    </w:p>
    <w:p w14:paraId="31265ED4" w14:textId="7FCBA67B" w:rsidR="00C55E15" w:rsidRDefault="00A302D6" w:rsidP="000F21D6">
      <w:pPr>
        <w:pStyle w:val="TableofFigures"/>
        <w:rPr>
          <w:rFonts w:asciiTheme="minorHAnsi" w:eastAsiaTheme="minorEastAsia" w:hAnsiTheme="minorHAnsi" w:cstheme="minorBidi"/>
          <w:noProof/>
        </w:rPr>
      </w:pPr>
      <w:hyperlink w:anchor="_Toc24070752"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_Toc24070752 \h </w:instrText>
        </w:r>
        <w:r w:rsidR="00C55E15">
          <w:rPr>
            <w:noProof/>
            <w:webHidden/>
          </w:rPr>
        </w:r>
        <w:r w:rsidR="00C55E15">
          <w:rPr>
            <w:noProof/>
            <w:webHidden/>
          </w:rPr>
          <w:fldChar w:fldCharType="separate"/>
        </w:r>
        <w:r w:rsidR="00C55E15">
          <w:rPr>
            <w:noProof/>
            <w:webHidden/>
          </w:rPr>
          <w:t>31</w:t>
        </w:r>
        <w:r w:rsidR="00C55E15">
          <w:rPr>
            <w:noProof/>
            <w:webHidden/>
          </w:rPr>
          <w:fldChar w:fldCharType="end"/>
        </w:r>
      </w:hyperlink>
    </w:p>
    <w:p w14:paraId="2810AD67" w14:textId="11386F95" w:rsidR="00C55E15" w:rsidRDefault="00A302D6" w:rsidP="000F21D6">
      <w:pPr>
        <w:pStyle w:val="TableofFigures"/>
        <w:rPr>
          <w:rFonts w:asciiTheme="minorHAnsi" w:eastAsiaTheme="minorEastAsia" w:hAnsiTheme="minorHAnsi" w:cstheme="minorBidi"/>
          <w:noProof/>
        </w:rPr>
      </w:pPr>
      <w:hyperlink w:anchor="_Toc24070753" w:history="1">
        <w:r w:rsidR="00C55E15" w:rsidRPr="007B4413">
          <w:rPr>
            <w:rStyle w:val="Hyperlink"/>
            <w:noProof/>
          </w:rPr>
          <w:t>Figure A7.1. Illustration of acceptable and unacceptable grabs for  benthic community analysis using a 0.04 m</w:t>
        </w:r>
        <w:r w:rsidR="00C55E15" w:rsidRPr="007B4413">
          <w:rPr>
            <w:rStyle w:val="Hyperlink"/>
            <w:noProof/>
            <w:vertAlign w:val="superscript"/>
          </w:rPr>
          <w:t>2</w:t>
        </w:r>
        <w:r w:rsidR="00C55E15" w:rsidRPr="007B4413">
          <w:rPr>
            <w:rStyle w:val="Hyperlink"/>
            <w:noProof/>
          </w:rPr>
          <w:t xml:space="preserve"> Van Veen grab sampler.</w:t>
        </w:r>
        <w:r w:rsidR="00C55E15">
          <w:rPr>
            <w:noProof/>
            <w:webHidden/>
          </w:rPr>
          <w:tab/>
        </w:r>
        <w:r w:rsidR="00C55E15">
          <w:rPr>
            <w:noProof/>
            <w:webHidden/>
          </w:rPr>
          <w:fldChar w:fldCharType="begin"/>
        </w:r>
        <w:r w:rsidR="00C55E15">
          <w:rPr>
            <w:noProof/>
            <w:webHidden/>
          </w:rPr>
          <w:instrText xml:space="preserve"> PAGEREF _Toc24070753 \h </w:instrText>
        </w:r>
        <w:r w:rsidR="00C55E15">
          <w:rPr>
            <w:noProof/>
            <w:webHidden/>
          </w:rPr>
        </w:r>
        <w:r w:rsidR="00C55E15">
          <w:rPr>
            <w:noProof/>
            <w:webHidden/>
          </w:rPr>
          <w:fldChar w:fldCharType="separate"/>
        </w:r>
        <w:r w:rsidR="00C55E15">
          <w:rPr>
            <w:noProof/>
            <w:webHidden/>
          </w:rPr>
          <w:t>32</w:t>
        </w:r>
        <w:r w:rsidR="00C55E15">
          <w:rPr>
            <w:noProof/>
            <w:webHidden/>
          </w:rPr>
          <w:fldChar w:fldCharType="end"/>
        </w:r>
      </w:hyperlink>
    </w:p>
    <w:p w14:paraId="22D91FB6" w14:textId="44E9ACB6" w:rsidR="00C55E15" w:rsidRDefault="00A302D6" w:rsidP="000F21D6">
      <w:pPr>
        <w:pStyle w:val="TableofFigures"/>
        <w:rPr>
          <w:rFonts w:asciiTheme="minorHAnsi" w:eastAsiaTheme="minorEastAsia" w:hAnsiTheme="minorHAnsi" w:cstheme="minorBidi"/>
          <w:noProof/>
        </w:rPr>
      </w:pPr>
      <w:hyperlink w:anchor="_Toc24070754" w:history="1">
        <w:r w:rsidR="00C55E15" w:rsidRPr="007B4413">
          <w:rPr>
            <w:rStyle w:val="Hyperlink"/>
            <w:noProof/>
          </w:rPr>
          <w:t>Figure B2.1. Using the viewing bucket, recorder notes observations relayed by the viewer.</w:t>
        </w:r>
        <w:r w:rsidR="00C55E15">
          <w:rPr>
            <w:noProof/>
            <w:webHidden/>
          </w:rPr>
          <w:tab/>
        </w:r>
        <w:r w:rsidR="00C55E15">
          <w:rPr>
            <w:noProof/>
            <w:webHidden/>
          </w:rPr>
          <w:fldChar w:fldCharType="begin"/>
        </w:r>
        <w:r w:rsidR="00C55E15">
          <w:rPr>
            <w:noProof/>
            <w:webHidden/>
          </w:rPr>
          <w:instrText xml:space="preserve"> PAGEREF _Toc24070754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7EA2540B" w14:textId="22B6E433" w:rsidR="00C55E15" w:rsidRDefault="00A302D6" w:rsidP="000F21D6">
      <w:pPr>
        <w:pStyle w:val="TableofFigures"/>
        <w:rPr>
          <w:rFonts w:asciiTheme="minorHAnsi" w:eastAsiaTheme="minorEastAsia" w:hAnsiTheme="minorHAnsi" w:cstheme="minorBidi"/>
          <w:noProof/>
        </w:rPr>
      </w:pPr>
      <w:hyperlink w:anchor="_Toc24070755" w:history="1">
        <w:r w:rsidR="00C55E15" w:rsidRPr="007B4413">
          <w:rPr>
            <w:rStyle w:val="Hyperlink"/>
            <w:noProof/>
          </w:rPr>
          <w:t>Figure B2.2. Viewing bucket for qualitative benthic algae assessment.</w:t>
        </w:r>
        <w:r w:rsidR="00C55E15">
          <w:rPr>
            <w:noProof/>
            <w:webHidden/>
          </w:rPr>
          <w:tab/>
        </w:r>
        <w:r w:rsidR="00C55E15">
          <w:rPr>
            <w:noProof/>
            <w:webHidden/>
          </w:rPr>
          <w:fldChar w:fldCharType="begin"/>
        </w:r>
        <w:r w:rsidR="00C55E15">
          <w:rPr>
            <w:noProof/>
            <w:webHidden/>
          </w:rPr>
          <w:instrText xml:space="preserve"> PAGEREF _Toc24070755 \h </w:instrText>
        </w:r>
        <w:r w:rsidR="00C55E15">
          <w:rPr>
            <w:noProof/>
            <w:webHidden/>
          </w:rPr>
        </w:r>
        <w:r w:rsidR="00C55E15">
          <w:rPr>
            <w:noProof/>
            <w:webHidden/>
          </w:rPr>
          <w:fldChar w:fldCharType="separate"/>
        </w:r>
        <w:r w:rsidR="00C55E15">
          <w:rPr>
            <w:noProof/>
            <w:webHidden/>
          </w:rPr>
          <w:t>86</w:t>
        </w:r>
        <w:r w:rsidR="00C55E15">
          <w:rPr>
            <w:noProof/>
            <w:webHidden/>
          </w:rPr>
          <w:fldChar w:fldCharType="end"/>
        </w:r>
      </w:hyperlink>
    </w:p>
    <w:p w14:paraId="5D670200" w14:textId="347F1C6A" w:rsidR="00654404" w:rsidRDefault="00654404" w:rsidP="00654404">
      <w:pPr>
        <w:rPr>
          <w:b/>
        </w:rPr>
      </w:pPr>
      <w:r>
        <w:fldChar w:fldCharType="end"/>
      </w:r>
    </w:p>
    <w:p w14:paraId="53C49723" w14:textId="77777777" w:rsidR="00654404" w:rsidRDefault="00654404" w:rsidP="00654404">
      <w:pPr>
        <w:spacing w:after="160" w:line="259" w:lineRule="auto"/>
        <w:rPr>
          <w:b/>
        </w:rPr>
      </w:pPr>
      <w:r>
        <w:rPr>
          <w:b/>
        </w:rPr>
        <w:br w:type="page"/>
      </w:r>
    </w:p>
    <w:p w14:paraId="088AA9EB" w14:textId="0918F3A1" w:rsidR="00E17CBD" w:rsidRPr="000F21D6" w:rsidRDefault="439765CD" w:rsidP="000F21D6">
      <w:pPr>
        <w:rPr>
          <w:b/>
          <w:bCs/>
          <w:color w:val="2F5496"/>
          <w:sz w:val="28"/>
          <w:szCs w:val="28"/>
        </w:rPr>
      </w:pPr>
      <w:r w:rsidRPr="000F21D6">
        <w:rPr>
          <w:b/>
          <w:bCs/>
          <w:color w:val="2F5496"/>
          <w:sz w:val="28"/>
          <w:szCs w:val="28"/>
        </w:rPr>
        <w:t>List of Tables</w:t>
      </w:r>
    </w:p>
    <w:p w14:paraId="31642747" w14:textId="77777777" w:rsidR="004C7AEE" w:rsidRDefault="004C7AEE" w:rsidP="00E17CBD"/>
    <w:p w14:paraId="719D0CF1" w14:textId="7607B23A" w:rsidR="00C55E15" w:rsidRDefault="004C7AEE" w:rsidP="000F21D6">
      <w:pPr>
        <w:pStyle w:val="TableofFigures"/>
        <w:rPr>
          <w:rFonts w:asciiTheme="minorHAnsi" w:eastAsiaTheme="minorEastAsia" w:hAnsiTheme="minorHAnsi" w:cstheme="minorBidi"/>
          <w:noProof/>
        </w:rPr>
      </w:pPr>
      <w:r w:rsidRPr="004C7AEE">
        <w:rPr>
          <w:rFonts w:asciiTheme="minorHAnsi" w:hAnsiTheme="minorHAnsi" w:cstheme="minorHAnsi"/>
          <w:b/>
        </w:rPr>
        <w:fldChar w:fldCharType="begin"/>
      </w:r>
      <w:r w:rsidRPr="004C7AEE">
        <w:rPr>
          <w:rFonts w:asciiTheme="minorHAnsi" w:hAnsiTheme="minorHAnsi" w:cstheme="minorHAnsi"/>
          <w:b/>
        </w:rPr>
        <w:instrText xml:space="preserve"> TOC \h \z \t "Table Title" \c </w:instrText>
      </w:r>
      <w:r w:rsidRPr="004C7AEE">
        <w:rPr>
          <w:rFonts w:asciiTheme="minorHAnsi" w:hAnsiTheme="minorHAnsi" w:cstheme="minorHAnsi"/>
          <w:b/>
        </w:rPr>
        <w:fldChar w:fldCharType="separate"/>
      </w:r>
      <w:hyperlink w:anchor="_Toc24070756" w:history="1">
        <w:r w:rsidR="00C55E15" w:rsidRPr="00A76CF7">
          <w:rPr>
            <w:rStyle w:val="Hyperlink"/>
            <w:noProof/>
          </w:rPr>
          <w:t>Table A3.1. QAPP Distribution List</w:t>
        </w:r>
        <w:r w:rsidR="00C55E15">
          <w:rPr>
            <w:noProof/>
            <w:webHidden/>
          </w:rPr>
          <w:tab/>
        </w:r>
        <w:r w:rsidR="00C55E15">
          <w:rPr>
            <w:noProof/>
            <w:webHidden/>
          </w:rPr>
          <w:fldChar w:fldCharType="begin"/>
        </w:r>
        <w:r w:rsidR="00C55E15">
          <w:rPr>
            <w:noProof/>
            <w:webHidden/>
          </w:rPr>
          <w:instrText xml:space="preserve"> PAGEREF _Toc24070756 \h </w:instrText>
        </w:r>
        <w:r w:rsidR="00C55E15">
          <w:rPr>
            <w:noProof/>
            <w:webHidden/>
          </w:rPr>
        </w:r>
        <w:r w:rsidR="00C55E15">
          <w:rPr>
            <w:noProof/>
            <w:webHidden/>
          </w:rPr>
          <w:fldChar w:fldCharType="separate"/>
        </w:r>
        <w:r w:rsidR="00C55E15">
          <w:rPr>
            <w:noProof/>
            <w:webHidden/>
          </w:rPr>
          <w:t>15</w:t>
        </w:r>
        <w:r w:rsidR="00C55E15">
          <w:rPr>
            <w:noProof/>
            <w:webHidden/>
          </w:rPr>
          <w:fldChar w:fldCharType="end"/>
        </w:r>
      </w:hyperlink>
    </w:p>
    <w:p w14:paraId="310664D9" w14:textId="7184DA64" w:rsidR="00C55E15" w:rsidRDefault="00A302D6" w:rsidP="000F21D6">
      <w:pPr>
        <w:pStyle w:val="TableofFigures"/>
        <w:rPr>
          <w:rFonts w:asciiTheme="minorHAnsi" w:eastAsiaTheme="minorEastAsia" w:hAnsiTheme="minorHAnsi" w:cstheme="minorBidi"/>
          <w:noProof/>
        </w:rPr>
      </w:pPr>
      <w:hyperlink w:anchor="_Toc24070757" w:history="1">
        <w:r w:rsidR="00C55E15" w:rsidRPr="00A76CF7">
          <w:rPr>
            <w:rStyle w:val="Hyperlink"/>
            <w:noProof/>
          </w:rPr>
          <w:t>Table A4.1. Project Organization and Responsibilities</w:t>
        </w:r>
        <w:r w:rsidR="00C55E15">
          <w:rPr>
            <w:noProof/>
            <w:webHidden/>
          </w:rPr>
          <w:tab/>
        </w:r>
        <w:r w:rsidR="00C55E15">
          <w:rPr>
            <w:noProof/>
            <w:webHidden/>
          </w:rPr>
          <w:fldChar w:fldCharType="begin"/>
        </w:r>
        <w:r w:rsidR="00C55E15">
          <w:rPr>
            <w:noProof/>
            <w:webHidden/>
          </w:rPr>
          <w:instrText xml:space="preserve"> PAGEREF _Toc24070757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5D57B6DE" w14:textId="13F3811C" w:rsidR="00C55E15" w:rsidRDefault="00A302D6" w:rsidP="000F21D6">
      <w:pPr>
        <w:pStyle w:val="TableofFigures"/>
        <w:rPr>
          <w:rFonts w:asciiTheme="minorHAnsi" w:eastAsiaTheme="minorEastAsia" w:hAnsiTheme="minorHAnsi" w:cstheme="minorBidi"/>
          <w:noProof/>
        </w:rPr>
      </w:pPr>
      <w:hyperlink w:anchor="_Toc24070758" w:history="1">
        <w:r w:rsidR="00C55E15" w:rsidRPr="00A76CF7">
          <w:rPr>
            <w:rStyle w:val="Hyperlink"/>
            <w:noProof/>
          </w:rPr>
          <w:t>Table A6.1. Sampling Locations</w:t>
        </w:r>
        <w:r w:rsidR="00C55E15">
          <w:rPr>
            <w:noProof/>
            <w:webHidden/>
          </w:rPr>
          <w:tab/>
        </w:r>
        <w:r w:rsidR="00C55E15">
          <w:rPr>
            <w:noProof/>
            <w:webHidden/>
          </w:rPr>
          <w:fldChar w:fldCharType="begin"/>
        </w:r>
        <w:r w:rsidR="00C55E15">
          <w:rPr>
            <w:noProof/>
            <w:webHidden/>
          </w:rPr>
          <w:instrText xml:space="preserve"> PAGEREF _Toc24070758 \h </w:instrText>
        </w:r>
        <w:r w:rsidR="00C55E15">
          <w:rPr>
            <w:noProof/>
            <w:webHidden/>
          </w:rPr>
        </w:r>
        <w:r w:rsidR="00C55E15">
          <w:rPr>
            <w:noProof/>
            <w:webHidden/>
          </w:rPr>
          <w:fldChar w:fldCharType="separate"/>
        </w:r>
        <w:r w:rsidR="00C55E15">
          <w:rPr>
            <w:noProof/>
            <w:webHidden/>
          </w:rPr>
          <w:t>16</w:t>
        </w:r>
        <w:r w:rsidR="00C55E15">
          <w:rPr>
            <w:noProof/>
            <w:webHidden/>
          </w:rPr>
          <w:fldChar w:fldCharType="end"/>
        </w:r>
      </w:hyperlink>
    </w:p>
    <w:p w14:paraId="090F3AEB" w14:textId="23B1B11C" w:rsidR="00C55E15" w:rsidRDefault="00A302D6" w:rsidP="000F21D6">
      <w:pPr>
        <w:pStyle w:val="TableofFigures"/>
        <w:rPr>
          <w:rFonts w:asciiTheme="minorHAnsi" w:eastAsiaTheme="minorEastAsia" w:hAnsiTheme="minorHAnsi" w:cstheme="minorBidi"/>
          <w:noProof/>
        </w:rPr>
      </w:pPr>
      <w:hyperlink w:anchor="_Toc24070759" w:history="1">
        <w:r w:rsidR="00C55E15" w:rsidRPr="00A76CF7">
          <w:rPr>
            <w:rStyle w:val="Hyperlink"/>
            <w:noProof/>
          </w:rPr>
          <w:t>Table A6.2. Program Schedule</w:t>
        </w:r>
        <w:r w:rsidR="00C55E15">
          <w:rPr>
            <w:noProof/>
            <w:webHidden/>
          </w:rPr>
          <w:tab/>
        </w:r>
        <w:r w:rsidR="00C55E15">
          <w:rPr>
            <w:noProof/>
            <w:webHidden/>
          </w:rPr>
          <w:fldChar w:fldCharType="begin"/>
        </w:r>
        <w:r w:rsidR="00C55E15">
          <w:rPr>
            <w:noProof/>
            <w:webHidden/>
          </w:rPr>
          <w:instrText xml:space="preserve"> PAGEREF _Toc24070759 \h </w:instrText>
        </w:r>
        <w:r w:rsidR="00C55E15">
          <w:rPr>
            <w:noProof/>
            <w:webHidden/>
          </w:rPr>
        </w:r>
        <w:r w:rsidR="00C55E15">
          <w:rPr>
            <w:noProof/>
            <w:webHidden/>
          </w:rPr>
          <w:fldChar w:fldCharType="separate"/>
        </w:r>
        <w:r w:rsidR="00C55E15">
          <w:rPr>
            <w:noProof/>
            <w:webHidden/>
          </w:rPr>
          <w:t>17</w:t>
        </w:r>
        <w:r w:rsidR="00C55E15">
          <w:rPr>
            <w:noProof/>
            <w:webHidden/>
          </w:rPr>
          <w:fldChar w:fldCharType="end"/>
        </w:r>
      </w:hyperlink>
    </w:p>
    <w:p w14:paraId="2853FBCD" w14:textId="2F787863" w:rsidR="00C55E15" w:rsidRDefault="00A302D6" w:rsidP="000F21D6">
      <w:pPr>
        <w:pStyle w:val="TableofFigures"/>
        <w:rPr>
          <w:rFonts w:asciiTheme="minorHAnsi" w:eastAsiaTheme="minorEastAsia" w:hAnsiTheme="minorHAnsi" w:cstheme="minorBidi"/>
          <w:noProof/>
        </w:rPr>
      </w:pPr>
      <w:hyperlink w:anchor="_Toc24070760" w:history="1">
        <w:r w:rsidR="00C55E15" w:rsidRPr="00A76CF7">
          <w:rPr>
            <w:rStyle w:val="Hyperlink"/>
            <w:noProof/>
          </w:rPr>
          <w:t>Table A7.1. Data Quality Indicators, Quality Control Activities, and Goals</w:t>
        </w:r>
        <w:r w:rsidR="00C55E15">
          <w:rPr>
            <w:noProof/>
            <w:webHidden/>
          </w:rPr>
          <w:tab/>
        </w:r>
        <w:r w:rsidR="00C55E15">
          <w:rPr>
            <w:noProof/>
            <w:webHidden/>
          </w:rPr>
          <w:fldChar w:fldCharType="begin"/>
        </w:r>
        <w:r w:rsidR="00C55E15">
          <w:rPr>
            <w:noProof/>
            <w:webHidden/>
          </w:rPr>
          <w:instrText xml:space="preserve"> PAGEREF _Toc24070760 \h </w:instrText>
        </w:r>
        <w:r w:rsidR="00C55E15">
          <w:rPr>
            <w:noProof/>
            <w:webHidden/>
          </w:rPr>
        </w:r>
        <w:r w:rsidR="00C55E15">
          <w:rPr>
            <w:noProof/>
            <w:webHidden/>
          </w:rPr>
          <w:fldChar w:fldCharType="separate"/>
        </w:r>
        <w:r w:rsidR="00C55E15">
          <w:rPr>
            <w:noProof/>
            <w:webHidden/>
          </w:rPr>
          <w:t>19</w:t>
        </w:r>
        <w:r w:rsidR="00C55E15">
          <w:rPr>
            <w:noProof/>
            <w:webHidden/>
          </w:rPr>
          <w:fldChar w:fldCharType="end"/>
        </w:r>
      </w:hyperlink>
    </w:p>
    <w:p w14:paraId="38EFA451" w14:textId="2A88FE8C" w:rsidR="00C55E15" w:rsidRDefault="00A302D6" w:rsidP="000F21D6">
      <w:pPr>
        <w:pStyle w:val="TableofFigures"/>
        <w:rPr>
          <w:rFonts w:asciiTheme="minorHAnsi" w:eastAsiaTheme="minorEastAsia" w:hAnsiTheme="minorHAnsi" w:cstheme="minorBidi"/>
          <w:noProof/>
        </w:rPr>
      </w:pPr>
      <w:hyperlink w:anchor="_Toc24070761" w:history="1">
        <w:r w:rsidR="00C55E15" w:rsidRPr="00A76CF7">
          <w:rPr>
            <w:rStyle w:val="Hyperlink"/>
            <w:noProof/>
          </w:rPr>
          <w:t>Table A7.2. Data Quality Objectives for Freshwater Water Quality</w:t>
        </w:r>
        <w:r w:rsidR="00C55E15">
          <w:rPr>
            <w:noProof/>
            <w:webHidden/>
          </w:rPr>
          <w:tab/>
        </w:r>
        <w:r w:rsidR="00C55E15">
          <w:rPr>
            <w:noProof/>
            <w:webHidden/>
          </w:rPr>
          <w:fldChar w:fldCharType="begin"/>
        </w:r>
        <w:r w:rsidR="00C55E15">
          <w:rPr>
            <w:noProof/>
            <w:webHidden/>
          </w:rPr>
          <w:instrText xml:space="preserve"> PAGEREF _Toc24070761 \h </w:instrText>
        </w:r>
        <w:r w:rsidR="00C55E15">
          <w:rPr>
            <w:noProof/>
            <w:webHidden/>
          </w:rPr>
        </w:r>
        <w:r w:rsidR="00C55E15">
          <w:rPr>
            <w:noProof/>
            <w:webHidden/>
          </w:rPr>
          <w:fldChar w:fldCharType="separate"/>
        </w:r>
        <w:r w:rsidR="00C55E15">
          <w:rPr>
            <w:noProof/>
            <w:webHidden/>
          </w:rPr>
          <w:t>20</w:t>
        </w:r>
        <w:r w:rsidR="00C55E15">
          <w:rPr>
            <w:noProof/>
            <w:webHidden/>
          </w:rPr>
          <w:fldChar w:fldCharType="end"/>
        </w:r>
      </w:hyperlink>
    </w:p>
    <w:p w14:paraId="5C7F7DC8" w14:textId="6391BB37" w:rsidR="00C55E15" w:rsidRDefault="00A302D6" w:rsidP="000F21D6">
      <w:pPr>
        <w:pStyle w:val="TableofFigures"/>
        <w:rPr>
          <w:rFonts w:asciiTheme="minorHAnsi" w:eastAsiaTheme="minorEastAsia" w:hAnsiTheme="minorHAnsi" w:cstheme="minorBidi"/>
          <w:noProof/>
        </w:rPr>
      </w:pPr>
      <w:hyperlink w:anchor="_Toc24070762" w:history="1">
        <w:r w:rsidR="00C55E15" w:rsidRPr="00A76CF7">
          <w:rPr>
            <w:rStyle w:val="Hyperlink"/>
            <w:noProof/>
          </w:rPr>
          <w:t>Table A7.3. Data Quality Objectives for Marine Water Quality</w:t>
        </w:r>
        <w:r w:rsidR="00C55E15">
          <w:rPr>
            <w:noProof/>
            <w:webHidden/>
          </w:rPr>
          <w:tab/>
        </w:r>
        <w:r w:rsidR="00C55E15">
          <w:rPr>
            <w:noProof/>
            <w:webHidden/>
          </w:rPr>
          <w:fldChar w:fldCharType="begin"/>
        </w:r>
        <w:r w:rsidR="00C55E15">
          <w:rPr>
            <w:noProof/>
            <w:webHidden/>
          </w:rPr>
          <w:instrText xml:space="preserve"> PAGEREF _Toc24070762 \h </w:instrText>
        </w:r>
        <w:r w:rsidR="00C55E15">
          <w:rPr>
            <w:noProof/>
            <w:webHidden/>
          </w:rPr>
        </w:r>
        <w:r w:rsidR="00C55E15">
          <w:rPr>
            <w:noProof/>
            <w:webHidden/>
          </w:rPr>
          <w:fldChar w:fldCharType="separate"/>
        </w:r>
        <w:r w:rsidR="00C55E15">
          <w:rPr>
            <w:noProof/>
            <w:webHidden/>
          </w:rPr>
          <w:t>33</w:t>
        </w:r>
        <w:r w:rsidR="00C55E15">
          <w:rPr>
            <w:noProof/>
            <w:webHidden/>
          </w:rPr>
          <w:fldChar w:fldCharType="end"/>
        </w:r>
      </w:hyperlink>
    </w:p>
    <w:p w14:paraId="22095100" w14:textId="4CBB0A20" w:rsidR="00C55E15" w:rsidRDefault="00A302D6" w:rsidP="000F21D6">
      <w:pPr>
        <w:pStyle w:val="TableofFigures"/>
        <w:rPr>
          <w:rFonts w:asciiTheme="minorHAnsi" w:eastAsiaTheme="minorEastAsia" w:hAnsiTheme="minorHAnsi" w:cstheme="minorBidi"/>
          <w:noProof/>
        </w:rPr>
      </w:pPr>
      <w:hyperlink w:anchor="_Toc24070763" w:history="1">
        <w:r w:rsidR="00C55E15" w:rsidRPr="00A76CF7">
          <w:rPr>
            <w:rStyle w:val="Hyperlink"/>
            <w:noProof/>
          </w:rPr>
          <w:t>Table A9.1. Record Handling Procedures</w:t>
        </w:r>
        <w:r w:rsidR="00C55E15">
          <w:rPr>
            <w:noProof/>
            <w:webHidden/>
          </w:rPr>
          <w:tab/>
        </w:r>
        <w:r w:rsidR="00C55E15">
          <w:rPr>
            <w:noProof/>
            <w:webHidden/>
          </w:rPr>
          <w:fldChar w:fldCharType="begin"/>
        </w:r>
        <w:r w:rsidR="00C55E15">
          <w:rPr>
            <w:noProof/>
            <w:webHidden/>
          </w:rPr>
          <w:instrText xml:space="preserve"> PAGEREF _Toc24070763 \h </w:instrText>
        </w:r>
        <w:r w:rsidR="00C55E15">
          <w:rPr>
            <w:noProof/>
            <w:webHidden/>
          </w:rPr>
        </w:r>
        <w:r w:rsidR="00C55E15">
          <w:rPr>
            <w:noProof/>
            <w:webHidden/>
          </w:rPr>
          <w:fldChar w:fldCharType="separate"/>
        </w:r>
        <w:r w:rsidR="00C55E15">
          <w:rPr>
            <w:noProof/>
            <w:webHidden/>
          </w:rPr>
          <w:t>34</w:t>
        </w:r>
        <w:r w:rsidR="00C55E15">
          <w:rPr>
            <w:noProof/>
            <w:webHidden/>
          </w:rPr>
          <w:fldChar w:fldCharType="end"/>
        </w:r>
      </w:hyperlink>
    </w:p>
    <w:p w14:paraId="5A7543B1" w14:textId="5D799052" w:rsidR="00C55E15" w:rsidRDefault="00A302D6" w:rsidP="000F21D6">
      <w:pPr>
        <w:pStyle w:val="TableofFigures"/>
        <w:rPr>
          <w:rFonts w:asciiTheme="minorHAnsi" w:eastAsiaTheme="minorEastAsia" w:hAnsiTheme="minorHAnsi" w:cstheme="minorBidi"/>
          <w:noProof/>
        </w:rPr>
      </w:pPr>
      <w:hyperlink w:anchor="_Toc24070764" w:history="1">
        <w:r w:rsidR="00C55E15" w:rsidRPr="00A76CF7">
          <w:rPr>
            <w:rStyle w:val="Hyperlink"/>
            <w:noProof/>
          </w:rPr>
          <w:t>Table A9.2. Project-Specific Datasheets, Labels, and Forms for All QAPPs</w:t>
        </w:r>
        <w:r w:rsidR="00C55E15">
          <w:rPr>
            <w:noProof/>
            <w:webHidden/>
          </w:rPr>
          <w:tab/>
        </w:r>
        <w:r w:rsidR="00C55E15">
          <w:rPr>
            <w:noProof/>
            <w:webHidden/>
          </w:rPr>
          <w:fldChar w:fldCharType="begin"/>
        </w:r>
        <w:r w:rsidR="00C55E15">
          <w:rPr>
            <w:noProof/>
            <w:webHidden/>
          </w:rPr>
          <w:instrText xml:space="preserve"> PAGEREF _Toc24070764 \h </w:instrText>
        </w:r>
        <w:r w:rsidR="00C55E15">
          <w:rPr>
            <w:noProof/>
            <w:webHidden/>
          </w:rPr>
        </w:r>
        <w:r w:rsidR="00C55E15">
          <w:rPr>
            <w:noProof/>
            <w:webHidden/>
          </w:rPr>
          <w:fldChar w:fldCharType="separate"/>
        </w:r>
        <w:r w:rsidR="00C55E15">
          <w:rPr>
            <w:noProof/>
            <w:webHidden/>
          </w:rPr>
          <w:t>35</w:t>
        </w:r>
        <w:r w:rsidR="00C55E15">
          <w:rPr>
            <w:noProof/>
            <w:webHidden/>
          </w:rPr>
          <w:fldChar w:fldCharType="end"/>
        </w:r>
      </w:hyperlink>
    </w:p>
    <w:p w14:paraId="5FB2BD35" w14:textId="5B1B2B9E" w:rsidR="00C55E15" w:rsidRDefault="00A302D6" w:rsidP="000F21D6">
      <w:pPr>
        <w:pStyle w:val="TableofFigures"/>
        <w:rPr>
          <w:rFonts w:asciiTheme="minorHAnsi" w:eastAsiaTheme="minorEastAsia" w:hAnsiTheme="minorHAnsi" w:cstheme="minorBidi"/>
          <w:noProof/>
        </w:rPr>
      </w:pPr>
      <w:hyperlink w:anchor="_Toc24070765" w:history="1">
        <w:r w:rsidR="00C55E15" w:rsidRPr="00A76CF7">
          <w:rPr>
            <w:rStyle w:val="Hyperlink"/>
            <w:noProof/>
          </w:rPr>
          <w:t>Table A9.3. Project-Specific Datasheets, Labels, and Forms for Marine Benthic QAPPs</w:t>
        </w:r>
        <w:r w:rsidR="00C55E15">
          <w:rPr>
            <w:noProof/>
            <w:webHidden/>
          </w:rPr>
          <w:tab/>
        </w:r>
        <w:r w:rsidR="00C55E15">
          <w:rPr>
            <w:noProof/>
            <w:webHidden/>
          </w:rPr>
          <w:fldChar w:fldCharType="begin"/>
        </w:r>
        <w:r w:rsidR="00C55E15">
          <w:rPr>
            <w:noProof/>
            <w:webHidden/>
          </w:rPr>
          <w:instrText xml:space="preserve"> PAGEREF _Toc24070765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67118746" w14:textId="6BC0F117" w:rsidR="00C55E15" w:rsidRDefault="00A302D6" w:rsidP="000F21D6">
      <w:pPr>
        <w:pStyle w:val="TableofFigures"/>
        <w:rPr>
          <w:rFonts w:asciiTheme="minorHAnsi" w:eastAsiaTheme="minorEastAsia" w:hAnsiTheme="minorHAnsi" w:cstheme="minorBidi"/>
          <w:noProof/>
        </w:rPr>
      </w:pPr>
      <w:hyperlink w:anchor="_Toc24070766" w:history="1">
        <w:r w:rsidR="00C55E15" w:rsidRPr="00A76CF7">
          <w:rPr>
            <w:rStyle w:val="Hyperlink"/>
            <w:noProof/>
          </w:rPr>
          <w:t>Table A9.4. Project-Specific Datasheets, Labels, and Forms for Freshwater Benthic QAPPs</w:t>
        </w:r>
        <w:r w:rsidR="00C55E15">
          <w:rPr>
            <w:noProof/>
            <w:webHidden/>
          </w:rPr>
          <w:tab/>
        </w:r>
        <w:r w:rsidR="00C55E15">
          <w:rPr>
            <w:noProof/>
            <w:webHidden/>
          </w:rPr>
          <w:fldChar w:fldCharType="begin"/>
        </w:r>
        <w:r w:rsidR="00C55E15">
          <w:rPr>
            <w:noProof/>
            <w:webHidden/>
          </w:rPr>
          <w:instrText xml:space="preserve"> PAGEREF _Toc24070766 \h </w:instrText>
        </w:r>
        <w:r w:rsidR="00C55E15">
          <w:rPr>
            <w:noProof/>
            <w:webHidden/>
          </w:rPr>
        </w:r>
        <w:r w:rsidR="00C55E15">
          <w:rPr>
            <w:noProof/>
            <w:webHidden/>
          </w:rPr>
          <w:fldChar w:fldCharType="separate"/>
        </w:r>
        <w:r w:rsidR="00C55E15">
          <w:rPr>
            <w:noProof/>
            <w:webHidden/>
          </w:rPr>
          <w:t>36</w:t>
        </w:r>
        <w:r w:rsidR="00C55E15">
          <w:rPr>
            <w:noProof/>
            <w:webHidden/>
          </w:rPr>
          <w:fldChar w:fldCharType="end"/>
        </w:r>
      </w:hyperlink>
    </w:p>
    <w:p w14:paraId="267F6D49" w14:textId="45E7FCD2" w:rsidR="00C55E15" w:rsidRDefault="00A302D6" w:rsidP="000F21D6">
      <w:pPr>
        <w:pStyle w:val="TableofFigures"/>
        <w:rPr>
          <w:rFonts w:asciiTheme="minorHAnsi" w:eastAsiaTheme="minorEastAsia" w:hAnsiTheme="minorHAnsi" w:cstheme="minorBidi"/>
          <w:noProof/>
        </w:rPr>
      </w:pPr>
      <w:hyperlink w:anchor="_Toc24070767" w:history="1">
        <w:r w:rsidR="00C55E15" w:rsidRPr="00A76CF7">
          <w:rPr>
            <w:rStyle w:val="Hyperlink"/>
            <w:noProof/>
          </w:rPr>
          <w:t>Table B1.1. Freshwater Quality Field Sampling Summary</w:t>
        </w:r>
        <w:r w:rsidR="00C55E15">
          <w:rPr>
            <w:noProof/>
            <w:webHidden/>
          </w:rPr>
          <w:tab/>
        </w:r>
        <w:r w:rsidR="00C55E15">
          <w:rPr>
            <w:noProof/>
            <w:webHidden/>
          </w:rPr>
          <w:fldChar w:fldCharType="begin"/>
        </w:r>
        <w:r w:rsidR="00C55E15">
          <w:rPr>
            <w:noProof/>
            <w:webHidden/>
          </w:rPr>
          <w:instrText xml:space="preserve"> PAGEREF _Toc24070767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01904FBB" w14:textId="3EA075E3" w:rsidR="00C55E15" w:rsidRDefault="00A302D6" w:rsidP="000F21D6">
      <w:pPr>
        <w:pStyle w:val="TableofFigures"/>
        <w:rPr>
          <w:rFonts w:asciiTheme="minorHAnsi" w:eastAsiaTheme="minorEastAsia" w:hAnsiTheme="minorHAnsi" w:cstheme="minorBidi"/>
          <w:noProof/>
        </w:rPr>
      </w:pPr>
      <w:hyperlink w:anchor="_Toc24070768" w:history="1">
        <w:r w:rsidR="00C55E15" w:rsidRPr="00A76CF7">
          <w:rPr>
            <w:rStyle w:val="Hyperlink"/>
            <w:noProof/>
          </w:rPr>
          <w:t>Table B2.1.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_Toc24070768 \h </w:instrText>
        </w:r>
        <w:r w:rsidR="00C55E15">
          <w:rPr>
            <w:noProof/>
            <w:webHidden/>
          </w:rPr>
        </w:r>
        <w:r w:rsidR="00C55E15">
          <w:rPr>
            <w:noProof/>
            <w:webHidden/>
          </w:rPr>
          <w:fldChar w:fldCharType="separate"/>
        </w:r>
        <w:r w:rsidR="00C55E15">
          <w:rPr>
            <w:noProof/>
            <w:webHidden/>
          </w:rPr>
          <w:t>41</w:t>
        </w:r>
        <w:r w:rsidR="00C55E15">
          <w:rPr>
            <w:noProof/>
            <w:webHidden/>
          </w:rPr>
          <w:fldChar w:fldCharType="end"/>
        </w:r>
      </w:hyperlink>
    </w:p>
    <w:p w14:paraId="184F73FB" w14:textId="6AD81E67" w:rsidR="00C55E15" w:rsidRDefault="00A302D6" w:rsidP="000F21D6">
      <w:pPr>
        <w:pStyle w:val="TableofFigures"/>
        <w:rPr>
          <w:rFonts w:asciiTheme="minorHAnsi" w:eastAsiaTheme="minorEastAsia" w:hAnsiTheme="minorHAnsi" w:cstheme="minorBidi"/>
          <w:noProof/>
        </w:rPr>
      </w:pPr>
      <w:hyperlink w:anchor="_Toc24070769"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_Toc24070769 \h </w:instrText>
        </w:r>
        <w:r w:rsidR="00C55E15">
          <w:rPr>
            <w:noProof/>
            <w:webHidden/>
          </w:rPr>
        </w:r>
        <w:r w:rsidR="00C55E15">
          <w:rPr>
            <w:noProof/>
            <w:webHidden/>
          </w:rPr>
          <w:fldChar w:fldCharType="separate"/>
        </w:r>
        <w:r w:rsidR="00C55E15">
          <w:rPr>
            <w:noProof/>
            <w:webHidden/>
          </w:rPr>
          <w:t>74</w:t>
        </w:r>
        <w:r w:rsidR="00C55E15">
          <w:rPr>
            <w:noProof/>
            <w:webHidden/>
          </w:rPr>
          <w:fldChar w:fldCharType="end"/>
        </w:r>
      </w:hyperlink>
    </w:p>
    <w:p w14:paraId="3B211CC2" w14:textId="2A1FFA90" w:rsidR="00C55E15" w:rsidRDefault="00A302D6" w:rsidP="000F21D6">
      <w:pPr>
        <w:pStyle w:val="TableofFigures"/>
        <w:rPr>
          <w:rFonts w:asciiTheme="minorHAnsi" w:eastAsiaTheme="minorEastAsia" w:hAnsiTheme="minorHAnsi" w:cstheme="minorBidi"/>
          <w:noProof/>
        </w:rPr>
      </w:pPr>
      <w:hyperlink w:anchor="_Toc24070770" w:history="1">
        <w:r w:rsidR="00C55E15" w:rsidRPr="00A76CF7">
          <w:rPr>
            <w:rStyle w:val="Hyperlink"/>
            <w:noProof/>
          </w:rPr>
          <w:t>Table B5.1. Quality Control Measures</w:t>
        </w:r>
        <w:r w:rsidR="00C55E15">
          <w:rPr>
            <w:noProof/>
            <w:webHidden/>
          </w:rPr>
          <w:tab/>
        </w:r>
        <w:r w:rsidR="00C55E15">
          <w:rPr>
            <w:noProof/>
            <w:webHidden/>
          </w:rPr>
          <w:fldChar w:fldCharType="begin"/>
        </w:r>
        <w:r w:rsidR="00C55E15">
          <w:rPr>
            <w:noProof/>
            <w:webHidden/>
          </w:rPr>
          <w:instrText xml:space="preserve"> PAGEREF _Toc24070770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005902C7" w14:textId="6BDF6744" w:rsidR="00C55E15" w:rsidRDefault="00A302D6" w:rsidP="000F21D6">
      <w:pPr>
        <w:pStyle w:val="TableofFigures"/>
        <w:rPr>
          <w:rFonts w:asciiTheme="minorHAnsi" w:eastAsiaTheme="minorEastAsia" w:hAnsiTheme="minorHAnsi" w:cstheme="minorBidi"/>
          <w:noProof/>
        </w:rPr>
      </w:pPr>
      <w:hyperlink w:anchor="_Toc24070771" w:history="1">
        <w:r w:rsidR="00C55E15" w:rsidRPr="00A76CF7">
          <w:rPr>
            <w:rStyle w:val="Hyperlink"/>
            <w:noProof/>
          </w:rPr>
          <w:t>Table B5.2. Field Quality Control:  (measured using sensors)</w:t>
        </w:r>
        <w:r w:rsidR="00C55E15">
          <w:rPr>
            <w:noProof/>
            <w:webHidden/>
          </w:rPr>
          <w:tab/>
        </w:r>
        <w:r w:rsidR="00C55E15">
          <w:rPr>
            <w:noProof/>
            <w:webHidden/>
          </w:rPr>
          <w:fldChar w:fldCharType="begin"/>
        </w:r>
        <w:r w:rsidR="00C55E15">
          <w:rPr>
            <w:noProof/>
            <w:webHidden/>
          </w:rPr>
          <w:instrText xml:space="preserve"> PAGEREF _Toc24070771 \h </w:instrText>
        </w:r>
        <w:r w:rsidR="00C55E15">
          <w:rPr>
            <w:noProof/>
            <w:webHidden/>
          </w:rPr>
        </w:r>
        <w:r w:rsidR="00C55E15">
          <w:rPr>
            <w:noProof/>
            <w:webHidden/>
          </w:rPr>
          <w:fldChar w:fldCharType="separate"/>
        </w:r>
        <w:r w:rsidR="00C55E15">
          <w:rPr>
            <w:noProof/>
            <w:webHidden/>
          </w:rPr>
          <w:t>75</w:t>
        </w:r>
        <w:r w:rsidR="00C55E15">
          <w:rPr>
            <w:noProof/>
            <w:webHidden/>
          </w:rPr>
          <w:fldChar w:fldCharType="end"/>
        </w:r>
      </w:hyperlink>
    </w:p>
    <w:p w14:paraId="71CC423D" w14:textId="4488DDCC" w:rsidR="00C55E15" w:rsidRDefault="00A302D6" w:rsidP="000F21D6">
      <w:pPr>
        <w:pStyle w:val="TableofFigures"/>
        <w:rPr>
          <w:rFonts w:asciiTheme="minorHAnsi" w:eastAsiaTheme="minorEastAsia" w:hAnsiTheme="minorHAnsi" w:cstheme="minorBidi"/>
          <w:noProof/>
        </w:rPr>
      </w:pPr>
      <w:hyperlink w:anchor="_Toc24070772" w:history="1">
        <w:r w:rsidR="00C55E15" w:rsidRPr="00A76CF7">
          <w:rPr>
            <w:rStyle w:val="Hyperlink"/>
            <w:noProof/>
          </w:rPr>
          <w:t>Table B5.3. Field Quality Control: Nutrients</w:t>
        </w:r>
        <w:r w:rsidR="00C55E15">
          <w:rPr>
            <w:noProof/>
            <w:webHidden/>
          </w:rPr>
          <w:tab/>
        </w:r>
        <w:r w:rsidR="00C55E15">
          <w:rPr>
            <w:noProof/>
            <w:webHidden/>
          </w:rPr>
          <w:fldChar w:fldCharType="begin"/>
        </w:r>
        <w:r w:rsidR="00C55E15">
          <w:rPr>
            <w:noProof/>
            <w:webHidden/>
          </w:rPr>
          <w:instrText xml:space="preserve"> PAGEREF _Toc24070772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441615F9" w14:textId="5679741A" w:rsidR="00C55E15" w:rsidRDefault="00A302D6" w:rsidP="000F21D6">
      <w:pPr>
        <w:pStyle w:val="TableofFigures"/>
        <w:rPr>
          <w:rFonts w:asciiTheme="minorHAnsi" w:eastAsiaTheme="minorEastAsia" w:hAnsiTheme="minorHAnsi" w:cstheme="minorBidi"/>
          <w:noProof/>
        </w:rPr>
      </w:pPr>
      <w:hyperlink w:anchor="_Toc24070773" w:history="1">
        <w:r w:rsidR="00C55E15" w:rsidRPr="00A76CF7">
          <w:rPr>
            <w:rStyle w:val="Hyperlink"/>
            <w:noProof/>
          </w:rPr>
          <w:t xml:space="preserve">Table B5.4. Field Quality Control: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_Toc24070773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1E55C468" w14:textId="4E16F47E" w:rsidR="00C55E15" w:rsidRDefault="00A302D6" w:rsidP="000F21D6">
      <w:pPr>
        <w:pStyle w:val="TableofFigures"/>
        <w:rPr>
          <w:rFonts w:asciiTheme="minorHAnsi" w:eastAsiaTheme="minorEastAsia" w:hAnsiTheme="minorHAnsi" w:cstheme="minorBidi"/>
          <w:noProof/>
        </w:rPr>
      </w:pPr>
      <w:hyperlink w:anchor="_Toc24070774" w:history="1">
        <w:r w:rsidR="00C55E15" w:rsidRPr="00A76CF7">
          <w:rPr>
            <w:rStyle w:val="Hyperlink"/>
            <w:noProof/>
          </w:rPr>
          <w:t>Table B5.5. Data Validation Quality Control for Water Chemistry</w:t>
        </w:r>
        <w:r w:rsidR="00C55E15">
          <w:rPr>
            <w:noProof/>
            <w:webHidden/>
          </w:rPr>
          <w:tab/>
        </w:r>
        <w:r w:rsidR="00C55E15">
          <w:rPr>
            <w:noProof/>
            <w:webHidden/>
          </w:rPr>
          <w:fldChar w:fldCharType="begin"/>
        </w:r>
        <w:r w:rsidR="00C55E15">
          <w:rPr>
            <w:noProof/>
            <w:webHidden/>
          </w:rPr>
          <w:instrText xml:space="preserve"> PAGEREF _Toc24070774 \h </w:instrText>
        </w:r>
        <w:r w:rsidR="00C55E15">
          <w:rPr>
            <w:noProof/>
            <w:webHidden/>
          </w:rPr>
        </w:r>
        <w:r w:rsidR="00C55E15">
          <w:rPr>
            <w:noProof/>
            <w:webHidden/>
          </w:rPr>
          <w:fldChar w:fldCharType="separate"/>
        </w:r>
        <w:r w:rsidR="00C55E15">
          <w:rPr>
            <w:noProof/>
            <w:webHidden/>
          </w:rPr>
          <w:t>76</w:t>
        </w:r>
        <w:r w:rsidR="00C55E15">
          <w:rPr>
            <w:noProof/>
            <w:webHidden/>
          </w:rPr>
          <w:fldChar w:fldCharType="end"/>
        </w:r>
      </w:hyperlink>
    </w:p>
    <w:p w14:paraId="5B5C802E" w14:textId="4F5791A7" w:rsidR="00C55E15" w:rsidRDefault="00A302D6" w:rsidP="000F21D6">
      <w:pPr>
        <w:pStyle w:val="TableofFigures"/>
        <w:rPr>
          <w:rFonts w:asciiTheme="minorHAnsi" w:eastAsiaTheme="minorEastAsia" w:hAnsiTheme="minorHAnsi" w:cstheme="minorBidi"/>
          <w:noProof/>
        </w:rPr>
      </w:pPr>
      <w:hyperlink w:anchor="_Toc24070775" w:history="1">
        <w:r w:rsidR="00C55E15" w:rsidRPr="00A76CF7">
          <w:rPr>
            <w:rStyle w:val="Hyperlink"/>
            <w:noProof/>
          </w:rPr>
          <w:t>Table B5.6. Field Quality Control: Fecal Indicator</w:t>
        </w:r>
        <w:r w:rsidR="00C55E15">
          <w:rPr>
            <w:noProof/>
            <w:webHidden/>
          </w:rPr>
          <w:tab/>
        </w:r>
        <w:r w:rsidR="00C55E15">
          <w:rPr>
            <w:noProof/>
            <w:webHidden/>
          </w:rPr>
          <w:fldChar w:fldCharType="begin"/>
        </w:r>
        <w:r w:rsidR="00C55E15">
          <w:rPr>
            <w:noProof/>
            <w:webHidden/>
          </w:rPr>
          <w:instrText xml:space="preserve"> PAGEREF _Toc24070775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06AE399C" w14:textId="5D822BCF" w:rsidR="00C55E15" w:rsidRDefault="00A302D6" w:rsidP="000F21D6">
      <w:pPr>
        <w:pStyle w:val="TableofFigures"/>
        <w:rPr>
          <w:rFonts w:asciiTheme="minorHAnsi" w:eastAsiaTheme="minorEastAsia" w:hAnsiTheme="minorHAnsi" w:cstheme="minorBidi"/>
          <w:noProof/>
        </w:rPr>
      </w:pPr>
      <w:hyperlink w:anchor="_Toc24070776" w:history="1">
        <w:r w:rsidR="00C55E15" w:rsidRPr="00A76CF7">
          <w:rPr>
            <w:rStyle w:val="Hyperlink"/>
            <w:noProof/>
          </w:rPr>
          <w:t xml:space="preserve">Table B5.7. Data Validation Quality Control: </w:t>
        </w:r>
        <w:r w:rsidR="00C55E15" w:rsidRPr="00A76CF7">
          <w:rPr>
            <w:rStyle w:val="Hyperlink"/>
            <w:i/>
            <w:iCs/>
            <w:noProof/>
          </w:rPr>
          <w:t>E. coli</w:t>
        </w:r>
        <w:r w:rsidR="00C55E15">
          <w:rPr>
            <w:noProof/>
            <w:webHidden/>
          </w:rPr>
          <w:tab/>
        </w:r>
        <w:r w:rsidR="00C55E15">
          <w:rPr>
            <w:noProof/>
            <w:webHidden/>
          </w:rPr>
          <w:fldChar w:fldCharType="begin"/>
        </w:r>
        <w:r w:rsidR="00C55E15">
          <w:rPr>
            <w:noProof/>
            <w:webHidden/>
          </w:rPr>
          <w:instrText xml:space="preserve"> PAGEREF _Toc24070776 \h </w:instrText>
        </w:r>
        <w:r w:rsidR="00C55E15">
          <w:rPr>
            <w:noProof/>
            <w:webHidden/>
          </w:rPr>
        </w:r>
        <w:r w:rsidR="00C55E15">
          <w:rPr>
            <w:noProof/>
            <w:webHidden/>
          </w:rPr>
          <w:fldChar w:fldCharType="separate"/>
        </w:r>
        <w:r w:rsidR="00C55E15">
          <w:rPr>
            <w:noProof/>
            <w:webHidden/>
          </w:rPr>
          <w:t>77</w:t>
        </w:r>
        <w:r w:rsidR="00C55E15">
          <w:rPr>
            <w:noProof/>
            <w:webHidden/>
          </w:rPr>
          <w:fldChar w:fldCharType="end"/>
        </w:r>
      </w:hyperlink>
    </w:p>
    <w:p w14:paraId="64E4C16E" w14:textId="54ED4316" w:rsidR="00C55E15" w:rsidRDefault="00A302D6" w:rsidP="000F21D6">
      <w:pPr>
        <w:pStyle w:val="TableofFigures"/>
        <w:rPr>
          <w:rFonts w:asciiTheme="minorHAnsi" w:eastAsiaTheme="minorEastAsia" w:hAnsiTheme="minorHAnsi" w:cstheme="minorBidi"/>
          <w:noProof/>
        </w:rPr>
      </w:pPr>
      <w:hyperlink w:anchor="_Toc24070777" w:history="1">
        <w:r w:rsidR="00C55E15" w:rsidRPr="00A76CF7">
          <w:rPr>
            <w:rStyle w:val="Hyperlink"/>
            <w:noProof/>
          </w:rPr>
          <w:t>Table B5.8. Field Quality Control: Microcystins</w:t>
        </w:r>
        <w:r w:rsidR="00C55E15">
          <w:rPr>
            <w:noProof/>
            <w:webHidden/>
          </w:rPr>
          <w:tab/>
        </w:r>
        <w:r w:rsidR="00C55E15">
          <w:rPr>
            <w:noProof/>
            <w:webHidden/>
          </w:rPr>
          <w:fldChar w:fldCharType="begin"/>
        </w:r>
        <w:r w:rsidR="00C55E15">
          <w:rPr>
            <w:noProof/>
            <w:webHidden/>
          </w:rPr>
          <w:instrText xml:space="preserve"> PAGEREF _Toc24070777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36DD75CC" w14:textId="0791C773" w:rsidR="00C55E15" w:rsidRDefault="00A302D6" w:rsidP="000F21D6">
      <w:pPr>
        <w:pStyle w:val="TableofFigures"/>
        <w:rPr>
          <w:rFonts w:asciiTheme="minorHAnsi" w:eastAsiaTheme="minorEastAsia" w:hAnsiTheme="minorHAnsi" w:cstheme="minorBidi"/>
          <w:noProof/>
        </w:rPr>
      </w:pPr>
      <w:hyperlink w:anchor="_Toc24070778" w:history="1">
        <w:r w:rsidR="00C55E15" w:rsidRPr="00A76CF7">
          <w:rPr>
            <w:rStyle w:val="Hyperlink"/>
            <w:noProof/>
          </w:rPr>
          <w:t>Table B5.9. Data Validation Quality Control: Microcystins</w:t>
        </w:r>
        <w:r w:rsidR="00C55E15">
          <w:rPr>
            <w:noProof/>
            <w:webHidden/>
          </w:rPr>
          <w:tab/>
        </w:r>
        <w:r w:rsidR="00C55E15">
          <w:rPr>
            <w:noProof/>
            <w:webHidden/>
          </w:rPr>
          <w:fldChar w:fldCharType="begin"/>
        </w:r>
        <w:r w:rsidR="00C55E15">
          <w:rPr>
            <w:noProof/>
            <w:webHidden/>
          </w:rPr>
          <w:instrText xml:space="preserve"> PAGEREF _Toc24070778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68FCEEF8" w14:textId="4B4B4DC9" w:rsidR="00C55E15" w:rsidRDefault="00A302D6" w:rsidP="000F21D6">
      <w:pPr>
        <w:pStyle w:val="TableofFigures"/>
        <w:rPr>
          <w:rFonts w:asciiTheme="minorHAnsi" w:eastAsiaTheme="minorEastAsia" w:hAnsiTheme="minorHAnsi" w:cstheme="minorBidi"/>
          <w:noProof/>
        </w:rPr>
      </w:pPr>
      <w:hyperlink w:anchor="_Toc24070779"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_Toc24070779 \h </w:instrText>
        </w:r>
        <w:r w:rsidR="00C55E15">
          <w:rPr>
            <w:noProof/>
            <w:webHidden/>
          </w:rPr>
        </w:r>
        <w:r w:rsidR="00C55E15">
          <w:rPr>
            <w:noProof/>
            <w:webHidden/>
          </w:rPr>
          <w:fldChar w:fldCharType="separate"/>
        </w:r>
        <w:r w:rsidR="00C55E15">
          <w:rPr>
            <w:noProof/>
            <w:webHidden/>
          </w:rPr>
          <w:t>78</w:t>
        </w:r>
        <w:r w:rsidR="00C55E15">
          <w:rPr>
            <w:noProof/>
            <w:webHidden/>
          </w:rPr>
          <w:fldChar w:fldCharType="end"/>
        </w:r>
      </w:hyperlink>
    </w:p>
    <w:p w14:paraId="4A689475" w14:textId="52E3D5A3" w:rsidR="00C55E15" w:rsidRDefault="00A302D6" w:rsidP="000F21D6">
      <w:pPr>
        <w:pStyle w:val="TableofFigures"/>
        <w:rPr>
          <w:rFonts w:asciiTheme="minorHAnsi" w:eastAsiaTheme="minorEastAsia" w:hAnsiTheme="minorHAnsi" w:cstheme="minorBidi"/>
          <w:noProof/>
        </w:rPr>
      </w:pPr>
      <w:hyperlink w:anchor="_Toc24070780"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_Toc24070780 \h </w:instrText>
        </w:r>
        <w:r w:rsidR="00C55E15">
          <w:rPr>
            <w:noProof/>
            <w:webHidden/>
          </w:rPr>
        </w:r>
        <w:r w:rsidR="00C55E15">
          <w:rPr>
            <w:noProof/>
            <w:webHidden/>
          </w:rPr>
          <w:fldChar w:fldCharType="separate"/>
        </w:r>
        <w:r w:rsidR="00C55E15">
          <w:rPr>
            <w:noProof/>
            <w:webHidden/>
          </w:rPr>
          <w:t>80</w:t>
        </w:r>
        <w:r w:rsidR="00C55E15">
          <w:rPr>
            <w:noProof/>
            <w:webHidden/>
          </w:rPr>
          <w:fldChar w:fldCharType="end"/>
        </w:r>
      </w:hyperlink>
    </w:p>
    <w:p w14:paraId="291429B7" w14:textId="48546A69" w:rsidR="00C55E15" w:rsidRDefault="00A302D6" w:rsidP="000F21D6">
      <w:pPr>
        <w:pStyle w:val="TableofFigures"/>
        <w:rPr>
          <w:rFonts w:asciiTheme="minorHAnsi" w:eastAsiaTheme="minorEastAsia" w:hAnsiTheme="minorHAnsi" w:cstheme="minorBidi"/>
          <w:noProof/>
        </w:rPr>
      </w:pPr>
      <w:hyperlink w:anchor="_Toc24070781"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_Toc24070781 \h </w:instrText>
        </w:r>
        <w:r w:rsidR="00C55E15">
          <w:rPr>
            <w:noProof/>
            <w:webHidden/>
          </w:rPr>
        </w:r>
        <w:r w:rsidR="00C55E15">
          <w:rPr>
            <w:noProof/>
            <w:webHidden/>
          </w:rPr>
          <w:fldChar w:fldCharType="separate"/>
        </w:r>
        <w:r w:rsidR="00C55E15">
          <w:rPr>
            <w:noProof/>
            <w:webHidden/>
          </w:rPr>
          <w:t>81</w:t>
        </w:r>
        <w:r w:rsidR="00C55E15">
          <w:rPr>
            <w:noProof/>
            <w:webHidden/>
          </w:rPr>
          <w:fldChar w:fldCharType="end"/>
        </w:r>
      </w:hyperlink>
    </w:p>
    <w:p w14:paraId="059129D3" w14:textId="42D3E977" w:rsidR="00C55E15" w:rsidRDefault="00A302D6" w:rsidP="000F21D6">
      <w:pPr>
        <w:pStyle w:val="TableofFigures"/>
        <w:rPr>
          <w:rFonts w:asciiTheme="minorHAnsi" w:eastAsiaTheme="minorEastAsia" w:hAnsiTheme="minorHAnsi" w:cstheme="minorBidi"/>
          <w:noProof/>
        </w:rPr>
      </w:pPr>
      <w:hyperlink w:anchor="_Toc24070782" w:history="1">
        <w:r w:rsidR="00C55E15" w:rsidRPr="00A76CF7">
          <w:rPr>
            <w:rStyle w:val="Hyperlink"/>
            <w:noProof/>
          </w:rPr>
          <w:t>Table B5.1. Macroinvertebrate Sampling Quality Control</w:t>
        </w:r>
        <w:r w:rsidR="00C55E15">
          <w:rPr>
            <w:noProof/>
            <w:webHidden/>
          </w:rPr>
          <w:tab/>
        </w:r>
        <w:r w:rsidR="00C55E15">
          <w:rPr>
            <w:noProof/>
            <w:webHidden/>
          </w:rPr>
          <w:fldChar w:fldCharType="begin"/>
        </w:r>
        <w:r w:rsidR="00C55E15">
          <w:rPr>
            <w:noProof/>
            <w:webHidden/>
          </w:rPr>
          <w:instrText xml:space="preserve"> PAGEREF _Toc24070782 \h </w:instrText>
        </w:r>
        <w:r w:rsidR="00C55E15">
          <w:rPr>
            <w:noProof/>
            <w:webHidden/>
          </w:rPr>
        </w:r>
        <w:r w:rsidR="00C55E15">
          <w:rPr>
            <w:noProof/>
            <w:webHidden/>
          </w:rPr>
          <w:fldChar w:fldCharType="separate"/>
        </w:r>
        <w:r w:rsidR="00C55E15">
          <w:rPr>
            <w:noProof/>
            <w:webHidden/>
          </w:rPr>
          <w:t>94</w:t>
        </w:r>
        <w:r w:rsidR="00C55E15">
          <w:rPr>
            <w:noProof/>
            <w:webHidden/>
          </w:rPr>
          <w:fldChar w:fldCharType="end"/>
        </w:r>
      </w:hyperlink>
    </w:p>
    <w:p w14:paraId="2CFE3D0D" w14:textId="7494D4EB" w:rsidR="00C55E15" w:rsidRDefault="00A302D6" w:rsidP="000F21D6">
      <w:pPr>
        <w:pStyle w:val="TableofFigures"/>
        <w:rPr>
          <w:rFonts w:asciiTheme="minorHAnsi" w:eastAsiaTheme="minorEastAsia" w:hAnsiTheme="minorHAnsi" w:cstheme="minorBidi"/>
          <w:noProof/>
        </w:rPr>
      </w:pPr>
      <w:hyperlink w:anchor="_Toc24070783"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_Toc24070783 \h </w:instrText>
        </w:r>
        <w:r w:rsidR="00C55E15">
          <w:rPr>
            <w:noProof/>
            <w:webHidden/>
          </w:rPr>
        </w:r>
        <w:r w:rsidR="00C55E15">
          <w:rPr>
            <w:noProof/>
            <w:webHidden/>
          </w:rPr>
          <w:fldChar w:fldCharType="separate"/>
        </w:r>
        <w:r w:rsidR="00C55E15">
          <w:rPr>
            <w:noProof/>
            <w:webHidden/>
          </w:rPr>
          <w:t>100</w:t>
        </w:r>
        <w:r w:rsidR="00C55E15">
          <w:rPr>
            <w:noProof/>
            <w:webHidden/>
          </w:rPr>
          <w:fldChar w:fldCharType="end"/>
        </w:r>
      </w:hyperlink>
    </w:p>
    <w:p w14:paraId="3078D472" w14:textId="5E97BAEE" w:rsidR="00C55E15" w:rsidRDefault="00A302D6" w:rsidP="000F21D6">
      <w:pPr>
        <w:pStyle w:val="TableofFigures"/>
        <w:rPr>
          <w:rFonts w:asciiTheme="minorHAnsi" w:eastAsiaTheme="minorEastAsia" w:hAnsiTheme="minorHAnsi" w:cstheme="minorBidi"/>
          <w:noProof/>
        </w:rPr>
      </w:pPr>
      <w:hyperlink w:anchor="_Toc24070784"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_Toc24070784 \h </w:instrText>
        </w:r>
        <w:r w:rsidR="00C55E15">
          <w:rPr>
            <w:noProof/>
            <w:webHidden/>
          </w:rPr>
        </w:r>
        <w:r w:rsidR="00C55E15">
          <w:rPr>
            <w:noProof/>
            <w:webHidden/>
          </w:rPr>
          <w:fldChar w:fldCharType="separate"/>
        </w:r>
        <w:r w:rsidR="00C55E15">
          <w:rPr>
            <w:noProof/>
            <w:webHidden/>
          </w:rPr>
          <w:t>102</w:t>
        </w:r>
        <w:r w:rsidR="00C55E15">
          <w:rPr>
            <w:noProof/>
            <w:webHidden/>
          </w:rPr>
          <w:fldChar w:fldCharType="end"/>
        </w:r>
      </w:hyperlink>
    </w:p>
    <w:p w14:paraId="267AE026" w14:textId="3CEE0D4B" w:rsidR="00C55E15" w:rsidRDefault="00A302D6" w:rsidP="000F21D6">
      <w:pPr>
        <w:pStyle w:val="TableofFigures"/>
        <w:rPr>
          <w:rFonts w:asciiTheme="minorHAnsi" w:eastAsiaTheme="minorEastAsia" w:hAnsiTheme="minorHAnsi" w:cstheme="minorBidi"/>
          <w:noProof/>
        </w:rPr>
      </w:pPr>
      <w:hyperlink w:anchor="_Toc24070785" w:history="1">
        <w:r w:rsidR="00C55E15" w:rsidRPr="00A76CF7">
          <w:rPr>
            <w:rStyle w:val="Hyperlink"/>
            <w:noProof/>
          </w:rPr>
          <w:t>Table B2.1. Processing and Storage of Field Samples taken on Marine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_Toc24070785 \h </w:instrText>
        </w:r>
        <w:r w:rsidR="00C55E15">
          <w:rPr>
            <w:noProof/>
            <w:webHidden/>
          </w:rPr>
        </w:r>
        <w:r w:rsidR="00C55E15">
          <w:rPr>
            <w:noProof/>
            <w:webHidden/>
          </w:rPr>
          <w:fldChar w:fldCharType="separate"/>
        </w:r>
        <w:r w:rsidR="00C55E15">
          <w:rPr>
            <w:noProof/>
            <w:webHidden/>
          </w:rPr>
          <w:t>103</w:t>
        </w:r>
        <w:r w:rsidR="00C55E15">
          <w:rPr>
            <w:noProof/>
            <w:webHidden/>
          </w:rPr>
          <w:fldChar w:fldCharType="end"/>
        </w:r>
      </w:hyperlink>
    </w:p>
    <w:p w14:paraId="52F5D743" w14:textId="4832ADEC" w:rsidR="00C55E15" w:rsidRDefault="00A302D6" w:rsidP="000F21D6">
      <w:pPr>
        <w:pStyle w:val="TableofFigures"/>
        <w:rPr>
          <w:rFonts w:asciiTheme="minorHAnsi" w:eastAsiaTheme="minorEastAsia" w:hAnsiTheme="minorHAnsi" w:cstheme="minorBidi"/>
          <w:noProof/>
        </w:rPr>
      </w:pPr>
      <w:hyperlink w:anchor="_Toc24070786" w:history="1">
        <w:r w:rsidR="00C55E15" w:rsidRPr="00A76CF7">
          <w:rPr>
            <w:rStyle w:val="Hyperlink"/>
            <w:noProof/>
          </w:rPr>
          <w:t>Table B2.2.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_Toc24070786 \h </w:instrText>
        </w:r>
        <w:r w:rsidR="00C55E15">
          <w:rPr>
            <w:noProof/>
            <w:webHidden/>
          </w:rPr>
        </w:r>
        <w:r w:rsidR="00C55E15">
          <w:rPr>
            <w:noProof/>
            <w:webHidden/>
          </w:rPr>
          <w:fldChar w:fldCharType="separate"/>
        </w:r>
        <w:r w:rsidR="00C55E15">
          <w:rPr>
            <w:noProof/>
            <w:webHidden/>
          </w:rPr>
          <w:t>104</w:t>
        </w:r>
        <w:r w:rsidR="00C55E15">
          <w:rPr>
            <w:noProof/>
            <w:webHidden/>
          </w:rPr>
          <w:fldChar w:fldCharType="end"/>
        </w:r>
      </w:hyperlink>
    </w:p>
    <w:p w14:paraId="3C500DCA" w14:textId="00D9C360" w:rsidR="00C55E15" w:rsidRDefault="00A302D6" w:rsidP="000F21D6">
      <w:pPr>
        <w:pStyle w:val="TableofFigures"/>
        <w:rPr>
          <w:rFonts w:asciiTheme="minorHAnsi" w:eastAsiaTheme="minorEastAsia" w:hAnsiTheme="minorHAnsi" w:cstheme="minorBidi"/>
          <w:noProof/>
        </w:rPr>
      </w:pPr>
      <w:hyperlink w:anchor="_Toc24070787" w:history="1">
        <w:r w:rsidR="00C55E15" w:rsidRPr="00A76CF7">
          <w:rPr>
            <w:rStyle w:val="Hyperlink"/>
            <w:noProof/>
          </w:rPr>
          <w:t>Table B2.3. Processing and Storage of Field Samples taken on Marine Benthic Monitoring Surveys</w:t>
        </w:r>
        <w:r w:rsidR="00C55E15">
          <w:rPr>
            <w:noProof/>
            <w:webHidden/>
          </w:rPr>
          <w:tab/>
        </w:r>
        <w:r w:rsidR="00C55E15">
          <w:rPr>
            <w:noProof/>
            <w:webHidden/>
          </w:rPr>
          <w:fldChar w:fldCharType="begin"/>
        </w:r>
        <w:r w:rsidR="00C55E15">
          <w:rPr>
            <w:noProof/>
            <w:webHidden/>
          </w:rPr>
          <w:instrText xml:space="preserve"> PAGEREF _Toc24070787 \h </w:instrText>
        </w:r>
        <w:r w:rsidR="00C55E15">
          <w:rPr>
            <w:noProof/>
            <w:webHidden/>
          </w:rPr>
        </w:r>
        <w:r w:rsidR="00C55E15">
          <w:rPr>
            <w:noProof/>
            <w:webHidden/>
          </w:rPr>
          <w:fldChar w:fldCharType="separate"/>
        </w:r>
        <w:r w:rsidR="00C55E15">
          <w:rPr>
            <w:noProof/>
            <w:webHidden/>
          </w:rPr>
          <w:t>105</w:t>
        </w:r>
        <w:r w:rsidR="00C55E15">
          <w:rPr>
            <w:noProof/>
            <w:webHidden/>
          </w:rPr>
          <w:fldChar w:fldCharType="end"/>
        </w:r>
      </w:hyperlink>
    </w:p>
    <w:p w14:paraId="662DE02A" w14:textId="48651690" w:rsidR="00C55E15" w:rsidRDefault="00A302D6" w:rsidP="000F21D6">
      <w:pPr>
        <w:pStyle w:val="TableofFigures"/>
        <w:rPr>
          <w:rFonts w:asciiTheme="minorHAnsi" w:eastAsiaTheme="minorEastAsia" w:hAnsiTheme="minorHAnsi" w:cstheme="minorBidi"/>
          <w:noProof/>
        </w:rPr>
      </w:pPr>
      <w:hyperlink w:anchor="_Toc24070788"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_Toc24070788 \h </w:instrText>
        </w:r>
        <w:r w:rsidR="00C55E15">
          <w:rPr>
            <w:noProof/>
            <w:webHidden/>
          </w:rPr>
        </w:r>
        <w:r w:rsidR="00C55E15">
          <w:rPr>
            <w:noProof/>
            <w:webHidden/>
          </w:rPr>
          <w:fldChar w:fldCharType="separate"/>
        </w:r>
        <w:r w:rsidR="00C55E15">
          <w:rPr>
            <w:noProof/>
            <w:webHidden/>
          </w:rPr>
          <w:t>108</w:t>
        </w:r>
        <w:r w:rsidR="00C55E15">
          <w:rPr>
            <w:noProof/>
            <w:webHidden/>
          </w:rPr>
          <w:fldChar w:fldCharType="end"/>
        </w:r>
      </w:hyperlink>
    </w:p>
    <w:p w14:paraId="08FD86AD" w14:textId="09AA7530" w:rsidR="00C55E15" w:rsidRDefault="00A302D6" w:rsidP="000F21D6">
      <w:pPr>
        <w:pStyle w:val="TableofFigures"/>
        <w:rPr>
          <w:rFonts w:asciiTheme="minorHAnsi" w:eastAsiaTheme="minorEastAsia" w:hAnsiTheme="minorHAnsi" w:cstheme="minorBidi"/>
          <w:noProof/>
        </w:rPr>
      </w:pPr>
      <w:hyperlink w:anchor="_Toc24070789"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_Toc24070789 \h </w:instrText>
        </w:r>
        <w:r w:rsidR="00C55E15">
          <w:rPr>
            <w:noProof/>
            <w:webHidden/>
          </w:rPr>
        </w:r>
        <w:r w:rsidR="00C55E15">
          <w:rPr>
            <w:noProof/>
            <w:webHidden/>
          </w:rPr>
          <w:fldChar w:fldCharType="separate"/>
        </w:r>
        <w:r w:rsidR="00C55E15">
          <w:rPr>
            <w:noProof/>
            <w:webHidden/>
          </w:rPr>
          <w:t>111</w:t>
        </w:r>
        <w:r w:rsidR="00C55E15">
          <w:rPr>
            <w:noProof/>
            <w:webHidden/>
          </w:rPr>
          <w:fldChar w:fldCharType="end"/>
        </w:r>
      </w:hyperlink>
    </w:p>
    <w:p w14:paraId="01243F0B" w14:textId="3294F369" w:rsidR="00C55E15" w:rsidRDefault="00A302D6" w:rsidP="000F21D6">
      <w:pPr>
        <w:pStyle w:val="TableofFigures"/>
        <w:rPr>
          <w:rFonts w:asciiTheme="minorHAnsi" w:eastAsiaTheme="minorEastAsia" w:hAnsiTheme="minorHAnsi" w:cstheme="minorBidi"/>
          <w:noProof/>
        </w:rPr>
      </w:pPr>
      <w:hyperlink w:anchor="_Toc24070790" w:history="1">
        <w:r w:rsidR="00C55E15" w:rsidRPr="00A76CF7">
          <w:rPr>
            <w:rStyle w:val="Hyperlink"/>
            <w:noProof/>
          </w:rPr>
          <w:t>Table B4.2.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_Toc24070790 \h </w:instrText>
        </w:r>
        <w:r w:rsidR="00C55E15">
          <w:rPr>
            <w:noProof/>
            <w:webHidden/>
          </w:rPr>
        </w:r>
        <w:r w:rsidR="00C55E15">
          <w:rPr>
            <w:noProof/>
            <w:webHidden/>
          </w:rPr>
          <w:fldChar w:fldCharType="separate"/>
        </w:r>
        <w:r w:rsidR="00C55E15">
          <w:rPr>
            <w:noProof/>
            <w:webHidden/>
          </w:rPr>
          <w:t>112</w:t>
        </w:r>
        <w:r w:rsidR="00C55E15">
          <w:rPr>
            <w:noProof/>
            <w:webHidden/>
          </w:rPr>
          <w:fldChar w:fldCharType="end"/>
        </w:r>
      </w:hyperlink>
    </w:p>
    <w:p w14:paraId="66933234" w14:textId="32807131" w:rsidR="00C55E15" w:rsidRDefault="00A302D6" w:rsidP="000F21D6">
      <w:pPr>
        <w:pStyle w:val="TableofFigures"/>
        <w:rPr>
          <w:rFonts w:asciiTheme="minorHAnsi" w:eastAsiaTheme="minorEastAsia" w:hAnsiTheme="minorHAnsi" w:cstheme="minorBidi"/>
          <w:noProof/>
        </w:rPr>
      </w:pPr>
      <w:hyperlink w:anchor="_Toc2407079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_Toc24070791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37F9F159" w14:textId="417F71D6" w:rsidR="00C55E15" w:rsidRDefault="00A302D6" w:rsidP="000F21D6">
      <w:pPr>
        <w:pStyle w:val="TableofFigures"/>
        <w:rPr>
          <w:rFonts w:asciiTheme="minorHAnsi" w:eastAsiaTheme="minorEastAsia" w:hAnsiTheme="minorHAnsi" w:cstheme="minorBidi"/>
          <w:noProof/>
        </w:rPr>
      </w:pPr>
      <w:hyperlink w:anchor="_Toc24070792" w:history="1">
        <w:r w:rsidR="00C55E15" w:rsidRPr="00A76CF7">
          <w:rPr>
            <w:rStyle w:val="Hyperlink"/>
            <w:noProof/>
          </w:rPr>
          <w:t>Table B8.2.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_Toc24070792 \h </w:instrText>
        </w:r>
        <w:r w:rsidR="00C55E15">
          <w:rPr>
            <w:noProof/>
            <w:webHidden/>
          </w:rPr>
        </w:r>
        <w:r w:rsidR="00C55E15">
          <w:rPr>
            <w:noProof/>
            <w:webHidden/>
          </w:rPr>
          <w:fldChar w:fldCharType="separate"/>
        </w:r>
        <w:r w:rsidR="00C55E15">
          <w:rPr>
            <w:noProof/>
            <w:webHidden/>
          </w:rPr>
          <w:t>115</w:t>
        </w:r>
        <w:r w:rsidR="00C55E15">
          <w:rPr>
            <w:noProof/>
            <w:webHidden/>
          </w:rPr>
          <w:fldChar w:fldCharType="end"/>
        </w:r>
      </w:hyperlink>
    </w:p>
    <w:p w14:paraId="0AACBD53" w14:textId="5CDB27DE" w:rsidR="00C55E15" w:rsidRDefault="00A302D6" w:rsidP="000F21D6">
      <w:pPr>
        <w:pStyle w:val="TableofFigures"/>
        <w:rPr>
          <w:rFonts w:asciiTheme="minorHAnsi" w:eastAsiaTheme="minorEastAsia" w:hAnsiTheme="minorHAnsi" w:cstheme="minorBidi"/>
          <w:noProof/>
        </w:rPr>
      </w:pPr>
      <w:hyperlink w:anchor="_Toc24070793"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_Toc24070793 \h </w:instrText>
        </w:r>
        <w:r w:rsidR="00C55E15">
          <w:rPr>
            <w:noProof/>
            <w:webHidden/>
          </w:rPr>
        </w:r>
        <w:r w:rsidR="00C55E15">
          <w:rPr>
            <w:noProof/>
            <w:webHidden/>
          </w:rPr>
          <w:fldChar w:fldCharType="separate"/>
        </w:r>
        <w:r w:rsidR="00C55E15">
          <w:rPr>
            <w:noProof/>
            <w:webHidden/>
          </w:rPr>
          <w:t>120</w:t>
        </w:r>
        <w:r w:rsidR="00C55E15">
          <w:rPr>
            <w:noProof/>
            <w:webHidden/>
          </w:rPr>
          <w:fldChar w:fldCharType="end"/>
        </w:r>
      </w:hyperlink>
    </w:p>
    <w:p w14:paraId="1FE7D266" w14:textId="2ABC586E" w:rsidR="00C55E15" w:rsidRDefault="00A302D6" w:rsidP="000F21D6">
      <w:pPr>
        <w:pStyle w:val="TableofFigures"/>
        <w:rPr>
          <w:rFonts w:asciiTheme="minorHAnsi" w:eastAsiaTheme="minorEastAsia" w:hAnsiTheme="minorHAnsi" w:cstheme="minorBidi"/>
          <w:noProof/>
        </w:rPr>
      </w:pPr>
      <w:hyperlink w:anchor="_Toc24070794" w:history="1">
        <w:r w:rsidR="00C55E15" w:rsidRPr="00A76CF7">
          <w:rPr>
            <w:rStyle w:val="Hyperlink"/>
            <w:noProof/>
          </w:rPr>
          <w:t>Table B4.1. Marine Benthic Survey Sample Analyses, Infauna</w:t>
        </w:r>
        <w:r w:rsidR="00C55E15">
          <w:rPr>
            <w:noProof/>
            <w:webHidden/>
          </w:rPr>
          <w:tab/>
        </w:r>
        <w:r w:rsidR="00C55E15">
          <w:rPr>
            <w:noProof/>
            <w:webHidden/>
          </w:rPr>
          <w:fldChar w:fldCharType="begin"/>
        </w:r>
        <w:r w:rsidR="00C55E15">
          <w:rPr>
            <w:noProof/>
            <w:webHidden/>
          </w:rPr>
          <w:instrText xml:space="preserve"> PAGEREF _Toc24070794 \h </w:instrText>
        </w:r>
        <w:r w:rsidR="00C55E15">
          <w:rPr>
            <w:noProof/>
            <w:webHidden/>
          </w:rPr>
        </w:r>
        <w:r w:rsidR="00C55E15">
          <w:rPr>
            <w:noProof/>
            <w:webHidden/>
          </w:rPr>
          <w:fldChar w:fldCharType="separate"/>
        </w:r>
        <w:r w:rsidR="00C55E15">
          <w:rPr>
            <w:noProof/>
            <w:webHidden/>
          </w:rPr>
          <w:t>123</w:t>
        </w:r>
        <w:r w:rsidR="00C55E15">
          <w:rPr>
            <w:noProof/>
            <w:webHidden/>
          </w:rPr>
          <w:fldChar w:fldCharType="end"/>
        </w:r>
      </w:hyperlink>
    </w:p>
    <w:p w14:paraId="1B7F6434" w14:textId="0A989B56" w:rsidR="00C55E15" w:rsidRDefault="00A302D6" w:rsidP="000F21D6">
      <w:pPr>
        <w:pStyle w:val="TableofFigures"/>
        <w:rPr>
          <w:rFonts w:asciiTheme="minorHAnsi" w:eastAsiaTheme="minorEastAsia" w:hAnsiTheme="minorHAnsi" w:cstheme="minorBidi"/>
          <w:noProof/>
        </w:rPr>
      </w:pPr>
      <w:hyperlink w:anchor="_Toc24070795"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_Toc24070795 \h </w:instrText>
        </w:r>
        <w:r w:rsidR="00C55E15">
          <w:rPr>
            <w:noProof/>
            <w:webHidden/>
          </w:rPr>
        </w:r>
        <w:r w:rsidR="00C55E15">
          <w:rPr>
            <w:noProof/>
            <w:webHidden/>
          </w:rPr>
          <w:fldChar w:fldCharType="separate"/>
        </w:r>
        <w:r w:rsidR="00C55E15">
          <w:rPr>
            <w:noProof/>
            <w:webHidden/>
          </w:rPr>
          <w:t>125</w:t>
        </w:r>
        <w:r w:rsidR="00C55E15">
          <w:rPr>
            <w:noProof/>
            <w:webHidden/>
          </w:rPr>
          <w:fldChar w:fldCharType="end"/>
        </w:r>
      </w:hyperlink>
    </w:p>
    <w:p w14:paraId="0133EDDF" w14:textId="75529DDA" w:rsidR="00C55E15" w:rsidRDefault="00A302D6" w:rsidP="000F21D6">
      <w:pPr>
        <w:pStyle w:val="TableofFigures"/>
        <w:rPr>
          <w:rFonts w:asciiTheme="minorHAnsi" w:eastAsiaTheme="minorEastAsia" w:hAnsiTheme="minorHAnsi" w:cstheme="minorBidi"/>
          <w:noProof/>
        </w:rPr>
      </w:pPr>
      <w:hyperlink w:anchor="_Toc24070796"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_Toc24070796 \h </w:instrText>
        </w:r>
        <w:r w:rsidR="00C55E15">
          <w:rPr>
            <w:noProof/>
            <w:webHidden/>
          </w:rPr>
        </w:r>
        <w:r w:rsidR="00C55E15">
          <w:rPr>
            <w:noProof/>
            <w:webHidden/>
          </w:rPr>
          <w:fldChar w:fldCharType="separate"/>
        </w:r>
        <w:r w:rsidR="00C55E15">
          <w:rPr>
            <w:noProof/>
            <w:webHidden/>
          </w:rPr>
          <w:t>130</w:t>
        </w:r>
        <w:r w:rsidR="00C55E15">
          <w:rPr>
            <w:noProof/>
            <w:webHidden/>
          </w:rPr>
          <w:fldChar w:fldCharType="end"/>
        </w:r>
      </w:hyperlink>
    </w:p>
    <w:p w14:paraId="4039225C" w14:textId="362A080E" w:rsidR="00C55E15" w:rsidRDefault="00A302D6" w:rsidP="000F21D6">
      <w:pPr>
        <w:pStyle w:val="TableofFigures"/>
        <w:rPr>
          <w:rFonts w:asciiTheme="minorHAnsi" w:eastAsiaTheme="minorEastAsia" w:hAnsiTheme="minorHAnsi" w:cstheme="minorBidi"/>
          <w:noProof/>
        </w:rPr>
      </w:pPr>
      <w:hyperlink w:anchor="_Toc24070797"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_Toc24070797 \h </w:instrText>
        </w:r>
        <w:r w:rsidR="00C55E15">
          <w:rPr>
            <w:noProof/>
            <w:webHidden/>
          </w:rPr>
        </w:r>
        <w:r w:rsidR="00C55E15">
          <w:rPr>
            <w:noProof/>
            <w:webHidden/>
          </w:rPr>
          <w:fldChar w:fldCharType="separate"/>
        </w:r>
        <w:r w:rsidR="00C55E15">
          <w:rPr>
            <w:noProof/>
            <w:webHidden/>
          </w:rPr>
          <w:t>132</w:t>
        </w:r>
        <w:r w:rsidR="00C55E15">
          <w:rPr>
            <w:noProof/>
            <w:webHidden/>
          </w:rPr>
          <w:fldChar w:fldCharType="end"/>
        </w:r>
      </w:hyperlink>
    </w:p>
    <w:p w14:paraId="6AE7EC8D" w14:textId="0C1657FD" w:rsidR="00C55E15" w:rsidRDefault="00A302D6" w:rsidP="000F21D6">
      <w:pPr>
        <w:pStyle w:val="TableofFigures"/>
        <w:rPr>
          <w:rFonts w:asciiTheme="minorHAnsi" w:eastAsiaTheme="minorEastAsia" w:hAnsiTheme="minorHAnsi" w:cstheme="minorBidi"/>
          <w:noProof/>
        </w:rPr>
      </w:pPr>
      <w:hyperlink w:anchor="_Toc24070798"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_Toc24070798 \h </w:instrText>
        </w:r>
        <w:r w:rsidR="00C55E15">
          <w:rPr>
            <w:noProof/>
            <w:webHidden/>
          </w:rPr>
        </w:r>
        <w:r w:rsidR="00C55E15">
          <w:rPr>
            <w:noProof/>
            <w:webHidden/>
          </w:rPr>
          <w:fldChar w:fldCharType="separate"/>
        </w:r>
        <w:r w:rsidR="00C55E15">
          <w:rPr>
            <w:noProof/>
            <w:webHidden/>
          </w:rPr>
          <w:t>134</w:t>
        </w:r>
        <w:r w:rsidR="00C55E15">
          <w:rPr>
            <w:noProof/>
            <w:webHidden/>
          </w:rPr>
          <w:fldChar w:fldCharType="end"/>
        </w:r>
      </w:hyperlink>
    </w:p>
    <w:p w14:paraId="5E6ACD50" w14:textId="64E7DFBE" w:rsidR="00C55E15" w:rsidRDefault="00A302D6" w:rsidP="000F21D6">
      <w:pPr>
        <w:pStyle w:val="TableofFigures"/>
        <w:rPr>
          <w:rFonts w:asciiTheme="minorHAnsi" w:eastAsiaTheme="minorEastAsia" w:hAnsiTheme="minorHAnsi" w:cstheme="minorBidi"/>
          <w:noProof/>
        </w:rPr>
      </w:pPr>
      <w:hyperlink w:anchor="_Toc24070799"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_Toc24070799 \h </w:instrText>
        </w:r>
        <w:r w:rsidR="00C55E15">
          <w:rPr>
            <w:noProof/>
            <w:webHidden/>
          </w:rPr>
        </w:r>
        <w:r w:rsidR="00C55E15">
          <w:rPr>
            <w:noProof/>
            <w:webHidden/>
          </w:rPr>
          <w:fldChar w:fldCharType="separate"/>
        </w:r>
        <w:r w:rsidR="00C55E15">
          <w:rPr>
            <w:noProof/>
            <w:webHidden/>
          </w:rPr>
          <w:t>138</w:t>
        </w:r>
        <w:r w:rsidR="00C55E15">
          <w:rPr>
            <w:noProof/>
            <w:webHidden/>
          </w:rPr>
          <w:fldChar w:fldCharType="end"/>
        </w:r>
      </w:hyperlink>
    </w:p>
    <w:p w14:paraId="42536C13" w14:textId="721DB4D5" w:rsidR="00C55E15" w:rsidRDefault="00A302D6" w:rsidP="000F21D6">
      <w:pPr>
        <w:pStyle w:val="TableofFigures"/>
        <w:rPr>
          <w:rFonts w:asciiTheme="minorHAnsi" w:eastAsiaTheme="minorEastAsia" w:hAnsiTheme="minorHAnsi" w:cstheme="minorBidi"/>
          <w:noProof/>
        </w:rPr>
      </w:pPr>
      <w:hyperlink w:anchor="_Toc24070800"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_Toc24070800 \h </w:instrText>
        </w:r>
        <w:r w:rsidR="00C55E15">
          <w:rPr>
            <w:noProof/>
            <w:webHidden/>
          </w:rPr>
        </w:r>
        <w:r w:rsidR="00C55E15">
          <w:rPr>
            <w:noProof/>
            <w:webHidden/>
          </w:rPr>
          <w:fldChar w:fldCharType="separate"/>
        </w:r>
        <w:r w:rsidR="00C55E15">
          <w:rPr>
            <w:noProof/>
            <w:webHidden/>
          </w:rPr>
          <w:t>140</w:t>
        </w:r>
        <w:r w:rsidR="00C55E15">
          <w:rPr>
            <w:noProof/>
            <w:webHidden/>
          </w:rPr>
          <w:fldChar w:fldCharType="end"/>
        </w:r>
      </w:hyperlink>
    </w:p>
    <w:p w14:paraId="1565F1F7" w14:textId="79F241BC" w:rsidR="00C55E15" w:rsidRDefault="00A302D6" w:rsidP="000F21D6">
      <w:pPr>
        <w:pStyle w:val="TableofFigures"/>
        <w:rPr>
          <w:rFonts w:asciiTheme="minorHAnsi" w:eastAsiaTheme="minorEastAsia" w:hAnsiTheme="minorHAnsi" w:cstheme="minorBidi"/>
          <w:noProof/>
        </w:rPr>
      </w:pPr>
      <w:hyperlink w:anchor="_Toc24070801"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_Toc24070801 \h </w:instrText>
        </w:r>
        <w:r w:rsidR="00C55E15">
          <w:rPr>
            <w:noProof/>
            <w:webHidden/>
          </w:rPr>
        </w:r>
        <w:r w:rsidR="00C55E15">
          <w:rPr>
            <w:noProof/>
            <w:webHidden/>
          </w:rPr>
          <w:fldChar w:fldCharType="separate"/>
        </w:r>
        <w:r w:rsidR="00C55E15">
          <w:rPr>
            <w:noProof/>
            <w:webHidden/>
          </w:rPr>
          <w:t>142</w:t>
        </w:r>
        <w:r w:rsidR="00C55E15">
          <w:rPr>
            <w:noProof/>
            <w:webHidden/>
          </w:rPr>
          <w:fldChar w:fldCharType="end"/>
        </w:r>
      </w:hyperlink>
    </w:p>
    <w:p w14:paraId="03005B23" w14:textId="471BC947" w:rsidR="00C55E15" w:rsidRDefault="00A302D6" w:rsidP="000F21D6">
      <w:pPr>
        <w:pStyle w:val="TableofFigures"/>
        <w:rPr>
          <w:rFonts w:asciiTheme="minorHAnsi" w:eastAsiaTheme="minorEastAsia" w:hAnsiTheme="minorHAnsi" w:cstheme="minorBidi"/>
          <w:noProof/>
        </w:rPr>
      </w:pPr>
      <w:hyperlink w:anchor="_Toc24070802" w:history="1">
        <w:r w:rsidR="00C55E15" w:rsidRPr="00A76CF7">
          <w:rPr>
            <w:rStyle w:val="Hyperlink"/>
            <w:noProof/>
          </w:rPr>
          <w:t>Table B2.1. Values Used to Convert Grab Penetration Depth to Sediment Volume</w:t>
        </w:r>
        <w:r w:rsidR="00C55E15">
          <w:rPr>
            <w:noProof/>
            <w:webHidden/>
          </w:rPr>
          <w:tab/>
        </w:r>
        <w:r w:rsidR="00C55E15">
          <w:rPr>
            <w:noProof/>
            <w:webHidden/>
          </w:rPr>
          <w:fldChar w:fldCharType="begin"/>
        </w:r>
        <w:r w:rsidR="00C55E15">
          <w:rPr>
            <w:noProof/>
            <w:webHidden/>
          </w:rPr>
          <w:instrText xml:space="preserve"> PAGEREF _Toc24070802 \h </w:instrText>
        </w:r>
        <w:r w:rsidR="00C55E15">
          <w:rPr>
            <w:noProof/>
            <w:webHidden/>
          </w:rPr>
        </w:r>
        <w:r w:rsidR="00C55E15">
          <w:rPr>
            <w:noProof/>
            <w:webHidden/>
          </w:rPr>
          <w:fldChar w:fldCharType="separate"/>
        </w:r>
        <w:r w:rsidR="00C55E15">
          <w:rPr>
            <w:noProof/>
            <w:webHidden/>
          </w:rPr>
          <w:t>145</w:t>
        </w:r>
        <w:r w:rsidR="00C55E15">
          <w:rPr>
            <w:noProof/>
            <w:webHidden/>
          </w:rPr>
          <w:fldChar w:fldCharType="end"/>
        </w:r>
      </w:hyperlink>
    </w:p>
    <w:p w14:paraId="3FB50F5A" w14:textId="04CD2374" w:rsidR="00C55E15" w:rsidRDefault="00A302D6" w:rsidP="000F21D6">
      <w:pPr>
        <w:pStyle w:val="TableofFigures"/>
        <w:rPr>
          <w:rFonts w:asciiTheme="minorHAnsi" w:eastAsiaTheme="minorEastAsia" w:hAnsiTheme="minorHAnsi" w:cstheme="minorBidi"/>
          <w:noProof/>
        </w:rPr>
      </w:pPr>
      <w:hyperlink w:anchor="_Toc24070803" w:history="1">
        <w:r w:rsidR="00C55E15" w:rsidRPr="00A76CF7">
          <w:rPr>
            <w:rStyle w:val="Hyperlink"/>
            <w:noProof/>
          </w:rPr>
          <w:t>Table B4.1. Marine Benthic Survey Sample Analyses, Sediment</w:t>
        </w:r>
        <w:r w:rsidR="00C55E15">
          <w:rPr>
            <w:noProof/>
            <w:webHidden/>
          </w:rPr>
          <w:tab/>
        </w:r>
        <w:r w:rsidR="00C55E15">
          <w:rPr>
            <w:noProof/>
            <w:webHidden/>
          </w:rPr>
          <w:fldChar w:fldCharType="begin"/>
        </w:r>
        <w:r w:rsidR="00C55E15">
          <w:rPr>
            <w:noProof/>
            <w:webHidden/>
          </w:rPr>
          <w:instrText xml:space="preserve"> PAGEREF _Toc24070803 \h </w:instrText>
        </w:r>
        <w:r w:rsidR="00C55E15">
          <w:rPr>
            <w:noProof/>
            <w:webHidden/>
          </w:rPr>
        </w:r>
        <w:r w:rsidR="00C55E15">
          <w:rPr>
            <w:noProof/>
            <w:webHidden/>
          </w:rPr>
          <w:fldChar w:fldCharType="separate"/>
        </w:r>
        <w:r w:rsidR="00C55E15">
          <w:rPr>
            <w:noProof/>
            <w:webHidden/>
          </w:rPr>
          <w:t>148</w:t>
        </w:r>
        <w:r w:rsidR="00C55E15">
          <w:rPr>
            <w:noProof/>
            <w:webHidden/>
          </w:rPr>
          <w:fldChar w:fldCharType="end"/>
        </w:r>
      </w:hyperlink>
    </w:p>
    <w:p w14:paraId="201ACE09" w14:textId="1503F1AF" w:rsidR="00C55E15" w:rsidRDefault="00A302D6" w:rsidP="000F21D6">
      <w:pPr>
        <w:pStyle w:val="TableofFigures"/>
        <w:rPr>
          <w:rFonts w:asciiTheme="minorHAnsi" w:eastAsiaTheme="minorEastAsia" w:hAnsiTheme="minorHAnsi" w:cstheme="minorBidi"/>
          <w:noProof/>
        </w:rPr>
      </w:pPr>
      <w:hyperlink w:anchor="_Toc24070804" w:history="1">
        <w:r w:rsidR="00C55E15" w:rsidRPr="00A76CF7">
          <w:rPr>
            <w:rStyle w:val="Hyperlink"/>
            <w:noProof/>
          </w:rPr>
          <w:t>Table B8.1.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_Toc24070804 \h </w:instrText>
        </w:r>
        <w:r w:rsidR="00C55E15">
          <w:rPr>
            <w:noProof/>
            <w:webHidden/>
          </w:rPr>
        </w:r>
        <w:r w:rsidR="00C55E15">
          <w:rPr>
            <w:noProof/>
            <w:webHidden/>
          </w:rPr>
          <w:fldChar w:fldCharType="separate"/>
        </w:r>
        <w:r w:rsidR="00C55E15">
          <w:rPr>
            <w:noProof/>
            <w:webHidden/>
          </w:rPr>
          <w:t>149</w:t>
        </w:r>
        <w:r w:rsidR="00C55E15">
          <w:rPr>
            <w:noProof/>
            <w:webHidden/>
          </w:rPr>
          <w:fldChar w:fldCharType="end"/>
        </w:r>
      </w:hyperlink>
    </w:p>
    <w:p w14:paraId="3F5EEDAF" w14:textId="69FDC0A9" w:rsidR="00C55E15" w:rsidRDefault="00A302D6" w:rsidP="000F21D6">
      <w:pPr>
        <w:pStyle w:val="TableofFigures"/>
        <w:rPr>
          <w:rFonts w:asciiTheme="minorHAnsi" w:eastAsiaTheme="minorEastAsia" w:hAnsiTheme="minorHAnsi" w:cstheme="minorBidi"/>
          <w:noProof/>
        </w:rPr>
      </w:pPr>
      <w:hyperlink w:anchor="_Toc24070805" w:history="1">
        <w:r w:rsidR="00C55E15" w:rsidRPr="00A76CF7">
          <w:rPr>
            <w:rStyle w:val="Hyperlink"/>
            <w:noProof/>
          </w:rPr>
          <w:t>Table B2.1. Marine Field Sampling Summary</w:t>
        </w:r>
        <w:r w:rsidR="00C55E15">
          <w:rPr>
            <w:noProof/>
            <w:webHidden/>
          </w:rPr>
          <w:tab/>
        </w:r>
        <w:r w:rsidR="00C55E15">
          <w:rPr>
            <w:noProof/>
            <w:webHidden/>
          </w:rPr>
          <w:fldChar w:fldCharType="begin"/>
        </w:r>
        <w:r w:rsidR="00C55E15">
          <w:rPr>
            <w:noProof/>
            <w:webHidden/>
          </w:rPr>
          <w:instrText xml:space="preserve"> PAGEREF _Toc24070805 \h </w:instrText>
        </w:r>
        <w:r w:rsidR="00C55E15">
          <w:rPr>
            <w:noProof/>
            <w:webHidden/>
          </w:rPr>
        </w:r>
        <w:r w:rsidR="00C55E15">
          <w:rPr>
            <w:noProof/>
            <w:webHidden/>
          </w:rPr>
          <w:fldChar w:fldCharType="separate"/>
        </w:r>
        <w:r w:rsidR="00C55E15">
          <w:rPr>
            <w:noProof/>
            <w:webHidden/>
          </w:rPr>
          <w:t>153</w:t>
        </w:r>
        <w:r w:rsidR="00C55E15">
          <w:rPr>
            <w:noProof/>
            <w:webHidden/>
          </w:rPr>
          <w:fldChar w:fldCharType="end"/>
        </w:r>
      </w:hyperlink>
    </w:p>
    <w:p w14:paraId="37D1382E" w14:textId="25F75F05" w:rsidR="00C55E15" w:rsidRDefault="00A302D6" w:rsidP="000F21D6">
      <w:pPr>
        <w:pStyle w:val="TableofFigures"/>
        <w:rPr>
          <w:rFonts w:asciiTheme="minorHAnsi" w:eastAsiaTheme="minorEastAsia" w:hAnsiTheme="minorHAnsi" w:cstheme="minorBidi"/>
          <w:noProof/>
        </w:rPr>
      </w:pPr>
      <w:hyperlink w:anchor="_Toc24070806" w:history="1">
        <w:r w:rsidR="00C55E15" w:rsidRPr="00A76CF7">
          <w:rPr>
            <w:rStyle w:val="Hyperlink"/>
            <w:noProof/>
          </w:rPr>
          <w:t>Table B2.2. Equipment Preparation, Sample Processing, and Storage Requirements</w:t>
        </w:r>
        <w:r w:rsidR="00C55E15">
          <w:rPr>
            <w:noProof/>
            <w:webHidden/>
          </w:rPr>
          <w:tab/>
        </w:r>
        <w:r w:rsidR="00C55E15">
          <w:rPr>
            <w:noProof/>
            <w:webHidden/>
          </w:rPr>
          <w:fldChar w:fldCharType="begin"/>
        </w:r>
        <w:r w:rsidR="00C55E15">
          <w:rPr>
            <w:noProof/>
            <w:webHidden/>
          </w:rPr>
          <w:instrText xml:space="preserve"> PAGEREF _Toc24070806 \h </w:instrText>
        </w:r>
        <w:r w:rsidR="00C55E15">
          <w:rPr>
            <w:noProof/>
            <w:webHidden/>
          </w:rPr>
        </w:r>
        <w:r w:rsidR="00C55E15">
          <w:rPr>
            <w:noProof/>
            <w:webHidden/>
          </w:rPr>
          <w:fldChar w:fldCharType="separate"/>
        </w:r>
        <w:r w:rsidR="00C55E15">
          <w:rPr>
            <w:noProof/>
            <w:webHidden/>
          </w:rPr>
          <w:t>154</w:t>
        </w:r>
        <w:r w:rsidR="00C55E15">
          <w:rPr>
            <w:noProof/>
            <w:webHidden/>
          </w:rPr>
          <w:fldChar w:fldCharType="end"/>
        </w:r>
      </w:hyperlink>
    </w:p>
    <w:p w14:paraId="7064FBDF" w14:textId="026704D6" w:rsidR="00C55E15" w:rsidRDefault="00A302D6" w:rsidP="000F21D6">
      <w:pPr>
        <w:pStyle w:val="TableofFigures"/>
        <w:rPr>
          <w:rFonts w:asciiTheme="minorHAnsi" w:eastAsiaTheme="minorEastAsia" w:hAnsiTheme="minorHAnsi" w:cstheme="minorBidi"/>
          <w:noProof/>
        </w:rPr>
      </w:pPr>
      <w:hyperlink w:anchor="_Toc24070807" w:history="1">
        <w:r w:rsidR="00C55E15" w:rsidRPr="00A76CF7">
          <w:rPr>
            <w:rStyle w:val="Hyperlink"/>
            <w:noProof/>
          </w:rPr>
          <w:t>Table B4.1. Approved Analytical Methods</w:t>
        </w:r>
        <w:r w:rsidR="00C55E15">
          <w:rPr>
            <w:noProof/>
            <w:webHidden/>
          </w:rPr>
          <w:tab/>
        </w:r>
        <w:r w:rsidR="00C55E15">
          <w:rPr>
            <w:noProof/>
            <w:webHidden/>
          </w:rPr>
          <w:fldChar w:fldCharType="begin"/>
        </w:r>
        <w:r w:rsidR="00C55E15">
          <w:rPr>
            <w:noProof/>
            <w:webHidden/>
          </w:rPr>
          <w:instrText xml:space="preserve"> PAGEREF _Toc24070807 \h </w:instrText>
        </w:r>
        <w:r w:rsidR="00C55E15">
          <w:rPr>
            <w:noProof/>
            <w:webHidden/>
          </w:rPr>
        </w:r>
        <w:r w:rsidR="00C55E15">
          <w:rPr>
            <w:noProof/>
            <w:webHidden/>
          </w:rPr>
          <w:fldChar w:fldCharType="separate"/>
        </w:r>
        <w:r w:rsidR="00C55E15">
          <w:rPr>
            <w:noProof/>
            <w:webHidden/>
          </w:rPr>
          <w:t>172</w:t>
        </w:r>
        <w:r w:rsidR="00C55E15">
          <w:rPr>
            <w:noProof/>
            <w:webHidden/>
          </w:rPr>
          <w:fldChar w:fldCharType="end"/>
        </w:r>
      </w:hyperlink>
    </w:p>
    <w:p w14:paraId="6D1F9EEF" w14:textId="456DE356" w:rsidR="00C55E15" w:rsidRDefault="00A302D6" w:rsidP="000F21D6">
      <w:pPr>
        <w:pStyle w:val="TableofFigures"/>
        <w:rPr>
          <w:rFonts w:asciiTheme="minorHAnsi" w:eastAsiaTheme="minorEastAsia" w:hAnsiTheme="minorHAnsi" w:cstheme="minorBidi"/>
          <w:noProof/>
        </w:rPr>
      </w:pPr>
      <w:hyperlink w:anchor="_Toc24070808" w:history="1">
        <w:r w:rsidR="00C55E15" w:rsidRPr="00A76CF7">
          <w:rPr>
            <w:rStyle w:val="Hyperlink"/>
            <w:noProof/>
          </w:rPr>
          <w:t>Table B5.1. Field Quality Assurance/Quality Control Summary</w:t>
        </w:r>
        <w:r w:rsidR="00C55E15">
          <w:rPr>
            <w:noProof/>
            <w:webHidden/>
          </w:rPr>
          <w:tab/>
        </w:r>
        <w:r w:rsidR="00C55E15">
          <w:rPr>
            <w:noProof/>
            <w:webHidden/>
          </w:rPr>
          <w:fldChar w:fldCharType="begin"/>
        </w:r>
        <w:r w:rsidR="00C55E15">
          <w:rPr>
            <w:noProof/>
            <w:webHidden/>
          </w:rPr>
          <w:instrText xml:space="preserve"> PAGEREF _Toc24070808 \h </w:instrText>
        </w:r>
        <w:r w:rsidR="00C55E15">
          <w:rPr>
            <w:noProof/>
            <w:webHidden/>
          </w:rPr>
        </w:r>
        <w:r w:rsidR="00C55E15">
          <w:rPr>
            <w:noProof/>
            <w:webHidden/>
          </w:rPr>
          <w:fldChar w:fldCharType="separate"/>
        </w:r>
        <w:r w:rsidR="00C55E15">
          <w:rPr>
            <w:noProof/>
            <w:webHidden/>
          </w:rPr>
          <w:t>173</w:t>
        </w:r>
        <w:r w:rsidR="00C55E15">
          <w:rPr>
            <w:noProof/>
            <w:webHidden/>
          </w:rPr>
          <w:fldChar w:fldCharType="end"/>
        </w:r>
      </w:hyperlink>
    </w:p>
    <w:p w14:paraId="712119A7" w14:textId="45144359" w:rsidR="00C55E15" w:rsidRDefault="00A302D6" w:rsidP="000F21D6">
      <w:pPr>
        <w:pStyle w:val="TableofFigures"/>
        <w:rPr>
          <w:rFonts w:asciiTheme="minorHAnsi" w:eastAsiaTheme="minorEastAsia" w:hAnsiTheme="minorHAnsi" w:cstheme="minorBidi"/>
          <w:noProof/>
        </w:rPr>
      </w:pPr>
      <w:hyperlink w:anchor="_Toc24070809" w:history="1">
        <w:r w:rsidR="00C55E15" w:rsidRPr="00A76CF7">
          <w:rPr>
            <w:rStyle w:val="Hyperlink"/>
            <w:noProof/>
          </w:rPr>
          <w:t xml:space="preserve">Table B5.2. Field Quality Control:  Summary, Multi-Parameter Unit </w:t>
        </w:r>
        <w:r w:rsidR="00C55E15">
          <w:rPr>
            <w:noProof/>
            <w:webHidden/>
          </w:rPr>
          <w:tab/>
        </w:r>
        <w:r w:rsidR="00C55E15">
          <w:rPr>
            <w:noProof/>
            <w:webHidden/>
          </w:rPr>
          <w:fldChar w:fldCharType="begin"/>
        </w:r>
        <w:r w:rsidR="00C55E15">
          <w:rPr>
            <w:noProof/>
            <w:webHidden/>
          </w:rPr>
          <w:instrText xml:space="preserve"> PAGEREF _Toc24070809 \h </w:instrText>
        </w:r>
        <w:r w:rsidR="00C55E15">
          <w:rPr>
            <w:noProof/>
            <w:webHidden/>
          </w:rPr>
        </w:r>
        <w:r w:rsidR="00C55E15">
          <w:rPr>
            <w:noProof/>
            <w:webHidden/>
          </w:rPr>
          <w:fldChar w:fldCharType="separate"/>
        </w:r>
        <w:r w:rsidR="00C55E15">
          <w:rPr>
            <w:noProof/>
            <w:webHidden/>
          </w:rPr>
          <w:t>174</w:t>
        </w:r>
        <w:r w:rsidR="00C55E15">
          <w:rPr>
            <w:noProof/>
            <w:webHidden/>
          </w:rPr>
          <w:fldChar w:fldCharType="end"/>
        </w:r>
      </w:hyperlink>
    </w:p>
    <w:p w14:paraId="1DE20BFD" w14:textId="2EA50BDE" w:rsidR="00C55E15" w:rsidRDefault="00A302D6" w:rsidP="000F21D6">
      <w:pPr>
        <w:pStyle w:val="TableofFigures"/>
        <w:rPr>
          <w:rFonts w:asciiTheme="minorHAnsi" w:eastAsiaTheme="minorEastAsia" w:hAnsiTheme="minorHAnsi" w:cstheme="minorBidi"/>
          <w:noProof/>
        </w:rPr>
      </w:pPr>
      <w:hyperlink w:anchor="_Toc24070810" w:history="1">
        <w:r w:rsidR="00C55E15" w:rsidRPr="00A76CF7">
          <w:rPr>
            <w:rStyle w:val="Hyperlink"/>
            <w:noProof/>
          </w:rPr>
          <w:t>Table B5.3. Data Validation Quality Control, Multi-Parameter Units</w:t>
        </w:r>
        <w:r w:rsidR="00C55E15">
          <w:rPr>
            <w:noProof/>
            <w:webHidden/>
          </w:rPr>
          <w:tab/>
        </w:r>
        <w:r w:rsidR="00C55E15">
          <w:rPr>
            <w:noProof/>
            <w:webHidden/>
          </w:rPr>
          <w:fldChar w:fldCharType="begin"/>
        </w:r>
        <w:r w:rsidR="00C55E15">
          <w:rPr>
            <w:noProof/>
            <w:webHidden/>
          </w:rPr>
          <w:instrText xml:space="preserve"> PAGEREF _Toc24070810 \h </w:instrText>
        </w:r>
        <w:r w:rsidR="00C55E15">
          <w:rPr>
            <w:noProof/>
            <w:webHidden/>
          </w:rPr>
        </w:r>
        <w:r w:rsidR="00C55E15">
          <w:rPr>
            <w:noProof/>
            <w:webHidden/>
          </w:rPr>
          <w:fldChar w:fldCharType="separate"/>
        </w:r>
        <w:r w:rsidR="00C55E15">
          <w:rPr>
            <w:noProof/>
            <w:webHidden/>
          </w:rPr>
          <w:t>175</w:t>
        </w:r>
        <w:r w:rsidR="00C55E15">
          <w:rPr>
            <w:noProof/>
            <w:webHidden/>
          </w:rPr>
          <w:fldChar w:fldCharType="end"/>
        </w:r>
      </w:hyperlink>
    </w:p>
    <w:p w14:paraId="03F2A72E" w14:textId="767B2172" w:rsidR="00C55E15" w:rsidRDefault="00A302D6" w:rsidP="000F21D6">
      <w:pPr>
        <w:pStyle w:val="TableofFigures"/>
        <w:rPr>
          <w:rFonts w:asciiTheme="minorHAnsi" w:eastAsiaTheme="minorEastAsia" w:hAnsiTheme="minorHAnsi" w:cstheme="minorBidi"/>
          <w:noProof/>
        </w:rPr>
      </w:pPr>
      <w:hyperlink w:anchor="_Toc24070811" w:history="1">
        <w:r w:rsidR="00C55E15" w:rsidRPr="00A76CF7">
          <w:rPr>
            <w:rStyle w:val="Hyperlink"/>
            <w:noProof/>
          </w:rPr>
          <w:t xml:space="preserve">Table B5.4. Field Quality Control Activities: Chlorophyll </w:t>
        </w:r>
        <w:r w:rsidR="00C55E15" w:rsidRPr="00A76CF7">
          <w:rPr>
            <w:rStyle w:val="Hyperlink"/>
            <w:i/>
            <w:iCs/>
            <w:noProof/>
          </w:rPr>
          <w:t>a</w:t>
        </w:r>
        <w:r w:rsidR="00C55E15">
          <w:rPr>
            <w:noProof/>
            <w:webHidden/>
          </w:rPr>
          <w:tab/>
        </w:r>
        <w:r w:rsidR="00C55E15">
          <w:rPr>
            <w:noProof/>
            <w:webHidden/>
          </w:rPr>
          <w:fldChar w:fldCharType="begin"/>
        </w:r>
        <w:r w:rsidR="00C55E15">
          <w:rPr>
            <w:noProof/>
            <w:webHidden/>
          </w:rPr>
          <w:instrText xml:space="preserve"> PAGEREF _Toc24070811 \h </w:instrText>
        </w:r>
        <w:r w:rsidR="00C55E15">
          <w:rPr>
            <w:noProof/>
            <w:webHidden/>
          </w:rPr>
        </w:r>
        <w:r w:rsidR="00C55E15">
          <w:rPr>
            <w:noProof/>
            <w:webHidden/>
          </w:rPr>
          <w:fldChar w:fldCharType="separate"/>
        </w:r>
        <w:r w:rsidR="00C55E15">
          <w:rPr>
            <w:noProof/>
            <w:webHidden/>
          </w:rPr>
          <w:t>176</w:t>
        </w:r>
        <w:r w:rsidR="00C55E15">
          <w:rPr>
            <w:noProof/>
            <w:webHidden/>
          </w:rPr>
          <w:fldChar w:fldCharType="end"/>
        </w:r>
      </w:hyperlink>
    </w:p>
    <w:p w14:paraId="0F044104" w14:textId="3E87645F" w:rsidR="00C55E15" w:rsidRDefault="00A302D6" w:rsidP="000F21D6">
      <w:pPr>
        <w:pStyle w:val="TableofFigures"/>
        <w:rPr>
          <w:rFonts w:asciiTheme="minorHAnsi" w:eastAsiaTheme="minorEastAsia" w:hAnsiTheme="minorHAnsi" w:cstheme="minorBidi"/>
          <w:noProof/>
        </w:rPr>
      </w:pPr>
      <w:hyperlink w:anchor="_Toc24070812" w:history="1">
        <w:r w:rsidR="00C55E15" w:rsidRPr="00A76CF7">
          <w:rPr>
            <w:rStyle w:val="Hyperlink"/>
            <w:noProof/>
          </w:rPr>
          <w:t>Table B5.5. Sample Field Processing Quality Control Activities: Nutrients</w:t>
        </w:r>
        <w:r w:rsidR="00C55E15">
          <w:rPr>
            <w:noProof/>
            <w:webHidden/>
          </w:rPr>
          <w:tab/>
        </w:r>
        <w:r w:rsidR="00C55E15">
          <w:rPr>
            <w:noProof/>
            <w:webHidden/>
          </w:rPr>
          <w:fldChar w:fldCharType="begin"/>
        </w:r>
        <w:r w:rsidR="00C55E15">
          <w:rPr>
            <w:noProof/>
            <w:webHidden/>
          </w:rPr>
          <w:instrText xml:space="preserve"> PAGEREF _Toc24070812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313EFDDC" w14:textId="69295040" w:rsidR="00C55E15" w:rsidRDefault="00A302D6" w:rsidP="000F21D6">
      <w:pPr>
        <w:pStyle w:val="TableofFigures"/>
        <w:rPr>
          <w:rFonts w:asciiTheme="minorHAnsi" w:eastAsiaTheme="minorEastAsia" w:hAnsiTheme="minorHAnsi" w:cstheme="minorBidi"/>
          <w:noProof/>
        </w:rPr>
      </w:pPr>
      <w:hyperlink w:anchor="_Toc24070813" w:history="1">
        <w:r w:rsidR="00C55E15" w:rsidRPr="00A76CF7">
          <w:rPr>
            <w:rStyle w:val="Hyperlink"/>
            <w:noProof/>
          </w:rPr>
          <w:t>Table B5.6. Data Validation Quality Control: Chlorophyll a and Nutrients</w:t>
        </w:r>
        <w:r w:rsidR="00C55E15">
          <w:rPr>
            <w:noProof/>
            <w:webHidden/>
          </w:rPr>
          <w:tab/>
        </w:r>
        <w:r w:rsidR="00C55E15">
          <w:rPr>
            <w:noProof/>
            <w:webHidden/>
          </w:rPr>
          <w:fldChar w:fldCharType="begin"/>
        </w:r>
        <w:r w:rsidR="00C55E15">
          <w:rPr>
            <w:noProof/>
            <w:webHidden/>
          </w:rPr>
          <w:instrText xml:space="preserve"> PAGEREF _Toc24070813 \h </w:instrText>
        </w:r>
        <w:r w:rsidR="00C55E15">
          <w:rPr>
            <w:noProof/>
            <w:webHidden/>
          </w:rPr>
        </w:r>
        <w:r w:rsidR="00C55E15">
          <w:rPr>
            <w:noProof/>
            <w:webHidden/>
          </w:rPr>
          <w:fldChar w:fldCharType="separate"/>
        </w:r>
        <w:r w:rsidR="00C55E15">
          <w:rPr>
            <w:noProof/>
            <w:webHidden/>
          </w:rPr>
          <w:t>177</w:t>
        </w:r>
        <w:r w:rsidR="00C55E15">
          <w:rPr>
            <w:noProof/>
            <w:webHidden/>
          </w:rPr>
          <w:fldChar w:fldCharType="end"/>
        </w:r>
      </w:hyperlink>
    </w:p>
    <w:p w14:paraId="589DBEBB" w14:textId="40E7B8D4" w:rsidR="00C55E15" w:rsidRDefault="00A302D6" w:rsidP="000F21D6">
      <w:pPr>
        <w:pStyle w:val="TableofFigures"/>
        <w:rPr>
          <w:rFonts w:asciiTheme="minorHAnsi" w:eastAsiaTheme="minorEastAsia" w:hAnsiTheme="minorHAnsi" w:cstheme="minorBidi"/>
          <w:noProof/>
        </w:rPr>
      </w:pPr>
      <w:hyperlink w:anchor="_Toc24070814" w:history="1">
        <w:r w:rsidR="00C55E15" w:rsidRPr="00A76CF7">
          <w:rPr>
            <w:rStyle w:val="Hyperlink"/>
            <w:noProof/>
          </w:rPr>
          <w:t>Table B5.7. Field Quality Control Activities: Enterococci</w:t>
        </w:r>
        <w:r w:rsidR="00C55E15">
          <w:rPr>
            <w:noProof/>
            <w:webHidden/>
          </w:rPr>
          <w:tab/>
        </w:r>
        <w:r w:rsidR="00C55E15">
          <w:rPr>
            <w:noProof/>
            <w:webHidden/>
          </w:rPr>
          <w:fldChar w:fldCharType="begin"/>
        </w:r>
        <w:r w:rsidR="00C55E15">
          <w:rPr>
            <w:noProof/>
            <w:webHidden/>
          </w:rPr>
          <w:instrText xml:space="preserve"> PAGEREF _Toc24070814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36AAF5A9" w14:textId="038277BE" w:rsidR="00C55E15" w:rsidRDefault="00A302D6" w:rsidP="000F21D6">
      <w:pPr>
        <w:pStyle w:val="TableofFigures"/>
        <w:rPr>
          <w:rFonts w:asciiTheme="minorHAnsi" w:eastAsiaTheme="minorEastAsia" w:hAnsiTheme="minorHAnsi" w:cstheme="minorBidi"/>
          <w:noProof/>
        </w:rPr>
      </w:pPr>
      <w:hyperlink w:anchor="_Toc24070815" w:history="1">
        <w:r w:rsidR="00C55E15" w:rsidRPr="00A76CF7">
          <w:rPr>
            <w:rStyle w:val="Hyperlink"/>
            <w:noProof/>
          </w:rPr>
          <w:t>Table B5.8. Data Validation Quality Control: Enterococci</w:t>
        </w:r>
        <w:r w:rsidR="00C55E15">
          <w:rPr>
            <w:noProof/>
            <w:webHidden/>
          </w:rPr>
          <w:tab/>
        </w:r>
        <w:r w:rsidR="00C55E15">
          <w:rPr>
            <w:noProof/>
            <w:webHidden/>
          </w:rPr>
          <w:fldChar w:fldCharType="begin"/>
        </w:r>
        <w:r w:rsidR="00C55E15">
          <w:rPr>
            <w:noProof/>
            <w:webHidden/>
          </w:rPr>
          <w:instrText xml:space="preserve"> PAGEREF _Toc24070815 \h </w:instrText>
        </w:r>
        <w:r w:rsidR="00C55E15">
          <w:rPr>
            <w:noProof/>
            <w:webHidden/>
          </w:rPr>
        </w:r>
        <w:r w:rsidR="00C55E15">
          <w:rPr>
            <w:noProof/>
            <w:webHidden/>
          </w:rPr>
          <w:fldChar w:fldCharType="separate"/>
        </w:r>
        <w:r w:rsidR="00C55E15">
          <w:rPr>
            <w:noProof/>
            <w:webHidden/>
          </w:rPr>
          <w:t>178</w:t>
        </w:r>
        <w:r w:rsidR="00C55E15">
          <w:rPr>
            <w:noProof/>
            <w:webHidden/>
          </w:rPr>
          <w:fldChar w:fldCharType="end"/>
        </w:r>
      </w:hyperlink>
    </w:p>
    <w:p w14:paraId="579F132F" w14:textId="62A2F9F6" w:rsidR="00C55E15" w:rsidRDefault="00A302D6" w:rsidP="000F21D6">
      <w:pPr>
        <w:pStyle w:val="TableofFigures"/>
        <w:rPr>
          <w:rFonts w:asciiTheme="minorHAnsi" w:eastAsiaTheme="minorEastAsia" w:hAnsiTheme="minorHAnsi" w:cstheme="minorBidi"/>
          <w:noProof/>
        </w:rPr>
      </w:pPr>
      <w:hyperlink w:anchor="_Toc24070816" w:history="1">
        <w:r w:rsidR="00C55E15" w:rsidRPr="00A76CF7">
          <w:rPr>
            <w:rStyle w:val="Hyperlink"/>
            <w:noProof/>
          </w:rPr>
          <w:t>Table B5.9. Field Quality Control Activities: Microcystins</w:t>
        </w:r>
        <w:r w:rsidR="00C55E15">
          <w:rPr>
            <w:noProof/>
            <w:webHidden/>
          </w:rPr>
          <w:tab/>
        </w:r>
        <w:r w:rsidR="00C55E15">
          <w:rPr>
            <w:noProof/>
            <w:webHidden/>
          </w:rPr>
          <w:fldChar w:fldCharType="begin"/>
        </w:r>
        <w:r w:rsidR="00C55E15">
          <w:rPr>
            <w:noProof/>
            <w:webHidden/>
          </w:rPr>
          <w:instrText xml:space="preserve"> PAGEREF _Toc24070816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0CAFD429" w14:textId="5DAF75AD" w:rsidR="00C55E15" w:rsidRDefault="00A302D6" w:rsidP="000F21D6">
      <w:pPr>
        <w:pStyle w:val="TableofFigures"/>
        <w:rPr>
          <w:rFonts w:asciiTheme="minorHAnsi" w:eastAsiaTheme="minorEastAsia" w:hAnsiTheme="minorHAnsi" w:cstheme="minorBidi"/>
          <w:noProof/>
        </w:rPr>
      </w:pPr>
      <w:hyperlink w:anchor="_Toc24070817" w:history="1">
        <w:r w:rsidR="00C55E15" w:rsidRPr="00A76CF7">
          <w:rPr>
            <w:rStyle w:val="Hyperlink"/>
            <w:noProof/>
          </w:rPr>
          <w:t>Table B5.10. Data Validation Quality Control: Microcystins</w:t>
        </w:r>
        <w:r w:rsidR="00C55E15">
          <w:rPr>
            <w:noProof/>
            <w:webHidden/>
          </w:rPr>
          <w:tab/>
        </w:r>
        <w:r w:rsidR="00C55E15">
          <w:rPr>
            <w:noProof/>
            <w:webHidden/>
          </w:rPr>
          <w:fldChar w:fldCharType="begin"/>
        </w:r>
        <w:r w:rsidR="00C55E15">
          <w:rPr>
            <w:noProof/>
            <w:webHidden/>
          </w:rPr>
          <w:instrText xml:space="preserve"> PAGEREF _Toc24070817 \h </w:instrText>
        </w:r>
        <w:r w:rsidR="00C55E15">
          <w:rPr>
            <w:noProof/>
            <w:webHidden/>
          </w:rPr>
        </w:r>
        <w:r w:rsidR="00C55E15">
          <w:rPr>
            <w:noProof/>
            <w:webHidden/>
          </w:rPr>
          <w:fldChar w:fldCharType="separate"/>
        </w:r>
        <w:r w:rsidR="00C55E15">
          <w:rPr>
            <w:noProof/>
            <w:webHidden/>
          </w:rPr>
          <w:t>179</w:t>
        </w:r>
        <w:r w:rsidR="00C55E15">
          <w:rPr>
            <w:noProof/>
            <w:webHidden/>
          </w:rPr>
          <w:fldChar w:fldCharType="end"/>
        </w:r>
      </w:hyperlink>
    </w:p>
    <w:p w14:paraId="506AD374" w14:textId="7592ADDB" w:rsidR="00C55E15" w:rsidRDefault="00A302D6" w:rsidP="000F21D6">
      <w:pPr>
        <w:pStyle w:val="TableofFigures"/>
        <w:rPr>
          <w:rFonts w:asciiTheme="minorHAnsi" w:eastAsiaTheme="minorEastAsia" w:hAnsiTheme="minorHAnsi" w:cstheme="minorBidi"/>
          <w:noProof/>
        </w:rPr>
      </w:pPr>
      <w:hyperlink w:anchor="_Toc24070818" w:history="1">
        <w:r w:rsidR="00C55E15" w:rsidRPr="00A76CF7">
          <w:rPr>
            <w:rStyle w:val="Hyperlink"/>
            <w:noProof/>
          </w:rPr>
          <w:t>Table B6.1. Typical Instrument/Equipment Inspection and Testing Procedures</w:t>
        </w:r>
        <w:r w:rsidR="00C55E15">
          <w:rPr>
            <w:noProof/>
            <w:webHidden/>
          </w:rPr>
          <w:tab/>
        </w:r>
        <w:r w:rsidR="00C55E15">
          <w:rPr>
            <w:noProof/>
            <w:webHidden/>
          </w:rPr>
          <w:fldChar w:fldCharType="begin"/>
        </w:r>
        <w:r w:rsidR="00C55E15">
          <w:rPr>
            <w:noProof/>
            <w:webHidden/>
          </w:rPr>
          <w:instrText xml:space="preserve"> PAGEREF _Toc24070818 \h </w:instrText>
        </w:r>
        <w:r w:rsidR="00C55E15">
          <w:rPr>
            <w:noProof/>
            <w:webHidden/>
          </w:rPr>
        </w:r>
        <w:r w:rsidR="00C55E15">
          <w:rPr>
            <w:noProof/>
            <w:webHidden/>
          </w:rPr>
          <w:fldChar w:fldCharType="separate"/>
        </w:r>
        <w:r w:rsidR="00C55E15">
          <w:rPr>
            <w:noProof/>
            <w:webHidden/>
          </w:rPr>
          <w:t>180</w:t>
        </w:r>
        <w:r w:rsidR="00C55E15">
          <w:rPr>
            <w:noProof/>
            <w:webHidden/>
          </w:rPr>
          <w:fldChar w:fldCharType="end"/>
        </w:r>
      </w:hyperlink>
    </w:p>
    <w:p w14:paraId="2D3EE993" w14:textId="6FFA9DE6" w:rsidR="00C55E15" w:rsidRDefault="00A302D6" w:rsidP="000F21D6">
      <w:pPr>
        <w:pStyle w:val="TableofFigures"/>
        <w:rPr>
          <w:rFonts w:asciiTheme="minorHAnsi" w:eastAsiaTheme="minorEastAsia" w:hAnsiTheme="minorHAnsi" w:cstheme="minorBidi"/>
          <w:noProof/>
        </w:rPr>
      </w:pPr>
      <w:hyperlink w:anchor="_Toc24070819" w:history="1">
        <w:r w:rsidR="00C55E15" w:rsidRPr="00A76CF7">
          <w:rPr>
            <w:rStyle w:val="Hyperlink"/>
            <w:noProof/>
          </w:rPr>
          <w:t>Table B7.1. Instrument Calibration Procedures</w:t>
        </w:r>
        <w:r w:rsidR="00C55E15">
          <w:rPr>
            <w:noProof/>
            <w:webHidden/>
          </w:rPr>
          <w:tab/>
        </w:r>
        <w:r w:rsidR="00C55E15">
          <w:rPr>
            <w:noProof/>
            <w:webHidden/>
          </w:rPr>
          <w:fldChar w:fldCharType="begin"/>
        </w:r>
        <w:r w:rsidR="00C55E15">
          <w:rPr>
            <w:noProof/>
            <w:webHidden/>
          </w:rPr>
          <w:instrText xml:space="preserve"> PAGEREF _Toc24070819 \h </w:instrText>
        </w:r>
        <w:r w:rsidR="00C55E15">
          <w:rPr>
            <w:noProof/>
            <w:webHidden/>
          </w:rPr>
        </w:r>
        <w:r w:rsidR="00C55E15">
          <w:rPr>
            <w:noProof/>
            <w:webHidden/>
          </w:rPr>
          <w:fldChar w:fldCharType="separate"/>
        </w:r>
        <w:r w:rsidR="00C55E15">
          <w:rPr>
            <w:noProof/>
            <w:webHidden/>
          </w:rPr>
          <w:t>181</w:t>
        </w:r>
        <w:r w:rsidR="00C55E15">
          <w:rPr>
            <w:noProof/>
            <w:webHidden/>
          </w:rPr>
          <w:fldChar w:fldCharType="end"/>
        </w:r>
      </w:hyperlink>
    </w:p>
    <w:p w14:paraId="61937D79" w14:textId="5EC64D1B" w:rsidR="00C55E15" w:rsidRDefault="00A302D6" w:rsidP="000F21D6">
      <w:pPr>
        <w:pStyle w:val="TableofFigures"/>
        <w:rPr>
          <w:rFonts w:asciiTheme="minorHAnsi" w:eastAsiaTheme="minorEastAsia" w:hAnsiTheme="minorHAnsi" w:cstheme="minorBidi"/>
          <w:noProof/>
        </w:rPr>
      </w:pPr>
      <w:hyperlink w:anchor="_Toc24070820" w:history="1">
        <w:r w:rsidR="00C55E15" w:rsidRPr="00A76CF7">
          <w:rPr>
            <w:rStyle w:val="Hyperlink"/>
            <w:noProof/>
          </w:rPr>
          <w:t>Table B8.1. Critical Field Supplies, Acceptance Criteria, and Responsibility for Critical Field Supplies</w:t>
        </w:r>
        <w:r w:rsidR="00C55E15">
          <w:rPr>
            <w:noProof/>
            <w:webHidden/>
          </w:rPr>
          <w:tab/>
        </w:r>
        <w:r w:rsidR="00C55E15">
          <w:rPr>
            <w:noProof/>
            <w:webHidden/>
          </w:rPr>
          <w:fldChar w:fldCharType="begin"/>
        </w:r>
        <w:r w:rsidR="00C55E15">
          <w:rPr>
            <w:noProof/>
            <w:webHidden/>
          </w:rPr>
          <w:instrText xml:space="preserve"> PAGEREF _Toc24070820 \h </w:instrText>
        </w:r>
        <w:r w:rsidR="00C55E15">
          <w:rPr>
            <w:noProof/>
            <w:webHidden/>
          </w:rPr>
        </w:r>
        <w:r w:rsidR="00C55E15">
          <w:rPr>
            <w:noProof/>
            <w:webHidden/>
          </w:rPr>
          <w:fldChar w:fldCharType="separate"/>
        </w:r>
        <w:r w:rsidR="00C55E15">
          <w:rPr>
            <w:noProof/>
            <w:webHidden/>
          </w:rPr>
          <w:t>183</w:t>
        </w:r>
        <w:r w:rsidR="00C55E15">
          <w:rPr>
            <w:noProof/>
            <w:webHidden/>
          </w:rPr>
          <w:fldChar w:fldCharType="end"/>
        </w:r>
      </w:hyperlink>
    </w:p>
    <w:p w14:paraId="6E1BA418" w14:textId="72417953" w:rsidR="004C7AEE" w:rsidRDefault="004C7AEE" w:rsidP="004C7AEE">
      <w:pPr>
        <w:spacing w:after="60"/>
      </w:pPr>
      <w:r w:rsidRPr="004C7AEE">
        <w:rPr>
          <w:rFonts w:cstheme="minorHAnsi"/>
        </w:rPr>
        <w:fldChar w:fldCharType="end"/>
      </w:r>
    </w:p>
    <w:p w14:paraId="1E3EAF1B" w14:textId="77777777" w:rsidR="004C7AEE" w:rsidRDefault="004C7AEE" w:rsidP="00E17CBD"/>
    <w:p w14:paraId="5E0AC02D" w14:textId="77777777" w:rsidR="004C7AEE" w:rsidRDefault="004C7AEE" w:rsidP="00E17CBD"/>
    <w:p w14:paraId="649B910D" w14:textId="0C596F2D" w:rsidR="004C7AEE" w:rsidRPr="00E17CBD" w:rsidRDefault="004C7AEE" w:rsidP="00E17CBD">
      <w:pPr>
        <w:sectPr w:rsidR="004C7AEE" w:rsidRPr="00E17CBD" w:rsidSect="006C7E45">
          <w:headerReference w:type="default" r:id="rId15"/>
          <w:pgSz w:w="12240" w:h="15840" w:code="1"/>
          <w:pgMar w:top="1440" w:right="1440" w:bottom="1440" w:left="1440" w:header="720" w:footer="720" w:gutter="0"/>
          <w:cols w:space="720"/>
          <w:docGrid w:linePitch="360"/>
        </w:sectPr>
      </w:pPr>
    </w:p>
    <w:p w14:paraId="3F1898CF" w14:textId="77777777" w:rsidR="0026159D" w:rsidRDefault="0026159D" w:rsidP="0026159D">
      <w:pPr>
        <w:pStyle w:val="Heading2"/>
      </w:pPr>
      <w:bookmarkStart w:id="6" w:name="_Toc7605604"/>
      <w:bookmarkStart w:id="7" w:name="_Toc24105941"/>
      <w:r>
        <w:t>A.3 Distribution List</w:t>
      </w:r>
      <w:bookmarkEnd w:id="6"/>
      <w:bookmarkEnd w:id="7"/>
    </w:p>
    <w:p w14:paraId="2DAB050F" w14:textId="4BC472F9" w:rsidR="0026159D" w:rsidRDefault="00245279" w:rsidP="00742C49">
      <w:pPr>
        <w:pStyle w:val="BodyText"/>
      </w:pPr>
      <w:r>
        <w:t>The following</w:t>
      </w:r>
      <w:r w:rsidR="00DE3BC3">
        <w:t xml:space="preserve"> individuals and their </w:t>
      </w:r>
      <w:r w:rsidR="00721606">
        <w:t xml:space="preserve">respective </w:t>
      </w:r>
      <w:r w:rsidR="00DE3BC3">
        <w:t xml:space="preserve">organizations </w:t>
      </w:r>
      <w:r w:rsidR="00721606">
        <w:t>w</w:t>
      </w:r>
      <w:r>
        <w:t>ill hold</w:t>
      </w:r>
      <w:r w:rsidR="00DE3BC3">
        <w:t xml:space="preserve"> copies of the approved QAPP</w:t>
      </w:r>
      <w:r w:rsidR="00763794">
        <w:t>:</w:t>
      </w:r>
    </w:p>
    <w:p w14:paraId="627699D2" w14:textId="342B29F3" w:rsidR="00E17CBD" w:rsidRPr="00E17CBD" w:rsidRDefault="001D6FD6" w:rsidP="00BF389E">
      <w:pPr>
        <w:pStyle w:val="TableTitle"/>
      </w:pPr>
      <w:bookmarkStart w:id="8" w:name="_Toc24070756"/>
      <w:r>
        <w:t>Table</w:t>
      </w:r>
      <w:r w:rsidR="002469B7">
        <w:t xml:space="preserve"> </w:t>
      </w:r>
      <w:r w:rsidR="006B42E1">
        <w:t>A3.</w:t>
      </w:r>
      <w:fldSimple w:instr=" SEQ Table \* ARABIC \r 1 ">
        <w:r w:rsidR="00CF2564">
          <w:rPr>
            <w:noProof/>
          </w:rPr>
          <w:t>1</w:t>
        </w:r>
      </w:fldSimple>
      <w:r w:rsidR="00BF389E">
        <w:t xml:space="preserve">. </w:t>
      </w:r>
      <w:r w:rsidR="00E17CBD">
        <w:t xml:space="preserve">QAPP </w:t>
      </w:r>
      <w:r w:rsidR="003D278E">
        <w:t>D</w:t>
      </w:r>
      <w:r w:rsidR="00E17CBD">
        <w:t xml:space="preserve">istribution </w:t>
      </w:r>
      <w:r w:rsidR="003D278E">
        <w:t>L</w:t>
      </w:r>
      <w:r w:rsidR="00E17CBD">
        <w:t>ist</w:t>
      </w:r>
      <w:bookmarkEnd w:id="8"/>
    </w:p>
    <w:tbl>
      <w:tblPr>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05"/>
        <w:gridCol w:w="5580"/>
      </w:tblGrid>
      <w:tr w:rsidR="00DE3BC3" w:rsidRPr="00FD4A2A" w14:paraId="5EBD3B4D" w14:textId="77777777" w:rsidTr="00FD4A2A">
        <w:trPr>
          <w:tblHeader/>
        </w:trPr>
        <w:tc>
          <w:tcPr>
            <w:tcW w:w="3705" w:type="dxa"/>
            <w:shd w:val="clear" w:color="auto" w:fill="D9D9D9" w:themeFill="background1" w:themeFillShade="D9"/>
            <w:vAlign w:val="center"/>
            <w:hideMark/>
          </w:tcPr>
          <w:p w14:paraId="019EBFF8" w14:textId="1077747A" w:rsidR="00DE3BC3" w:rsidRPr="00FD4A2A" w:rsidRDefault="00DE3BC3" w:rsidP="000079AB">
            <w:pPr>
              <w:pStyle w:val="TableHeadings"/>
              <w:rPr>
                <w:rFonts w:ascii="Calibri" w:hAnsi="Calibri" w:cs="Calibri"/>
              </w:rPr>
            </w:pPr>
            <w:r w:rsidRPr="00FD4A2A">
              <w:rPr>
                <w:rFonts w:ascii="Calibri" w:hAnsi="Calibri" w:cs="Calibri"/>
              </w:rPr>
              <w:t xml:space="preserve">Project </w:t>
            </w:r>
            <w:r w:rsidR="00721606" w:rsidRPr="00FD4A2A">
              <w:rPr>
                <w:rFonts w:ascii="Calibri" w:hAnsi="Calibri" w:cs="Calibri"/>
              </w:rPr>
              <w:t>R</w:t>
            </w:r>
            <w:r w:rsidRPr="00FD4A2A">
              <w:rPr>
                <w:rFonts w:ascii="Calibri" w:hAnsi="Calibri" w:cs="Calibri"/>
              </w:rPr>
              <w:t>ole</w:t>
            </w:r>
          </w:p>
        </w:tc>
        <w:tc>
          <w:tcPr>
            <w:tcW w:w="5580" w:type="dxa"/>
            <w:shd w:val="clear" w:color="auto" w:fill="D9D9D9" w:themeFill="background1" w:themeFillShade="D9"/>
            <w:vAlign w:val="center"/>
            <w:hideMark/>
          </w:tcPr>
          <w:p w14:paraId="42374E22" w14:textId="77777777" w:rsidR="00DE3BC3" w:rsidRPr="00FD4A2A" w:rsidRDefault="00DE3BC3" w:rsidP="000079AB">
            <w:pPr>
              <w:pStyle w:val="TableHeadings"/>
              <w:rPr>
                <w:rFonts w:ascii="Calibri" w:hAnsi="Calibri" w:cs="Calibri"/>
              </w:rPr>
            </w:pPr>
            <w:r w:rsidRPr="00FD4A2A">
              <w:rPr>
                <w:rFonts w:ascii="Calibri" w:hAnsi="Calibri" w:cs="Calibri"/>
              </w:rPr>
              <w:t>Name, Organization</w:t>
            </w:r>
          </w:p>
        </w:tc>
      </w:tr>
      <w:tr w:rsidR="00DE3BC3" w:rsidRPr="004676C3" w14:paraId="0D7852F5" w14:textId="77777777" w:rsidTr="4E2AEBE6">
        <w:tc>
          <w:tcPr>
            <w:tcW w:w="3705" w:type="dxa"/>
            <w:shd w:val="clear" w:color="auto" w:fill="auto"/>
            <w:hideMark/>
          </w:tcPr>
          <w:p w14:paraId="1C98F32F" w14:textId="6B4A173C" w:rsidR="00DE3BC3" w:rsidRPr="004676C3" w:rsidRDefault="4E2AEBE6" w:rsidP="4E2AEBE6">
            <w:pPr>
              <w:pStyle w:val="TableText"/>
              <w:rPr>
                <w:rFonts w:cs="Calibri"/>
                <w:color w:val="7030A0"/>
                <w:szCs w:val="22"/>
              </w:rPr>
            </w:pPr>
            <w:r w:rsidRPr="004676C3">
              <w:rPr>
                <w:rFonts w:eastAsia="Courier New" w:cs="Calibri"/>
                <w:szCs w:val="22"/>
              </w:rPr>
              <w:t xml:space="preserve">+++FOR person IN </w:t>
            </w:r>
            <w:proofErr w:type="spellStart"/>
            <w:r w:rsidRPr="004676C3">
              <w:rPr>
                <w:rFonts w:eastAsia="Courier New" w:cs="Calibri"/>
                <w:szCs w:val="22"/>
              </w:rPr>
              <w:t>projectOrganization.filter</w:t>
            </w:r>
            <w:proofErr w:type="spellEnd"/>
            <w:r w:rsidRPr="004676C3">
              <w:rPr>
                <w:rFonts w:eastAsia="Courier New" w:cs="Calibri"/>
                <w:szCs w:val="22"/>
              </w:rPr>
              <w:t xml:space="preserve">((person) =&gt; </w:t>
            </w:r>
            <w:proofErr w:type="spellStart"/>
            <w:proofErr w:type="gramStart"/>
            <w:r w:rsidRPr="004676C3">
              <w:rPr>
                <w:rFonts w:eastAsia="Courier New" w:cs="Calibri"/>
                <w:szCs w:val="22"/>
              </w:rPr>
              <w:t>person.distributionList</w:t>
            </w:r>
            <w:proofErr w:type="spellEnd"/>
            <w:proofErr w:type="gramEnd"/>
            <w:r w:rsidRPr="004676C3">
              <w:rPr>
                <w:rFonts w:eastAsia="Courier New" w:cs="Calibri"/>
                <w:szCs w:val="22"/>
              </w:rPr>
              <w:t xml:space="preserve"> === 'X')+++</w:t>
            </w:r>
          </w:p>
        </w:tc>
        <w:tc>
          <w:tcPr>
            <w:tcW w:w="5580" w:type="dxa"/>
            <w:shd w:val="clear" w:color="auto" w:fill="auto"/>
            <w:hideMark/>
          </w:tcPr>
          <w:p w14:paraId="32B60F5E" w14:textId="2FF08D25" w:rsidR="00DE3BC3" w:rsidRPr="004676C3" w:rsidRDefault="00DE3BC3" w:rsidP="00085DA3">
            <w:pPr>
              <w:pStyle w:val="TableText"/>
              <w:rPr>
                <w:rFonts w:cs="Calibri"/>
                <w:szCs w:val="22"/>
              </w:rPr>
            </w:pPr>
          </w:p>
        </w:tc>
      </w:tr>
      <w:tr w:rsidR="00DE3BC3" w:rsidRPr="004676C3" w14:paraId="731AA1E5" w14:textId="77777777" w:rsidTr="4E2AEBE6">
        <w:tc>
          <w:tcPr>
            <w:tcW w:w="3705" w:type="dxa"/>
            <w:shd w:val="clear" w:color="auto" w:fill="auto"/>
            <w:hideMark/>
          </w:tcPr>
          <w:p w14:paraId="6144693B" w14:textId="77777777" w:rsidR="001E6435" w:rsidRPr="001E6435" w:rsidRDefault="001E6435" w:rsidP="001E6435">
            <w:pPr>
              <w:pStyle w:val="TableText"/>
              <w:rPr>
                <w:rFonts w:asciiTheme="minorHAnsi" w:eastAsia="Courier New" w:hAnsiTheme="minorHAnsi" w:cstheme="minorHAnsi"/>
                <w:szCs w:val="22"/>
              </w:rPr>
            </w:pPr>
            <w:r w:rsidRPr="001E6435">
              <w:rPr>
                <w:rFonts w:asciiTheme="minorHAnsi" w:eastAsia="Courier New" w:hAnsiTheme="minorHAnsi" w:cstheme="minorHAnsi"/>
                <w:szCs w:val="22"/>
              </w:rPr>
              <w:t>+++FOR role IN $</w:t>
            </w:r>
            <w:proofErr w:type="spellStart"/>
            <w:proofErr w:type="gramStart"/>
            <w:r w:rsidRPr="001E6435">
              <w:rPr>
                <w:rFonts w:asciiTheme="minorHAnsi" w:eastAsia="Courier New" w:hAnsiTheme="minorHAnsi" w:cstheme="minorHAnsi"/>
                <w:szCs w:val="22"/>
              </w:rPr>
              <w:t>person.roles</w:t>
            </w:r>
            <w:proofErr w:type="spellEnd"/>
            <w:proofErr w:type="gramEnd"/>
            <w:r w:rsidRPr="001E6435">
              <w:rPr>
                <w:rFonts w:asciiTheme="minorHAnsi" w:eastAsia="Courier New" w:hAnsiTheme="minorHAnsi" w:cstheme="minorHAnsi"/>
                <w:szCs w:val="22"/>
              </w:rPr>
              <w:t>+++</w:t>
            </w:r>
          </w:p>
          <w:p w14:paraId="1885F166" w14:textId="77777777" w:rsidR="001E6435" w:rsidRPr="001E6435" w:rsidRDefault="001E6435" w:rsidP="001E6435">
            <w:pPr>
              <w:pStyle w:val="TableText"/>
              <w:rPr>
                <w:rFonts w:eastAsia="Courier New" w:cs="Calibri"/>
                <w:szCs w:val="22"/>
              </w:rPr>
            </w:pPr>
            <w:r w:rsidRPr="001E6435">
              <w:rPr>
                <w:rFonts w:eastAsia="Courier New" w:cs="Calibri"/>
                <w:szCs w:val="22"/>
              </w:rPr>
              <w:t>+++</w:t>
            </w:r>
            <w:r w:rsidRPr="001E6435">
              <w:rPr>
                <w:rFonts w:eastAsia="Courier New" w:cs="Calibri"/>
                <w:b/>
                <w:bCs/>
                <w:szCs w:val="22"/>
              </w:rPr>
              <w:t xml:space="preserve"> INS $</w:t>
            </w:r>
            <w:proofErr w:type="spellStart"/>
            <w:proofErr w:type="gramStart"/>
            <w:r w:rsidRPr="001E6435">
              <w:rPr>
                <w:rFonts w:eastAsia="Courier New" w:cs="Calibri"/>
                <w:szCs w:val="22"/>
              </w:rPr>
              <w:t>role.roles</w:t>
            </w:r>
            <w:proofErr w:type="spellEnd"/>
            <w:proofErr w:type="gramEnd"/>
            <w:r w:rsidRPr="001E6435">
              <w:rPr>
                <w:rFonts w:eastAsia="Courier New" w:cs="Calibri"/>
                <w:szCs w:val="22"/>
              </w:rPr>
              <w:t>+++</w:t>
            </w:r>
          </w:p>
          <w:p w14:paraId="1B1CE149" w14:textId="658A9E49" w:rsidR="00DE3BC3" w:rsidRPr="004676C3" w:rsidRDefault="001E6435" w:rsidP="001E6435">
            <w:pPr>
              <w:pStyle w:val="TableText"/>
              <w:rPr>
                <w:rFonts w:eastAsia="Courier New" w:cs="Calibri"/>
                <w:szCs w:val="22"/>
              </w:rPr>
            </w:pPr>
            <w:r w:rsidRPr="001E6435">
              <w:rPr>
                <w:rFonts w:eastAsia="Courier New" w:cs="Calibri"/>
                <w:szCs w:val="22"/>
              </w:rPr>
              <w:t>+++END-FOR role+++</w:t>
            </w:r>
          </w:p>
        </w:tc>
        <w:tc>
          <w:tcPr>
            <w:tcW w:w="5580" w:type="dxa"/>
            <w:shd w:val="clear" w:color="auto" w:fill="auto"/>
            <w:hideMark/>
          </w:tcPr>
          <w:p w14:paraId="3DFB7740" w14:textId="4A6383C8" w:rsidR="00DE3BC3" w:rsidRPr="004676C3" w:rsidRDefault="4E2AEBE6" w:rsidP="4E2AEBE6">
            <w:pPr>
              <w:pStyle w:val="TableText"/>
              <w:rPr>
                <w:rFonts w:eastAsia="Courier New" w:cs="Calibri"/>
                <w:szCs w:val="22"/>
              </w:rPr>
            </w:pPr>
            <w:r w:rsidRPr="004676C3">
              <w:rPr>
                <w:rFonts w:eastAsia="Courier New" w:cs="Calibri"/>
                <w:szCs w:val="22"/>
              </w:rPr>
              <w:t>+++</w:t>
            </w:r>
            <w:r w:rsidRPr="004676C3">
              <w:rPr>
                <w:rFonts w:eastAsia="Courier New" w:cs="Calibri"/>
                <w:b/>
                <w:bCs/>
                <w:szCs w:val="22"/>
              </w:rPr>
              <w:t xml:space="preserve"> INS $</w:t>
            </w:r>
            <w:proofErr w:type="spellStart"/>
            <w:proofErr w:type="gramStart"/>
            <w:r w:rsidRPr="004676C3">
              <w:rPr>
                <w:rFonts w:eastAsia="Courier New" w:cs="Calibri"/>
                <w:szCs w:val="22"/>
              </w:rPr>
              <w:t>person.fullName</w:t>
            </w:r>
            <w:proofErr w:type="spellEnd"/>
            <w:proofErr w:type="gramEnd"/>
            <w:r w:rsidRPr="004676C3">
              <w:rPr>
                <w:rFonts w:eastAsia="Courier New" w:cs="Calibri"/>
                <w:szCs w:val="22"/>
              </w:rPr>
              <w:t>+++, +++</w:t>
            </w:r>
            <w:r w:rsidRPr="004676C3">
              <w:rPr>
                <w:rFonts w:eastAsia="Courier New" w:cs="Calibri"/>
                <w:b/>
                <w:bCs/>
                <w:szCs w:val="22"/>
              </w:rPr>
              <w:t xml:space="preserve"> INS $</w:t>
            </w:r>
            <w:proofErr w:type="spellStart"/>
            <w:r w:rsidRPr="004676C3">
              <w:rPr>
                <w:rFonts w:eastAsia="Courier New" w:cs="Calibri"/>
                <w:szCs w:val="22"/>
              </w:rPr>
              <w:t>person.organization</w:t>
            </w:r>
            <w:proofErr w:type="spellEnd"/>
            <w:r w:rsidRPr="004676C3">
              <w:rPr>
                <w:rFonts w:eastAsia="Courier New" w:cs="Calibri"/>
                <w:szCs w:val="22"/>
              </w:rPr>
              <w:t>+++</w:t>
            </w:r>
          </w:p>
        </w:tc>
      </w:tr>
      <w:tr w:rsidR="00DE3BC3" w:rsidRPr="004676C3" w14:paraId="1694B438" w14:textId="77777777" w:rsidTr="4E2AEBE6">
        <w:tc>
          <w:tcPr>
            <w:tcW w:w="3705" w:type="dxa"/>
            <w:shd w:val="clear" w:color="auto" w:fill="auto"/>
            <w:hideMark/>
          </w:tcPr>
          <w:p w14:paraId="5FC1D19D" w14:textId="46B08B66" w:rsidR="00DE3BC3" w:rsidRPr="004676C3" w:rsidRDefault="4E2AEBE6" w:rsidP="4E2AEBE6">
            <w:pPr>
              <w:pStyle w:val="TableText"/>
              <w:rPr>
                <w:rFonts w:eastAsia="Courier New" w:cs="Calibri"/>
                <w:szCs w:val="22"/>
              </w:rPr>
            </w:pPr>
            <w:r w:rsidRPr="004676C3">
              <w:rPr>
                <w:rFonts w:eastAsia="Courier New" w:cs="Calibri"/>
                <w:szCs w:val="22"/>
              </w:rPr>
              <w:t xml:space="preserve">+++END-FOR </w:t>
            </w:r>
            <w:r w:rsidR="001E6435">
              <w:rPr>
                <w:rFonts w:eastAsia="Courier New" w:cs="Calibri"/>
                <w:szCs w:val="22"/>
              </w:rPr>
              <w:t>person</w:t>
            </w:r>
            <w:r w:rsidRPr="004676C3">
              <w:rPr>
                <w:rFonts w:eastAsia="Courier New" w:cs="Calibri"/>
                <w:szCs w:val="22"/>
              </w:rPr>
              <w:t xml:space="preserve"> +++</w:t>
            </w:r>
          </w:p>
        </w:tc>
        <w:tc>
          <w:tcPr>
            <w:tcW w:w="5580" w:type="dxa"/>
            <w:shd w:val="clear" w:color="auto" w:fill="auto"/>
            <w:hideMark/>
          </w:tcPr>
          <w:p w14:paraId="299364F4" w14:textId="3913BBDD" w:rsidR="00DE3BC3" w:rsidRPr="004676C3" w:rsidRDefault="00DE3BC3" w:rsidP="00085DA3">
            <w:pPr>
              <w:pStyle w:val="TableText"/>
              <w:rPr>
                <w:rFonts w:cs="Calibri"/>
                <w:szCs w:val="22"/>
              </w:rPr>
            </w:pPr>
          </w:p>
        </w:tc>
      </w:tr>
    </w:tbl>
    <w:p w14:paraId="76BB37D3" w14:textId="77777777" w:rsidR="00DE3BC3" w:rsidRPr="004676C3" w:rsidRDefault="00DE3BC3" w:rsidP="00004913"/>
    <w:p w14:paraId="132A0C16" w14:textId="77777777" w:rsidR="00CA460F" w:rsidRPr="004676C3" w:rsidRDefault="00CA460F" w:rsidP="00CA460F">
      <w:pPr>
        <w:pStyle w:val="BodyText"/>
      </w:pPr>
      <w:r w:rsidRPr="004676C3">
        <w:t xml:space="preserve">+++FOR person IN </w:t>
      </w:r>
      <w:proofErr w:type="spellStart"/>
      <w:r w:rsidRPr="004676C3">
        <w:t>projectOrganization</w:t>
      </w:r>
      <w:proofErr w:type="spellEnd"/>
      <w:r w:rsidRPr="004676C3">
        <w:t xml:space="preserve"> +++</w:t>
      </w:r>
    </w:p>
    <w:p w14:paraId="4F1E61B0" w14:textId="77777777" w:rsidR="00CA460F" w:rsidRPr="005355FF" w:rsidRDefault="00CA460F" w:rsidP="00CA460F">
      <w:pPr>
        <w:pStyle w:val="BodyText"/>
      </w:pPr>
      <w:r w:rsidRPr="004676C3">
        <w:t>+++IF $</w:t>
      </w:r>
      <w:proofErr w:type="spellStart"/>
      <w:proofErr w:type="gramStart"/>
      <w:r w:rsidRPr="004676C3">
        <w:t>person.distributionList</w:t>
      </w:r>
      <w:proofErr w:type="spellEnd"/>
      <w:proofErr w:type="gramEnd"/>
      <w:r w:rsidRPr="004676C3">
        <w:t xml:space="preserve"> === 'X'+++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720"/>
        <w:gridCol w:w="180"/>
        <w:gridCol w:w="270"/>
        <w:gridCol w:w="180"/>
        <w:gridCol w:w="270"/>
        <w:gridCol w:w="2880"/>
        <w:gridCol w:w="270"/>
        <w:gridCol w:w="450"/>
        <w:gridCol w:w="270"/>
        <w:gridCol w:w="90"/>
        <w:gridCol w:w="540"/>
        <w:gridCol w:w="3240"/>
      </w:tblGrid>
      <w:tr w:rsidR="005E7D30" w14:paraId="264F78E5" w14:textId="77777777" w:rsidTr="005E7D30">
        <w:tc>
          <w:tcPr>
            <w:tcW w:w="900" w:type="dxa"/>
            <w:gridSpan w:val="2"/>
            <w:vAlign w:val="bottom"/>
          </w:tcPr>
          <w:p w14:paraId="43A1D924" w14:textId="259145D8" w:rsidR="005E7D30" w:rsidRPr="009525E2" w:rsidRDefault="005E7D30" w:rsidP="002469B7">
            <w:pPr>
              <w:spacing w:before="320"/>
              <w:rPr>
                <w:b/>
                <w:bCs/>
              </w:rPr>
            </w:pPr>
            <w:r>
              <w:rPr>
                <w:b/>
                <w:bCs/>
              </w:rPr>
              <w:t>Name:</w:t>
            </w:r>
          </w:p>
        </w:tc>
        <w:tc>
          <w:tcPr>
            <w:tcW w:w="8460" w:type="dxa"/>
            <w:gridSpan w:val="10"/>
            <w:tcBorders>
              <w:bottom w:val="single" w:sz="12" w:space="0" w:color="auto"/>
            </w:tcBorders>
            <w:vAlign w:val="bottom"/>
          </w:tcPr>
          <w:p w14:paraId="33142155" w14:textId="2D19FBA4"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person.fullName</w:t>
            </w:r>
            <w:proofErr w:type="spellEnd"/>
            <w:proofErr w:type="gramEnd"/>
            <w:r w:rsidRPr="005355FF">
              <w:rPr>
                <w:rFonts w:ascii="Times New Roman" w:hAnsi="Times New Roman"/>
              </w:rPr>
              <w:t>+++</w:t>
            </w:r>
          </w:p>
        </w:tc>
      </w:tr>
      <w:tr w:rsidR="005E7D30" w14:paraId="06EF7B58" w14:textId="77777777" w:rsidTr="005E7D30">
        <w:tc>
          <w:tcPr>
            <w:tcW w:w="720" w:type="dxa"/>
            <w:vAlign w:val="bottom"/>
          </w:tcPr>
          <w:p w14:paraId="70B49EC6" w14:textId="7707669C" w:rsidR="005E7D30" w:rsidRPr="009525E2" w:rsidRDefault="005E7D30" w:rsidP="002469B7">
            <w:pPr>
              <w:spacing w:before="320"/>
              <w:rPr>
                <w:b/>
                <w:bCs/>
              </w:rPr>
            </w:pPr>
            <w:r w:rsidRPr="009525E2">
              <w:rPr>
                <w:b/>
                <w:bCs/>
              </w:rPr>
              <w:t>Title:</w:t>
            </w:r>
          </w:p>
        </w:tc>
        <w:tc>
          <w:tcPr>
            <w:tcW w:w="8640" w:type="dxa"/>
            <w:gridSpan w:val="11"/>
            <w:tcBorders>
              <w:bottom w:val="single" w:sz="12" w:space="0" w:color="auto"/>
            </w:tcBorders>
            <w:vAlign w:val="bottom"/>
          </w:tcPr>
          <w:p w14:paraId="5C3C0DEF" w14:textId="58D78111" w:rsidR="005E7D30" w:rsidRPr="009525E2"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person.titlePosition</w:t>
            </w:r>
            <w:proofErr w:type="spellEnd"/>
            <w:proofErr w:type="gramEnd"/>
            <w:r w:rsidRPr="005355FF">
              <w:rPr>
                <w:rFonts w:ascii="Times New Roman" w:hAnsi="Times New Roman"/>
              </w:rPr>
              <w:t>+++</w:t>
            </w:r>
          </w:p>
        </w:tc>
      </w:tr>
      <w:tr w:rsidR="005E7D30" w14:paraId="2E07FDFF" w14:textId="77777777" w:rsidTr="005E7D30">
        <w:trPr>
          <w:trHeight w:val="600"/>
        </w:trPr>
        <w:tc>
          <w:tcPr>
            <w:tcW w:w="1620" w:type="dxa"/>
            <w:gridSpan w:val="5"/>
            <w:vAlign w:val="bottom"/>
          </w:tcPr>
          <w:p w14:paraId="2C5B9990" w14:textId="315F313B" w:rsidR="005E7D30" w:rsidRPr="009525E2" w:rsidRDefault="005E7D30" w:rsidP="002469B7">
            <w:pPr>
              <w:spacing w:before="320"/>
              <w:rPr>
                <w:b/>
                <w:bCs/>
              </w:rPr>
            </w:pPr>
            <w:r w:rsidRPr="009525E2">
              <w:rPr>
                <w:b/>
                <w:bCs/>
              </w:rPr>
              <w:t>Organization</w:t>
            </w:r>
          </w:p>
        </w:tc>
        <w:tc>
          <w:tcPr>
            <w:tcW w:w="7740" w:type="dxa"/>
            <w:gridSpan w:val="7"/>
            <w:tcBorders>
              <w:bottom w:val="single" w:sz="12" w:space="0" w:color="auto"/>
            </w:tcBorders>
            <w:vAlign w:val="bottom"/>
          </w:tcPr>
          <w:p w14:paraId="511F04CD" w14:textId="5E7F55BF" w:rsidR="005E7D30" w:rsidRDefault="005E7D30" w:rsidP="005E7D30">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person.organization</w:t>
            </w:r>
            <w:proofErr w:type="spellEnd"/>
            <w:proofErr w:type="gramEnd"/>
            <w:r w:rsidRPr="005355FF">
              <w:rPr>
                <w:rFonts w:ascii="Times New Roman" w:hAnsi="Times New Roman"/>
              </w:rPr>
              <w:t>+++</w:t>
            </w:r>
          </w:p>
        </w:tc>
      </w:tr>
      <w:tr w:rsidR="005E7D30" w14:paraId="071D14A9" w14:textId="77777777" w:rsidTr="005E7D30">
        <w:tc>
          <w:tcPr>
            <w:tcW w:w="1170" w:type="dxa"/>
            <w:gridSpan w:val="3"/>
            <w:vAlign w:val="bottom"/>
          </w:tcPr>
          <w:p w14:paraId="03A7EB18" w14:textId="4DFCFAF7" w:rsidR="005E7D30" w:rsidRPr="009525E2" w:rsidRDefault="005E7D30" w:rsidP="002469B7">
            <w:pPr>
              <w:spacing w:before="320"/>
              <w:rPr>
                <w:b/>
                <w:bCs/>
              </w:rPr>
            </w:pPr>
            <w:r>
              <w:rPr>
                <w:b/>
                <w:bCs/>
              </w:rPr>
              <w:t>Address:</w:t>
            </w:r>
          </w:p>
        </w:tc>
        <w:tc>
          <w:tcPr>
            <w:tcW w:w="8190" w:type="dxa"/>
            <w:gridSpan w:val="9"/>
            <w:tcBorders>
              <w:bottom w:val="single" w:sz="12" w:space="0" w:color="auto"/>
            </w:tcBorders>
            <w:vAlign w:val="bottom"/>
          </w:tcPr>
          <w:p w14:paraId="5BF2A7D2" w14:textId="560961CB"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person.address</w:t>
            </w:r>
            <w:proofErr w:type="spellEnd"/>
            <w:proofErr w:type="gramEnd"/>
            <w:r w:rsidRPr="005355FF">
              <w:rPr>
                <w:rFonts w:ascii="Times New Roman" w:hAnsi="Times New Roman"/>
              </w:rPr>
              <w:t>+++</w:t>
            </w:r>
          </w:p>
        </w:tc>
      </w:tr>
      <w:tr w:rsidR="005E7D30" w14:paraId="594D54EA" w14:textId="77777777" w:rsidTr="005E7D30">
        <w:tc>
          <w:tcPr>
            <w:tcW w:w="720" w:type="dxa"/>
            <w:vAlign w:val="bottom"/>
          </w:tcPr>
          <w:p w14:paraId="01AE440E" w14:textId="2C3A588F" w:rsidR="005E7D30" w:rsidRPr="009525E2" w:rsidRDefault="005E7D30" w:rsidP="002469B7">
            <w:pPr>
              <w:spacing w:before="320"/>
              <w:rPr>
                <w:b/>
                <w:bCs/>
              </w:rPr>
            </w:pPr>
            <w:r>
              <w:rPr>
                <w:b/>
                <w:bCs/>
              </w:rPr>
              <w:t>City:</w:t>
            </w:r>
          </w:p>
        </w:tc>
        <w:tc>
          <w:tcPr>
            <w:tcW w:w="8640" w:type="dxa"/>
            <w:gridSpan w:val="11"/>
            <w:tcBorders>
              <w:top w:val="single" w:sz="12" w:space="0" w:color="auto"/>
              <w:bottom w:val="single" w:sz="12" w:space="0" w:color="auto"/>
            </w:tcBorders>
            <w:vAlign w:val="bottom"/>
          </w:tcPr>
          <w:p w14:paraId="15758A75" w14:textId="40F987AE"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person.city</w:t>
            </w:r>
            <w:proofErr w:type="spellEnd"/>
            <w:proofErr w:type="gramEnd"/>
            <w:r w:rsidRPr="005355FF">
              <w:rPr>
                <w:rFonts w:ascii="Times New Roman" w:hAnsi="Times New Roman"/>
              </w:rPr>
              <w:t>+++</w:t>
            </w:r>
          </w:p>
        </w:tc>
      </w:tr>
      <w:tr w:rsidR="005E7D30" w14:paraId="56F50317" w14:textId="77777777" w:rsidTr="00247048">
        <w:tc>
          <w:tcPr>
            <w:tcW w:w="900" w:type="dxa"/>
            <w:gridSpan w:val="2"/>
            <w:vAlign w:val="bottom"/>
          </w:tcPr>
          <w:p w14:paraId="35D8D815" w14:textId="06EC7C99" w:rsidR="005E7D30" w:rsidRPr="009525E2" w:rsidRDefault="005E7D30" w:rsidP="002469B7">
            <w:pPr>
              <w:spacing w:before="320"/>
              <w:rPr>
                <w:b/>
                <w:bCs/>
              </w:rPr>
            </w:pPr>
            <w:r>
              <w:rPr>
                <w:b/>
                <w:bCs/>
              </w:rPr>
              <w:t>State:</w:t>
            </w:r>
          </w:p>
        </w:tc>
        <w:tc>
          <w:tcPr>
            <w:tcW w:w="4320" w:type="dxa"/>
            <w:gridSpan w:val="6"/>
            <w:tcBorders>
              <w:top w:val="single" w:sz="12" w:space="0" w:color="auto"/>
              <w:bottom w:val="single" w:sz="12" w:space="0" w:color="auto"/>
            </w:tcBorders>
            <w:vAlign w:val="bottom"/>
          </w:tcPr>
          <w:p w14:paraId="3ACB3FB8" w14:textId="3FD6FD5F"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person.state</w:t>
            </w:r>
            <w:proofErr w:type="spellEnd"/>
            <w:proofErr w:type="gramEnd"/>
            <w:r w:rsidRPr="005355FF">
              <w:rPr>
                <w:rFonts w:ascii="Times New Roman" w:hAnsi="Times New Roman"/>
              </w:rPr>
              <w:t>+++</w:t>
            </w:r>
          </w:p>
        </w:tc>
        <w:tc>
          <w:tcPr>
            <w:tcW w:w="270" w:type="dxa"/>
            <w:tcBorders>
              <w:top w:val="single" w:sz="12" w:space="0" w:color="auto"/>
              <w:bottom w:val="single" w:sz="12" w:space="0" w:color="auto"/>
            </w:tcBorders>
            <w:vAlign w:val="bottom"/>
          </w:tcPr>
          <w:p w14:paraId="366A13C9" w14:textId="77777777" w:rsidR="005E7D30" w:rsidRDefault="005E7D30" w:rsidP="002469B7">
            <w:pPr>
              <w:spacing w:before="320"/>
            </w:pPr>
          </w:p>
        </w:tc>
        <w:tc>
          <w:tcPr>
            <w:tcW w:w="630" w:type="dxa"/>
            <w:gridSpan w:val="2"/>
            <w:tcBorders>
              <w:top w:val="single" w:sz="12" w:space="0" w:color="auto"/>
              <w:bottom w:val="single" w:sz="12" w:space="0" w:color="auto"/>
            </w:tcBorders>
            <w:vAlign w:val="bottom"/>
          </w:tcPr>
          <w:p w14:paraId="360D388E" w14:textId="040AFF3B" w:rsidR="005E7D30" w:rsidRPr="005E7D30" w:rsidRDefault="005E7D30" w:rsidP="002469B7">
            <w:pPr>
              <w:spacing w:before="320"/>
              <w:rPr>
                <w:b/>
                <w:bCs/>
              </w:rPr>
            </w:pPr>
            <w:r w:rsidRPr="005E7D30">
              <w:rPr>
                <w:b/>
                <w:bCs/>
              </w:rPr>
              <w:t xml:space="preserve">Zip: </w:t>
            </w:r>
          </w:p>
        </w:tc>
        <w:tc>
          <w:tcPr>
            <w:tcW w:w="3240" w:type="dxa"/>
            <w:tcBorders>
              <w:top w:val="single" w:sz="12" w:space="0" w:color="auto"/>
              <w:bottom w:val="single" w:sz="12" w:space="0" w:color="auto"/>
            </w:tcBorders>
            <w:vAlign w:val="bottom"/>
          </w:tcPr>
          <w:p w14:paraId="5AE67A77" w14:textId="35C2F337" w:rsidR="005E7D30" w:rsidRDefault="005E7D30" w:rsidP="00247048">
            <w:pPr>
              <w:tabs>
                <w:tab w:val="left" w:pos="-1440"/>
              </w:tabs>
            </w:pPr>
            <w:r w:rsidRPr="005355FF">
              <w:rPr>
                <w:rFonts w:ascii="Times New Roman" w:hAnsi="Times New Roman"/>
              </w:rPr>
              <w:t>+++</w:t>
            </w:r>
            <w:r w:rsidRPr="005355FF">
              <w:rPr>
                <w:rFonts w:ascii="Times New Roman" w:hAnsi="Times New Roman"/>
                <w:b/>
                <w:bCs/>
              </w:rPr>
              <w:t xml:space="preserve"> INS $</w:t>
            </w:r>
            <w:r w:rsidRPr="005355FF">
              <w:rPr>
                <w:rFonts w:ascii="Times New Roman" w:hAnsi="Times New Roman"/>
              </w:rPr>
              <w:t>person.zip+++</w:t>
            </w:r>
          </w:p>
        </w:tc>
      </w:tr>
      <w:tr w:rsidR="00247048" w14:paraId="3E0585CD" w14:textId="77777777" w:rsidTr="00247048">
        <w:tc>
          <w:tcPr>
            <w:tcW w:w="1350" w:type="dxa"/>
            <w:gridSpan w:val="4"/>
            <w:vAlign w:val="bottom"/>
          </w:tcPr>
          <w:p w14:paraId="7B3B0C32" w14:textId="2EDDB89A" w:rsidR="00247048" w:rsidRDefault="00247048" w:rsidP="002469B7">
            <w:pPr>
              <w:spacing w:before="320"/>
              <w:rPr>
                <w:b/>
                <w:bCs/>
              </w:rPr>
            </w:pPr>
            <w:r>
              <w:rPr>
                <w:b/>
                <w:bCs/>
              </w:rPr>
              <w:t>Telephone:</w:t>
            </w:r>
          </w:p>
        </w:tc>
        <w:tc>
          <w:tcPr>
            <w:tcW w:w="3150" w:type="dxa"/>
            <w:gridSpan w:val="2"/>
            <w:tcBorders>
              <w:top w:val="single" w:sz="12" w:space="0" w:color="auto"/>
              <w:bottom w:val="single" w:sz="12" w:space="0" w:color="auto"/>
            </w:tcBorders>
            <w:vAlign w:val="bottom"/>
          </w:tcPr>
          <w:p w14:paraId="234FC5B0" w14:textId="2B063096"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person.telephone</w:t>
            </w:r>
            <w:proofErr w:type="spellEnd"/>
            <w:proofErr w:type="gramEnd"/>
            <w:r w:rsidRPr="005355FF">
              <w:rPr>
                <w:rFonts w:ascii="Times New Roman" w:hAnsi="Times New Roman"/>
              </w:rPr>
              <w:t>+++</w:t>
            </w:r>
          </w:p>
        </w:tc>
        <w:tc>
          <w:tcPr>
            <w:tcW w:w="270" w:type="dxa"/>
            <w:tcBorders>
              <w:top w:val="single" w:sz="12" w:space="0" w:color="auto"/>
            </w:tcBorders>
            <w:vAlign w:val="bottom"/>
          </w:tcPr>
          <w:p w14:paraId="465FBD97" w14:textId="77777777" w:rsidR="00247048" w:rsidRPr="00247048" w:rsidRDefault="00247048" w:rsidP="00247048">
            <w:pPr>
              <w:spacing w:before="320" w:line="160" w:lineRule="exact"/>
              <w:rPr>
                <w:sz w:val="16"/>
                <w:szCs w:val="16"/>
              </w:rPr>
            </w:pPr>
          </w:p>
        </w:tc>
        <w:tc>
          <w:tcPr>
            <w:tcW w:w="810" w:type="dxa"/>
            <w:gridSpan w:val="3"/>
            <w:tcBorders>
              <w:top w:val="single" w:sz="12" w:space="0" w:color="auto"/>
            </w:tcBorders>
            <w:vAlign w:val="bottom"/>
          </w:tcPr>
          <w:p w14:paraId="61F91CB9" w14:textId="4A1AF2F6" w:rsidR="00247048" w:rsidRPr="005E7D30" w:rsidRDefault="00247048" w:rsidP="002469B7">
            <w:pPr>
              <w:spacing w:before="320"/>
              <w:rPr>
                <w:b/>
                <w:bCs/>
              </w:rPr>
            </w:pPr>
            <w:r>
              <w:rPr>
                <w:b/>
                <w:bCs/>
              </w:rPr>
              <w:t>Email:</w:t>
            </w:r>
          </w:p>
        </w:tc>
        <w:tc>
          <w:tcPr>
            <w:tcW w:w="3780" w:type="dxa"/>
            <w:gridSpan w:val="2"/>
            <w:tcBorders>
              <w:top w:val="single" w:sz="12" w:space="0" w:color="auto"/>
              <w:bottom w:val="single" w:sz="12" w:space="0" w:color="auto"/>
            </w:tcBorders>
            <w:vAlign w:val="bottom"/>
          </w:tcPr>
          <w:p w14:paraId="2CCFE15D" w14:textId="6EDE2A1E" w:rsidR="00247048" w:rsidRPr="005355FF" w:rsidRDefault="00247048" w:rsidP="00247048">
            <w:pPr>
              <w:tabs>
                <w:tab w:val="left" w:pos="-1440"/>
              </w:tabs>
              <w:rPr>
                <w:rFonts w:ascii="Times New Roman" w:hAnsi="Times New Roman"/>
              </w:rPr>
            </w:pPr>
            <w:r w:rsidRPr="005355FF">
              <w:rPr>
                <w:rFonts w:ascii="Times New Roman" w:hAnsi="Times New Roman"/>
              </w:rPr>
              <w:t>+++</w:t>
            </w:r>
            <w:r w:rsidRPr="005355FF">
              <w:rPr>
                <w:rFonts w:ascii="Times New Roman" w:hAnsi="Times New Roman"/>
                <w:b/>
                <w:bCs/>
              </w:rPr>
              <w:t xml:space="preserve"> INS $</w:t>
            </w:r>
            <w:proofErr w:type="spellStart"/>
            <w:proofErr w:type="gramStart"/>
            <w:r w:rsidRPr="005355FF">
              <w:rPr>
                <w:rFonts w:ascii="Times New Roman" w:hAnsi="Times New Roman"/>
              </w:rPr>
              <w:t>person.email</w:t>
            </w:r>
            <w:proofErr w:type="spellEnd"/>
            <w:proofErr w:type="gramEnd"/>
            <w:r w:rsidRPr="005355FF">
              <w:rPr>
                <w:rFonts w:ascii="Times New Roman" w:hAnsi="Times New Roman"/>
              </w:rPr>
              <w:t>+++</w:t>
            </w:r>
          </w:p>
        </w:tc>
      </w:tr>
    </w:tbl>
    <w:p w14:paraId="732D0F71" w14:textId="77777777" w:rsidR="00247048" w:rsidRDefault="00247048"/>
    <w:p w14:paraId="06BF7E83" w14:textId="4BA34F96" w:rsidR="005E7D30" w:rsidRDefault="005E7D30" w:rsidP="005E7D30"/>
    <w:p w14:paraId="649328D5" w14:textId="77777777" w:rsidR="00247048" w:rsidRPr="00057330" w:rsidRDefault="00247048" w:rsidP="00247048">
      <w:pPr>
        <w:rPr>
          <w:rFonts w:ascii="Times New Roman" w:hAnsi="Times New Roman"/>
        </w:rPr>
      </w:pPr>
      <w:r w:rsidRPr="00057330">
        <w:rPr>
          <w:rFonts w:ascii="Times New Roman" w:hAnsi="Times New Roman"/>
        </w:rPr>
        <w:t>+++END-IF+++</w:t>
      </w:r>
    </w:p>
    <w:p w14:paraId="7C9252C2" w14:textId="77777777" w:rsidR="00247048" w:rsidRPr="005355FF" w:rsidRDefault="00247048" w:rsidP="00247048">
      <w:pPr>
        <w:tabs>
          <w:tab w:val="left" w:pos="-1440"/>
        </w:tabs>
        <w:rPr>
          <w:rFonts w:ascii="Times New Roman" w:hAnsi="Times New Roman"/>
        </w:rPr>
      </w:pPr>
      <w:r w:rsidRPr="00057330">
        <w:rPr>
          <w:rFonts w:ascii="Times New Roman" w:hAnsi="Times New Roman"/>
        </w:rPr>
        <w:t>+++END-FOR person +++</w:t>
      </w:r>
    </w:p>
    <w:p w14:paraId="147DE573" w14:textId="3CD821C1" w:rsidR="00247048" w:rsidRDefault="00247048">
      <w:pPr>
        <w:spacing w:after="160" w:line="259" w:lineRule="auto"/>
        <w:rPr>
          <w:rFonts w:ascii="Times New Roman" w:hAnsi="Times New Roman"/>
          <w:b/>
          <w:bCs/>
        </w:rPr>
      </w:pPr>
      <w:r>
        <w:rPr>
          <w:rFonts w:ascii="Times New Roman" w:hAnsi="Times New Roman"/>
          <w:b/>
          <w:bCs/>
        </w:rPr>
        <w:br w:type="page"/>
      </w:r>
    </w:p>
    <w:p w14:paraId="393F0C2C" w14:textId="77777777" w:rsidR="00FE794D" w:rsidRPr="004376D4" w:rsidRDefault="00FE794D" w:rsidP="00FE794D">
      <w:pPr>
        <w:pStyle w:val="Heading2"/>
      </w:pPr>
      <w:bookmarkStart w:id="9" w:name="_Toc24105942"/>
      <w:bookmarkEnd w:id="0"/>
      <w:r w:rsidRPr="004376D4">
        <w:t>A4</w:t>
      </w:r>
      <w:r w:rsidRPr="004376D4">
        <w:tab/>
      </w:r>
      <w:r w:rsidRPr="00CF5C5C">
        <w:t>P</w:t>
      </w:r>
      <w:r>
        <w:t>rogram Organization and Task Responsibilities</w:t>
      </w:r>
      <w:bookmarkEnd w:id="9"/>
    </w:p>
    <w:p w14:paraId="42C2CB33" w14:textId="77777777" w:rsidR="00FE794D" w:rsidRPr="00F43267" w:rsidRDefault="00FE794D" w:rsidP="00FD4A2A">
      <w:pPr>
        <w:pStyle w:val="BodyText"/>
      </w:pPr>
    </w:p>
    <w:p w14:paraId="45FA4DDA" w14:textId="69BC22C5" w:rsidR="00FE794D" w:rsidRPr="00FF7953" w:rsidRDefault="001D6FD6" w:rsidP="006B42E1">
      <w:pPr>
        <w:pStyle w:val="TableTitle"/>
      </w:pPr>
      <w:bookmarkStart w:id="10" w:name="_Toc24070757"/>
      <w:r>
        <w:t>Table</w:t>
      </w:r>
      <w:r w:rsidR="00FD4A2A">
        <w:t xml:space="preserve"> A4.</w:t>
      </w:r>
      <w:fldSimple w:instr=" SEQ Table \* ARABIC \r 1 ">
        <w:r w:rsidR="00CF2564" w:rsidRPr="0068520B">
          <w:t>1</w:t>
        </w:r>
      </w:fldSimple>
      <w:r w:rsidR="00FD4A2A">
        <w:t xml:space="preserve">. </w:t>
      </w:r>
      <w:r w:rsidR="00FE794D" w:rsidRPr="00FF7953">
        <w:t>Project Organization and Responsibilities</w:t>
      </w:r>
      <w:bookmarkEnd w:id="10"/>
    </w:p>
    <w:tbl>
      <w:tblP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905"/>
        <w:gridCol w:w="2905"/>
        <w:gridCol w:w="3551"/>
      </w:tblGrid>
      <w:tr w:rsidR="00FE794D" w:rsidRPr="00121CC7" w14:paraId="4D4A4F9E" w14:textId="77777777" w:rsidTr="439765CD">
        <w:trPr>
          <w:trHeight w:val="528"/>
        </w:trPr>
        <w:tc>
          <w:tcPr>
            <w:tcW w:w="2905" w:type="dxa"/>
            <w:shd w:val="clear" w:color="auto" w:fill="D9D9D9" w:themeFill="background1" w:themeFillShade="D9"/>
            <w:vAlign w:val="center"/>
          </w:tcPr>
          <w:p w14:paraId="6A42219F" w14:textId="77777777" w:rsidR="00FE794D" w:rsidRPr="00121CC7" w:rsidRDefault="00FE794D" w:rsidP="000079AB">
            <w:pPr>
              <w:pStyle w:val="TableHeadings"/>
              <w:rPr>
                <w:rFonts w:ascii="Calibri" w:hAnsi="Calibri"/>
                <w:noProof/>
              </w:rPr>
            </w:pPr>
            <w:r w:rsidRPr="00121CC7">
              <w:rPr>
                <w:rFonts w:ascii="Calibri" w:hAnsi="Calibri"/>
              </w:rPr>
              <w:t>Personnel name and title</w:t>
            </w:r>
          </w:p>
        </w:tc>
        <w:tc>
          <w:tcPr>
            <w:tcW w:w="2905" w:type="dxa"/>
            <w:shd w:val="clear" w:color="auto" w:fill="D9D9D9" w:themeFill="background1" w:themeFillShade="D9"/>
            <w:vAlign w:val="center"/>
          </w:tcPr>
          <w:p w14:paraId="2DD029DD" w14:textId="0C6D2A03" w:rsidR="4E2AEBE6" w:rsidRPr="00121CC7" w:rsidRDefault="439765CD" w:rsidP="4E2AEBE6">
            <w:pPr>
              <w:pStyle w:val="TableHeadings"/>
              <w:rPr>
                <w:rFonts w:ascii="Calibri" w:hAnsi="Calibri"/>
              </w:rPr>
            </w:pPr>
            <w:r w:rsidRPr="00121CC7">
              <w:rPr>
                <w:rFonts w:ascii="Calibri" w:hAnsi="Calibri"/>
              </w:rPr>
              <w:t>Project Role</w:t>
            </w:r>
          </w:p>
        </w:tc>
        <w:tc>
          <w:tcPr>
            <w:tcW w:w="3551" w:type="dxa"/>
            <w:shd w:val="clear" w:color="auto" w:fill="D9D9D9" w:themeFill="background1" w:themeFillShade="D9"/>
            <w:vAlign w:val="center"/>
          </w:tcPr>
          <w:p w14:paraId="0610CB0C" w14:textId="77777777" w:rsidR="00FE794D" w:rsidRPr="00121CC7" w:rsidRDefault="00FE794D" w:rsidP="000079AB">
            <w:pPr>
              <w:pStyle w:val="TableHeadings"/>
              <w:rPr>
                <w:rFonts w:ascii="Calibri" w:hAnsi="Calibri"/>
                <w:noProof/>
              </w:rPr>
            </w:pPr>
            <w:r w:rsidRPr="00121CC7">
              <w:rPr>
                <w:rFonts w:ascii="Calibri" w:hAnsi="Calibri"/>
              </w:rPr>
              <w:t>Responsibilities</w:t>
            </w:r>
          </w:p>
        </w:tc>
      </w:tr>
      <w:tr w:rsidR="00FE794D" w:rsidRPr="009D7A02" w14:paraId="0EDFD334" w14:textId="77777777" w:rsidTr="439765CD">
        <w:trPr>
          <w:trHeight w:val="566"/>
        </w:trPr>
        <w:tc>
          <w:tcPr>
            <w:tcW w:w="2905" w:type="dxa"/>
          </w:tcPr>
          <w:p w14:paraId="36DD4C72" w14:textId="77777777" w:rsidR="00FE794D" w:rsidRPr="009D7A02" w:rsidRDefault="00FE794D" w:rsidP="00000048">
            <w:pPr>
              <w:pStyle w:val="TableText"/>
              <w:rPr>
                <w:noProof/>
              </w:rPr>
            </w:pPr>
            <w:r w:rsidRPr="009D7A02">
              <w:t xml:space="preserve">+++FOR person IN </w:t>
            </w:r>
            <w:proofErr w:type="spellStart"/>
            <w:r w:rsidRPr="009D7A02">
              <w:t>projectOrganization</w:t>
            </w:r>
            <w:proofErr w:type="spellEnd"/>
            <w:r w:rsidRPr="009D7A02">
              <w:t xml:space="preserve"> +++</w:t>
            </w:r>
          </w:p>
        </w:tc>
        <w:tc>
          <w:tcPr>
            <w:tcW w:w="2905" w:type="dxa"/>
          </w:tcPr>
          <w:p w14:paraId="611EE2F4" w14:textId="79E896EE" w:rsidR="4E2AEBE6" w:rsidRPr="009D7A02" w:rsidRDefault="4E2AEBE6" w:rsidP="4E2AEBE6">
            <w:pPr>
              <w:pStyle w:val="TableText"/>
            </w:pPr>
          </w:p>
        </w:tc>
        <w:tc>
          <w:tcPr>
            <w:tcW w:w="3551" w:type="dxa"/>
            <w:shd w:val="clear" w:color="auto" w:fill="FFFFFF" w:themeFill="background1"/>
          </w:tcPr>
          <w:p w14:paraId="62CA8867" w14:textId="77777777" w:rsidR="00FE794D" w:rsidRPr="009D7A02" w:rsidRDefault="00FE794D" w:rsidP="000079AB">
            <w:pPr>
              <w:pStyle w:val="TableText"/>
              <w:rPr>
                <w:noProof/>
              </w:rPr>
            </w:pPr>
          </w:p>
        </w:tc>
      </w:tr>
      <w:tr w:rsidR="00FE794D" w:rsidRPr="009D7A02" w14:paraId="7922ADBC" w14:textId="77777777" w:rsidTr="439765CD">
        <w:trPr>
          <w:trHeight w:val="620"/>
        </w:trPr>
        <w:tc>
          <w:tcPr>
            <w:tcW w:w="2905" w:type="dxa"/>
          </w:tcPr>
          <w:p w14:paraId="3BB62810" w14:textId="77777777" w:rsidR="00FE794D" w:rsidRPr="009D7A02" w:rsidRDefault="00FE794D" w:rsidP="00000048">
            <w:pPr>
              <w:pStyle w:val="TableText"/>
            </w:pPr>
            <w:r w:rsidRPr="009D7A02">
              <w:t>+++</w:t>
            </w:r>
            <w:r w:rsidRPr="009D7A02">
              <w:rPr>
                <w:b/>
                <w:bCs/>
              </w:rPr>
              <w:t xml:space="preserve"> INS $</w:t>
            </w:r>
            <w:proofErr w:type="spellStart"/>
            <w:proofErr w:type="gramStart"/>
            <w:r w:rsidRPr="009D7A02">
              <w:t>person.titlePosition</w:t>
            </w:r>
            <w:proofErr w:type="spellEnd"/>
            <w:proofErr w:type="gramEnd"/>
            <w:r w:rsidRPr="009D7A02">
              <w:t>+++</w:t>
            </w:r>
          </w:p>
          <w:p w14:paraId="562BD42A" w14:textId="77777777" w:rsidR="00FE794D" w:rsidRPr="009D7A02" w:rsidRDefault="00FE794D" w:rsidP="00000048">
            <w:pPr>
              <w:pStyle w:val="TableText"/>
              <w:rPr>
                <w:noProof/>
              </w:rPr>
            </w:pPr>
            <w:r w:rsidRPr="009D7A02">
              <w:t>+++</w:t>
            </w:r>
            <w:r w:rsidRPr="009D7A02">
              <w:rPr>
                <w:b/>
                <w:bCs/>
              </w:rPr>
              <w:t xml:space="preserve"> INS $</w:t>
            </w:r>
            <w:proofErr w:type="spellStart"/>
            <w:proofErr w:type="gramStart"/>
            <w:r w:rsidRPr="009D7A02">
              <w:t>person.fullName</w:t>
            </w:r>
            <w:proofErr w:type="spellEnd"/>
            <w:proofErr w:type="gramEnd"/>
            <w:r w:rsidRPr="009D7A02">
              <w:t>+++</w:t>
            </w:r>
          </w:p>
        </w:tc>
        <w:tc>
          <w:tcPr>
            <w:tcW w:w="2905" w:type="dxa"/>
          </w:tcPr>
          <w:p w14:paraId="7C3B708F" w14:textId="77777777" w:rsidR="001E6435" w:rsidRPr="001E6435" w:rsidRDefault="001E6435" w:rsidP="001E6435">
            <w:pPr>
              <w:pStyle w:val="TableText"/>
            </w:pPr>
            <w:r w:rsidRPr="001E6435">
              <w:rPr>
                <w:noProof/>
              </w:rPr>
              <w:t>+++FOR role IN $person.roles+++</w:t>
            </w:r>
          </w:p>
          <w:p w14:paraId="0F5A10AB" w14:textId="77777777" w:rsidR="001E6435" w:rsidRPr="001E6435" w:rsidRDefault="001E6435" w:rsidP="001E6435">
            <w:pPr>
              <w:pStyle w:val="TableText"/>
              <w:numPr>
                <w:ilvl w:val="0"/>
                <w:numId w:val="288"/>
              </w:numPr>
            </w:pPr>
            <w:r w:rsidRPr="001E6435">
              <w:t>+++</w:t>
            </w:r>
            <w:r w:rsidRPr="001E6435">
              <w:rPr>
                <w:b/>
                <w:bCs/>
              </w:rPr>
              <w:t xml:space="preserve"> INS $</w:t>
            </w:r>
            <w:proofErr w:type="spellStart"/>
            <w:proofErr w:type="gramStart"/>
            <w:r w:rsidRPr="001E6435">
              <w:t>role.label</w:t>
            </w:r>
            <w:proofErr w:type="spellEnd"/>
            <w:proofErr w:type="gramEnd"/>
            <w:r w:rsidRPr="001E6435">
              <w:t>+++</w:t>
            </w:r>
          </w:p>
          <w:p w14:paraId="6EA334CF" w14:textId="0D3E2732" w:rsidR="4E2AEBE6" w:rsidRPr="001E6435" w:rsidRDefault="001E6435" w:rsidP="001E6435">
            <w:pPr>
              <w:pStyle w:val="TableText"/>
            </w:pPr>
            <w:r w:rsidRPr="001E6435">
              <w:t>+++END-FOR role+++</w:t>
            </w:r>
          </w:p>
        </w:tc>
        <w:tc>
          <w:tcPr>
            <w:tcW w:w="3551" w:type="dxa"/>
          </w:tcPr>
          <w:p w14:paraId="28C455F2" w14:textId="77777777" w:rsidR="001E6435" w:rsidRPr="001E6435" w:rsidRDefault="001E6435" w:rsidP="001E6435">
            <w:pPr>
              <w:pStyle w:val="TableText"/>
            </w:pPr>
            <w:r w:rsidRPr="001E6435">
              <w:rPr>
                <w:noProof/>
              </w:rPr>
              <w:t>+++FOR role IN $person.roles+++</w:t>
            </w:r>
          </w:p>
          <w:p w14:paraId="0F21E548" w14:textId="77777777" w:rsidR="001E6435" w:rsidRPr="001E6435" w:rsidRDefault="001E6435" w:rsidP="001E6435">
            <w:pPr>
              <w:pStyle w:val="TableText"/>
              <w:numPr>
                <w:ilvl w:val="0"/>
                <w:numId w:val="289"/>
              </w:numPr>
            </w:pPr>
            <w:r w:rsidRPr="001E6435">
              <w:t>+++</w:t>
            </w:r>
            <w:r w:rsidRPr="001E6435">
              <w:rPr>
                <w:b/>
                <w:bCs/>
              </w:rPr>
              <w:t xml:space="preserve"> INS $</w:t>
            </w:r>
            <w:proofErr w:type="spellStart"/>
            <w:proofErr w:type="gramStart"/>
            <w:r w:rsidRPr="001E6435">
              <w:t>role.responsibilities</w:t>
            </w:r>
            <w:proofErr w:type="spellEnd"/>
            <w:proofErr w:type="gramEnd"/>
            <w:r w:rsidRPr="001E6435">
              <w:t>+++</w:t>
            </w:r>
          </w:p>
          <w:p w14:paraId="6A772DBD" w14:textId="2265AFC2" w:rsidR="00FE794D" w:rsidRPr="001E6435" w:rsidRDefault="001E6435" w:rsidP="001E6435">
            <w:pPr>
              <w:pStyle w:val="TableText"/>
            </w:pPr>
            <w:r w:rsidRPr="001E6435">
              <w:t>+++END-FOR role+++</w:t>
            </w:r>
          </w:p>
        </w:tc>
      </w:tr>
      <w:tr w:rsidR="00FE794D" w:rsidRPr="009D7A02" w14:paraId="1FBCF3DC" w14:textId="77777777" w:rsidTr="439765CD">
        <w:trPr>
          <w:trHeight w:val="359"/>
        </w:trPr>
        <w:tc>
          <w:tcPr>
            <w:tcW w:w="2905" w:type="dxa"/>
          </w:tcPr>
          <w:p w14:paraId="426FEBB9" w14:textId="77777777" w:rsidR="00FE794D" w:rsidRPr="009D7A02" w:rsidRDefault="00FE794D" w:rsidP="00000048">
            <w:pPr>
              <w:pStyle w:val="TableText"/>
              <w:rPr>
                <w:noProof/>
              </w:rPr>
            </w:pPr>
            <w:r w:rsidRPr="009D7A02">
              <w:t>+++END-FOR person +++</w:t>
            </w:r>
          </w:p>
        </w:tc>
        <w:tc>
          <w:tcPr>
            <w:tcW w:w="2905" w:type="dxa"/>
          </w:tcPr>
          <w:p w14:paraId="5FA41F6B" w14:textId="3915BE3B" w:rsidR="4E2AEBE6" w:rsidRPr="009D7A02" w:rsidRDefault="4E2AEBE6" w:rsidP="4E2AEBE6">
            <w:pPr>
              <w:pStyle w:val="TableText"/>
            </w:pPr>
          </w:p>
        </w:tc>
        <w:tc>
          <w:tcPr>
            <w:tcW w:w="3551" w:type="dxa"/>
            <w:shd w:val="clear" w:color="auto" w:fill="FFFFFF" w:themeFill="background1"/>
          </w:tcPr>
          <w:p w14:paraId="5AB2FDBC" w14:textId="77777777" w:rsidR="00FE794D" w:rsidRPr="009D7A02" w:rsidRDefault="00FE794D" w:rsidP="00FE794D">
            <w:pPr>
              <w:rPr>
                <w:noProof/>
              </w:rPr>
            </w:pPr>
          </w:p>
        </w:tc>
      </w:tr>
    </w:tbl>
    <w:p w14:paraId="2EE3FB3E" w14:textId="77777777" w:rsidR="00FE794D" w:rsidRPr="009D7A02" w:rsidRDefault="00FE794D" w:rsidP="00FE794D">
      <w:pPr>
        <w:tabs>
          <w:tab w:val="left" w:pos="-1440"/>
        </w:tabs>
        <w:rPr>
          <w:rStyle w:val="Heading2Char"/>
        </w:rPr>
      </w:pPr>
    </w:p>
    <w:p w14:paraId="7B2A3576" w14:textId="77777777" w:rsidR="00FE794D" w:rsidRPr="009D7A02" w:rsidRDefault="00FE794D" w:rsidP="00FE794D">
      <w:pPr>
        <w:pStyle w:val="Heading2"/>
      </w:pPr>
      <w:bookmarkStart w:id="11" w:name="_Toc24105943"/>
      <w:r w:rsidRPr="009D7A02">
        <w:t>A5</w:t>
      </w:r>
      <w:r w:rsidRPr="009D7A02">
        <w:tab/>
        <w:t>Problem Definition/Background</w:t>
      </w:r>
      <w:bookmarkEnd w:id="11"/>
    </w:p>
    <w:p w14:paraId="1D51FC0F" w14:textId="77777777" w:rsidR="00FE794D" w:rsidRPr="009D7A02" w:rsidRDefault="00FE794D" w:rsidP="000079AB">
      <w:pPr>
        <w:pStyle w:val="BodyText"/>
      </w:pPr>
    </w:p>
    <w:p w14:paraId="6D3F9F97" w14:textId="77777777" w:rsidR="00FE794D" w:rsidRPr="009D7A02" w:rsidRDefault="00FE794D" w:rsidP="00FE794D">
      <w:pPr>
        <w:pStyle w:val="Heading3"/>
      </w:pPr>
      <w:bookmarkStart w:id="12" w:name="_Toc24105944"/>
      <w:r w:rsidRPr="009D7A02">
        <w:t>A5.1</w:t>
      </w:r>
      <w:r w:rsidRPr="009D7A02">
        <w:rPr>
          <w:iCs/>
        </w:rPr>
        <w:tab/>
      </w:r>
      <w:r w:rsidRPr="009D7A02">
        <w:t>Problem Definition</w:t>
      </w:r>
      <w:bookmarkEnd w:id="12"/>
    </w:p>
    <w:p w14:paraId="21238670" w14:textId="77777777" w:rsidR="00FE794D" w:rsidRPr="009D7A02" w:rsidRDefault="23891711" w:rsidP="000079AB">
      <w:pPr>
        <w:pStyle w:val="BodyText"/>
        <w:rPr>
          <w:bCs/>
        </w:rPr>
      </w:pPr>
      <w:r w:rsidRPr="009D7A02">
        <w:t>+++INS `${</w:t>
      </w:r>
      <w:proofErr w:type="spellStart"/>
      <w:r w:rsidRPr="009D7A02">
        <w:t>problemDefinition</w:t>
      </w:r>
      <w:proofErr w:type="spellEnd"/>
      <w:r w:rsidRPr="009D7A02">
        <w:t>}`+++</w:t>
      </w:r>
    </w:p>
    <w:p w14:paraId="0FD7E9DA" w14:textId="77777777" w:rsidR="00FE794D" w:rsidRPr="009D7A02" w:rsidRDefault="00FE794D" w:rsidP="00FE794D">
      <w:pPr>
        <w:pStyle w:val="Heading3"/>
      </w:pPr>
      <w:bookmarkStart w:id="13" w:name="_Toc24105945"/>
      <w:r w:rsidRPr="009D7A02">
        <w:t>A5.2</w:t>
      </w:r>
      <w:r w:rsidRPr="009D7A02">
        <w:rPr>
          <w:iCs/>
        </w:rPr>
        <w:tab/>
      </w:r>
      <w:r w:rsidRPr="009D7A02">
        <w:t>Problem Background</w:t>
      </w:r>
      <w:bookmarkEnd w:id="13"/>
    </w:p>
    <w:p w14:paraId="2D5C11E6" w14:textId="77777777" w:rsidR="001E6435" w:rsidRPr="005355FF" w:rsidRDefault="001E6435" w:rsidP="001E6435">
      <w:pPr>
        <w:pStyle w:val="BodyText"/>
      </w:pPr>
      <w:bookmarkStart w:id="14" w:name="_Toc24105946"/>
      <w:r w:rsidRPr="001E6435">
        <w:t>+++INS `${</w:t>
      </w:r>
      <w:proofErr w:type="spellStart"/>
      <w:r w:rsidRPr="001E6435">
        <w:t>projectBackground</w:t>
      </w:r>
      <w:proofErr w:type="spellEnd"/>
      <w:r w:rsidRPr="001E6435">
        <w:t>}`+++</w:t>
      </w:r>
    </w:p>
    <w:p w14:paraId="0123BFD8" w14:textId="77777777" w:rsidR="00FE794D" w:rsidRPr="009D7A02" w:rsidRDefault="00FE794D" w:rsidP="00FE794D">
      <w:pPr>
        <w:pStyle w:val="Heading2"/>
      </w:pPr>
      <w:r w:rsidRPr="009D7A02">
        <w:t>A6</w:t>
      </w:r>
      <w:r w:rsidRPr="009D7A02">
        <w:tab/>
        <w:t>Project Description and Timeline</w:t>
      </w:r>
      <w:bookmarkEnd w:id="14"/>
    </w:p>
    <w:p w14:paraId="538376E4" w14:textId="77777777" w:rsidR="00FE794D" w:rsidRPr="009D7A02" w:rsidRDefault="00FE794D" w:rsidP="000079AB">
      <w:pPr>
        <w:pStyle w:val="BodyText"/>
      </w:pPr>
    </w:p>
    <w:p w14:paraId="7574F639" w14:textId="77777777" w:rsidR="00FE794D" w:rsidRPr="009D7A02" w:rsidRDefault="00FE794D" w:rsidP="00FE794D">
      <w:pPr>
        <w:pStyle w:val="Heading3"/>
      </w:pPr>
      <w:bookmarkStart w:id="15" w:name="_Toc24105947"/>
      <w:r w:rsidRPr="009D7A02">
        <w:t>A6.1</w:t>
      </w:r>
      <w:r w:rsidRPr="009D7A02">
        <w:tab/>
        <w:t>Project Description</w:t>
      </w:r>
      <w:bookmarkEnd w:id="15"/>
    </w:p>
    <w:p w14:paraId="3E0985D0" w14:textId="77777777" w:rsidR="00FE794D" w:rsidRPr="009D7A02" w:rsidRDefault="23891711" w:rsidP="000079AB">
      <w:pPr>
        <w:pStyle w:val="BodyText"/>
      </w:pPr>
      <w:r w:rsidRPr="009D7A02">
        <w:t>+++INS `${</w:t>
      </w:r>
      <w:proofErr w:type="spellStart"/>
      <w:r w:rsidRPr="009D7A02">
        <w:t>projectDescription</w:t>
      </w:r>
      <w:proofErr w:type="spellEnd"/>
      <w:r w:rsidRPr="009D7A02">
        <w:t>}`+++</w:t>
      </w:r>
    </w:p>
    <w:p w14:paraId="796BABA2" w14:textId="31D51BF6" w:rsidR="00FE794D" w:rsidRPr="009D7A02" w:rsidRDefault="00FE794D" w:rsidP="00FE794D">
      <w:pPr>
        <w:pStyle w:val="Heading3"/>
      </w:pPr>
      <w:bookmarkStart w:id="16" w:name="_Toc24105948"/>
      <w:r w:rsidRPr="009D7A02">
        <w:t>A6.2</w:t>
      </w:r>
      <w:r w:rsidRPr="009D7A02">
        <w:tab/>
        <w:t>Map(s) of Area, Water</w:t>
      </w:r>
      <w:r w:rsidR="009C7A90" w:rsidRPr="009D7A02">
        <w:t>body</w:t>
      </w:r>
      <w:r w:rsidRPr="009D7A02">
        <w:t>, and Sampling Sites</w:t>
      </w:r>
      <w:bookmarkEnd w:id="16"/>
    </w:p>
    <w:p w14:paraId="6B2D9335" w14:textId="531B9288" w:rsidR="009C7A90" w:rsidRPr="009D7A02" w:rsidRDefault="32857E45" w:rsidP="24599987">
      <w:pPr>
        <w:pStyle w:val="BodyText"/>
      </w:pPr>
      <w:r w:rsidRPr="009D7A02">
        <w:t>A map with sampling locations labeled is included as an attachment. The map includes a legend, scale, and compass direction.</w:t>
      </w:r>
    </w:p>
    <w:p w14:paraId="4EEE4F0A" w14:textId="44230691" w:rsidR="32857E45" w:rsidRPr="009D7A02" w:rsidRDefault="00990A0C" w:rsidP="00AF3B71">
      <w:pPr>
        <w:pStyle w:val="TableTitle"/>
        <w:rPr>
          <w:color w:val="FF0000"/>
        </w:rPr>
      </w:pPr>
      <w:bookmarkStart w:id="17" w:name="_Toc24070758"/>
      <w:r w:rsidRPr="009D7A02">
        <w:t>Table</w:t>
      </w:r>
      <w:r w:rsidR="00FD4A2A" w:rsidRPr="009D7A02">
        <w:t xml:space="preserve"> A</w:t>
      </w:r>
      <w:r w:rsidR="004E36FE" w:rsidRPr="009D7A02">
        <w:t>6</w:t>
      </w:r>
      <w:r w:rsidR="00FD4A2A" w:rsidRPr="009D7A02">
        <w:t>.</w:t>
      </w:r>
      <w:fldSimple w:instr=" SEQ Table \* ARABIC \r 1 ">
        <w:r w:rsidR="004E36FE" w:rsidRPr="009D7A02">
          <w:rPr>
            <w:noProof/>
          </w:rPr>
          <w:t>1</w:t>
        </w:r>
      </w:fldSimple>
      <w:r w:rsidR="00FD4A2A" w:rsidRPr="009D7A02">
        <w:t xml:space="preserve">. </w:t>
      </w:r>
      <w:r w:rsidR="00F4616C" w:rsidRPr="009D7A02">
        <w:t>Sampling Locations</w:t>
      </w:r>
      <w:bookmarkEnd w:id="17"/>
    </w:p>
    <w:tbl>
      <w:tblPr>
        <w:tblStyle w:val="TableGrid"/>
        <w:tblW w:w="0" w:type="auto"/>
        <w:tblLayout w:type="fixed"/>
        <w:tblLook w:val="0080" w:firstRow="0" w:lastRow="0" w:firstColumn="1" w:lastColumn="0" w:noHBand="0" w:noVBand="0"/>
      </w:tblPr>
      <w:tblGrid>
        <w:gridCol w:w="3120"/>
        <w:gridCol w:w="3120"/>
        <w:gridCol w:w="3120"/>
      </w:tblGrid>
      <w:tr w:rsidR="0937E13A" w:rsidRPr="009D7A02" w14:paraId="1116A5CB" w14:textId="77777777" w:rsidTr="00FD4A2A">
        <w:trPr>
          <w:tblHeader/>
        </w:trPr>
        <w:tc>
          <w:tcPr>
            <w:tcW w:w="3120" w:type="dxa"/>
            <w:shd w:val="clear" w:color="auto" w:fill="E7E6E6" w:themeFill="background2"/>
          </w:tcPr>
          <w:p w14:paraId="2E807796" w14:textId="54C07731" w:rsidR="0937E13A" w:rsidRPr="009D7A02" w:rsidRDefault="0937E13A" w:rsidP="0937E13A">
            <w:pPr>
              <w:jc w:val="center"/>
            </w:pPr>
            <w:r w:rsidRPr="009D7A02">
              <w:rPr>
                <w:rFonts w:eastAsia="Calibri" w:cs="Calibri"/>
                <w:b/>
                <w:bCs/>
              </w:rPr>
              <w:t>Location ID</w:t>
            </w:r>
          </w:p>
        </w:tc>
        <w:tc>
          <w:tcPr>
            <w:tcW w:w="3120" w:type="dxa"/>
            <w:shd w:val="clear" w:color="auto" w:fill="E7E6E6" w:themeFill="background2"/>
          </w:tcPr>
          <w:p w14:paraId="426CA69E" w14:textId="2DB41805" w:rsidR="0937E13A" w:rsidRPr="009D7A02" w:rsidRDefault="0937E13A" w:rsidP="0937E13A">
            <w:pPr>
              <w:jc w:val="center"/>
            </w:pPr>
            <w:r w:rsidRPr="009D7A02">
              <w:rPr>
                <w:rFonts w:eastAsia="Calibri" w:cs="Calibri"/>
                <w:b/>
                <w:bCs/>
              </w:rPr>
              <w:t>Location Name</w:t>
            </w:r>
          </w:p>
        </w:tc>
        <w:tc>
          <w:tcPr>
            <w:tcW w:w="3120" w:type="dxa"/>
            <w:shd w:val="clear" w:color="auto" w:fill="E7E6E6" w:themeFill="background2"/>
          </w:tcPr>
          <w:p w14:paraId="64C9F792" w14:textId="4FBA8270" w:rsidR="0937E13A" w:rsidRPr="009D7A02" w:rsidRDefault="0937E13A" w:rsidP="0937E13A">
            <w:pPr>
              <w:jc w:val="center"/>
            </w:pPr>
            <w:r w:rsidRPr="009D7A02">
              <w:rPr>
                <w:rFonts w:eastAsia="Calibri" w:cs="Calibri"/>
                <w:b/>
                <w:bCs/>
              </w:rPr>
              <w:t>Latitude/Longitude</w:t>
            </w:r>
          </w:p>
        </w:tc>
      </w:tr>
      <w:tr w:rsidR="0937E13A" w:rsidRPr="009D7A02" w14:paraId="24FCB9EC" w14:textId="77777777" w:rsidTr="0937E13A">
        <w:tc>
          <w:tcPr>
            <w:tcW w:w="3120" w:type="dxa"/>
          </w:tcPr>
          <w:p w14:paraId="6150FA43" w14:textId="323D0AAD" w:rsidR="0937E13A" w:rsidRPr="009D7A02" w:rsidRDefault="0937E13A">
            <w:r w:rsidRPr="009D7A02">
              <w:rPr>
                <w:rFonts w:eastAsia="Calibri" w:cs="Calibri"/>
              </w:rPr>
              <w:t xml:space="preserve">+++FOR location IN </w:t>
            </w:r>
            <w:proofErr w:type="spellStart"/>
            <w:r w:rsidRPr="009D7A02">
              <w:rPr>
                <w:rFonts w:eastAsia="Calibri" w:cs="Calibri"/>
              </w:rPr>
              <w:t>monitoringLocations</w:t>
            </w:r>
            <w:proofErr w:type="spellEnd"/>
            <w:r w:rsidRPr="009D7A02">
              <w:rPr>
                <w:rFonts w:eastAsia="Calibri" w:cs="Calibri"/>
              </w:rPr>
              <w:t xml:space="preserve"> +++</w:t>
            </w:r>
          </w:p>
        </w:tc>
        <w:tc>
          <w:tcPr>
            <w:tcW w:w="3120" w:type="dxa"/>
          </w:tcPr>
          <w:p w14:paraId="1C6DFEC4" w14:textId="6DFA7BAA" w:rsidR="0937E13A" w:rsidRPr="009D7A02" w:rsidRDefault="0937E13A">
            <w:r w:rsidRPr="009D7A02">
              <w:rPr>
                <w:rFonts w:eastAsia="Calibri" w:cs="Calibri"/>
              </w:rPr>
              <w:t xml:space="preserve"> </w:t>
            </w:r>
          </w:p>
        </w:tc>
        <w:tc>
          <w:tcPr>
            <w:tcW w:w="3120" w:type="dxa"/>
          </w:tcPr>
          <w:p w14:paraId="0C6E4553" w14:textId="6D75A8BD" w:rsidR="0937E13A" w:rsidRPr="009D7A02" w:rsidRDefault="0937E13A">
            <w:r w:rsidRPr="009D7A02">
              <w:rPr>
                <w:rFonts w:eastAsia="Calibri" w:cs="Calibri"/>
              </w:rPr>
              <w:t xml:space="preserve"> </w:t>
            </w:r>
          </w:p>
        </w:tc>
      </w:tr>
      <w:tr w:rsidR="0937E13A" w:rsidRPr="009D7A02" w14:paraId="48A515FB" w14:textId="77777777" w:rsidTr="0937E13A">
        <w:tc>
          <w:tcPr>
            <w:tcW w:w="3120" w:type="dxa"/>
          </w:tcPr>
          <w:p w14:paraId="7EADB873" w14:textId="240EDC32"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location.locationId</w:t>
            </w:r>
            <w:proofErr w:type="spellEnd"/>
            <w:proofErr w:type="gramEnd"/>
            <w:r w:rsidRPr="009D7A02">
              <w:rPr>
                <w:rFonts w:eastAsia="Calibri" w:cs="Calibri"/>
              </w:rPr>
              <w:t>+++</w:t>
            </w:r>
          </w:p>
        </w:tc>
        <w:tc>
          <w:tcPr>
            <w:tcW w:w="3120" w:type="dxa"/>
          </w:tcPr>
          <w:p w14:paraId="30D3B81E" w14:textId="13F5AB75"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location.locationName</w:t>
            </w:r>
            <w:proofErr w:type="spellEnd"/>
            <w:proofErr w:type="gramEnd"/>
            <w:r w:rsidRPr="009D7A02">
              <w:rPr>
                <w:rFonts w:eastAsia="Calibri" w:cs="Calibri"/>
              </w:rPr>
              <w:t>+++</w:t>
            </w:r>
          </w:p>
        </w:tc>
        <w:tc>
          <w:tcPr>
            <w:tcW w:w="3120" w:type="dxa"/>
          </w:tcPr>
          <w:p w14:paraId="7EF6256F" w14:textId="23779D9C" w:rsidR="0937E13A" w:rsidRPr="009D7A02" w:rsidRDefault="0937E13A">
            <w:r w:rsidRPr="009D7A02">
              <w:rPr>
                <w:rFonts w:eastAsia="Calibri" w:cs="Calibri"/>
              </w:rPr>
              <w:t>+++</w:t>
            </w:r>
            <w:r w:rsidRPr="009D7A02">
              <w:rPr>
                <w:rFonts w:eastAsia="Calibri" w:cs="Calibri"/>
                <w:b/>
                <w:bCs/>
              </w:rPr>
              <w:t xml:space="preserve"> INS $</w:t>
            </w:r>
            <w:proofErr w:type="spellStart"/>
            <w:proofErr w:type="gramStart"/>
            <w:r w:rsidRPr="009D7A02">
              <w:rPr>
                <w:rFonts w:eastAsia="Calibri" w:cs="Calibri"/>
              </w:rPr>
              <w:t>location.locationLat</w:t>
            </w:r>
            <w:proofErr w:type="spellEnd"/>
            <w:proofErr w:type="gramEnd"/>
            <w:r w:rsidRPr="009D7A02">
              <w:rPr>
                <w:rFonts w:eastAsia="Calibri" w:cs="Calibri"/>
              </w:rPr>
              <w:t>+++ / +++</w:t>
            </w:r>
            <w:r w:rsidRPr="009D7A02">
              <w:rPr>
                <w:rFonts w:eastAsia="Calibri" w:cs="Calibri"/>
                <w:b/>
                <w:bCs/>
              </w:rPr>
              <w:t xml:space="preserve"> INS $</w:t>
            </w:r>
            <w:proofErr w:type="spellStart"/>
            <w:r w:rsidRPr="009D7A02">
              <w:rPr>
                <w:rFonts w:eastAsia="Calibri" w:cs="Calibri"/>
              </w:rPr>
              <w:t>location.locationLong</w:t>
            </w:r>
            <w:proofErr w:type="spellEnd"/>
            <w:r w:rsidRPr="009D7A02">
              <w:rPr>
                <w:rFonts w:eastAsia="Calibri" w:cs="Calibri"/>
              </w:rPr>
              <w:t>+++</w:t>
            </w:r>
          </w:p>
        </w:tc>
      </w:tr>
      <w:tr w:rsidR="0937E13A" w14:paraId="474A2956" w14:textId="77777777" w:rsidTr="0937E13A">
        <w:tc>
          <w:tcPr>
            <w:tcW w:w="3120" w:type="dxa"/>
          </w:tcPr>
          <w:p w14:paraId="4FD9C543" w14:textId="180476B0" w:rsidR="0937E13A" w:rsidRDefault="0937E13A">
            <w:r w:rsidRPr="009D7A02">
              <w:rPr>
                <w:rFonts w:eastAsia="Calibri" w:cs="Calibri"/>
              </w:rPr>
              <w:t>+++END-FOR location +++</w:t>
            </w:r>
          </w:p>
        </w:tc>
        <w:tc>
          <w:tcPr>
            <w:tcW w:w="3120" w:type="dxa"/>
          </w:tcPr>
          <w:p w14:paraId="1F96B65B" w14:textId="0992FE81" w:rsidR="0937E13A" w:rsidRDefault="0937E13A">
            <w:r w:rsidRPr="0937E13A">
              <w:rPr>
                <w:rFonts w:eastAsia="Calibri" w:cs="Calibri"/>
              </w:rPr>
              <w:t xml:space="preserve"> </w:t>
            </w:r>
          </w:p>
        </w:tc>
        <w:tc>
          <w:tcPr>
            <w:tcW w:w="3120" w:type="dxa"/>
          </w:tcPr>
          <w:p w14:paraId="55E192F9" w14:textId="0739163C" w:rsidR="0937E13A" w:rsidRDefault="0937E13A" w:rsidP="0937E13A">
            <w:pPr>
              <w:rPr>
                <w:rFonts w:eastAsia="Calibri" w:cs="Calibri"/>
              </w:rPr>
            </w:pPr>
          </w:p>
        </w:tc>
      </w:tr>
    </w:tbl>
    <w:p w14:paraId="12FE50A6" w14:textId="78AA6412" w:rsidR="0937E13A" w:rsidRPr="00FD4A2A" w:rsidRDefault="0937E13A" w:rsidP="00FD4A2A"/>
    <w:p w14:paraId="21553C70" w14:textId="77777777" w:rsidR="00FE794D" w:rsidRPr="009B73BB" w:rsidRDefault="00FE794D" w:rsidP="00FE794D">
      <w:pPr>
        <w:pStyle w:val="Heading3"/>
      </w:pPr>
      <w:bookmarkStart w:id="18" w:name="_Toc24105949"/>
      <w:r w:rsidRPr="009B73BB">
        <w:t>A6.3</w:t>
      </w:r>
      <w:r w:rsidRPr="009B73BB">
        <w:tab/>
        <w:t>Anticipated Schedule</w:t>
      </w:r>
      <w:bookmarkEnd w:id="18"/>
    </w:p>
    <w:p w14:paraId="5DFC5952" w14:textId="77777777" w:rsidR="00FE794D" w:rsidRPr="00415C87" w:rsidRDefault="00FE794D" w:rsidP="000079AB">
      <w:pPr>
        <w:pStyle w:val="BodyText"/>
      </w:pPr>
    </w:p>
    <w:p w14:paraId="34FB8751" w14:textId="0F0EF28E" w:rsidR="00FE794D" w:rsidRPr="000453EF" w:rsidRDefault="00091DAA" w:rsidP="00091DAA">
      <w:pPr>
        <w:pStyle w:val="TableTitle"/>
      </w:pPr>
      <w:bookmarkStart w:id="19" w:name="_Toc142214141"/>
      <w:bookmarkStart w:id="20" w:name="_Toc142214700"/>
      <w:bookmarkStart w:id="21" w:name="_Toc142280256"/>
      <w:bookmarkStart w:id="22" w:name="_Toc24070759"/>
      <w:r>
        <w:t>Table</w:t>
      </w:r>
      <w:r w:rsidR="40371849">
        <w:t xml:space="preserve"> </w:t>
      </w:r>
      <w:r w:rsidR="00FD4A2A">
        <w:t>A6.</w:t>
      </w:r>
      <w:r w:rsidR="00FD4A2A" w:rsidRPr="00840ACE">
        <w:fldChar w:fldCharType="begin"/>
      </w:r>
      <w:r w:rsidR="00FD4A2A">
        <w:instrText xml:space="preserve"> SEQ Table \* ARABIC </w:instrText>
      </w:r>
      <w:r w:rsidR="00FD4A2A" w:rsidRPr="00840ACE">
        <w:fldChar w:fldCharType="separate"/>
      </w:r>
      <w:r w:rsidR="00654404">
        <w:rPr>
          <w:noProof/>
        </w:rPr>
        <w:t>2</w:t>
      </w:r>
      <w:r w:rsidR="00FD4A2A" w:rsidRPr="00840ACE">
        <w:fldChar w:fldCharType="end"/>
      </w:r>
      <w:r w:rsidR="00FD4A2A">
        <w:t xml:space="preserve">. </w:t>
      </w:r>
      <w:r w:rsidR="00FE794D">
        <w:t xml:space="preserve">Program </w:t>
      </w:r>
      <w:r w:rsidR="00FE794D" w:rsidRPr="000453EF">
        <w:t>Schedule</w:t>
      </w:r>
      <w:bookmarkEnd w:id="19"/>
      <w:bookmarkEnd w:id="20"/>
      <w:bookmarkEnd w:id="21"/>
      <w:bookmarkEnd w:id="22"/>
    </w:p>
    <w:tbl>
      <w:tblPr>
        <w:tblW w:w="5635"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A0" w:firstRow="1" w:lastRow="0" w:firstColumn="1" w:lastColumn="0" w:noHBand="0" w:noVBand="0"/>
      </w:tblPr>
      <w:tblGrid>
        <w:gridCol w:w="1440"/>
        <w:gridCol w:w="750"/>
        <w:gridCol w:w="784"/>
        <w:gridCol w:w="729"/>
        <w:gridCol w:w="691"/>
        <w:gridCol w:w="672"/>
        <w:gridCol w:w="676"/>
        <w:gridCol w:w="663"/>
        <w:gridCol w:w="735"/>
        <w:gridCol w:w="826"/>
        <w:gridCol w:w="758"/>
        <w:gridCol w:w="906"/>
        <w:gridCol w:w="901"/>
      </w:tblGrid>
      <w:tr w:rsidR="002448C8" w:rsidRPr="00345AFB" w14:paraId="49E21939" w14:textId="77777777" w:rsidTr="00000048">
        <w:trPr>
          <w:trHeight w:val="360"/>
          <w:tblHeader/>
          <w:jc w:val="center"/>
        </w:trPr>
        <w:tc>
          <w:tcPr>
            <w:tcW w:w="684" w:type="pct"/>
            <w:shd w:val="clear" w:color="auto" w:fill="E6E6E6"/>
            <w:vAlign w:val="center"/>
          </w:tcPr>
          <w:p w14:paraId="2A5D32DB" w14:textId="77777777" w:rsidR="00FE794D" w:rsidRPr="00C55E15" w:rsidRDefault="00FE794D" w:rsidP="00091DAA">
            <w:pPr>
              <w:pStyle w:val="TableHeadings"/>
              <w:keepNext/>
            </w:pPr>
            <w:r w:rsidRPr="00C55E15">
              <w:t>Activity</w:t>
            </w:r>
          </w:p>
        </w:tc>
        <w:tc>
          <w:tcPr>
            <w:tcW w:w="356" w:type="pct"/>
            <w:shd w:val="clear" w:color="auto" w:fill="E6E6E6"/>
            <w:vAlign w:val="center"/>
          </w:tcPr>
          <w:p w14:paraId="5474C67C" w14:textId="77777777" w:rsidR="00FE794D" w:rsidRPr="00C55E15" w:rsidRDefault="00FE794D" w:rsidP="00091DAA">
            <w:pPr>
              <w:pStyle w:val="TableHeadings"/>
              <w:keepNext/>
            </w:pPr>
            <w:r w:rsidRPr="00C55E15">
              <w:t>J</w:t>
            </w:r>
          </w:p>
        </w:tc>
        <w:tc>
          <w:tcPr>
            <w:tcW w:w="372" w:type="pct"/>
            <w:shd w:val="clear" w:color="auto" w:fill="E6E6E6"/>
            <w:vAlign w:val="center"/>
          </w:tcPr>
          <w:p w14:paraId="1EEF7577" w14:textId="77777777" w:rsidR="00FE794D" w:rsidRPr="00C55E15" w:rsidRDefault="00FE794D" w:rsidP="00091DAA">
            <w:pPr>
              <w:pStyle w:val="TableHeadings"/>
              <w:keepNext/>
            </w:pPr>
            <w:r w:rsidRPr="00C55E15">
              <w:t>F</w:t>
            </w:r>
          </w:p>
        </w:tc>
        <w:tc>
          <w:tcPr>
            <w:tcW w:w="346" w:type="pct"/>
            <w:shd w:val="clear" w:color="auto" w:fill="E6E6E6"/>
            <w:vAlign w:val="center"/>
          </w:tcPr>
          <w:p w14:paraId="637A17B7" w14:textId="77777777" w:rsidR="00FE794D" w:rsidRPr="00C55E15" w:rsidRDefault="00FE794D" w:rsidP="00091DAA">
            <w:pPr>
              <w:pStyle w:val="TableHeadings"/>
              <w:keepNext/>
            </w:pPr>
            <w:r w:rsidRPr="00C55E15">
              <w:t>M</w:t>
            </w:r>
          </w:p>
        </w:tc>
        <w:tc>
          <w:tcPr>
            <w:tcW w:w="328" w:type="pct"/>
            <w:shd w:val="clear" w:color="auto" w:fill="E6E6E6"/>
            <w:vAlign w:val="center"/>
          </w:tcPr>
          <w:p w14:paraId="5DECBE3E" w14:textId="77777777" w:rsidR="00FE794D" w:rsidRPr="00C55E15" w:rsidRDefault="00FE794D" w:rsidP="00091DAA">
            <w:pPr>
              <w:pStyle w:val="TableHeadings"/>
              <w:keepNext/>
            </w:pPr>
            <w:r w:rsidRPr="00C55E15">
              <w:t>A</w:t>
            </w:r>
          </w:p>
        </w:tc>
        <w:tc>
          <w:tcPr>
            <w:tcW w:w="319" w:type="pct"/>
            <w:shd w:val="clear" w:color="auto" w:fill="E6E6E6"/>
            <w:vAlign w:val="center"/>
          </w:tcPr>
          <w:p w14:paraId="5E4B268A" w14:textId="77777777" w:rsidR="00FE794D" w:rsidRPr="00C55E15" w:rsidRDefault="00FE794D" w:rsidP="00091DAA">
            <w:pPr>
              <w:pStyle w:val="TableHeadings"/>
              <w:keepNext/>
            </w:pPr>
            <w:r w:rsidRPr="00C55E15">
              <w:t>M</w:t>
            </w:r>
          </w:p>
        </w:tc>
        <w:tc>
          <w:tcPr>
            <w:tcW w:w="321" w:type="pct"/>
            <w:shd w:val="clear" w:color="auto" w:fill="E6E6E6"/>
            <w:vAlign w:val="center"/>
          </w:tcPr>
          <w:p w14:paraId="04126A0E" w14:textId="77777777" w:rsidR="00FE794D" w:rsidRPr="00C55E15" w:rsidRDefault="00FE794D" w:rsidP="00091DAA">
            <w:pPr>
              <w:pStyle w:val="TableHeadings"/>
              <w:keepNext/>
            </w:pPr>
            <w:r w:rsidRPr="00C55E15">
              <w:t>J</w:t>
            </w:r>
          </w:p>
        </w:tc>
        <w:tc>
          <w:tcPr>
            <w:tcW w:w="315" w:type="pct"/>
            <w:shd w:val="clear" w:color="auto" w:fill="E6E6E6"/>
            <w:vAlign w:val="center"/>
          </w:tcPr>
          <w:p w14:paraId="517B6078" w14:textId="77777777" w:rsidR="00FE794D" w:rsidRPr="00C55E15" w:rsidRDefault="00FE794D" w:rsidP="00091DAA">
            <w:pPr>
              <w:pStyle w:val="TableHeadings"/>
              <w:keepNext/>
            </w:pPr>
            <w:r w:rsidRPr="00C55E15">
              <w:t>J</w:t>
            </w:r>
          </w:p>
        </w:tc>
        <w:tc>
          <w:tcPr>
            <w:tcW w:w="349" w:type="pct"/>
            <w:shd w:val="clear" w:color="auto" w:fill="E6E6E6"/>
            <w:vAlign w:val="center"/>
          </w:tcPr>
          <w:p w14:paraId="0530BD14" w14:textId="77777777" w:rsidR="00FE794D" w:rsidRPr="00C55E15" w:rsidRDefault="00FE794D" w:rsidP="00091DAA">
            <w:pPr>
              <w:pStyle w:val="TableHeadings"/>
              <w:keepNext/>
            </w:pPr>
            <w:r w:rsidRPr="00C55E15">
              <w:t>A</w:t>
            </w:r>
          </w:p>
        </w:tc>
        <w:tc>
          <w:tcPr>
            <w:tcW w:w="392" w:type="pct"/>
            <w:shd w:val="clear" w:color="auto" w:fill="E6E6E6"/>
            <w:vAlign w:val="center"/>
          </w:tcPr>
          <w:p w14:paraId="39D267CE" w14:textId="77777777" w:rsidR="00FE794D" w:rsidRPr="00C55E15" w:rsidRDefault="00FE794D" w:rsidP="00091DAA">
            <w:pPr>
              <w:pStyle w:val="TableHeadings"/>
              <w:keepNext/>
            </w:pPr>
            <w:r w:rsidRPr="00C55E15">
              <w:t>S</w:t>
            </w:r>
          </w:p>
        </w:tc>
        <w:tc>
          <w:tcPr>
            <w:tcW w:w="360" w:type="pct"/>
            <w:shd w:val="clear" w:color="auto" w:fill="E6E6E6"/>
            <w:vAlign w:val="center"/>
          </w:tcPr>
          <w:p w14:paraId="57E524DF" w14:textId="77777777" w:rsidR="00FE794D" w:rsidRPr="00C55E15" w:rsidRDefault="00FE794D" w:rsidP="00091DAA">
            <w:pPr>
              <w:pStyle w:val="TableHeadings"/>
              <w:keepNext/>
            </w:pPr>
            <w:r w:rsidRPr="00C55E15">
              <w:t>O</w:t>
            </w:r>
          </w:p>
        </w:tc>
        <w:tc>
          <w:tcPr>
            <w:tcW w:w="430" w:type="pct"/>
            <w:shd w:val="clear" w:color="auto" w:fill="E6E6E6"/>
            <w:vAlign w:val="center"/>
          </w:tcPr>
          <w:p w14:paraId="0CC47374" w14:textId="77777777" w:rsidR="00FE794D" w:rsidRPr="00C55E15" w:rsidRDefault="00FE794D" w:rsidP="00091DAA">
            <w:pPr>
              <w:pStyle w:val="TableHeadings"/>
              <w:keepNext/>
            </w:pPr>
            <w:r w:rsidRPr="00C55E15">
              <w:t>N</w:t>
            </w:r>
          </w:p>
        </w:tc>
        <w:tc>
          <w:tcPr>
            <w:tcW w:w="428" w:type="pct"/>
            <w:shd w:val="clear" w:color="auto" w:fill="E6E6E6"/>
            <w:vAlign w:val="center"/>
          </w:tcPr>
          <w:p w14:paraId="678DE6F4" w14:textId="77777777" w:rsidR="00FE794D" w:rsidRPr="00C55E15" w:rsidRDefault="00FE794D" w:rsidP="00091DAA">
            <w:pPr>
              <w:pStyle w:val="TableHeadings"/>
              <w:keepNext/>
            </w:pPr>
            <w:r w:rsidRPr="00C55E15">
              <w:t>D</w:t>
            </w:r>
          </w:p>
        </w:tc>
      </w:tr>
      <w:tr w:rsidR="00546866" w:rsidRPr="00B84DB3" w14:paraId="5F23D0A0" w14:textId="77777777" w:rsidTr="00000048">
        <w:trPr>
          <w:trHeight w:val="360"/>
          <w:jc w:val="center"/>
        </w:trPr>
        <w:tc>
          <w:tcPr>
            <w:tcW w:w="684" w:type="pct"/>
          </w:tcPr>
          <w:p w14:paraId="01EE7FD8" w14:textId="77777777"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 xml:space="preserve">+++FOR activity IN </w:t>
            </w:r>
            <w:proofErr w:type="spellStart"/>
            <w:r w:rsidRPr="00B84DB3">
              <w:rPr>
                <w:rFonts w:asciiTheme="minorHAnsi" w:hAnsiTheme="minorHAnsi"/>
                <w:szCs w:val="22"/>
              </w:rPr>
              <w:t>projectActivities</w:t>
            </w:r>
            <w:proofErr w:type="spellEnd"/>
            <w:r w:rsidRPr="00B84DB3">
              <w:rPr>
                <w:rFonts w:asciiTheme="minorHAnsi" w:hAnsiTheme="minorHAnsi"/>
                <w:szCs w:val="22"/>
              </w:rPr>
              <w:t xml:space="preserve"> +++</w:t>
            </w:r>
          </w:p>
        </w:tc>
        <w:tc>
          <w:tcPr>
            <w:tcW w:w="356" w:type="pct"/>
          </w:tcPr>
          <w:p w14:paraId="35AB36AB" w14:textId="77777777" w:rsidR="00FE794D" w:rsidRPr="00B84DB3" w:rsidRDefault="00FE794D" w:rsidP="00091DAA">
            <w:pPr>
              <w:pStyle w:val="TableText"/>
              <w:keepNext/>
              <w:rPr>
                <w:rFonts w:asciiTheme="minorHAnsi" w:hAnsiTheme="minorHAnsi"/>
                <w:szCs w:val="22"/>
              </w:rPr>
            </w:pPr>
          </w:p>
        </w:tc>
        <w:tc>
          <w:tcPr>
            <w:tcW w:w="372" w:type="pct"/>
          </w:tcPr>
          <w:p w14:paraId="045D169E" w14:textId="77777777" w:rsidR="00FE794D" w:rsidRPr="00B84DB3" w:rsidRDefault="00FE794D" w:rsidP="00091DAA">
            <w:pPr>
              <w:pStyle w:val="TableText"/>
              <w:keepNext/>
              <w:rPr>
                <w:rFonts w:asciiTheme="minorHAnsi" w:hAnsiTheme="minorHAnsi"/>
                <w:szCs w:val="22"/>
              </w:rPr>
            </w:pPr>
          </w:p>
        </w:tc>
        <w:tc>
          <w:tcPr>
            <w:tcW w:w="346" w:type="pct"/>
          </w:tcPr>
          <w:p w14:paraId="02396360" w14:textId="77777777" w:rsidR="00FE794D" w:rsidRPr="00B84DB3" w:rsidRDefault="00FE794D" w:rsidP="00091DAA">
            <w:pPr>
              <w:pStyle w:val="TableText"/>
              <w:keepNext/>
              <w:rPr>
                <w:rFonts w:asciiTheme="minorHAnsi" w:hAnsiTheme="minorHAnsi"/>
                <w:szCs w:val="22"/>
              </w:rPr>
            </w:pPr>
          </w:p>
        </w:tc>
        <w:tc>
          <w:tcPr>
            <w:tcW w:w="328" w:type="pct"/>
          </w:tcPr>
          <w:p w14:paraId="6EA60149" w14:textId="77777777" w:rsidR="00FE794D" w:rsidRPr="00B84DB3" w:rsidRDefault="00FE794D" w:rsidP="00091DAA">
            <w:pPr>
              <w:pStyle w:val="TableText"/>
              <w:keepNext/>
              <w:rPr>
                <w:rFonts w:asciiTheme="minorHAnsi" w:hAnsiTheme="minorHAnsi"/>
                <w:szCs w:val="22"/>
              </w:rPr>
            </w:pPr>
          </w:p>
        </w:tc>
        <w:tc>
          <w:tcPr>
            <w:tcW w:w="319" w:type="pct"/>
          </w:tcPr>
          <w:p w14:paraId="718C3C30" w14:textId="77777777" w:rsidR="00FE794D" w:rsidRPr="00B84DB3" w:rsidRDefault="00FE794D" w:rsidP="00091DAA">
            <w:pPr>
              <w:pStyle w:val="TableText"/>
              <w:keepNext/>
              <w:rPr>
                <w:rFonts w:asciiTheme="minorHAnsi" w:hAnsiTheme="minorHAnsi"/>
                <w:szCs w:val="22"/>
              </w:rPr>
            </w:pPr>
          </w:p>
        </w:tc>
        <w:tc>
          <w:tcPr>
            <w:tcW w:w="321" w:type="pct"/>
          </w:tcPr>
          <w:p w14:paraId="2BEDF925" w14:textId="77777777" w:rsidR="00FE794D" w:rsidRPr="00B84DB3" w:rsidRDefault="00FE794D" w:rsidP="00091DAA">
            <w:pPr>
              <w:pStyle w:val="TableText"/>
              <w:keepNext/>
              <w:rPr>
                <w:rFonts w:asciiTheme="minorHAnsi" w:hAnsiTheme="minorHAnsi"/>
                <w:szCs w:val="22"/>
              </w:rPr>
            </w:pPr>
          </w:p>
        </w:tc>
        <w:tc>
          <w:tcPr>
            <w:tcW w:w="315" w:type="pct"/>
          </w:tcPr>
          <w:p w14:paraId="637BD615" w14:textId="77777777" w:rsidR="00FE794D" w:rsidRPr="00B84DB3" w:rsidRDefault="00FE794D" w:rsidP="00091DAA">
            <w:pPr>
              <w:pStyle w:val="TableText"/>
              <w:keepNext/>
              <w:rPr>
                <w:rFonts w:asciiTheme="minorHAnsi" w:hAnsiTheme="minorHAnsi"/>
                <w:szCs w:val="22"/>
              </w:rPr>
            </w:pPr>
          </w:p>
        </w:tc>
        <w:tc>
          <w:tcPr>
            <w:tcW w:w="349" w:type="pct"/>
          </w:tcPr>
          <w:p w14:paraId="20D0D513" w14:textId="77777777" w:rsidR="00FE794D" w:rsidRPr="00B84DB3" w:rsidRDefault="00FE794D" w:rsidP="00091DAA">
            <w:pPr>
              <w:pStyle w:val="TableText"/>
              <w:keepNext/>
              <w:rPr>
                <w:rFonts w:asciiTheme="minorHAnsi" w:hAnsiTheme="minorHAnsi"/>
                <w:szCs w:val="22"/>
              </w:rPr>
            </w:pPr>
          </w:p>
        </w:tc>
        <w:tc>
          <w:tcPr>
            <w:tcW w:w="392" w:type="pct"/>
          </w:tcPr>
          <w:p w14:paraId="068AED88" w14:textId="77777777" w:rsidR="00FE794D" w:rsidRPr="00B84DB3" w:rsidRDefault="00FE794D" w:rsidP="00091DAA">
            <w:pPr>
              <w:pStyle w:val="TableText"/>
              <w:keepNext/>
              <w:rPr>
                <w:rFonts w:asciiTheme="minorHAnsi" w:hAnsiTheme="minorHAnsi"/>
                <w:szCs w:val="22"/>
              </w:rPr>
            </w:pPr>
          </w:p>
        </w:tc>
        <w:tc>
          <w:tcPr>
            <w:tcW w:w="360" w:type="pct"/>
          </w:tcPr>
          <w:p w14:paraId="1AC733A7" w14:textId="77777777" w:rsidR="00FE794D" w:rsidRPr="00B84DB3" w:rsidRDefault="00FE794D" w:rsidP="00091DAA">
            <w:pPr>
              <w:pStyle w:val="TableText"/>
              <w:keepNext/>
              <w:rPr>
                <w:rFonts w:asciiTheme="minorHAnsi" w:hAnsiTheme="minorHAnsi"/>
                <w:szCs w:val="22"/>
              </w:rPr>
            </w:pPr>
          </w:p>
        </w:tc>
        <w:tc>
          <w:tcPr>
            <w:tcW w:w="430" w:type="pct"/>
          </w:tcPr>
          <w:p w14:paraId="67155ED0" w14:textId="77777777" w:rsidR="00FE794D" w:rsidRPr="00B84DB3" w:rsidRDefault="00FE794D" w:rsidP="00091DAA">
            <w:pPr>
              <w:pStyle w:val="TableText"/>
              <w:keepNext/>
              <w:rPr>
                <w:rFonts w:asciiTheme="minorHAnsi" w:hAnsiTheme="minorHAnsi"/>
                <w:szCs w:val="22"/>
              </w:rPr>
            </w:pPr>
          </w:p>
        </w:tc>
        <w:tc>
          <w:tcPr>
            <w:tcW w:w="428" w:type="pct"/>
          </w:tcPr>
          <w:p w14:paraId="39E346E7" w14:textId="77777777" w:rsidR="00FE794D" w:rsidRPr="00B84DB3" w:rsidRDefault="00FE794D" w:rsidP="00091DAA">
            <w:pPr>
              <w:pStyle w:val="TableText"/>
              <w:keepNext/>
              <w:rPr>
                <w:rFonts w:asciiTheme="minorHAnsi" w:hAnsiTheme="minorHAnsi"/>
                <w:szCs w:val="22"/>
              </w:rPr>
            </w:pPr>
          </w:p>
        </w:tc>
      </w:tr>
      <w:tr w:rsidR="00546866" w:rsidRPr="00B84DB3" w14:paraId="6B10B013" w14:textId="77777777" w:rsidTr="00000048">
        <w:trPr>
          <w:trHeight w:val="1632"/>
          <w:jc w:val="center"/>
        </w:trPr>
        <w:tc>
          <w:tcPr>
            <w:tcW w:w="684" w:type="pct"/>
          </w:tcPr>
          <w:p w14:paraId="7C07799D" w14:textId="77777777" w:rsidR="00FE794D" w:rsidRPr="00B84DB3" w:rsidDel="00354B6C"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activity.activity</w:t>
            </w:r>
            <w:proofErr w:type="spellEnd"/>
            <w:proofErr w:type="gramEnd"/>
            <w:r w:rsidRPr="00B84DB3">
              <w:rPr>
                <w:rFonts w:asciiTheme="minorHAnsi" w:hAnsiTheme="minorHAnsi"/>
                <w:szCs w:val="22"/>
              </w:rPr>
              <w:t>+++</w:t>
            </w:r>
          </w:p>
        </w:tc>
        <w:tc>
          <w:tcPr>
            <w:tcW w:w="356" w:type="pct"/>
          </w:tcPr>
          <w:p w14:paraId="67CED7E1" w14:textId="732C7D73" w:rsidR="00FE794D" w:rsidRPr="00B84DB3" w:rsidRDefault="006C7E45"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activity.january</w:t>
            </w:r>
            <w:proofErr w:type="spellEnd"/>
            <w:proofErr w:type="gramEnd"/>
            <w:r w:rsidRPr="00B84DB3">
              <w:rPr>
                <w:rFonts w:asciiTheme="minorHAnsi" w:hAnsiTheme="minorHAnsi"/>
                <w:szCs w:val="22"/>
              </w:rPr>
              <w:t>+++</w:t>
            </w:r>
          </w:p>
        </w:tc>
        <w:tc>
          <w:tcPr>
            <w:tcW w:w="372" w:type="pct"/>
          </w:tcPr>
          <w:p w14:paraId="06253F61" w14:textId="0CD59D0A" w:rsidR="00FE794D" w:rsidRPr="00B84DB3" w:rsidRDefault="00FE794D" w:rsidP="00091DAA">
            <w:pPr>
              <w:pStyle w:val="TableText"/>
              <w:keepNext/>
              <w:rPr>
                <w:rFonts w:asciiTheme="minorHAnsi" w:hAnsiTheme="minorHAnsi"/>
                <w:b/>
                <w:bCs/>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activity.february</w:t>
            </w:r>
            <w:proofErr w:type="spellEnd"/>
            <w:proofErr w:type="gramEnd"/>
            <w:r w:rsidRPr="00B84DB3">
              <w:rPr>
                <w:rFonts w:asciiTheme="minorHAnsi" w:hAnsiTheme="minorHAnsi"/>
                <w:szCs w:val="22"/>
              </w:rPr>
              <w:t>+++</w:t>
            </w:r>
          </w:p>
        </w:tc>
        <w:tc>
          <w:tcPr>
            <w:tcW w:w="346" w:type="pct"/>
          </w:tcPr>
          <w:p w14:paraId="50DC367E" w14:textId="41033583"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activity.march</w:t>
            </w:r>
            <w:proofErr w:type="spellEnd"/>
            <w:proofErr w:type="gramEnd"/>
            <w:r w:rsidRPr="00B84DB3">
              <w:rPr>
                <w:rFonts w:asciiTheme="minorHAnsi" w:hAnsiTheme="minorHAnsi"/>
                <w:szCs w:val="22"/>
              </w:rPr>
              <w:t>+++</w:t>
            </w:r>
          </w:p>
        </w:tc>
        <w:tc>
          <w:tcPr>
            <w:tcW w:w="328" w:type="pct"/>
          </w:tcPr>
          <w:p w14:paraId="048B20B9" w14:textId="5F0AEB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activity.april</w:t>
            </w:r>
            <w:proofErr w:type="spellEnd"/>
            <w:proofErr w:type="gramEnd"/>
            <w:r w:rsidRPr="00B84DB3">
              <w:rPr>
                <w:rFonts w:asciiTheme="minorHAnsi" w:hAnsiTheme="minorHAnsi"/>
                <w:szCs w:val="22"/>
              </w:rPr>
              <w:t>+++</w:t>
            </w:r>
          </w:p>
        </w:tc>
        <w:tc>
          <w:tcPr>
            <w:tcW w:w="319" w:type="pct"/>
          </w:tcPr>
          <w:p w14:paraId="1F7595DD" w14:textId="5858BB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r w:rsidRPr="00B84DB3">
              <w:rPr>
                <w:rFonts w:asciiTheme="minorHAnsi" w:hAnsiTheme="minorHAnsi"/>
                <w:szCs w:val="22"/>
              </w:rPr>
              <w:t>activity.may</w:t>
            </w:r>
            <w:proofErr w:type="spellEnd"/>
            <w:r w:rsidRPr="00B84DB3">
              <w:rPr>
                <w:rFonts w:asciiTheme="minorHAnsi" w:hAnsiTheme="minorHAnsi"/>
                <w:szCs w:val="22"/>
              </w:rPr>
              <w:t>+++</w:t>
            </w:r>
          </w:p>
        </w:tc>
        <w:tc>
          <w:tcPr>
            <w:tcW w:w="321" w:type="pct"/>
          </w:tcPr>
          <w:p w14:paraId="75E2CC1A" w14:textId="563C0A0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activity.june</w:t>
            </w:r>
            <w:proofErr w:type="spellEnd"/>
            <w:proofErr w:type="gramEnd"/>
            <w:r w:rsidRPr="00B84DB3">
              <w:rPr>
                <w:rFonts w:asciiTheme="minorHAnsi" w:hAnsiTheme="minorHAnsi"/>
                <w:szCs w:val="22"/>
              </w:rPr>
              <w:t>+++</w:t>
            </w:r>
          </w:p>
        </w:tc>
        <w:tc>
          <w:tcPr>
            <w:tcW w:w="315" w:type="pct"/>
          </w:tcPr>
          <w:p w14:paraId="26008E89" w14:textId="43BD74F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activity.july</w:t>
            </w:r>
            <w:proofErr w:type="spellEnd"/>
            <w:proofErr w:type="gramEnd"/>
            <w:r w:rsidRPr="00B84DB3">
              <w:rPr>
                <w:rFonts w:asciiTheme="minorHAnsi" w:hAnsiTheme="minorHAnsi"/>
                <w:szCs w:val="22"/>
              </w:rPr>
              <w:t>+++</w:t>
            </w:r>
          </w:p>
        </w:tc>
        <w:tc>
          <w:tcPr>
            <w:tcW w:w="349" w:type="pct"/>
          </w:tcPr>
          <w:p w14:paraId="1A719E8C" w14:textId="419D1F10"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activity.august</w:t>
            </w:r>
            <w:proofErr w:type="spellEnd"/>
            <w:proofErr w:type="gramEnd"/>
            <w:r w:rsidRPr="00B84DB3">
              <w:rPr>
                <w:rFonts w:asciiTheme="minorHAnsi" w:hAnsiTheme="minorHAnsi"/>
                <w:szCs w:val="22"/>
              </w:rPr>
              <w:t>+++</w:t>
            </w:r>
          </w:p>
        </w:tc>
        <w:tc>
          <w:tcPr>
            <w:tcW w:w="392" w:type="pct"/>
          </w:tcPr>
          <w:p w14:paraId="7E9D268C" w14:textId="1BCDCF79"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activity.september</w:t>
            </w:r>
            <w:proofErr w:type="spellEnd"/>
            <w:proofErr w:type="gramEnd"/>
            <w:r w:rsidRPr="00B84DB3">
              <w:rPr>
                <w:rFonts w:asciiTheme="minorHAnsi" w:hAnsiTheme="minorHAnsi"/>
                <w:szCs w:val="22"/>
              </w:rPr>
              <w:t>+++</w:t>
            </w:r>
          </w:p>
        </w:tc>
        <w:tc>
          <w:tcPr>
            <w:tcW w:w="360" w:type="pct"/>
          </w:tcPr>
          <w:p w14:paraId="48934E26" w14:textId="568DDFC1"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activity.october</w:t>
            </w:r>
            <w:proofErr w:type="spellEnd"/>
            <w:proofErr w:type="gramEnd"/>
            <w:r w:rsidRPr="00B84DB3">
              <w:rPr>
                <w:rFonts w:asciiTheme="minorHAnsi" w:hAnsiTheme="minorHAnsi"/>
                <w:szCs w:val="22"/>
              </w:rPr>
              <w:t>+++</w:t>
            </w:r>
          </w:p>
        </w:tc>
        <w:tc>
          <w:tcPr>
            <w:tcW w:w="430" w:type="pct"/>
          </w:tcPr>
          <w:p w14:paraId="1E80571A" w14:textId="515C21EA"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activity.november</w:t>
            </w:r>
            <w:proofErr w:type="spellEnd"/>
            <w:proofErr w:type="gramEnd"/>
            <w:r w:rsidRPr="00B84DB3">
              <w:rPr>
                <w:rFonts w:asciiTheme="minorHAnsi" w:hAnsiTheme="minorHAnsi"/>
                <w:szCs w:val="22"/>
              </w:rPr>
              <w:t>+++</w:t>
            </w:r>
          </w:p>
        </w:tc>
        <w:tc>
          <w:tcPr>
            <w:tcW w:w="428" w:type="pct"/>
          </w:tcPr>
          <w:p w14:paraId="02E3751E" w14:textId="0FF5521F" w:rsidR="00FE794D" w:rsidRPr="00B84DB3" w:rsidRDefault="00FE794D" w:rsidP="00091DAA">
            <w:pPr>
              <w:pStyle w:val="TableText"/>
              <w:keepNext/>
              <w:rPr>
                <w:rFonts w:asciiTheme="minorHAnsi" w:hAnsiTheme="minorHAnsi"/>
                <w:szCs w:val="22"/>
              </w:rPr>
            </w:pPr>
            <w:r w:rsidRPr="00B84DB3">
              <w:rPr>
                <w:rFonts w:asciiTheme="minorHAnsi" w:hAnsiTheme="minorHAnsi"/>
                <w:szCs w:val="22"/>
              </w:rPr>
              <w:t>+++</w:t>
            </w:r>
            <w:r w:rsidRPr="00B84DB3">
              <w:rPr>
                <w:rFonts w:asciiTheme="minorHAnsi" w:hAnsiTheme="minorHAnsi"/>
                <w:b/>
                <w:bCs/>
                <w:szCs w:val="22"/>
              </w:rPr>
              <w:t xml:space="preserve"> INS $</w:t>
            </w:r>
            <w:proofErr w:type="spellStart"/>
            <w:proofErr w:type="gramStart"/>
            <w:r w:rsidRPr="00B84DB3">
              <w:rPr>
                <w:rFonts w:asciiTheme="minorHAnsi" w:hAnsiTheme="minorHAnsi"/>
                <w:szCs w:val="22"/>
              </w:rPr>
              <w:t>activity.december</w:t>
            </w:r>
            <w:proofErr w:type="spellEnd"/>
            <w:proofErr w:type="gramEnd"/>
            <w:r w:rsidRPr="00B84DB3">
              <w:rPr>
                <w:rFonts w:asciiTheme="minorHAnsi" w:hAnsiTheme="minorHAnsi"/>
                <w:szCs w:val="22"/>
              </w:rPr>
              <w:t>+++</w:t>
            </w:r>
          </w:p>
        </w:tc>
      </w:tr>
      <w:tr w:rsidR="00000048" w:rsidRPr="00B84DB3" w14:paraId="0F69B7B5" w14:textId="77777777" w:rsidTr="00000048">
        <w:trPr>
          <w:trHeight w:val="360"/>
          <w:jc w:val="center"/>
        </w:trPr>
        <w:tc>
          <w:tcPr>
            <w:tcW w:w="684" w:type="pct"/>
            <w:vAlign w:val="center"/>
          </w:tcPr>
          <w:p w14:paraId="7A3FC13C" w14:textId="77777777" w:rsidR="00FE794D" w:rsidRPr="00B84DB3" w:rsidRDefault="00FE794D" w:rsidP="00000048">
            <w:pPr>
              <w:pStyle w:val="TableText"/>
              <w:rPr>
                <w:rFonts w:asciiTheme="minorHAnsi" w:hAnsiTheme="minorHAnsi"/>
                <w:szCs w:val="22"/>
              </w:rPr>
            </w:pPr>
            <w:r w:rsidRPr="00B84DB3">
              <w:rPr>
                <w:rFonts w:asciiTheme="minorHAnsi" w:hAnsiTheme="minorHAnsi"/>
                <w:szCs w:val="22"/>
              </w:rPr>
              <w:t>+++END-FOR activity +++</w:t>
            </w:r>
          </w:p>
        </w:tc>
        <w:tc>
          <w:tcPr>
            <w:tcW w:w="356" w:type="pct"/>
          </w:tcPr>
          <w:p w14:paraId="7AE52722" w14:textId="77777777" w:rsidR="00FE794D" w:rsidRPr="00B84DB3" w:rsidRDefault="00FE794D" w:rsidP="00000048">
            <w:pPr>
              <w:pStyle w:val="TableText"/>
              <w:rPr>
                <w:rFonts w:asciiTheme="minorHAnsi" w:hAnsiTheme="minorHAnsi"/>
                <w:szCs w:val="22"/>
              </w:rPr>
            </w:pPr>
          </w:p>
        </w:tc>
        <w:tc>
          <w:tcPr>
            <w:tcW w:w="372" w:type="pct"/>
          </w:tcPr>
          <w:p w14:paraId="441B4BCC" w14:textId="77777777" w:rsidR="00FE794D" w:rsidRPr="00B84DB3" w:rsidRDefault="00FE794D" w:rsidP="00000048">
            <w:pPr>
              <w:pStyle w:val="TableText"/>
              <w:rPr>
                <w:rFonts w:asciiTheme="minorHAnsi" w:hAnsiTheme="minorHAnsi"/>
                <w:szCs w:val="22"/>
              </w:rPr>
            </w:pPr>
          </w:p>
        </w:tc>
        <w:tc>
          <w:tcPr>
            <w:tcW w:w="346" w:type="pct"/>
          </w:tcPr>
          <w:p w14:paraId="6637A21B" w14:textId="77777777" w:rsidR="00FE794D" w:rsidRPr="00B84DB3" w:rsidRDefault="00FE794D" w:rsidP="00000048">
            <w:pPr>
              <w:pStyle w:val="TableText"/>
              <w:rPr>
                <w:rFonts w:asciiTheme="minorHAnsi" w:hAnsiTheme="minorHAnsi"/>
                <w:szCs w:val="22"/>
              </w:rPr>
            </w:pPr>
          </w:p>
        </w:tc>
        <w:tc>
          <w:tcPr>
            <w:tcW w:w="328" w:type="pct"/>
          </w:tcPr>
          <w:p w14:paraId="7F52CD35" w14:textId="77777777" w:rsidR="00FE794D" w:rsidRPr="00B84DB3" w:rsidRDefault="00FE794D" w:rsidP="00000048">
            <w:pPr>
              <w:pStyle w:val="TableText"/>
              <w:rPr>
                <w:rFonts w:asciiTheme="minorHAnsi" w:hAnsiTheme="minorHAnsi"/>
                <w:szCs w:val="22"/>
              </w:rPr>
            </w:pPr>
          </w:p>
        </w:tc>
        <w:tc>
          <w:tcPr>
            <w:tcW w:w="319" w:type="pct"/>
          </w:tcPr>
          <w:p w14:paraId="26975D92" w14:textId="77777777" w:rsidR="00FE794D" w:rsidRPr="00B84DB3" w:rsidRDefault="00FE794D" w:rsidP="00000048">
            <w:pPr>
              <w:pStyle w:val="TableText"/>
              <w:rPr>
                <w:rFonts w:asciiTheme="minorHAnsi" w:hAnsiTheme="minorHAnsi"/>
                <w:szCs w:val="22"/>
              </w:rPr>
            </w:pPr>
          </w:p>
        </w:tc>
        <w:tc>
          <w:tcPr>
            <w:tcW w:w="321" w:type="pct"/>
          </w:tcPr>
          <w:p w14:paraId="17ED727F" w14:textId="77777777" w:rsidR="00FE794D" w:rsidRPr="00B84DB3" w:rsidRDefault="00FE794D" w:rsidP="00000048">
            <w:pPr>
              <w:pStyle w:val="TableText"/>
              <w:rPr>
                <w:rFonts w:asciiTheme="minorHAnsi" w:hAnsiTheme="minorHAnsi"/>
                <w:szCs w:val="22"/>
              </w:rPr>
            </w:pPr>
          </w:p>
        </w:tc>
        <w:tc>
          <w:tcPr>
            <w:tcW w:w="315" w:type="pct"/>
          </w:tcPr>
          <w:p w14:paraId="0B4E3E6B" w14:textId="77777777" w:rsidR="00FE794D" w:rsidRPr="00B84DB3" w:rsidRDefault="00FE794D" w:rsidP="00000048">
            <w:pPr>
              <w:pStyle w:val="TableText"/>
              <w:rPr>
                <w:rFonts w:asciiTheme="minorHAnsi" w:hAnsiTheme="minorHAnsi"/>
                <w:szCs w:val="22"/>
              </w:rPr>
            </w:pPr>
          </w:p>
        </w:tc>
        <w:tc>
          <w:tcPr>
            <w:tcW w:w="349" w:type="pct"/>
          </w:tcPr>
          <w:p w14:paraId="53BD3EE6" w14:textId="77777777" w:rsidR="00FE794D" w:rsidRPr="00B84DB3" w:rsidRDefault="00FE794D" w:rsidP="00000048">
            <w:pPr>
              <w:pStyle w:val="TableText"/>
              <w:rPr>
                <w:rFonts w:asciiTheme="minorHAnsi" w:hAnsiTheme="minorHAnsi"/>
                <w:szCs w:val="22"/>
              </w:rPr>
            </w:pPr>
          </w:p>
        </w:tc>
        <w:tc>
          <w:tcPr>
            <w:tcW w:w="392" w:type="pct"/>
          </w:tcPr>
          <w:p w14:paraId="1E22E7F5" w14:textId="77777777" w:rsidR="00FE794D" w:rsidRPr="00B84DB3" w:rsidRDefault="00FE794D" w:rsidP="00000048">
            <w:pPr>
              <w:pStyle w:val="TableText"/>
              <w:rPr>
                <w:rFonts w:asciiTheme="minorHAnsi" w:hAnsiTheme="minorHAnsi"/>
                <w:szCs w:val="22"/>
              </w:rPr>
            </w:pPr>
          </w:p>
        </w:tc>
        <w:tc>
          <w:tcPr>
            <w:tcW w:w="360" w:type="pct"/>
          </w:tcPr>
          <w:p w14:paraId="3C2952C8" w14:textId="77777777" w:rsidR="00FE794D" w:rsidRPr="00B84DB3" w:rsidRDefault="00FE794D" w:rsidP="00000048">
            <w:pPr>
              <w:pStyle w:val="TableText"/>
              <w:rPr>
                <w:rFonts w:asciiTheme="minorHAnsi" w:hAnsiTheme="minorHAnsi"/>
                <w:szCs w:val="22"/>
              </w:rPr>
            </w:pPr>
          </w:p>
        </w:tc>
        <w:tc>
          <w:tcPr>
            <w:tcW w:w="430" w:type="pct"/>
          </w:tcPr>
          <w:p w14:paraId="1859A604" w14:textId="77777777" w:rsidR="00FE794D" w:rsidRPr="00B84DB3" w:rsidRDefault="00FE794D" w:rsidP="00000048">
            <w:pPr>
              <w:pStyle w:val="TableText"/>
              <w:rPr>
                <w:rFonts w:asciiTheme="minorHAnsi" w:hAnsiTheme="minorHAnsi"/>
                <w:szCs w:val="22"/>
              </w:rPr>
            </w:pPr>
          </w:p>
        </w:tc>
        <w:tc>
          <w:tcPr>
            <w:tcW w:w="428" w:type="pct"/>
          </w:tcPr>
          <w:p w14:paraId="42429562" w14:textId="77777777" w:rsidR="00FE794D" w:rsidRPr="00B84DB3" w:rsidRDefault="00FE794D" w:rsidP="00000048">
            <w:pPr>
              <w:pStyle w:val="TableText"/>
              <w:rPr>
                <w:rFonts w:asciiTheme="minorHAnsi" w:hAnsiTheme="minorHAnsi"/>
                <w:szCs w:val="22"/>
              </w:rPr>
            </w:pPr>
          </w:p>
        </w:tc>
      </w:tr>
    </w:tbl>
    <w:p w14:paraId="65B94BD4" w14:textId="77777777" w:rsidR="00FE794D" w:rsidRPr="00B84DB3" w:rsidRDefault="00FE794D"/>
    <w:p w14:paraId="24B78A7D" w14:textId="4503D001" w:rsidR="00227FBE" w:rsidRPr="00D32E49" w:rsidRDefault="00227FBE" w:rsidP="00227FBE">
      <w:pPr>
        <w:autoSpaceDE w:val="0"/>
        <w:autoSpaceDN w:val="0"/>
        <w:spacing w:before="40" w:after="40"/>
        <w:rPr>
          <w:rFonts w:ascii="Courier New" w:hAnsi="Courier New" w:cs="Courier New"/>
          <w:sz w:val="24"/>
          <w:szCs w:val="24"/>
        </w:rPr>
      </w:pPr>
      <w:bookmarkStart w:id="23" w:name="_Hlk19875411"/>
      <w:r w:rsidRPr="00B84DB3">
        <w:rPr>
          <w:rFonts w:ascii="Courier New" w:hAnsi="Courier New" w:cs="Courier New"/>
          <w:color w:val="000000"/>
          <w:sz w:val="24"/>
          <w:szCs w:val="24"/>
        </w:rPr>
        <w:t xml:space="preserve">+++IF </w:t>
      </w:r>
      <w:proofErr w:type="gramStart"/>
      <w:r w:rsidRPr="00B84DB3">
        <w:rPr>
          <w:rFonts w:ascii="Courier New" w:hAnsi="Courier New" w:cs="Courier New"/>
          <w:color w:val="000000"/>
          <w:sz w:val="24"/>
          <w:szCs w:val="24"/>
        </w:rPr>
        <w:t>determine(</w:t>
      </w:r>
      <w:proofErr w:type="gramEnd"/>
      <w:r w:rsidRPr="00B84DB3">
        <w:rPr>
          <w:rFonts w:ascii="Courier New" w:hAnsi="Courier New" w:cs="Courier New"/>
          <w:color w:val="000000"/>
          <w:sz w:val="24"/>
          <w:szCs w:val="24"/>
        </w:rPr>
        <w:t xml:space="preserve">'Freshwater Water Quality', </w:t>
      </w:r>
      <w:r w:rsidR="00D32E49" w:rsidRPr="00B84DB3">
        <w:rPr>
          <w:rFonts w:ascii="Courier New" w:hAnsi="Courier New" w:cs="Courier New"/>
          <w:sz w:val="24"/>
          <w:szCs w:val="24"/>
        </w:rPr>
        <w:t>'</w:t>
      </w:r>
      <w:r w:rsidR="00733462" w:rsidRPr="00B84DB3">
        <w:rPr>
          <w:rFonts w:ascii="Courier New" w:hAnsi="Courier New" w:cs="Courier New"/>
          <w:sz w:val="24"/>
          <w:szCs w:val="24"/>
        </w:rPr>
        <w:t>Freshwater</w:t>
      </w:r>
      <w:r w:rsidR="00D32E49" w:rsidRPr="00B84DB3">
        <w:rPr>
          <w:rFonts w:ascii="Courier New" w:hAnsi="Courier New" w:cs="Courier New"/>
          <w:sz w:val="24"/>
          <w:szCs w:val="24"/>
        </w:rPr>
        <w:t>',</w:t>
      </w:r>
      <w:r w:rsidR="00F23FEE">
        <w:rPr>
          <w:rFonts w:ascii="Courier New" w:hAnsi="Courier New" w:cs="Courier New"/>
          <w:sz w:val="24"/>
          <w:szCs w:val="24"/>
        </w:rPr>
        <w:t xml:space="preserve"> </w:t>
      </w:r>
      <w:r w:rsidR="00D32E49" w:rsidRPr="00B84DB3">
        <w:rPr>
          <w:rFonts w:ascii="Courier New" w:hAnsi="Courier New" w:cs="Courier New"/>
          <w:sz w:val="24"/>
          <w:szCs w:val="24"/>
        </w:rPr>
        <w:t>''</w:t>
      </w:r>
      <w:r w:rsidR="00733462" w:rsidRPr="00B84DB3">
        <w:rPr>
          <w:rFonts w:ascii="Courier New" w:hAnsi="Courier New" w:cs="Courier New"/>
          <w:sz w:val="24"/>
          <w:szCs w:val="24"/>
        </w:rPr>
        <w:t>,</w:t>
      </w:r>
      <w:r w:rsidR="00F23FEE">
        <w:rPr>
          <w:rFonts w:ascii="Courier New" w:hAnsi="Courier New" w:cs="Courier New"/>
          <w:sz w:val="24"/>
          <w:szCs w:val="24"/>
        </w:rPr>
        <w:t xml:space="preserve"> </w:t>
      </w:r>
      <w:r w:rsidR="00733462" w:rsidRPr="00B84DB3">
        <w:rPr>
          <w:rFonts w:ascii="Courier New" w:hAnsi="Courier New" w:cs="Courier New"/>
          <w:sz w:val="24"/>
          <w:szCs w:val="24"/>
        </w:rPr>
        <w:t>''</w:t>
      </w:r>
      <w:r w:rsidRPr="00B84DB3">
        <w:rPr>
          <w:rFonts w:ascii="Courier New" w:hAnsi="Courier New" w:cs="Courier New"/>
          <w:color w:val="000000"/>
          <w:sz w:val="24"/>
          <w:szCs w:val="24"/>
        </w:rPr>
        <w:t>) === true+++</w:t>
      </w:r>
    </w:p>
    <w:p w14:paraId="6D00D443" w14:textId="77777777" w:rsidR="00FE794D" w:rsidRPr="006C0A13" w:rsidRDefault="00FE794D" w:rsidP="00FE794D">
      <w:pPr>
        <w:pStyle w:val="Heading2"/>
      </w:pPr>
      <w:bookmarkStart w:id="24" w:name="_Toc24105950"/>
      <w:bookmarkStart w:id="25" w:name="_Hlk19877948"/>
      <w:bookmarkEnd w:id="23"/>
      <w:r w:rsidRPr="001D0003">
        <w:t xml:space="preserve">A7 </w:t>
      </w:r>
      <w:r w:rsidRPr="00345AFB">
        <w:tab/>
      </w:r>
      <w:r w:rsidRPr="001D0003">
        <w:t>F</w:t>
      </w:r>
      <w:r>
        <w:t>reshwater/Water Quality Data Quality Objectives</w:t>
      </w:r>
      <w:bookmarkEnd w:id="24"/>
    </w:p>
    <w:bookmarkEnd w:id="25"/>
    <w:p w14:paraId="53DBFE0F" w14:textId="67EAF745" w:rsidR="00FE794D" w:rsidRPr="007F72D0" w:rsidRDefault="00FE794D" w:rsidP="00CC6CFC">
      <w:pPr>
        <w:pStyle w:val="BodyText"/>
        <w:rPr>
          <w:rFonts w:eastAsia="Palatino Linotype"/>
        </w:rPr>
      </w:pPr>
      <w:r w:rsidRPr="574492D5">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9C7A90">
        <w:rPr>
          <w:rFonts w:eastAsia="Palatino Linotype"/>
        </w:rPr>
        <w:t>appropriate</w:t>
      </w:r>
      <w:r w:rsidRPr="574492D5">
        <w:rPr>
          <w:rFonts w:eastAsia="Palatino Linotype"/>
        </w:rPr>
        <w:t xml:space="preserve"> characteristics</w:t>
      </w:r>
      <w:r w:rsidR="009C7A90">
        <w:rPr>
          <w:rFonts w:eastAsia="Palatino Linotype"/>
        </w:rPr>
        <w:t>, defined as</w:t>
      </w:r>
      <w:r w:rsidRPr="574492D5">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7112"/>
      </w:tblGrid>
      <w:tr w:rsidR="005F5FC8" w:rsidRPr="005F5FC8" w14:paraId="5832C2EF" w14:textId="77777777" w:rsidTr="005F5FC8">
        <w:tc>
          <w:tcPr>
            <w:tcW w:w="1201" w:type="pct"/>
          </w:tcPr>
          <w:p w14:paraId="0AD389CF" w14:textId="77777777" w:rsidR="005F5FC8" w:rsidRPr="005F5FC8" w:rsidRDefault="005F5FC8" w:rsidP="005F5FC8">
            <w:pPr>
              <w:pStyle w:val="TableText"/>
              <w:rPr>
                <w:rFonts w:eastAsia="Palatino Linotype"/>
                <w:b/>
                <w:bCs/>
              </w:rPr>
            </w:pPr>
            <w:r w:rsidRPr="005F5FC8">
              <w:rPr>
                <w:rFonts w:eastAsia="Palatino Linotype"/>
                <w:b/>
                <w:bCs/>
              </w:rPr>
              <w:t>Accuracy:</w:t>
            </w:r>
          </w:p>
        </w:tc>
        <w:tc>
          <w:tcPr>
            <w:tcW w:w="3799" w:type="pct"/>
          </w:tcPr>
          <w:p w14:paraId="705A6DCA" w14:textId="77777777" w:rsidR="005F5FC8" w:rsidRPr="005F5FC8" w:rsidRDefault="005F5FC8" w:rsidP="005F5FC8">
            <w:pPr>
              <w:pStyle w:val="TableText"/>
            </w:pPr>
            <w:r w:rsidRPr="005F5FC8">
              <w:rPr>
                <w:rFonts w:eastAsia="Palatino Linotype"/>
              </w:rPr>
              <w:t>The extent of agreement between a measured value and the true value of interest.</w:t>
            </w:r>
          </w:p>
        </w:tc>
      </w:tr>
      <w:tr w:rsidR="005F5FC8" w:rsidRPr="005F5FC8" w14:paraId="663FFD7D" w14:textId="77777777" w:rsidTr="005F5FC8">
        <w:tc>
          <w:tcPr>
            <w:tcW w:w="1201" w:type="pct"/>
          </w:tcPr>
          <w:p w14:paraId="2E6D4209" w14:textId="77777777" w:rsidR="005F5FC8" w:rsidRPr="005F5FC8" w:rsidRDefault="005F5FC8" w:rsidP="005F5FC8">
            <w:pPr>
              <w:pStyle w:val="TableText"/>
              <w:rPr>
                <w:rFonts w:eastAsia="Palatino Linotype"/>
                <w:b/>
                <w:bCs/>
              </w:rPr>
            </w:pPr>
            <w:r w:rsidRPr="005F5FC8">
              <w:rPr>
                <w:rFonts w:eastAsia="Palatino Linotype"/>
                <w:b/>
                <w:bCs/>
              </w:rPr>
              <w:t>Precision:</w:t>
            </w:r>
          </w:p>
        </w:tc>
        <w:tc>
          <w:tcPr>
            <w:tcW w:w="3799" w:type="pct"/>
          </w:tcPr>
          <w:p w14:paraId="308B2CBC" w14:textId="77777777" w:rsidR="005F5FC8" w:rsidRPr="005F5FC8" w:rsidRDefault="005F5FC8" w:rsidP="005F5FC8">
            <w:pPr>
              <w:pStyle w:val="TableText"/>
            </w:pPr>
            <w:r w:rsidRPr="005F5FC8">
              <w:rPr>
                <w:rFonts w:eastAsia="Palatino Linotype"/>
              </w:rPr>
              <w:t>The extent of mutual agreement among independent, similar, or related measurements.</w:t>
            </w:r>
          </w:p>
        </w:tc>
      </w:tr>
      <w:tr w:rsidR="005F5FC8" w:rsidRPr="005F5FC8" w14:paraId="717631B6" w14:textId="77777777" w:rsidTr="005F5FC8">
        <w:tc>
          <w:tcPr>
            <w:tcW w:w="1201" w:type="pct"/>
          </w:tcPr>
          <w:p w14:paraId="3FEC9268" w14:textId="77777777" w:rsidR="005F5FC8" w:rsidRPr="005F5FC8" w:rsidRDefault="005F5FC8" w:rsidP="005F5FC8">
            <w:pPr>
              <w:pStyle w:val="TableText"/>
              <w:rPr>
                <w:rFonts w:eastAsia="Palatino Linotype"/>
                <w:b/>
                <w:bCs/>
              </w:rPr>
            </w:pPr>
            <w:r w:rsidRPr="005F5FC8">
              <w:rPr>
                <w:rFonts w:eastAsia="Palatino Linotype"/>
                <w:b/>
                <w:bCs/>
              </w:rPr>
              <w:t>Representativeness:</w:t>
            </w:r>
          </w:p>
        </w:tc>
        <w:tc>
          <w:tcPr>
            <w:tcW w:w="3799" w:type="pct"/>
          </w:tcPr>
          <w:p w14:paraId="71B96C21" w14:textId="77777777" w:rsidR="005F5FC8" w:rsidRPr="005F5FC8" w:rsidRDefault="005F5FC8" w:rsidP="005F5FC8">
            <w:pPr>
              <w:pStyle w:val="TableText"/>
            </w:pPr>
            <w:r w:rsidRPr="005F5FC8">
              <w:rPr>
                <w:rFonts w:eastAsia="Palatino Linotype"/>
              </w:rPr>
              <w:t>The extent to which measurements represent true systems.</w:t>
            </w:r>
          </w:p>
        </w:tc>
      </w:tr>
      <w:tr w:rsidR="005F5FC8" w:rsidRPr="005F5FC8" w14:paraId="3787D7BD" w14:textId="77777777" w:rsidTr="005F5FC8">
        <w:tc>
          <w:tcPr>
            <w:tcW w:w="1201" w:type="pct"/>
          </w:tcPr>
          <w:p w14:paraId="5E5DF98B" w14:textId="77777777" w:rsidR="005F5FC8" w:rsidRPr="005F5FC8" w:rsidRDefault="005F5FC8" w:rsidP="005F5FC8">
            <w:pPr>
              <w:pStyle w:val="TableText"/>
              <w:rPr>
                <w:rFonts w:eastAsia="Palatino Linotype"/>
                <w:b/>
                <w:bCs/>
              </w:rPr>
            </w:pPr>
            <w:r w:rsidRPr="005F5FC8">
              <w:rPr>
                <w:rFonts w:eastAsia="Palatino Linotype"/>
                <w:b/>
                <w:bCs/>
              </w:rPr>
              <w:t>Comparability:</w:t>
            </w:r>
          </w:p>
        </w:tc>
        <w:tc>
          <w:tcPr>
            <w:tcW w:w="3799" w:type="pct"/>
          </w:tcPr>
          <w:p w14:paraId="563B2F06" w14:textId="3C1CF93E" w:rsidR="005F5FC8" w:rsidRPr="005F5FC8" w:rsidRDefault="005F5FC8" w:rsidP="005F5FC8">
            <w:pPr>
              <w:pStyle w:val="TableText"/>
            </w:pPr>
            <w:r w:rsidRPr="005F5FC8">
              <w:rPr>
                <w:rFonts w:eastAsia="Palatino Linotype"/>
              </w:rPr>
              <w:t>The extent to which data from one study can be compared directly to similar studies.</w:t>
            </w:r>
          </w:p>
        </w:tc>
      </w:tr>
      <w:tr w:rsidR="005F5FC8" w:rsidRPr="005F5FC8" w14:paraId="0196FF7A" w14:textId="77777777" w:rsidTr="005F5FC8">
        <w:tc>
          <w:tcPr>
            <w:tcW w:w="1201" w:type="pct"/>
          </w:tcPr>
          <w:p w14:paraId="716C5057" w14:textId="77777777" w:rsidR="005F5FC8" w:rsidRPr="005F5FC8" w:rsidRDefault="005F5FC8" w:rsidP="005F5FC8">
            <w:pPr>
              <w:pStyle w:val="TableText"/>
              <w:rPr>
                <w:rFonts w:eastAsia="Palatino Linotype"/>
                <w:b/>
                <w:bCs/>
              </w:rPr>
            </w:pPr>
            <w:r w:rsidRPr="005F5FC8">
              <w:rPr>
                <w:rFonts w:eastAsia="Palatino Linotype"/>
                <w:b/>
                <w:bCs/>
              </w:rPr>
              <w:t>Completeness:</w:t>
            </w:r>
          </w:p>
        </w:tc>
        <w:tc>
          <w:tcPr>
            <w:tcW w:w="3799" w:type="pct"/>
          </w:tcPr>
          <w:p w14:paraId="6352FBE9" w14:textId="5C1B7195" w:rsidR="005F5FC8" w:rsidRPr="005F5FC8" w:rsidRDefault="005F5FC8" w:rsidP="005F5FC8">
            <w:pPr>
              <w:pStyle w:val="TableText"/>
            </w:pPr>
            <w:r w:rsidRPr="005F5FC8">
              <w:rPr>
                <w:rFonts w:eastAsia="Palatino Linotype"/>
              </w:rPr>
              <w:t xml:space="preserve">The measure of the amount of data acquired versus the amount of data </w:t>
            </w:r>
            <w:r w:rsidR="009C7A90">
              <w:rPr>
                <w:rFonts w:eastAsia="Palatino Linotype"/>
              </w:rPr>
              <w:t>required</w:t>
            </w:r>
            <w:r w:rsidRPr="005F5FC8">
              <w:rPr>
                <w:rFonts w:eastAsia="Palatino Linotype"/>
              </w:rPr>
              <w:t xml:space="preserve"> to fulfill the statistical criteria for the intended use of the data.</w:t>
            </w:r>
          </w:p>
        </w:tc>
      </w:tr>
    </w:tbl>
    <w:p w14:paraId="172922FA" w14:textId="133E26A8" w:rsidR="00FE794D" w:rsidRDefault="00FE794D"/>
    <w:p w14:paraId="610E52B3" w14:textId="77777777" w:rsidR="009C7A90" w:rsidRPr="009C7A90" w:rsidRDefault="009C7A90" w:rsidP="009C7A90">
      <w:pPr>
        <w:pStyle w:val="BodyText"/>
      </w:pPr>
      <w:r w:rsidRPr="009C7A90">
        <w:t>Quality objectives are given in A7.1 and A7.2. Details of how these criteria are met for each component of the monitoring program’s monitoring tasks are presented in Section B5.</w:t>
      </w:r>
    </w:p>
    <w:p w14:paraId="202F8AE4" w14:textId="77777777" w:rsidR="00FE794D" w:rsidRDefault="00FE794D" w:rsidP="00FE794D">
      <w:pPr>
        <w:pStyle w:val="Heading4"/>
        <w:rPr>
          <w:rFonts w:eastAsia="Palatino Linotype"/>
        </w:rPr>
      </w:pPr>
      <w:r w:rsidRPr="5B71998E">
        <w:rPr>
          <w:rFonts w:eastAsia="Palatino Linotype"/>
        </w:rPr>
        <w:t>Accuracy</w:t>
      </w:r>
    </w:p>
    <w:p w14:paraId="5AF01DE6" w14:textId="7EDFE5CD" w:rsidR="00FE794D" w:rsidRPr="00654819" w:rsidRDefault="00FE794D">
      <w:pPr>
        <w:pStyle w:val="BodyText"/>
        <w:rPr>
          <w:rFonts w:eastAsiaTheme="minorEastAsia"/>
        </w:rPr>
      </w:pPr>
      <w:r w:rsidRPr="006C0A13">
        <w:rPr>
          <w:rFonts w:eastAsia="Palatino Linotype"/>
        </w:rPr>
        <w:t xml:space="preserve">Laboratory accuracy will be </w:t>
      </w:r>
      <w:r w:rsidR="00EC3B1E" w:rsidRPr="006C0A13">
        <w:rPr>
          <w:rFonts w:eastAsia="Palatino Linotype"/>
        </w:rPr>
        <w:t>establish</w:t>
      </w:r>
      <w:r w:rsidR="3B992705" w:rsidRPr="006C0A13">
        <w:rPr>
          <w:rFonts w:eastAsia="Palatino Linotype"/>
        </w:rPr>
        <w:t xml:space="preserve">ed </w:t>
      </w:r>
      <w:r w:rsidRPr="006C0A13">
        <w:rPr>
          <w:rFonts w:eastAsia="Palatino Linotype"/>
        </w:rPr>
        <w:t xml:space="preserve">by following the policy and procedures provided in the laboratory’s QAPP. These generally employ estimates of percent recoveries for known internal standards, matrix spikes and performance evaluation samples, and evaluation of blank contamination. </w:t>
      </w:r>
    </w:p>
    <w:p w14:paraId="65A33B79" w14:textId="793A9BBF" w:rsidR="00FE794D" w:rsidRPr="00582080" w:rsidRDefault="00FE794D">
      <w:pPr>
        <w:pStyle w:val="BodyText"/>
        <w:rPr>
          <w:rFonts w:eastAsia="Palatino Linotype"/>
        </w:rPr>
      </w:pPr>
      <w:r w:rsidRPr="006C0A13">
        <w:rPr>
          <w:rFonts w:eastAsia="Palatino Linotype"/>
        </w:rPr>
        <w:t>Depending on the analyte, specific accuracy objectives can be concentration-based (e.g.</w:t>
      </w:r>
      <w:r>
        <w:rPr>
          <w:rFonts w:eastAsia="Palatino Linotype"/>
        </w:rPr>
        <w:t>,</w:t>
      </w:r>
      <w:r w:rsidRPr="006C0A13">
        <w:rPr>
          <w:rFonts w:eastAsia="Palatino Linotype"/>
        </w:rPr>
        <w:t xml:space="preserve"> +/- 0.010 mg/</w:t>
      </w:r>
      <w:r>
        <w:rPr>
          <w:rFonts w:eastAsia="Palatino Linotype"/>
        </w:rPr>
        <w:t>L</w:t>
      </w:r>
      <w:r w:rsidRPr="006C0A13">
        <w:rPr>
          <w:rFonts w:eastAsia="Palatino Linotype"/>
        </w:rPr>
        <w:t xml:space="preserve"> @ &lt; .05 mg/</w:t>
      </w:r>
      <w:r>
        <w:rPr>
          <w:rFonts w:eastAsia="Palatino Linotype"/>
        </w:rPr>
        <w:t>L</w:t>
      </w:r>
      <w:r w:rsidRPr="006C0A13">
        <w:rPr>
          <w:rFonts w:eastAsia="Palatino Linotype"/>
        </w:rPr>
        <w:t xml:space="preserve"> and +/- 20% @ &gt; .05 mg/</w:t>
      </w:r>
      <w:r>
        <w:rPr>
          <w:rFonts w:eastAsia="Palatino Linotype"/>
        </w:rPr>
        <w:t>L</w:t>
      </w:r>
      <w:r w:rsidRPr="006C0A13">
        <w:rPr>
          <w:rFonts w:eastAsia="Palatino Linotype"/>
        </w:rPr>
        <w:t xml:space="preserve">) or </w:t>
      </w:r>
      <w:r w:rsidR="009C7A90">
        <w:rPr>
          <w:rFonts w:eastAsia="Palatino Linotype"/>
        </w:rPr>
        <w:t xml:space="preserve">can be </w:t>
      </w:r>
      <w:r w:rsidRPr="006C0A13">
        <w:rPr>
          <w:rFonts w:eastAsia="Palatino Linotype"/>
        </w:rPr>
        <w:t>defined in terms of recovery percentages (e.g.</w:t>
      </w:r>
      <w:r>
        <w:rPr>
          <w:rFonts w:eastAsia="Palatino Linotype"/>
        </w:rPr>
        <w:t>,</w:t>
      </w:r>
      <w:r w:rsidRPr="006C0A13">
        <w:rPr>
          <w:rFonts w:eastAsia="Palatino Linotype"/>
        </w:rPr>
        <w:t xml:space="preserve"> 80</w:t>
      </w:r>
      <w:r>
        <w:rPr>
          <w:rFonts w:eastAsia="Palatino Linotype"/>
        </w:rPr>
        <w:t>–</w:t>
      </w:r>
      <w:r w:rsidRPr="006C0A13">
        <w:rPr>
          <w:rFonts w:eastAsia="Palatino Linotype"/>
        </w:rPr>
        <w:t>120% recovery of matrix spike/</w:t>
      </w:r>
      <w:r w:rsidR="2D98A746" w:rsidRPr="006C0A13">
        <w:rPr>
          <w:rFonts w:eastAsia="Palatino Linotype"/>
        </w:rPr>
        <w:t>PE</w:t>
      </w:r>
      <w:r w:rsidRPr="006C0A13">
        <w:rPr>
          <w:rFonts w:eastAsia="Palatino Linotype"/>
        </w:rPr>
        <w:t xml:space="preserve"> sample)</w:t>
      </w:r>
      <w:r w:rsidR="17D3B7D7" w:rsidRPr="006C0A13">
        <w:rPr>
          <w:rFonts w:eastAsia="Palatino Linotype"/>
        </w:rPr>
        <w:t xml:space="preserve"> (PE refers to </w:t>
      </w:r>
      <w:r w:rsidR="000D4F3F">
        <w:rPr>
          <w:rFonts w:eastAsia="Palatino Linotype"/>
        </w:rPr>
        <w:t>laboratory quality control</w:t>
      </w:r>
      <w:r w:rsidR="17D3B7D7" w:rsidRPr="006C0A13">
        <w:rPr>
          <w:rFonts w:eastAsia="Palatino Linotype"/>
        </w:rPr>
        <w:t xml:space="preserve"> sample</w:t>
      </w:r>
      <w:r w:rsidR="589151B2" w:rsidRPr="006C0A13">
        <w:rPr>
          <w:rFonts w:eastAsia="Palatino Linotype"/>
        </w:rPr>
        <w:t xml:space="preserve">). </w:t>
      </w:r>
    </w:p>
    <w:p w14:paraId="29503F22" w14:textId="456FFA8B" w:rsidR="00FE794D" w:rsidRPr="00582080" w:rsidRDefault="00FE794D">
      <w:pPr>
        <w:pStyle w:val="BodyText"/>
        <w:rPr>
          <w:rFonts w:eastAsia="Palatino Linotype"/>
        </w:rPr>
      </w:pPr>
      <w:r w:rsidRPr="006C0A13">
        <w:rPr>
          <w:rFonts w:eastAsia="Palatino Linotype"/>
        </w:rPr>
        <w:t xml:space="preserve">Accuracy for multi-probe measurements will be tested </w:t>
      </w:r>
      <w:r w:rsidR="009C7A90">
        <w:rPr>
          <w:rFonts w:eastAsia="Palatino Linotype"/>
        </w:rPr>
        <w:t>pre-</w:t>
      </w:r>
      <w:r w:rsidRPr="006C0A13">
        <w:rPr>
          <w:rFonts w:eastAsia="Palatino Linotype"/>
        </w:rPr>
        <w:t>monitoring using standards that bracket the measurement range</w:t>
      </w:r>
      <w:r w:rsidR="008321CE">
        <w:rPr>
          <w:rFonts w:eastAsia="Palatino Linotype"/>
        </w:rPr>
        <w:t xml:space="preserve"> and post-</w:t>
      </w:r>
      <w:r w:rsidRPr="006C0A13">
        <w:rPr>
          <w:rFonts w:eastAsia="Palatino Linotype"/>
        </w:rPr>
        <w:t>monitoring</w:t>
      </w:r>
      <w:r>
        <w:rPr>
          <w:rFonts w:eastAsia="Palatino Linotype"/>
        </w:rPr>
        <w:t xml:space="preserve"> </w:t>
      </w:r>
      <w:r w:rsidRPr="006C0A13">
        <w:rPr>
          <w:rFonts w:eastAsia="Palatino Linotype"/>
        </w:rPr>
        <w:t xml:space="preserve">checked against standards to determine if probes remained in calibration at the end of the measurement period. A </w:t>
      </w:r>
      <w:r w:rsidR="00CE3762">
        <w:rPr>
          <w:rFonts w:eastAsia="Palatino Linotype"/>
        </w:rPr>
        <w:t>National Institute of Standards and Technology</w:t>
      </w:r>
      <w:r w:rsidR="008321CE">
        <w:rPr>
          <w:rFonts w:eastAsia="Palatino Linotype"/>
        </w:rPr>
        <w:t>-</w:t>
      </w:r>
      <w:r w:rsidRPr="006C0A13">
        <w:rPr>
          <w:rFonts w:eastAsia="Palatino Linotype"/>
        </w:rPr>
        <w:t>certified thermometer is used to periodically check thermometer accuracy. Lower limit accuracy for</w:t>
      </w:r>
      <w:r>
        <w:rPr>
          <w:rFonts w:eastAsia="Palatino Linotype"/>
        </w:rPr>
        <w:t xml:space="preserve"> </w:t>
      </w:r>
      <w:r w:rsidRPr="006C0A13">
        <w:rPr>
          <w:rFonts w:eastAsia="Palatino Linotype"/>
        </w:rPr>
        <w:t>dissolved oxygen</w:t>
      </w:r>
      <w:r w:rsidR="008321CE">
        <w:rPr>
          <w:rFonts w:eastAsia="Palatino Linotype"/>
        </w:rPr>
        <w:t xml:space="preserve"> (DO)</w:t>
      </w:r>
      <w:r w:rsidRPr="006C0A13">
        <w:rPr>
          <w:rFonts w:eastAsia="Palatino Linotype"/>
        </w:rPr>
        <w:t xml:space="preserve"> will be checked using a zero </w:t>
      </w:r>
      <w:r w:rsidR="008321CE">
        <w:rPr>
          <w:rFonts w:eastAsia="Palatino Linotype"/>
        </w:rPr>
        <w:t>DO</w:t>
      </w:r>
      <w:r w:rsidRPr="006C0A13">
        <w:rPr>
          <w:rFonts w:eastAsia="Palatino Linotype"/>
        </w:rPr>
        <w:t xml:space="preserve"> standard (when and where low </w:t>
      </w:r>
      <w:r w:rsidR="008321CE">
        <w:rPr>
          <w:rFonts w:eastAsia="Palatino Linotype"/>
        </w:rPr>
        <w:t>DO are</w:t>
      </w:r>
      <w:r>
        <w:rPr>
          <w:rFonts w:eastAsia="Palatino Linotype"/>
        </w:rPr>
        <w:t xml:space="preserve"> </w:t>
      </w:r>
      <w:r w:rsidRPr="006C0A13">
        <w:rPr>
          <w:rFonts w:eastAsia="Palatino Linotype"/>
        </w:rPr>
        <w:t xml:space="preserve">expected). The post-sampling checks of each unit ensure that the readings taken during the survey(s) were within </w:t>
      </w:r>
      <w:r>
        <w:rPr>
          <w:rFonts w:eastAsia="Palatino Linotype"/>
        </w:rPr>
        <w:t>QC</w:t>
      </w:r>
      <w:r w:rsidRPr="006C0A13">
        <w:rPr>
          <w:rFonts w:eastAsia="Palatino Linotype"/>
        </w:rPr>
        <w:t xml:space="preserve"> acceptance limits for each multi-probe analyte.</w:t>
      </w:r>
    </w:p>
    <w:p w14:paraId="470CECE0" w14:textId="77777777" w:rsidR="00FE794D" w:rsidRDefault="00FE794D" w:rsidP="00FE794D">
      <w:pPr>
        <w:pStyle w:val="Heading4"/>
        <w:rPr>
          <w:rFonts w:eastAsia="Palatino Linotype"/>
        </w:rPr>
      </w:pPr>
      <w:r w:rsidRPr="5B71998E">
        <w:rPr>
          <w:rFonts w:eastAsia="Palatino Linotype"/>
        </w:rPr>
        <w:t>Precision</w:t>
      </w:r>
    </w:p>
    <w:p w14:paraId="55E8166E" w14:textId="2BCB87D5" w:rsidR="00FE794D" w:rsidRPr="006C0A13" w:rsidDel="6DF0D19D" w:rsidRDefault="00FE794D" w:rsidP="00325D59">
      <w:pPr>
        <w:pStyle w:val="BodyText"/>
        <w:rPr>
          <w:rFonts w:eastAsiaTheme="minorEastAsia" w:cs="Franklin Gothic Book"/>
        </w:rPr>
      </w:pPr>
      <w:r w:rsidRPr="006C0A13">
        <w:rPr>
          <w:rFonts w:eastAsia="Palatino Linotype"/>
        </w:rPr>
        <w:t>Precision</w:t>
      </w:r>
      <w:r w:rsidR="008321CE">
        <w:rPr>
          <w:rFonts w:eastAsia="Palatino Linotype"/>
        </w:rPr>
        <w:t xml:space="preserve"> is a measure of the degree of agreement among repeated measurements and</w:t>
      </w:r>
      <w:r w:rsidRPr="006C0A13">
        <w:rPr>
          <w:rFonts w:eastAsia="Palatino Linotype"/>
        </w:rPr>
        <w:t xml:space="preserve"> is estimated through sampling and analysis of replicate (e.g., duplicate) samples. For water quality measurements, </w:t>
      </w:r>
      <w:r w:rsidRPr="006C0A13">
        <w:t>duplicates for 10% of samples per will be taken on every sampling event, as applicable.</w:t>
      </w:r>
    </w:p>
    <w:p w14:paraId="057B4A8E" w14:textId="7798D77E" w:rsidR="00FE794D" w:rsidRPr="006C0A13" w:rsidRDefault="00FE794D" w:rsidP="00325D59">
      <w:pPr>
        <w:pStyle w:val="BodyText"/>
        <w:rPr>
          <w:rFonts w:eastAsia="Palatino Linotype"/>
        </w:rPr>
      </w:pPr>
      <w:r w:rsidRPr="006C0A13">
        <w:rPr>
          <w:rFonts w:eastAsia="Palatino Linotype"/>
        </w:rPr>
        <w:t xml:space="preserve">Laboratory precision of lab duplicates will be determined by following the policy and procedures </w:t>
      </w:r>
      <w:r w:rsidR="008321CE">
        <w:rPr>
          <w:rFonts w:eastAsia="Palatino Linotype"/>
        </w:rPr>
        <w:t xml:space="preserve">provided </w:t>
      </w:r>
      <w:r w:rsidRPr="006C0A13">
        <w:rPr>
          <w:rFonts w:eastAsia="Palatino Linotype"/>
        </w:rPr>
        <w:t xml:space="preserve">in the laboratory’s QAPP. This varies depending on the analyte, but typically involves analysis of same-sample lab duplicates and matrix spike duplicates. </w:t>
      </w:r>
    </w:p>
    <w:p w14:paraId="084700F3" w14:textId="70C4D1DB" w:rsidR="00FE794D" w:rsidRPr="006C0A13" w:rsidRDefault="00FE794D" w:rsidP="00325D59">
      <w:pPr>
        <w:pStyle w:val="BodyText"/>
        <w:rPr>
          <w:rFonts w:eastAsia="Palatino Linotype"/>
        </w:rPr>
      </w:pPr>
      <w:r w:rsidRPr="006C0A13">
        <w:rPr>
          <w:rFonts w:eastAsia="Palatino Linotype"/>
        </w:rPr>
        <w:t>Overall precision objectives using relative percent difference</w:t>
      </w:r>
      <w:r w:rsidR="008321CE">
        <w:rPr>
          <w:rFonts w:eastAsia="Palatino Linotype"/>
        </w:rPr>
        <w:t xml:space="preserve"> </w:t>
      </w:r>
      <w:r w:rsidRPr="006C0A13">
        <w:rPr>
          <w:rFonts w:eastAsia="Palatino Linotype"/>
        </w:rPr>
        <w:t>of field duplicate samples vary depending on the parameter and typically range from 10</w:t>
      </w:r>
      <w:r w:rsidR="00293AFE">
        <w:rPr>
          <w:rFonts w:eastAsia="Palatino Linotype"/>
        </w:rPr>
        <w:t>%</w:t>
      </w:r>
      <w:r>
        <w:rPr>
          <w:rFonts w:eastAsia="Palatino Linotype"/>
        </w:rPr>
        <w:t xml:space="preserve"> to </w:t>
      </w:r>
      <w:r w:rsidRPr="006C0A13">
        <w:rPr>
          <w:rFonts w:eastAsia="Palatino Linotype"/>
        </w:rPr>
        <w:t>25</w:t>
      </w:r>
      <w:r w:rsidR="008321CE">
        <w:rPr>
          <w:rFonts w:eastAsia="Palatino Linotype"/>
        </w:rPr>
        <w:t xml:space="preserve">% </w:t>
      </w:r>
      <w:r w:rsidR="00293AFE">
        <w:rPr>
          <w:rFonts w:eastAsia="Palatino Linotype"/>
        </w:rPr>
        <w:t>relative percent difference</w:t>
      </w:r>
      <w:r>
        <w:rPr>
          <w:rFonts w:eastAsia="Palatino Linotype"/>
        </w:rPr>
        <w:t>.</w:t>
      </w:r>
    </w:p>
    <w:p w14:paraId="30C66A05" w14:textId="02F7BE53" w:rsidR="00FE794D" w:rsidRPr="006C0A13" w:rsidRDefault="00FE794D" w:rsidP="00325D59">
      <w:pPr>
        <w:pStyle w:val="BodyText"/>
        <w:rPr>
          <w:rFonts w:eastAsia="Palatino Linotype"/>
        </w:rPr>
      </w:pPr>
      <w:r w:rsidRPr="006C0A13">
        <w:rPr>
          <w:rFonts w:eastAsia="Palatino Linotype"/>
        </w:rPr>
        <w:t xml:space="preserve">Precision of </w:t>
      </w:r>
      <w:r w:rsidR="008321CE">
        <w:rPr>
          <w:rFonts w:eastAsia="Palatino Linotype"/>
        </w:rPr>
        <w:t xml:space="preserve">the </w:t>
      </w:r>
      <w:r w:rsidRPr="006C0A13">
        <w:rPr>
          <w:rFonts w:eastAsia="Palatino Linotype"/>
        </w:rPr>
        <w:t xml:space="preserve">multi-probe measurements can be determined </w:t>
      </w:r>
      <w:r w:rsidR="008321CE">
        <w:rPr>
          <w:rFonts w:eastAsia="Palatino Linotype"/>
        </w:rPr>
        <w:t>by taking</w:t>
      </w:r>
      <w:r>
        <w:rPr>
          <w:rFonts w:eastAsia="Palatino Linotype"/>
        </w:rPr>
        <w:t xml:space="preserve"> </w:t>
      </w:r>
      <w:r w:rsidRPr="006C0A13">
        <w:rPr>
          <w:rFonts w:eastAsia="Palatino Linotype"/>
        </w:rPr>
        <w:t xml:space="preserve">duplicate (via a second placement of the unit) </w:t>
      </w:r>
      <w:r w:rsidR="008321CE">
        <w:rPr>
          <w:rFonts w:eastAsia="Palatino Linotype"/>
        </w:rPr>
        <w:t xml:space="preserve">readings </w:t>
      </w:r>
      <w:r w:rsidRPr="006C0A13">
        <w:rPr>
          <w:rFonts w:eastAsia="Palatino Linotype"/>
        </w:rPr>
        <w:t xml:space="preserve">at the same station location. This is sometimes </w:t>
      </w:r>
      <w:r w:rsidR="008321CE">
        <w:rPr>
          <w:rFonts w:eastAsia="Palatino Linotype"/>
        </w:rPr>
        <w:t>performed</w:t>
      </w:r>
      <w:r w:rsidRPr="006C0A13">
        <w:rPr>
          <w:rFonts w:eastAsia="Palatino Linotype"/>
        </w:rPr>
        <w:t xml:space="preserve"> for lake surveys. Multi-probe precision objectives generally range from 5</w:t>
      </w:r>
      <w:r>
        <w:rPr>
          <w:rFonts w:eastAsia="Palatino Linotype"/>
        </w:rPr>
        <w:t xml:space="preserve"> to </w:t>
      </w:r>
      <w:r w:rsidRPr="006C0A13">
        <w:rPr>
          <w:rFonts w:eastAsia="Palatino Linotype"/>
        </w:rPr>
        <w:t>10</w:t>
      </w:r>
      <w:r w:rsidR="008321CE">
        <w:rPr>
          <w:rFonts w:eastAsia="Palatino Linotype"/>
        </w:rPr>
        <w:t>% RPD</w:t>
      </w:r>
      <w:r w:rsidRPr="006C0A13">
        <w:rPr>
          <w:rFonts w:eastAsia="Palatino Linotype"/>
        </w:rPr>
        <w:t xml:space="preserve"> depending on the parameter.</w:t>
      </w:r>
    </w:p>
    <w:p w14:paraId="4FF7C34D" w14:textId="77777777" w:rsidR="00FE794D" w:rsidRPr="006C0A13" w:rsidRDefault="00FE794D" w:rsidP="00FE794D">
      <w:pPr>
        <w:pStyle w:val="Heading4"/>
      </w:pPr>
      <w:r w:rsidRPr="5B71998E">
        <w:rPr>
          <w:rFonts w:eastAsia="Palatino Linotype"/>
        </w:rPr>
        <w:t>Representativeness</w:t>
      </w:r>
    </w:p>
    <w:p w14:paraId="25739709" w14:textId="77777777" w:rsidR="008321CE" w:rsidRPr="008321CE" w:rsidRDefault="008321CE" w:rsidP="008321CE">
      <w:pPr>
        <w:pStyle w:val="BodyText"/>
      </w:pPr>
      <w:r w:rsidRPr="008321CE">
        <w:t>Representativeness refers to the extent to which measurements represent true systems. Sampling locations and survey times will be selected to ensure that the samples taken represent typical field conditions at the time and location of sampling. Exceptions occur in the case of stations chosen to evaluate site-specific impacts (or “hot spots”) where sampling locations will be selected to representativeness of distinct conditions. Other factors, such as seasonality and weather conditions, will be recorded and considered when evaluating whether the resulting data are representative of (e.g., wet weather water quality).</w:t>
      </w:r>
    </w:p>
    <w:p w14:paraId="0EDCFC4F" w14:textId="77777777" w:rsidR="00FE794D" w:rsidRDefault="00FE794D" w:rsidP="00FE794D">
      <w:pPr>
        <w:pStyle w:val="Heading4"/>
        <w:rPr>
          <w:rFonts w:eastAsia="Palatino Linotype"/>
        </w:rPr>
      </w:pPr>
      <w:r w:rsidRPr="5B71998E">
        <w:rPr>
          <w:rFonts w:eastAsia="Palatino Linotype"/>
        </w:rPr>
        <w:t>Comparability</w:t>
      </w:r>
    </w:p>
    <w:p w14:paraId="022D6CD5" w14:textId="1D89FD0D" w:rsidR="008321CE" w:rsidRPr="006C0A13" w:rsidRDefault="008321CE" w:rsidP="00325D59">
      <w:pPr>
        <w:pStyle w:val="BodyText"/>
      </w:pPr>
      <w:r w:rsidRPr="008321CE">
        <w:t>Comparability refers to the extent to which data from one study can be compared directly to similar studies. Standardized sampling and analytical methods, units of reporting, and site selection procedures will be used to ensure comparability of data with others using those same methods. Sample time and date of collection, sample storage and transfer, as well as laboratories and identification specialists used will be documented so that future surveys can produce comparable data by following similar procedures.</w:t>
      </w:r>
    </w:p>
    <w:p w14:paraId="7CC3CC3A" w14:textId="77777777" w:rsidR="00FE794D" w:rsidRDefault="00FE794D" w:rsidP="00FE794D">
      <w:pPr>
        <w:pStyle w:val="Heading4"/>
        <w:rPr>
          <w:rFonts w:eastAsia="Palatino Linotype"/>
        </w:rPr>
      </w:pPr>
      <w:r w:rsidRPr="5B71998E">
        <w:rPr>
          <w:rFonts w:eastAsia="Palatino Linotype"/>
        </w:rPr>
        <w:t>Completeness</w:t>
      </w:r>
    </w:p>
    <w:p w14:paraId="42C428A0" w14:textId="0256B9BB" w:rsidR="008321CE" w:rsidRPr="00A629E8" w:rsidRDefault="00FE794D" w:rsidP="00325D59">
      <w:pPr>
        <w:pStyle w:val="BodyText"/>
      </w:pPr>
      <w:r w:rsidRPr="28E789EE">
        <w:rPr>
          <w:rFonts w:eastAsiaTheme="minorEastAsia"/>
        </w:rPr>
        <w:t>Completeness is expressed as a percentage of the number of valid measurements that should have been collected</w:t>
      </w:r>
      <w:r w:rsidRPr="5B899232">
        <w:rPr>
          <w:rFonts w:eastAsiaTheme="minorEastAsia"/>
          <w:i/>
          <w:iCs/>
        </w:rPr>
        <w:t xml:space="preserve">. </w:t>
      </w:r>
      <w:r w:rsidRPr="28E789EE">
        <w:rPr>
          <w:rFonts w:eastAsiaTheme="minorEastAsia"/>
        </w:rPr>
        <w:t>This project will be considered fully successful if a</w:t>
      </w:r>
      <w:r w:rsidRPr="00A629E8">
        <w:t xml:space="preserve">t least 80% of the anticipated number of samples </w:t>
      </w:r>
      <w:r>
        <w:t xml:space="preserve">are </w:t>
      </w:r>
      <w:r w:rsidRPr="00A629E8">
        <w:t>collected, analyzed</w:t>
      </w:r>
      <w:r w:rsidRPr="5B899232">
        <w:t>,</w:t>
      </w:r>
      <w:r w:rsidRPr="00A629E8">
        <w:t xml:space="preserve"> and determined to meet data quality objectives</w:t>
      </w:r>
      <w:r w:rsidR="5B899232" w:rsidRPr="00A629E8">
        <w:t xml:space="preserve"> according to the table below</w:t>
      </w:r>
      <w:r w:rsidRPr="00A629E8">
        <w:t>.</w:t>
      </w:r>
      <w:r w:rsidRPr="5B899232">
        <w:t xml:space="preserve"> </w:t>
      </w:r>
      <w:r w:rsidRPr="00A629E8">
        <w:t>At the close of the project, the Project Manager will produce a report detailing the number of samples collected, number of valid results</w:t>
      </w:r>
      <w:r w:rsidRPr="5B899232">
        <w:t>,</w:t>
      </w:r>
      <w:r w:rsidRPr="00A629E8">
        <w:t xml:space="preserve"> and percent completion (number of valid samples/number of samples) for each parameter.</w:t>
      </w:r>
      <w:r w:rsidR="31EC8155" w:rsidRPr="5B899232">
        <w:t xml:space="preserve"> </w:t>
      </w:r>
    </w:p>
    <w:p w14:paraId="0AE27E9A" w14:textId="3FF7640E" w:rsidR="00FE794D" w:rsidRPr="006C0A13" w:rsidRDefault="00091DAA" w:rsidP="00091DAA">
      <w:pPr>
        <w:pStyle w:val="TableTitle"/>
      </w:pPr>
      <w:bookmarkStart w:id="26" w:name="_Hlk17704087"/>
      <w:bookmarkStart w:id="27" w:name="_Toc24070760"/>
      <w:r>
        <w:t>Table</w:t>
      </w:r>
      <w:r w:rsidR="004E36FE">
        <w:t xml:space="preserve"> A7.</w:t>
      </w:r>
      <w:fldSimple w:instr=" SEQ Table \* ARABIC \r 1 ">
        <w:r w:rsidR="004E36FE">
          <w:rPr>
            <w:noProof/>
          </w:rPr>
          <w:t>1</w:t>
        </w:r>
      </w:fldSimple>
      <w:r w:rsidR="004E36FE">
        <w:t xml:space="preserve">. </w:t>
      </w:r>
      <w:bookmarkEnd w:id="26"/>
      <w:r w:rsidR="00FE794D" w:rsidRPr="006C0A13">
        <w:t>Data Quality Indicators</w:t>
      </w:r>
      <w:r w:rsidR="008321CE">
        <w:t>, Quality Control Activities</w:t>
      </w:r>
      <w:r w:rsidR="00FE794D" w:rsidRPr="006C0A13">
        <w:t xml:space="preserve">, and </w:t>
      </w:r>
      <w:r w:rsidR="00FE794D">
        <w:t>G</w:t>
      </w:r>
      <w:r w:rsidR="00FE794D" w:rsidRPr="006C0A13">
        <w:t>oals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64"/>
        <w:gridCol w:w="3871"/>
        <w:gridCol w:w="3415"/>
      </w:tblGrid>
      <w:tr w:rsidR="00FE794D" w:rsidRPr="004260D2" w14:paraId="71622537" w14:textId="77777777" w:rsidTr="00654819">
        <w:trPr>
          <w:tblHeader/>
        </w:trPr>
        <w:tc>
          <w:tcPr>
            <w:tcW w:w="1104" w:type="pct"/>
            <w:shd w:val="clear" w:color="auto" w:fill="D9D9D9"/>
            <w:vAlign w:val="center"/>
          </w:tcPr>
          <w:p w14:paraId="2E1F95BD" w14:textId="77777777" w:rsidR="00FE794D" w:rsidRPr="00964E00" w:rsidRDefault="00FE794D" w:rsidP="00000048">
            <w:pPr>
              <w:pStyle w:val="TableHeadings"/>
            </w:pPr>
            <w:r w:rsidRPr="00964E00">
              <w:t>Data Quality Indicators</w:t>
            </w:r>
          </w:p>
        </w:tc>
        <w:tc>
          <w:tcPr>
            <w:tcW w:w="2070" w:type="pct"/>
            <w:shd w:val="clear" w:color="auto" w:fill="D9D9D9"/>
            <w:vAlign w:val="center"/>
          </w:tcPr>
          <w:p w14:paraId="0CC04B8E" w14:textId="57B039D3" w:rsidR="00FE794D" w:rsidRPr="00964E00" w:rsidRDefault="00FE794D" w:rsidP="00000048">
            <w:pPr>
              <w:pStyle w:val="TableHeadings"/>
            </w:pPr>
            <w:r>
              <w:t>Q</w:t>
            </w:r>
            <w:r w:rsidR="008321CE">
              <w:t>uality Control</w:t>
            </w:r>
            <w:r w:rsidRPr="00964E00">
              <w:t xml:space="preserve"> Actions and Checks</w:t>
            </w:r>
          </w:p>
        </w:tc>
        <w:tc>
          <w:tcPr>
            <w:tcW w:w="1826" w:type="pct"/>
            <w:shd w:val="clear" w:color="auto" w:fill="D9D9D9"/>
            <w:vAlign w:val="center"/>
          </w:tcPr>
          <w:p w14:paraId="481F3C89" w14:textId="77777777" w:rsidR="00FE794D" w:rsidRPr="00964E00" w:rsidRDefault="00FE794D" w:rsidP="00000048">
            <w:pPr>
              <w:pStyle w:val="TableHeadings"/>
            </w:pPr>
            <w:r w:rsidRPr="00964E00">
              <w:t>Typical DQI goals</w:t>
            </w:r>
          </w:p>
        </w:tc>
      </w:tr>
      <w:tr w:rsidR="00FE794D" w:rsidRPr="004260D2" w14:paraId="4983E983" w14:textId="77777777" w:rsidTr="00654819">
        <w:tc>
          <w:tcPr>
            <w:tcW w:w="1104" w:type="pct"/>
          </w:tcPr>
          <w:p w14:paraId="5D3A99D4" w14:textId="77777777" w:rsidR="00FE794D" w:rsidRPr="00000048" w:rsidRDefault="00FE794D" w:rsidP="00000048">
            <w:pPr>
              <w:pStyle w:val="TableText"/>
              <w:rPr>
                <w:b/>
                <w:bCs/>
              </w:rPr>
            </w:pPr>
            <w:r w:rsidRPr="00000048">
              <w:rPr>
                <w:b/>
                <w:bCs/>
              </w:rPr>
              <w:t>Precision</w:t>
            </w:r>
          </w:p>
        </w:tc>
        <w:tc>
          <w:tcPr>
            <w:tcW w:w="2070" w:type="pct"/>
          </w:tcPr>
          <w:p w14:paraId="2C2C34C1" w14:textId="77777777" w:rsidR="00FE794D" w:rsidRPr="00964E00" w:rsidRDefault="00FE794D" w:rsidP="00000048">
            <w:pPr>
              <w:pStyle w:val="TableText"/>
            </w:pPr>
            <w:r w:rsidRPr="00964E00">
              <w:t>Field and laboratory replicates</w:t>
            </w:r>
          </w:p>
        </w:tc>
        <w:tc>
          <w:tcPr>
            <w:tcW w:w="1826" w:type="pct"/>
          </w:tcPr>
          <w:p w14:paraId="36F0A8AE" w14:textId="77777777" w:rsidR="00FE794D" w:rsidRPr="00964E00" w:rsidRDefault="00FE794D" w:rsidP="00000048">
            <w:pPr>
              <w:pStyle w:val="TableText"/>
            </w:pPr>
            <w:r w:rsidRPr="00964E00">
              <w:t>20% RPD (relative percent deviation) or RSD (relative standard deviation)</w:t>
            </w:r>
          </w:p>
        </w:tc>
      </w:tr>
      <w:tr w:rsidR="00FE794D" w:rsidRPr="004260D2" w14:paraId="20060A7D" w14:textId="77777777" w:rsidTr="00654819">
        <w:tc>
          <w:tcPr>
            <w:tcW w:w="1104" w:type="pct"/>
          </w:tcPr>
          <w:p w14:paraId="64A2194F" w14:textId="77777777" w:rsidR="00FE794D" w:rsidRPr="00000048" w:rsidRDefault="00FE794D" w:rsidP="00000048">
            <w:pPr>
              <w:pStyle w:val="TableText"/>
              <w:rPr>
                <w:b/>
                <w:bCs/>
              </w:rPr>
            </w:pPr>
            <w:r w:rsidRPr="00000048">
              <w:rPr>
                <w:b/>
                <w:bCs/>
              </w:rPr>
              <w:t>Accuracy</w:t>
            </w:r>
          </w:p>
        </w:tc>
        <w:tc>
          <w:tcPr>
            <w:tcW w:w="2070" w:type="pct"/>
          </w:tcPr>
          <w:p w14:paraId="39B1D9EB" w14:textId="77777777" w:rsidR="00FE794D" w:rsidRPr="00964E00" w:rsidRDefault="00FE794D" w:rsidP="00000048">
            <w:pPr>
              <w:pStyle w:val="TableText"/>
            </w:pPr>
            <w:r w:rsidRPr="00964E00">
              <w:t>Calibration standards, blanks</w:t>
            </w:r>
          </w:p>
        </w:tc>
        <w:tc>
          <w:tcPr>
            <w:tcW w:w="1826" w:type="pct"/>
          </w:tcPr>
          <w:p w14:paraId="7701EDA0" w14:textId="77777777" w:rsidR="00FE794D" w:rsidRPr="00964E00" w:rsidRDefault="00FE794D" w:rsidP="00000048">
            <w:pPr>
              <w:pStyle w:val="TableText"/>
            </w:pPr>
            <w:r w:rsidRPr="00964E00">
              <w:t xml:space="preserve">No blanks contaminated and all calibrations within acceptable limits </w:t>
            </w:r>
          </w:p>
        </w:tc>
      </w:tr>
      <w:tr w:rsidR="00FE794D" w:rsidRPr="004260D2" w14:paraId="20B9ECF1" w14:textId="77777777" w:rsidTr="00654819">
        <w:tc>
          <w:tcPr>
            <w:tcW w:w="1104" w:type="pct"/>
          </w:tcPr>
          <w:p w14:paraId="22CD1E86" w14:textId="77777777" w:rsidR="00FE794D" w:rsidRPr="00000048" w:rsidRDefault="00FE794D" w:rsidP="00000048">
            <w:pPr>
              <w:pStyle w:val="TableText"/>
              <w:rPr>
                <w:b/>
                <w:bCs/>
              </w:rPr>
            </w:pPr>
            <w:r w:rsidRPr="00000048">
              <w:rPr>
                <w:b/>
                <w:bCs/>
              </w:rPr>
              <w:t>Representativeness</w:t>
            </w:r>
          </w:p>
        </w:tc>
        <w:tc>
          <w:tcPr>
            <w:tcW w:w="2070" w:type="pct"/>
          </w:tcPr>
          <w:p w14:paraId="3218CE9A" w14:textId="77777777" w:rsidR="00FE794D" w:rsidRPr="00964E00" w:rsidRDefault="00FE794D" w:rsidP="00000048">
            <w:pPr>
              <w:pStyle w:val="TableText"/>
            </w:pPr>
            <w:r w:rsidRPr="00964E00">
              <w:t>Evaluate whether the data accurately represent the system population, places, time and/or situation of interest</w:t>
            </w:r>
          </w:p>
        </w:tc>
        <w:tc>
          <w:tcPr>
            <w:tcW w:w="1826" w:type="pct"/>
          </w:tcPr>
          <w:p w14:paraId="7CBAAE34" w14:textId="77777777" w:rsidR="00FE794D" w:rsidRPr="00964E00" w:rsidRDefault="00FE794D" w:rsidP="00000048">
            <w:pPr>
              <w:pStyle w:val="TableText"/>
            </w:pPr>
            <w:r w:rsidRPr="00964E00">
              <w:t>Data collected represent the system characterized or exposure experienced and are not biased.</w:t>
            </w:r>
          </w:p>
        </w:tc>
      </w:tr>
      <w:tr w:rsidR="00FE794D" w:rsidRPr="004260D2" w14:paraId="2D362D70" w14:textId="77777777" w:rsidTr="00654819">
        <w:tc>
          <w:tcPr>
            <w:tcW w:w="1104" w:type="pct"/>
          </w:tcPr>
          <w:p w14:paraId="17C38A55" w14:textId="77777777" w:rsidR="00FE794D" w:rsidRPr="00000048" w:rsidRDefault="00FE794D" w:rsidP="00000048">
            <w:pPr>
              <w:pStyle w:val="TableText"/>
              <w:rPr>
                <w:b/>
                <w:bCs/>
              </w:rPr>
            </w:pPr>
            <w:r w:rsidRPr="00000048">
              <w:rPr>
                <w:b/>
                <w:bCs/>
              </w:rPr>
              <w:t>Comparability</w:t>
            </w:r>
          </w:p>
        </w:tc>
        <w:tc>
          <w:tcPr>
            <w:tcW w:w="2070" w:type="pct"/>
          </w:tcPr>
          <w:p w14:paraId="439E9BDF" w14:textId="77777777" w:rsidR="00FE794D" w:rsidRPr="00964E00" w:rsidRDefault="00FE794D" w:rsidP="00000048">
            <w:pPr>
              <w:pStyle w:val="TableText"/>
            </w:pPr>
            <w:r w:rsidRPr="00964E00">
              <w:t>Compare to existing data or datasets</w:t>
            </w:r>
          </w:p>
        </w:tc>
        <w:tc>
          <w:tcPr>
            <w:tcW w:w="1826" w:type="pct"/>
          </w:tcPr>
          <w:p w14:paraId="36CE8E4F" w14:textId="77777777" w:rsidR="00FE794D" w:rsidRPr="00964E00" w:rsidRDefault="00FE794D" w:rsidP="00000048">
            <w:pPr>
              <w:pStyle w:val="TableText"/>
            </w:pPr>
            <w:r w:rsidRPr="00964E00">
              <w:t>Data collected are sufficiently similar in methodology to permit a meaningful analysis</w:t>
            </w:r>
          </w:p>
        </w:tc>
      </w:tr>
      <w:tr w:rsidR="00FE794D" w:rsidRPr="004260D2" w14:paraId="39CB96D3" w14:textId="77777777" w:rsidTr="00654819">
        <w:tc>
          <w:tcPr>
            <w:tcW w:w="1104" w:type="pct"/>
          </w:tcPr>
          <w:p w14:paraId="1279F922" w14:textId="77777777" w:rsidR="00FE794D" w:rsidRPr="00000048" w:rsidRDefault="00FE794D" w:rsidP="00000048">
            <w:pPr>
              <w:pStyle w:val="TableText"/>
              <w:rPr>
                <w:b/>
                <w:bCs/>
                <w:szCs w:val="22"/>
              </w:rPr>
            </w:pPr>
            <w:r w:rsidRPr="00000048">
              <w:rPr>
                <w:b/>
                <w:bCs/>
                <w:szCs w:val="22"/>
              </w:rPr>
              <w:t>Completeness</w:t>
            </w:r>
          </w:p>
        </w:tc>
        <w:tc>
          <w:tcPr>
            <w:tcW w:w="2070" w:type="pct"/>
          </w:tcPr>
          <w:p w14:paraId="6C573FDA" w14:textId="77777777" w:rsidR="00FE794D" w:rsidRPr="00964E00" w:rsidRDefault="00FE794D" w:rsidP="00000048">
            <w:pPr>
              <w:pStyle w:val="TableText"/>
              <w:rPr>
                <w:szCs w:val="22"/>
              </w:rPr>
            </w:pPr>
            <w:r w:rsidRPr="00964E00">
              <w:rPr>
                <w:szCs w:val="22"/>
              </w:rPr>
              <w:t>Compare to intended sampling goals to meet project purpose</w:t>
            </w:r>
          </w:p>
        </w:tc>
        <w:tc>
          <w:tcPr>
            <w:tcW w:w="1826" w:type="pct"/>
          </w:tcPr>
          <w:p w14:paraId="6A39785E" w14:textId="77777777" w:rsidR="00FE794D" w:rsidRPr="00964E00" w:rsidRDefault="00FE794D" w:rsidP="00000048">
            <w:pPr>
              <w:pStyle w:val="TableText"/>
              <w:rPr>
                <w:szCs w:val="22"/>
              </w:rPr>
            </w:pPr>
            <w:r w:rsidRPr="00964E00">
              <w:rPr>
                <w:szCs w:val="22"/>
              </w:rPr>
              <w:t>Could be stated as total number of samples or % of samples collected (e.g. 90%) or an identification of the critical samples needed for the project purposes.</w:t>
            </w:r>
          </w:p>
        </w:tc>
      </w:tr>
      <w:tr w:rsidR="00FE794D" w:rsidRPr="004260D2" w14:paraId="09BBB250" w14:textId="77777777" w:rsidTr="00654819">
        <w:tc>
          <w:tcPr>
            <w:tcW w:w="1104" w:type="pct"/>
          </w:tcPr>
          <w:p w14:paraId="5265ECFA" w14:textId="77777777" w:rsidR="00FE794D" w:rsidRPr="00000048" w:rsidRDefault="00FE794D" w:rsidP="00000048">
            <w:pPr>
              <w:pStyle w:val="TableText"/>
              <w:rPr>
                <w:b/>
                <w:bCs/>
                <w:szCs w:val="22"/>
              </w:rPr>
            </w:pPr>
            <w:r w:rsidRPr="00000048">
              <w:rPr>
                <w:b/>
                <w:bCs/>
                <w:szCs w:val="22"/>
              </w:rPr>
              <w:t>Sensitivity</w:t>
            </w:r>
          </w:p>
        </w:tc>
        <w:tc>
          <w:tcPr>
            <w:tcW w:w="2070" w:type="pct"/>
          </w:tcPr>
          <w:p w14:paraId="2B4101DF" w14:textId="77777777" w:rsidR="00FE794D" w:rsidRPr="00964E00" w:rsidRDefault="00FE794D" w:rsidP="00000048">
            <w:pPr>
              <w:pStyle w:val="TableText"/>
              <w:rPr>
                <w:szCs w:val="22"/>
              </w:rPr>
            </w:pPr>
            <w:r w:rsidRPr="00964E00">
              <w:rPr>
                <w:szCs w:val="22"/>
              </w:rPr>
              <w:t>Compare to reporting or detection limits from existing data or for decision</w:t>
            </w:r>
            <w:r>
              <w:rPr>
                <w:szCs w:val="22"/>
              </w:rPr>
              <w:t>-</w:t>
            </w:r>
            <w:r w:rsidRPr="00964E00">
              <w:rPr>
                <w:szCs w:val="22"/>
              </w:rPr>
              <w:t>making but generally reporting or detection limit should be 3 to 5 times lower than an action level</w:t>
            </w:r>
          </w:p>
        </w:tc>
        <w:tc>
          <w:tcPr>
            <w:tcW w:w="1826" w:type="pct"/>
          </w:tcPr>
          <w:p w14:paraId="77F193B0" w14:textId="77777777" w:rsidR="00FE794D" w:rsidRPr="00964E00" w:rsidRDefault="00FE794D" w:rsidP="00000048">
            <w:pPr>
              <w:pStyle w:val="TableText"/>
              <w:rPr>
                <w:szCs w:val="22"/>
              </w:rPr>
            </w:pPr>
            <w:r w:rsidRPr="00964E00">
              <w:rPr>
                <w:szCs w:val="22"/>
              </w:rPr>
              <w:t xml:space="preserve">State sensitivity needed for instruments, methods or processes used for project to obtain meaningful data. This depends on analytical method </w:t>
            </w:r>
          </w:p>
        </w:tc>
      </w:tr>
    </w:tbl>
    <w:p w14:paraId="00B465C8" w14:textId="77777777" w:rsidR="00FE794D" w:rsidRPr="00000048" w:rsidRDefault="00FE794D" w:rsidP="00000048"/>
    <w:p w14:paraId="23B15E68" w14:textId="216DC5D7" w:rsidR="00FE794D" w:rsidRPr="00E95573" w:rsidRDefault="00091DAA" w:rsidP="00091DAA">
      <w:pPr>
        <w:pStyle w:val="TableTitle"/>
      </w:pPr>
      <w:bookmarkStart w:id="28" w:name="_Toc24070761"/>
      <w:r>
        <w:t>Table</w:t>
      </w:r>
      <w:r w:rsidR="004E36FE">
        <w:t xml:space="preserve"> A7.</w:t>
      </w:r>
      <w:fldSimple w:instr=" SEQ Table \* ARABIC ">
        <w:r w:rsidR="00CF2564" w:rsidRPr="0068520B">
          <w:t>2</w:t>
        </w:r>
      </w:fldSimple>
      <w:r w:rsidR="004E36FE">
        <w:t xml:space="preserve">. </w:t>
      </w:r>
      <w:r w:rsidR="00FE794D" w:rsidRPr="00E95573">
        <w:t>Data Quality Objectives</w:t>
      </w:r>
      <w:r w:rsidR="008321CE">
        <w:t xml:space="preserve"> </w:t>
      </w:r>
      <w:r w:rsidR="00FE794D" w:rsidRPr="00E95573">
        <w:t>for Freshwater Water Quality</w:t>
      </w:r>
      <w:bookmarkEnd w:id="28"/>
      <w:r w:rsidR="00FE794D" w:rsidRPr="00E95573">
        <w:t xml:space="preserve"> </w:t>
      </w:r>
    </w:p>
    <w:tbl>
      <w:tblPr>
        <w:tblW w:w="93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830"/>
        <w:gridCol w:w="1800"/>
        <w:gridCol w:w="1980"/>
        <w:gridCol w:w="1980"/>
        <w:gridCol w:w="1800"/>
      </w:tblGrid>
      <w:tr w:rsidR="00FE794D" w:rsidRPr="00C55E15" w14:paraId="68457D57" w14:textId="77777777" w:rsidTr="706AD373">
        <w:trPr>
          <w:cantSplit/>
          <w:trHeight w:val="502"/>
          <w:tblHeader/>
        </w:trPr>
        <w:tc>
          <w:tcPr>
            <w:tcW w:w="1830" w:type="dxa"/>
            <w:shd w:val="clear" w:color="auto" w:fill="D9D9D9" w:themeFill="background1" w:themeFillShade="D9"/>
            <w:vAlign w:val="center"/>
          </w:tcPr>
          <w:p w14:paraId="667F90D3" w14:textId="6E7D616B" w:rsidR="00FE794D" w:rsidRPr="00C55E15" w:rsidRDefault="00FE794D" w:rsidP="00F43267">
            <w:pPr>
              <w:pStyle w:val="TableHeadings"/>
              <w:keepNext/>
              <w:rPr>
                <w:rFonts w:ascii="Calibri" w:hAnsi="Calibri"/>
              </w:rPr>
            </w:pPr>
            <w:r w:rsidRPr="00C55E15">
              <w:rPr>
                <w:rFonts w:ascii="Calibri" w:hAnsi="Calibri"/>
              </w:rPr>
              <w:t>Parameter</w:t>
            </w:r>
            <w:r w:rsidR="005C4E3A">
              <w:rPr>
                <w:rFonts w:ascii="Calibri" w:hAnsi="Calibri"/>
              </w:rPr>
              <w:t xml:space="preserve"> - Method</w:t>
            </w:r>
          </w:p>
        </w:tc>
        <w:tc>
          <w:tcPr>
            <w:tcW w:w="1800" w:type="dxa"/>
            <w:shd w:val="clear" w:color="auto" w:fill="D9D9D9" w:themeFill="background1" w:themeFillShade="D9"/>
            <w:vAlign w:val="center"/>
          </w:tcPr>
          <w:p w14:paraId="46E3DA36" w14:textId="77777777" w:rsidR="00FE794D" w:rsidRPr="00C55E15" w:rsidRDefault="00FE794D" w:rsidP="00546866">
            <w:pPr>
              <w:pStyle w:val="TableHeadings"/>
              <w:rPr>
                <w:rFonts w:ascii="Calibri" w:hAnsi="Calibri"/>
              </w:rPr>
            </w:pPr>
            <w:r w:rsidRPr="00C55E15">
              <w:rPr>
                <w:rFonts w:ascii="Calibri" w:hAnsi="Calibri"/>
              </w:rPr>
              <w:t>Units</w:t>
            </w:r>
          </w:p>
        </w:tc>
        <w:tc>
          <w:tcPr>
            <w:tcW w:w="1980" w:type="dxa"/>
            <w:shd w:val="clear" w:color="auto" w:fill="D9D9D9" w:themeFill="background1" w:themeFillShade="D9"/>
            <w:vAlign w:val="center"/>
          </w:tcPr>
          <w:p w14:paraId="2E372CD3" w14:textId="77777777" w:rsidR="00FE794D" w:rsidRPr="00C55E15" w:rsidRDefault="00FE794D" w:rsidP="00546866">
            <w:pPr>
              <w:pStyle w:val="TableHeadings"/>
              <w:rPr>
                <w:rFonts w:ascii="Calibri" w:hAnsi="Calibri"/>
                <w:vertAlign w:val="superscript"/>
              </w:rPr>
            </w:pPr>
            <w:r w:rsidRPr="00C55E15">
              <w:rPr>
                <w:rFonts w:ascii="Calibri" w:hAnsi="Calibri"/>
              </w:rPr>
              <w:t xml:space="preserve">Accuracy </w:t>
            </w:r>
            <w:r w:rsidRPr="00C55E15">
              <w:rPr>
                <w:rFonts w:ascii="Calibri" w:hAnsi="Calibri"/>
                <w:vertAlign w:val="superscript"/>
              </w:rPr>
              <w:t>1</w:t>
            </w:r>
          </w:p>
        </w:tc>
        <w:tc>
          <w:tcPr>
            <w:tcW w:w="1980" w:type="dxa"/>
            <w:shd w:val="clear" w:color="auto" w:fill="D9D9D9" w:themeFill="background1" w:themeFillShade="D9"/>
            <w:vAlign w:val="center"/>
          </w:tcPr>
          <w:p w14:paraId="69F97911" w14:textId="4FD6F24E" w:rsidR="00FE794D" w:rsidRPr="00C55E15" w:rsidRDefault="00FE794D" w:rsidP="00000048">
            <w:pPr>
              <w:pStyle w:val="TableHeadings"/>
              <w:rPr>
                <w:rFonts w:ascii="Calibri" w:hAnsi="Calibri"/>
              </w:rPr>
            </w:pPr>
            <w:r w:rsidRPr="00C55E15">
              <w:rPr>
                <w:rFonts w:ascii="Calibri" w:hAnsi="Calibri"/>
              </w:rPr>
              <w:t>Overall Precision</w:t>
            </w:r>
            <w:r w:rsidRPr="00C55E15">
              <w:rPr>
                <w:rFonts w:ascii="Calibri" w:hAnsi="Calibri"/>
                <w:vertAlign w:val="superscript"/>
              </w:rPr>
              <w:t xml:space="preserve"> 2</w:t>
            </w:r>
            <w:r w:rsidR="00000048" w:rsidRPr="00C55E15">
              <w:rPr>
                <w:rFonts w:ascii="Calibri" w:hAnsi="Calibri"/>
                <w:vertAlign w:val="superscript"/>
              </w:rPr>
              <w:t xml:space="preserve"> </w:t>
            </w:r>
            <w:r w:rsidRPr="00C55E15">
              <w:rPr>
                <w:rFonts w:ascii="Calibri" w:hAnsi="Calibri"/>
              </w:rPr>
              <w:t>(RPD)</w:t>
            </w:r>
          </w:p>
        </w:tc>
        <w:tc>
          <w:tcPr>
            <w:tcW w:w="1800" w:type="dxa"/>
            <w:shd w:val="clear" w:color="auto" w:fill="D9D9D9" w:themeFill="background1" w:themeFillShade="D9"/>
            <w:vAlign w:val="center"/>
          </w:tcPr>
          <w:p w14:paraId="22A67E3C" w14:textId="77777777" w:rsidR="00FE794D" w:rsidRPr="00C55E15" w:rsidRDefault="00FE794D" w:rsidP="00546866">
            <w:pPr>
              <w:pStyle w:val="TableHeadings"/>
              <w:rPr>
                <w:rFonts w:ascii="Calibri" w:hAnsi="Calibri"/>
                <w:vertAlign w:val="superscript"/>
              </w:rPr>
            </w:pPr>
            <w:r w:rsidRPr="00C55E15">
              <w:rPr>
                <w:rFonts w:ascii="Calibri" w:hAnsi="Calibri"/>
              </w:rPr>
              <w:t>Approx. Expected Range</w:t>
            </w:r>
            <w:r w:rsidRPr="00C55E15">
              <w:rPr>
                <w:rFonts w:ascii="Calibri" w:hAnsi="Calibri"/>
                <w:vertAlign w:val="superscript"/>
              </w:rPr>
              <w:t>3</w:t>
            </w:r>
          </w:p>
        </w:tc>
      </w:tr>
      <w:tr w:rsidR="00FE794D" w:rsidRPr="00C55E15" w14:paraId="7C735A97" w14:textId="77777777" w:rsidTr="706AD373">
        <w:trPr>
          <w:cantSplit/>
          <w:trHeight w:val="672"/>
        </w:trPr>
        <w:tc>
          <w:tcPr>
            <w:tcW w:w="1830" w:type="dxa"/>
            <w:vAlign w:val="center"/>
          </w:tcPr>
          <w:p w14:paraId="4CE65FA0" w14:textId="08904987" w:rsidR="00FE794D" w:rsidRPr="00FC48C2" w:rsidRDefault="706AD373" w:rsidP="00F43267">
            <w:pPr>
              <w:pStyle w:val="TableText"/>
              <w:keepNext/>
              <w:rPr>
                <w:rFonts w:cs="Courier New"/>
                <w:color w:val="7030A0"/>
                <w:szCs w:val="22"/>
              </w:rPr>
            </w:pPr>
            <w:r w:rsidRPr="00FC48C2">
              <w:rPr>
                <w:rFonts w:eastAsia="Courier New" w:cs="Courier New"/>
                <w:szCs w:val="22"/>
              </w:rPr>
              <w:t xml:space="preserve">+++FOR parameter IN </w:t>
            </w:r>
            <w:proofErr w:type="spellStart"/>
            <w:proofErr w:type="gramStart"/>
            <w:r w:rsidRPr="00FC48C2">
              <w:rPr>
                <w:rFonts w:eastAsia="Courier New" w:cs="Courier New"/>
                <w:szCs w:val="22"/>
              </w:rPr>
              <w:t>parameters.filter</w:t>
            </w:r>
            <w:proofErr w:type="spellEnd"/>
            <w:proofErr w:type="gramEnd"/>
            <w:r w:rsidRPr="00FC48C2">
              <w:rPr>
                <w:rFonts w:eastAsia="Courier New" w:cs="Courier New"/>
                <w:szCs w:val="22"/>
              </w:rPr>
              <w:t xml:space="preserve">((param) =&gt; </w:t>
            </w:r>
            <w:proofErr w:type="spellStart"/>
            <w:r w:rsidRPr="00FC48C2">
              <w:rPr>
                <w:rFonts w:eastAsia="Courier New" w:cs="Courier New"/>
                <w:szCs w:val="22"/>
              </w:rPr>
              <w:t>param.monitoringCategory</w:t>
            </w:r>
            <w:proofErr w:type="spellEnd"/>
            <w:r w:rsidRPr="00FC48C2">
              <w:rPr>
                <w:rFonts w:eastAsia="Courier New" w:cs="Courier New"/>
                <w:szCs w:val="22"/>
              </w:rPr>
              <w:t xml:space="preserve"> === 'Freshwater Water Quality')+++</w:t>
            </w:r>
          </w:p>
        </w:tc>
        <w:tc>
          <w:tcPr>
            <w:tcW w:w="1800" w:type="dxa"/>
            <w:vAlign w:val="center"/>
          </w:tcPr>
          <w:p w14:paraId="3CEF61FB" w14:textId="77777777" w:rsidR="00FE794D" w:rsidRPr="00FC48C2" w:rsidRDefault="00FE794D" w:rsidP="00654819">
            <w:pPr>
              <w:pStyle w:val="TableText"/>
              <w:jc w:val="center"/>
              <w:rPr>
                <w:rFonts w:cs="Courier New"/>
                <w:szCs w:val="22"/>
              </w:rPr>
            </w:pPr>
          </w:p>
        </w:tc>
        <w:tc>
          <w:tcPr>
            <w:tcW w:w="1980" w:type="dxa"/>
            <w:vAlign w:val="center"/>
          </w:tcPr>
          <w:p w14:paraId="468EA064" w14:textId="77777777" w:rsidR="00FE794D" w:rsidRPr="00FC48C2" w:rsidRDefault="00FE794D" w:rsidP="00654819">
            <w:pPr>
              <w:pStyle w:val="TableText"/>
              <w:jc w:val="center"/>
              <w:rPr>
                <w:rFonts w:cs="Courier New"/>
                <w:szCs w:val="22"/>
              </w:rPr>
            </w:pPr>
          </w:p>
        </w:tc>
        <w:tc>
          <w:tcPr>
            <w:tcW w:w="1980" w:type="dxa"/>
            <w:vAlign w:val="center"/>
          </w:tcPr>
          <w:p w14:paraId="68ABFDBC" w14:textId="77777777" w:rsidR="00FE794D" w:rsidRPr="00FC48C2" w:rsidRDefault="00FE794D" w:rsidP="00654819">
            <w:pPr>
              <w:pStyle w:val="TableText"/>
              <w:jc w:val="center"/>
              <w:rPr>
                <w:rFonts w:cs="Courier New"/>
                <w:szCs w:val="22"/>
              </w:rPr>
            </w:pPr>
          </w:p>
        </w:tc>
        <w:tc>
          <w:tcPr>
            <w:tcW w:w="1800" w:type="dxa"/>
            <w:vAlign w:val="center"/>
          </w:tcPr>
          <w:p w14:paraId="2931F43C" w14:textId="77777777" w:rsidR="00FE794D" w:rsidRPr="00FC48C2" w:rsidRDefault="00FE794D" w:rsidP="00654819">
            <w:pPr>
              <w:pStyle w:val="TableText"/>
              <w:jc w:val="center"/>
              <w:rPr>
                <w:rFonts w:cs="Courier New"/>
                <w:szCs w:val="22"/>
              </w:rPr>
            </w:pPr>
          </w:p>
        </w:tc>
      </w:tr>
      <w:tr w:rsidR="00FE794D" w:rsidRPr="00C55E15" w14:paraId="271B3428" w14:textId="77777777" w:rsidTr="706AD373">
        <w:trPr>
          <w:cantSplit/>
          <w:trHeight w:val="672"/>
        </w:trPr>
        <w:tc>
          <w:tcPr>
            <w:tcW w:w="1830" w:type="dxa"/>
            <w:vAlign w:val="center"/>
          </w:tcPr>
          <w:p w14:paraId="59EBB44F" w14:textId="3147B866" w:rsidR="00FE794D" w:rsidRPr="00FC48C2" w:rsidRDefault="706AD373" w:rsidP="00000048">
            <w:pPr>
              <w:pStyle w:val="TableText"/>
              <w:rPr>
                <w:rFonts w:cs="Courier New"/>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w:t>
            </w:r>
            <w:r w:rsidR="00611C20" w:rsidRPr="00FC48C2">
              <w:rPr>
                <w:rFonts w:eastAsia="Courier New" w:cs="Courier New"/>
                <w:szCs w:val="22"/>
              </w:rPr>
              <w:t>label</w:t>
            </w:r>
            <w:proofErr w:type="spellEnd"/>
            <w:proofErr w:type="gramEnd"/>
            <w:r w:rsidRPr="00FC48C2">
              <w:rPr>
                <w:rFonts w:eastAsia="Courier New" w:cs="Courier New"/>
                <w:szCs w:val="22"/>
              </w:rPr>
              <w:t>+++</w:t>
            </w:r>
          </w:p>
        </w:tc>
        <w:tc>
          <w:tcPr>
            <w:tcW w:w="1800" w:type="dxa"/>
            <w:vAlign w:val="center"/>
          </w:tcPr>
          <w:p w14:paraId="42711BCE" w14:textId="62ABBF3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parameter.units</w:t>
            </w:r>
            <w:proofErr w:type="spellEnd"/>
            <w:proofErr w:type="gramEnd"/>
            <w:r w:rsidRPr="00FC48C2">
              <w:rPr>
                <w:rFonts w:eastAsia="Courier New" w:cs="Courier New"/>
                <w:szCs w:val="22"/>
              </w:rPr>
              <w:t>+++</w:t>
            </w:r>
          </w:p>
        </w:tc>
        <w:tc>
          <w:tcPr>
            <w:tcW w:w="1980" w:type="dxa"/>
            <w:vAlign w:val="center"/>
          </w:tcPr>
          <w:p w14:paraId="08449744" w14:textId="248CB396"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parameter.accuracy</w:t>
            </w:r>
            <w:proofErr w:type="spellEnd"/>
            <w:proofErr w:type="gramEnd"/>
            <w:r w:rsidRPr="00FC48C2">
              <w:rPr>
                <w:rFonts w:eastAsia="Courier New" w:cs="Courier New"/>
                <w:szCs w:val="22"/>
              </w:rPr>
              <w:t>+++</w:t>
            </w:r>
          </w:p>
        </w:tc>
        <w:tc>
          <w:tcPr>
            <w:tcW w:w="1980" w:type="dxa"/>
            <w:vAlign w:val="center"/>
          </w:tcPr>
          <w:p w14:paraId="4A6BAE9F" w14:textId="5E7F5ED2"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parameter.precision</w:t>
            </w:r>
            <w:proofErr w:type="spellEnd"/>
            <w:proofErr w:type="gramEnd"/>
            <w:r w:rsidRPr="00FC48C2">
              <w:rPr>
                <w:rFonts w:eastAsia="Courier New" w:cs="Courier New"/>
                <w:szCs w:val="22"/>
              </w:rPr>
              <w:t>+++</w:t>
            </w:r>
          </w:p>
        </w:tc>
        <w:tc>
          <w:tcPr>
            <w:tcW w:w="1800" w:type="dxa"/>
            <w:vAlign w:val="center"/>
          </w:tcPr>
          <w:p w14:paraId="2016D5F7" w14:textId="56AC8314" w:rsidR="00FE794D" w:rsidRPr="00FC48C2" w:rsidRDefault="706AD373" w:rsidP="00654819">
            <w:pPr>
              <w:pStyle w:val="TableText"/>
              <w:jc w:val="center"/>
              <w:rPr>
                <w:rFonts w:cs="Courier New"/>
                <w:color w:val="7030A0"/>
                <w:szCs w:val="22"/>
              </w:rPr>
            </w:pPr>
            <w:r w:rsidRPr="00FC48C2">
              <w:rPr>
                <w:rFonts w:eastAsia="Courier New" w:cs="Courier New"/>
                <w:szCs w:val="22"/>
              </w:rPr>
              <w:t>+++</w:t>
            </w:r>
            <w:r w:rsidRPr="00FC48C2">
              <w:rPr>
                <w:rFonts w:eastAsia="Courier New" w:cs="Courier New"/>
                <w:b/>
                <w:bCs/>
                <w:szCs w:val="22"/>
              </w:rPr>
              <w:t xml:space="preserve"> INS $</w:t>
            </w:r>
            <w:proofErr w:type="spellStart"/>
            <w:proofErr w:type="gramStart"/>
            <w:r w:rsidRPr="00FC48C2">
              <w:rPr>
                <w:rFonts w:eastAsia="Courier New" w:cs="Courier New"/>
                <w:szCs w:val="22"/>
              </w:rPr>
              <w:t>parameter.expectedRange</w:t>
            </w:r>
            <w:proofErr w:type="spellEnd"/>
            <w:proofErr w:type="gramEnd"/>
            <w:r w:rsidRPr="00FC48C2">
              <w:rPr>
                <w:rFonts w:eastAsia="Courier New" w:cs="Courier New"/>
                <w:szCs w:val="22"/>
              </w:rPr>
              <w:t>+++</w:t>
            </w:r>
          </w:p>
        </w:tc>
      </w:tr>
      <w:tr w:rsidR="00FE794D" w:rsidRPr="00C55E15" w14:paraId="25E8860A" w14:textId="77777777" w:rsidTr="706AD373">
        <w:trPr>
          <w:cantSplit/>
          <w:trHeight w:val="672"/>
        </w:trPr>
        <w:tc>
          <w:tcPr>
            <w:tcW w:w="1830" w:type="dxa"/>
            <w:vAlign w:val="center"/>
          </w:tcPr>
          <w:p w14:paraId="59ACAAB0" w14:textId="77777777" w:rsidR="00FE794D" w:rsidRPr="00FC48C2" w:rsidRDefault="00FE794D" w:rsidP="00000048">
            <w:pPr>
              <w:pStyle w:val="TableText"/>
              <w:rPr>
                <w:rFonts w:cs="Courier New"/>
                <w:color w:val="7030A0"/>
                <w:szCs w:val="22"/>
              </w:rPr>
            </w:pPr>
            <w:r w:rsidRPr="00FC48C2">
              <w:rPr>
                <w:rFonts w:cs="Courier New"/>
                <w:szCs w:val="22"/>
              </w:rPr>
              <w:t>+++END-FOR parameter +++</w:t>
            </w:r>
          </w:p>
        </w:tc>
        <w:tc>
          <w:tcPr>
            <w:tcW w:w="1800" w:type="dxa"/>
            <w:vAlign w:val="center"/>
          </w:tcPr>
          <w:p w14:paraId="501CF8B4" w14:textId="77777777" w:rsidR="00FE794D" w:rsidRPr="00FC48C2" w:rsidRDefault="00FE794D" w:rsidP="00654819">
            <w:pPr>
              <w:pStyle w:val="TableText"/>
              <w:jc w:val="center"/>
              <w:rPr>
                <w:rFonts w:cs="Courier New"/>
                <w:szCs w:val="22"/>
              </w:rPr>
            </w:pPr>
          </w:p>
        </w:tc>
        <w:tc>
          <w:tcPr>
            <w:tcW w:w="1980" w:type="dxa"/>
            <w:vAlign w:val="center"/>
          </w:tcPr>
          <w:p w14:paraId="027DF845" w14:textId="77777777" w:rsidR="00FE794D" w:rsidRPr="00FC48C2" w:rsidRDefault="00FE794D" w:rsidP="00654819">
            <w:pPr>
              <w:pStyle w:val="TableText"/>
              <w:jc w:val="center"/>
              <w:rPr>
                <w:rFonts w:cs="Courier New"/>
                <w:szCs w:val="22"/>
              </w:rPr>
            </w:pPr>
          </w:p>
        </w:tc>
        <w:tc>
          <w:tcPr>
            <w:tcW w:w="1980" w:type="dxa"/>
            <w:vAlign w:val="center"/>
          </w:tcPr>
          <w:p w14:paraId="35AA319B" w14:textId="77777777" w:rsidR="00FE794D" w:rsidRPr="00FC48C2" w:rsidRDefault="00FE794D" w:rsidP="00654819">
            <w:pPr>
              <w:pStyle w:val="TableText"/>
              <w:jc w:val="center"/>
              <w:rPr>
                <w:rFonts w:cs="Courier New"/>
                <w:szCs w:val="22"/>
              </w:rPr>
            </w:pPr>
          </w:p>
        </w:tc>
        <w:tc>
          <w:tcPr>
            <w:tcW w:w="1800" w:type="dxa"/>
            <w:vAlign w:val="center"/>
          </w:tcPr>
          <w:p w14:paraId="5D3DC62D" w14:textId="77777777" w:rsidR="00FE794D" w:rsidRPr="00FC48C2" w:rsidRDefault="00FE794D" w:rsidP="00654819">
            <w:pPr>
              <w:pStyle w:val="TableText"/>
              <w:jc w:val="center"/>
              <w:rPr>
                <w:rFonts w:cs="Courier New"/>
                <w:color w:val="7030A0"/>
                <w:szCs w:val="22"/>
              </w:rPr>
            </w:pPr>
          </w:p>
        </w:tc>
      </w:tr>
    </w:tbl>
    <w:p w14:paraId="646AF15E" w14:textId="77777777" w:rsidR="00FE794D" w:rsidRPr="00C22F83" w:rsidRDefault="00FE794D" w:rsidP="005F5FC8">
      <w:pPr>
        <w:pStyle w:val="TableFootnotes"/>
      </w:pPr>
      <w:r w:rsidRPr="00C22F83">
        <w:rPr>
          <w:vertAlign w:val="superscript"/>
        </w:rPr>
        <w:t>1</w:t>
      </w:r>
      <w:r w:rsidRPr="00C22F83">
        <w:t>“General” accuracy objectives are estimates assuming a true value is known and could be tested; all analytical accuracy objectives (i.e.</w:t>
      </w:r>
      <w:r>
        <w:t>,</w:t>
      </w:r>
      <w:r w:rsidRPr="00C22F83">
        <w:t xml:space="preserve"> for samples) include non-detectable concentration in ambient field blanks.</w:t>
      </w:r>
    </w:p>
    <w:p w14:paraId="75BA84C7" w14:textId="77777777" w:rsidR="00FE794D" w:rsidRPr="00C22F83" w:rsidRDefault="00FE794D" w:rsidP="005F5FC8">
      <w:pPr>
        <w:pStyle w:val="TableFootnotes"/>
      </w:pPr>
      <w:r w:rsidRPr="00C22F83">
        <w:rPr>
          <w:vertAlign w:val="superscript"/>
        </w:rPr>
        <w:t>2</w:t>
      </w:r>
      <w:r w:rsidRPr="00C22F83">
        <w:t xml:space="preserve"> For analytical samples, the objective for overall precision is typically based on the relative percent difference (RPD) of co-located, simultaneous duplicates</w:t>
      </w:r>
    </w:p>
    <w:p w14:paraId="0F84BA23" w14:textId="77777777" w:rsidR="00FE794D" w:rsidRPr="00C22F83" w:rsidRDefault="00FE794D" w:rsidP="005F5FC8">
      <w:pPr>
        <w:pStyle w:val="TableFootnotes"/>
      </w:pPr>
      <w:r w:rsidRPr="00C22F83">
        <w:rPr>
          <w:vertAlign w:val="superscript"/>
        </w:rPr>
        <w:t>3</w:t>
      </w:r>
      <w:r w:rsidRPr="00C22F83">
        <w:t xml:space="preserve"> Ranges may vary from proposed. Consult your laboratory and scientific advisory committee and insert the appropriate range for your specific study.</w:t>
      </w:r>
    </w:p>
    <w:p w14:paraId="71E57D4B" w14:textId="77777777" w:rsidR="00FE794D" w:rsidRPr="00345AFB" w:rsidRDefault="00FE794D" w:rsidP="00FE794D">
      <w:pPr>
        <w:tabs>
          <w:tab w:val="left" w:pos="7112"/>
        </w:tabs>
        <w:spacing w:line="276" w:lineRule="auto"/>
        <w:rPr>
          <w:rFonts w:cs="Arial"/>
        </w:rPr>
      </w:pPr>
    </w:p>
    <w:p w14:paraId="0C04A960" w14:textId="106A7A37" w:rsidR="00FE794D" w:rsidRPr="00582080" w:rsidRDefault="00FE794D" w:rsidP="00325D59">
      <w:pPr>
        <w:pStyle w:val="BodyText"/>
        <w:rPr>
          <w:rFonts w:eastAsiaTheme="minorEastAsia"/>
        </w:rPr>
      </w:pPr>
      <w:r w:rsidRPr="5510090E">
        <w:rPr>
          <w:rFonts w:eastAsiaTheme="minorEastAsia"/>
        </w:rPr>
        <w:t xml:space="preserve">The QA </w:t>
      </w:r>
      <w:r w:rsidR="008321CE">
        <w:rPr>
          <w:rFonts w:eastAsiaTheme="minorEastAsia"/>
        </w:rPr>
        <w:t>M</w:t>
      </w:r>
      <w:r w:rsidRPr="5510090E">
        <w:rPr>
          <w:rFonts w:eastAsiaTheme="minorEastAsia"/>
        </w:rPr>
        <w:t xml:space="preserve">anager will determine how the resulting dataset compares with the </w:t>
      </w:r>
      <w:r w:rsidRPr="00592469">
        <w:rPr>
          <w:rFonts w:eastAsiaTheme="minorEastAsia"/>
        </w:rPr>
        <w:t>monitoring program’s</w:t>
      </w:r>
      <w:r w:rsidRPr="5510090E">
        <w:rPr>
          <w:rFonts w:eastAsiaTheme="minorEastAsia"/>
        </w:rPr>
        <w:t xml:space="preserve"> </w:t>
      </w:r>
      <w:r>
        <w:rPr>
          <w:rFonts w:eastAsiaTheme="minorEastAsia"/>
        </w:rPr>
        <w:t xml:space="preserve">data quality </w:t>
      </w:r>
      <w:r w:rsidRPr="00582080">
        <w:rPr>
          <w:rFonts w:eastAsiaTheme="minorEastAsia"/>
        </w:rPr>
        <w:t xml:space="preserve">objectives. This review will include, for each parameter, calculation of the following: </w:t>
      </w:r>
    </w:p>
    <w:p w14:paraId="6FEB05A4" w14:textId="77777777" w:rsidR="00FE794D" w:rsidRPr="00582080" w:rsidRDefault="623FE806" w:rsidP="00353483">
      <w:pPr>
        <w:pStyle w:val="ListBullet"/>
        <w:rPr>
          <w:rFonts w:eastAsiaTheme="minorEastAsia"/>
        </w:rPr>
      </w:pPr>
      <w:r w:rsidRPr="623FE806">
        <w:rPr>
          <w:rFonts w:eastAsiaTheme="minorEastAsia"/>
        </w:rPr>
        <w:t>Completeness goals: overall percent of samples passing QC tests vs. number proposed in Section A7</w:t>
      </w:r>
    </w:p>
    <w:p w14:paraId="26445F8A" w14:textId="77777777" w:rsidR="00FE794D" w:rsidRPr="00582080" w:rsidRDefault="623FE806" w:rsidP="00353483">
      <w:pPr>
        <w:pStyle w:val="ListBullet"/>
        <w:rPr>
          <w:rFonts w:eastAsiaTheme="minorEastAsia"/>
        </w:rPr>
      </w:pPr>
      <w:r w:rsidRPr="623FE806">
        <w:rPr>
          <w:rFonts w:eastAsiaTheme="minorEastAsia"/>
        </w:rPr>
        <w:t>Percent of samples exceeding accuracy and precision limits</w:t>
      </w:r>
    </w:p>
    <w:p w14:paraId="2811E775" w14:textId="42E13C6A" w:rsidR="00FE794D" w:rsidRPr="00582080" w:rsidRDefault="00FE794D" w:rsidP="00353483">
      <w:pPr>
        <w:pStyle w:val="ListBulletLast"/>
        <w:rPr>
          <w:rFonts w:eastAsiaTheme="minorEastAsia"/>
        </w:rPr>
      </w:pPr>
      <w:r w:rsidRPr="00582080">
        <w:rPr>
          <w:rFonts w:eastAsiaTheme="minorEastAsia"/>
        </w:rPr>
        <w:t>Average departure from accuracy and precision targets</w:t>
      </w:r>
    </w:p>
    <w:p w14:paraId="7C7FEF33" w14:textId="75CDAB58" w:rsidR="00FE794D" w:rsidRPr="006C0A13" w:rsidRDefault="00FE794D" w:rsidP="00325D59">
      <w:pPr>
        <w:pStyle w:val="BodyText"/>
        <w:rPr>
          <w:rFonts w:eastAsiaTheme="minorEastAsia"/>
        </w:rPr>
      </w:pPr>
      <w:r w:rsidRPr="240F912E">
        <w:rPr>
          <w:rFonts w:eastAsiaTheme="minorEastAsia"/>
        </w:rPr>
        <w:t>After reviewing these calculations and taking into consideration such factors as clusters of unacceptable data (e.g.</w:t>
      </w:r>
      <w:r>
        <w:rPr>
          <w:rFonts w:eastAsiaTheme="minorEastAsia"/>
        </w:rPr>
        <w:t>,</w:t>
      </w:r>
      <w:r w:rsidRPr="240F912E">
        <w:rPr>
          <w:rFonts w:eastAsiaTheme="minorEastAsia"/>
        </w:rPr>
        <w:t xml:space="preserve"> whether certain parameters, sites, dates, volunteer teams</w:t>
      </w:r>
      <w:r>
        <w:rPr>
          <w:rFonts w:eastAsiaTheme="minorEastAsia"/>
        </w:rPr>
        <w:t>,</w:t>
      </w:r>
      <w:r w:rsidRPr="240F912E">
        <w:rPr>
          <w:rFonts w:eastAsiaTheme="minorEastAsia"/>
        </w:rPr>
        <w:t xml:space="preserve"> etc.</w:t>
      </w:r>
      <w:r>
        <w:rPr>
          <w:rFonts w:eastAsiaTheme="minorEastAsia"/>
        </w:rPr>
        <w:t>,</w:t>
      </w:r>
      <w:r w:rsidRPr="240F912E">
        <w:rPr>
          <w:rFonts w:eastAsiaTheme="minorEastAsia"/>
        </w:rPr>
        <w:t xml:space="preserve"> produced poor results), the </w:t>
      </w:r>
      <w:r w:rsidR="008321CE">
        <w:rPr>
          <w:rFonts w:eastAsiaTheme="minorEastAsia"/>
        </w:rPr>
        <w:t>P</w:t>
      </w:r>
      <w:r w:rsidRPr="240F912E">
        <w:rPr>
          <w:rFonts w:eastAsiaTheme="minorEastAsia"/>
        </w:rPr>
        <w:t xml:space="preserve">roject </w:t>
      </w:r>
      <w:r w:rsidR="008321CE">
        <w:rPr>
          <w:rFonts w:eastAsiaTheme="minorEastAsia"/>
        </w:rPr>
        <w:t>M</w:t>
      </w:r>
      <w:r w:rsidRPr="240F912E">
        <w:rPr>
          <w:rFonts w:eastAsiaTheme="minorEastAsia"/>
        </w:rPr>
        <w:t xml:space="preserve">anager and/or QA </w:t>
      </w:r>
      <w:r w:rsidR="008321CE">
        <w:rPr>
          <w:rFonts w:eastAsiaTheme="minorEastAsia"/>
        </w:rPr>
        <w:t>M</w:t>
      </w:r>
      <w:r w:rsidRPr="240F912E">
        <w:rPr>
          <w:rFonts w:eastAsiaTheme="minorEastAsia"/>
        </w:rPr>
        <w:t xml:space="preserve">anager will evaluate the overall attainment of </w:t>
      </w:r>
      <w:r w:rsidR="00293AFE">
        <w:rPr>
          <w:rFonts w:eastAsiaTheme="minorEastAsia"/>
        </w:rPr>
        <w:t>data quality objectives</w:t>
      </w:r>
      <w:r w:rsidRPr="240F912E">
        <w:rPr>
          <w:rFonts w:eastAsiaTheme="minorEastAsia"/>
        </w:rPr>
        <w:t xml:space="preserve"> and determine what limitations to place on the use of the data, or if a revision of the </w:t>
      </w:r>
      <w:r w:rsidR="00293AFE">
        <w:rPr>
          <w:rFonts w:eastAsiaTheme="minorEastAsia"/>
        </w:rPr>
        <w:t>data quality objectives</w:t>
      </w:r>
      <w:r w:rsidRPr="240F912E">
        <w:rPr>
          <w:rFonts w:eastAsiaTheme="minorEastAsia"/>
        </w:rPr>
        <w:t xml:space="preserve"> is allowable.</w:t>
      </w:r>
    </w:p>
    <w:p w14:paraId="44339B0E" w14:textId="24A067E4" w:rsidR="00227FBE" w:rsidRPr="009134FF" w:rsidRDefault="00227FBE" w:rsidP="00227FBE">
      <w:pPr>
        <w:autoSpaceDE w:val="0"/>
        <w:autoSpaceDN w:val="0"/>
        <w:spacing w:before="40" w:after="40"/>
        <w:rPr>
          <w:rFonts w:ascii="Courier New" w:hAnsi="Courier New" w:cs="Courier New"/>
          <w:color w:val="000000"/>
          <w:sz w:val="24"/>
          <w:szCs w:val="24"/>
        </w:rPr>
      </w:pPr>
      <w:bookmarkStart w:id="29" w:name="_Hlk19875419"/>
      <w:r w:rsidRPr="009134FF">
        <w:rPr>
          <w:rFonts w:ascii="Courier New" w:hAnsi="Courier New" w:cs="Courier New"/>
          <w:color w:val="000000"/>
          <w:sz w:val="24"/>
          <w:szCs w:val="24"/>
        </w:rPr>
        <w:t>+++END-IF+++</w:t>
      </w:r>
    </w:p>
    <w:p w14:paraId="5D86F794" w14:textId="23EE3508" w:rsidR="00227FBE" w:rsidRPr="00D32E49" w:rsidRDefault="00227FBE" w:rsidP="00227FBE">
      <w:pPr>
        <w:autoSpaceDE w:val="0"/>
        <w:autoSpaceDN w:val="0"/>
        <w:spacing w:before="40" w:after="40"/>
        <w:rPr>
          <w:rFonts w:ascii="Courier New" w:hAnsi="Courier New" w:cs="Courier New"/>
          <w:sz w:val="24"/>
          <w:szCs w:val="24"/>
        </w:rPr>
      </w:pPr>
      <w:r w:rsidRPr="009134FF">
        <w:rPr>
          <w:rFonts w:ascii="Courier New" w:hAnsi="Courier New" w:cs="Courier New"/>
          <w:color w:val="000000"/>
          <w:sz w:val="24"/>
          <w:szCs w:val="24"/>
        </w:rPr>
        <w:t xml:space="preserve">+++IF </w:t>
      </w:r>
      <w:proofErr w:type="gramStart"/>
      <w:r w:rsidRPr="009134FF">
        <w:rPr>
          <w:rFonts w:ascii="Courier New" w:hAnsi="Courier New" w:cs="Courier New"/>
          <w:color w:val="000000"/>
          <w:sz w:val="24"/>
          <w:szCs w:val="24"/>
        </w:rPr>
        <w:t>determine(</w:t>
      </w:r>
      <w:proofErr w:type="gramEnd"/>
      <w:r w:rsidRPr="009134FF">
        <w:rPr>
          <w:rFonts w:ascii="Courier New" w:hAnsi="Courier New" w:cs="Courier New"/>
          <w:color w:val="000000"/>
          <w:sz w:val="24"/>
          <w:szCs w:val="24"/>
        </w:rPr>
        <w:t>'</w:t>
      </w:r>
      <w:r w:rsidR="00124DBD" w:rsidRPr="009134FF">
        <w:rPr>
          <w:rFonts w:ascii="Courier New" w:hAnsi="Courier New" w:cs="Courier New"/>
          <w:color w:val="000000"/>
          <w:sz w:val="24"/>
          <w:szCs w:val="24"/>
        </w:rPr>
        <w:t>Freshwater Benthic</w:t>
      </w:r>
      <w:r w:rsidRPr="009134FF">
        <w:rPr>
          <w:rFonts w:ascii="Courier New" w:hAnsi="Courier New" w:cs="Courier New"/>
          <w:color w:val="000000"/>
          <w:sz w:val="24"/>
          <w:szCs w:val="24"/>
        </w:rPr>
        <w:t>'</w:t>
      </w:r>
      <w:r w:rsidR="00D32E49" w:rsidRPr="009134FF">
        <w:rPr>
          <w:rFonts w:ascii="Courier New" w:hAnsi="Courier New" w:cs="Courier New"/>
          <w:color w:val="000000"/>
          <w:sz w:val="24"/>
          <w:szCs w:val="24"/>
        </w:rPr>
        <w:t>,</w:t>
      </w:r>
      <w:r w:rsidR="00D32E49" w:rsidRPr="009134FF">
        <w:rPr>
          <w:rFonts w:ascii="Courier New" w:hAnsi="Courier New" w:cs="Courier New"/>
          <w:sz w:val="24"/>
          <w:szCs w:val="24"/>
        </w:rPr>
        <w:t xml:space="preserve"> '</w:t>
      </w:r>
      <w:r w:rsidR="00733462" w:rsidRPr="009134FF">
        <w:rPr>
          <w:rFonts w:ascii="Courier New" w:hAnsi="Courier New" w:cs="Courier New"/>
          <w:sz w:val="24"/>
          <w:szCs w:val="24"/>
        </w:rPr>
        <w:t>Freshwater</w:t>
      </w:r>
      <w:r w:rsidR="00D32E49" w:rsidRPr="009134FF">
        <w:rPr>
          <w:rFonts w:ascii="Courier New" w:hAnsi="Courier New" w:cs="Courier New"/>
          <w:sz w:val="24"/>
          <w:szCs w:val="24"/>
        </w:rPr>
        <w:t>',</w:t>
      </w:r>
      <w:r w:rsidR="00BA4E70">
        <w:rPr>
          <w:rFonts w:ascii="Courier New" w:hAnsi="Courier New" w:cs="Courier New"/>
          <w:sz w:val="24"/>
          <w:szCs w:val="24"/>
        </w:rPr>
        <w:t xml:space="preserve"> </w:t>
      </w:r>
      <w:r w:rsidR="00D32E49" w:rsidRPr="009134FF">
        <w:rPr>
          <w:rFonts w:ascii="Courier New" w:hAnsi="Courier New" w:cs="Courier New"/>
          <w:sz w:val="24"/>
          <w:szCs w:val="24"/>
        </w:rPr>
        <w:t>''</w:t>
      </w:r>
      <w:r w:rsidR="00733462" w:rsidRPr="009134FF">
        <w:rPr>
          <w:rFonts w:ascii="Courier New" w:hAnsi="Courier New" w:cs="Courier New"/>
          <w:sz w:val="24"/>
          <w:szCs w:val="24"/>
        </w:rPr>
        <w:t>,</w:t>
      </w:r>
      <w:r w:rsidR="00BA4E70">
        <w:rPr>
          <w:rFonts w:ascii="Courier New" w:hAnsi="Courier New" w:cs="Courier New"/>
          <w:sz w:val="24"/>
          <w:szCs w:val="24"/>
        </w:rPr>
        <w:t xml:space="preserve"> </w:t>
      </w:r>
      <w:r w:rsidR="00733462" w:rsidRPr="009134FF">
        <w:rPr>
          <w:rFonts w:ascii="Courier New" w:hAnsi="Courier New" w:cs="Courier New"/>
          <w:sz w:val="24"/>
          <w:szCs w:val="24"/>
        </w:rPr>
        <w:t>''</w:t>
      </w:r>
      <w:r w:rsidRPr="009134FF">
        <w:rPr>
          <w:rFonts w:ascii="Courier New" w:hAnsi="Courier New" w:cs="Courier New"/>
          <w:color w:val="000000"/>
          <w:sz w:val="24"/>
          <w:szCs w:val="24"/>
        </w:rPr>
        <w:t>) === true+++</w:t>
      </w:r>
    </w:p>
    <w:p w14:paraId="1DE05DB0" w14:textId="77777777" w:rsidR="00FE794D" w:rsidRPr="00345AFB" w:rsidRDefault="00FE794D" w:rsidP="00FE794D">
      <w:pPr>
        <w:pStyle w:val="Heading2"/>
      </w:pPr>
      <w:bookmarkStart w:id="30" w:name="_Toc24105951"/>
      <w:bookmarkStart w:id="31" w:name="_Hlk19877947"/>
      <w:bookmarkEnd w:id="29"/>
      <w:r w:rsidRPr="00345AFB">
        <w:t>A7</w:t>
      </w:r>
      <w:r>
        <w:tab/>
        <w:t>Freshwater/Benthic Data Quality Objectives</w:t>
      </w:r>
      <w:bookmarkEnd w:id="30"/>
    </w:p>
    <w:bookmarkEnd w:id="31"/>
    <w:p w14:paraId="45B874BA" w14:textId="1EE45DD9" w:rsidR="00FE794D" w:rsidRDefault="00FE794D" w:rsidP="00325D59">
      <w:pPr>
        <w:pStyle w:val="BodyText"/>
        <w:rPr>
          <w:rFonts w:eastAsia="Palatino Linotype"/>
        </w:rPr>
      </w:pPr>
      <w:r w:rsidRPr="003B251A">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8321CE">
        <w:rPr>
          <w:rFonts w:eastAsia="Palatino Linotype"/>
        </w:rPr>
        <w:t>appropriate</w:t>
      </w:r>
      <w:r w:rsidRPr="003B251A">
        <w:rPr>
          <w:rFonts w:eastAsia="Palatino Linotype"/>
        </w:rPr>
        <w:t xml:space="preserve"> characteristics</w:t>
      </w:r>
      <w:r w:rsidR="008321CE">
        <w:rPr>
          <w:rFonts w:eastAsia="Palatino Linotype"/>
        </w:rPr>
        <w:t>, defined as</w:t>
      </w:r>
      <w:r w:rsidRPr="003B251A">
        <w:rPr>
          <w:rFonts w:eastAsia="Palatino Linotyp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9F3FA5" w:rsidRPr="009F3FA5" w14:paraId="058B3554" w14:textId="77777777" w:rsidTr="009357C3">
        <w:tc>
          <w:tcPr>
            <w:tcW w:w="2250" w:type="dxa"/>
          </w:tcPr>
          <w:p w14:paraId="586A44CB" w14:textId="0C1417A6" w:rsidR="009F3FA5" w:rsidRPr="009F3FA5" w:rsidRDefault="009F3FA5" w:rsidP="009F3FA5">
            <w:pPr>
              <w:pStyle w:val="TableText"/>
              <w:rPr>
                <w:rFonts w:eastAsia="Palatino Linotype"/>
                <w:b/>
                <w:bCs/>
              </w:rPr>
            </w:pPr>
            <w:r w:rsidRPr="009F3FA5">
              <w:rPr>
                <w:rFonts w:eastAsia="Palatino Linotype"/>
                <w:b/>
                <w:bCs/>
              </w:rPr>
              <w:t>Accuracy:</w:t>
            </w:r>
          </w:p>
        </w:tc>
        <w:tc>
          <w:tcPr>
            <w:tcW w:w="7100" w:type="dxa"/>
          </w:tcPr>
          <w:p w14:paraId="7FDE12FB" w14:textId="0B617CB3" w:rsidR="009F3FA5" w:rsidRPr="009F3FA5" w:rsidRDefault="009F3FA5" w:rsidP="009F3FA5">
            <w:pPr>
              <w:pStyle w:val="TableText"/>
              <w:rPr>
                <w:rFonts w:eastAsia="Palatino Linotype"/>
              </w:rPr>
            </w:pPr>
            <w:r w:rsidRPr="009F3FA5">
              <w:rPr>
                <w:rFonts w:eastAsia="Palatino Linotype"/>
              </w:rPr>
              <w:t>The extent of agreement between a measured value and the true value of interest.</w:t>
            </w:r>
          </w:p>
        </w:tc>
      </w:tr>
      <w:tr w:rsidR="009F3FA5" w:rsidRPr="009F3FA5" w14:paraId="16FC0824" w14:textId="77777777" w:rsidTr="009357C3">
        <w:tc>
          <w:tcPr>
            <w:tcW w:w="2250" w:type="dxa"/>
          </w:tcPr>
          <w:p w14:paraId="48897AA8" w14:textId="423ED10A" w:rsidR="009F3FA5" w:rsidRPr="009F3FA5" w:rsidRDefault="009F3FA5" w:rsidP="009F3FA5">
            <w:pPr>
              <w:pStyle w:val="TableText"/>
              <w:rPr>
                <w:rFonts w:eastAsia="Palatino Linotype"/>
                <w:b/>
                <w:bCs/>
              </w:rPr>
            </w:pPr>
            <w:r w:rsidRPr="009F3FA5">
              <w:rPr>
                <w:rFonts w:eastAsia="Palatino Linotype"/>
                <w:b/>
                <w:bCs/>
              </w:rPr>
              <w:t>Precision:</w:t>
            </w:r>
          </w:p>
        </w:tc>
        <w:tc>
          <w:tcPr>
            <w:tcW w:w="7100" w:type="dxa"/>
          </w:tcPr>
          <w:p w14:paraId="5D336023" w14:textId="35F9A623" w:rsidR="009F3FA5" w:rsidRPr="009F3FA5" w:rsidRDefault="009F3FA5" w:rsidP="009F3FA5">
            <w:pPr>
              <w:pStyle w:val="TableText"/>
              <w:rPr>
                <w:rFonts w:eastAsia="Palatino Linotype"/>
              </w:rPr>
            </w:pPr>
            <w:r w:rsidRPr="009F3FA5">
              <w:rPr>
                <w:rFonts w:eastAsia="Palatino Linotype"/>
              </w:rPr>
              <w:t>The extent of mutual agreement among independent, similar, or related measurements.</w:t>
            </w:r>
          </w:p>
        </w:tc>
      </w:tr>
      <w:tr w:rsidR="009F3FA5" w:rsidRPr="009F3FA5" w14:paraId="5653308C" w14:textId="77777777" w:rsidTr="009357C3">
        <w:tc>
          <w:tcPr>
            <w:tcW w:w="2250" w:type="dxa"/>
          </w:tcPr>
          <w:p w14:paraId="5DD1165B" w14:textId="6029873F" w:rsidR="009F3FA5" w:rsidRPr="009F3FA5" w:rsidRDefault="009F3FA5" w:rsidP="009F3FA5">
            <w:pPr>
              <w:pStyle w:val="TableText"/>
              <w:rPr>
                <w:rFonts w:eastAsia="Palatino Linotype"/>
                <w:b/>
                <w:bCs/>
              </w:rPr>
            </w:pPr>
            <w:r w:rsidRPr="009F3FA5">
              <w:rPr>
                <w:rFonts w:eastAsia="Palatino Linotype"/>
                <w:b/>
                <w:bCs/>
              </w:rPr>
              <w:t>Representativeness:</w:t>
            </w:r>
          </w:p>
        </w:tc>
        <w:tc>
          <w:tcPr>
            <w:tcW w:w="7100" w:type="dxa"/>
          </w:tcPr>
          <w:p w14:paraId="395393A0" w14:textId="45674EA7" w:rsidR="009F3FA5" w:rsidRPr="009F3FA5" w:rsidRDefault="009F3FA5" w:rsidP="009F3FA5">
            <w:pPr>
              <w:pStyle w:val="TableText"/>
              <w:rPr>
                <w:rFonts w:eastAsia="Palatino Linotype"/>
              </w:rPr>
            </w:pPr>
            <w:r w:rsidRPr="009F3FA5">
              <w:rPr>
                <w:rFonts w:eastAsia="Palatino Linotype"/>
              </w:rPr>
              <w:t>The extent to which measurements represent true systems.</w:t>
            </w:r>
          </w:p>
        </w:tc>
      </w:tr>
      <w:tr w:rsidR="009F3FA5" w:rsidRPr="009F3FA5" w14:paraId="6F03CE3D" w14:textId="77777777" w:rsidTr="009357C3">
        <w:tc>
          <w:tcPr>
            <w:tcW w:w="2250" w:type="dxa"/>
          </w:tcPr>
          <w:p w14:paraId="507A5961" w14:textId="2672E232" w:rsidR="009F3FA5" w:rsidRPr="009F3FA5" w:rsidRDefault="009F3FA5" w:rsidP="009F3FA5">
            <w:pPr>
              <w:pStyle w:val="TableText"/>
              <w:rPr>
                <w:rFonts w:eastAsia="Palatino Linotype"/>
                <w:b/>
                <w:bCs/>
              </w:rPr>
            </w:pPr>
            <w:r w:rsidRPr="009F3FA5">
              <w:rPr>
                <w:rFonts w:eastAsia="Palatino Linotype"/>
                <w:b/>
                <w:bCs/>
              </w:rPr>
              <w:t>Comparability:</w:t>
            </w:r>
          </w:p>
        </w:tc>
        <w:tc>
          <w:tcPr>
            <w:tcW w:w="7100" w:type="dxa"/>
          </w:tcPr>
          <w:p w14:paraId="00C3B502" w14:textId="1B291278" w:rsidR="009F3FA5" w:rsidRPr="009F3FA5" w:rsidRDefault="009F3FA5" w:rsidP="009F3FA5">
            <w:pPr>
              <w:pStyle w:val="TableText"/>
              <w:rPr>
                <w:rFonts w:eastAsia="Palatino Linotype"/>
              </w:rPr>
            </w:pPr>
            <w:r w:rsidRPr="009F3FA5">
              <w:rPr>
                <w:rFonts w:eastAsia="Palatino Linotype"/>
              </w:rPr>
              <w:t>The extent to which data from one study can be compared directly to similar studies.</w:t>
            </w:r>
          </w:p>
        </w:tc>
      </w:tr>
      <w:tr w:rsidR="009F3FA5" w:rsidRPr="009F3FA5" w14:paraId="5DA5D0FB" w14:textId="77777777" w:rsidTr="009357C3">
        <w:tc>
          <w:tcPr>
            <w:tcW w:w="2250" w:type="dxa"/>
          </w:tcPr>
          <w:p w14:paraId="000BE311" w14:textId="2ADA14EC" w:rsidR="009F3FA5" w:rsidRPr="009F3FA5" w:rsidRDefault="009F3FA5" w:rsidP="009F3FA5">
            <w:pPr>
              <w:pStyle w:val="TableText"/>
              <w:rPr>
                <w:rFonts w:eastAsia="Palatino Linotype"/>
                <w:b/>
                <w:bCs/>
              </w:rPr>
            </w:pPr>
            <w:r w:rsidRPr="009F3FA5">
              <w:rPr>
                <w:rFonts w:eastAsia="Palatino Linotype"/>
                <w:b/>
                <w:bCs/>
              </w:rPr>
              <w:t>Completeness:</w:t>
            </w:r>
          </w:p>
        </w:tc>
        <w:tc>
          <w:tcPr>
            <w:tcW w:w="7100" w:type="dxa"/>
          </w:tcPr>
          <w:p w14:paraId="6312A737" w14:textId="4FAADD8A" w:rsidR="009F3FA5" w:rsidRPr="009F3FA5" w:rsidRDefault="009F3FA5" w:rsidP="009F3FA5">
            <w:pPr>
              <w:pStyle w:val="TableText"/>
              <w:rPr>
                <w:rFonts w:eastAsia="Palatino Linotype"/>
              </w:rPr>
            </w:pPr>
            <w:r w:rsidRPr="009F3FA5">
              <w:rPr>
                <w:rFonts w:eastAsia="Palatino Linotype"/>
              </w:rPr>
              <w:t xml:space="preserve">The measure of the amount of data acquired versus the amount of data </w:t>
            </w:r>
            <w:r w:rsidR="00EF39E4">
              <w:rPr>
                <w:rFonts w:eastAsia="Palatino Linotype"/>
              </w:rPr>
              <w:t>required</w:t>
            </w:r>
            <w:r w:rsidRPr="009F3FA5">
              <w:rPr>
                <w:rFonts w:eastAsia="Palatino Linotype"/>
              </w:rPr>
              <w:t xml:space="preserve"> to fulfill the statistical criteria for the intended use of the data.</w:t>
            </w:r>
          </w:p>
        </w:tc>
      </w:tr>
    </w:tbl>
    <w:p w14:paraId="09ADE408" w14:textId="77777777" w:rsidR="009F3FA5" w:rsidRPr="009F3FA5" w:rsidRDefault="009F3FA5" w:rsidP="009F3FA5"/>
    <w:p w14:paraId="2E7E6BBF" w14:textId="28A5446E" w:rsidR="00FE794D" w:rsidRDefault="00FE794D" w:rsidP="00325D59">
      <w:pPr>
        <w:pStyle w:val="BodyText"/>
        <w:rPr>
          <w:rFonts w:eastAsia="Palatino Linotype"/>
        </w:rPr>
      </w:pPr>
      <w:r>
        <w:rPr>
          <w:rFonts w:eastAsia="Palatino Linotype"/>
        </w:rPr>
        <w:t>Sections A7.1 and A7.2 describe data quality objectives</w:t>
      </w:r>
      <w:r w:rsidRPr="003B251A">
        <w:rPr>
          <w:rFonts w:eastAsia="Palatino Linotype"/>
        </w:rPr>
        <w:t xml:space="preserve">. </w:t>
      </w:r>
      <w:r>
        <w:rPr>
          <w:rFonts w:eastAsia="Palatino Linotype"/>
        </w:rPr>
        <w:t>Section B5 presents d</w:t>
      </w:r>
      <w:r w:rsidRPr="003B251A">
        <w:rPr>
          <w:rFonts w:eastAsia="Palatino Linotype"/>
        </w:rPr>
        <w:t>etails o</w:t>
      </w:r>
      <w:r>
        <w:rPr>
          <w:rFonts w:eastAsia="Palatino Linotype"/>
        </w:rPr>
        <w:t>n</w:t>
      </w:r>
      <w:r w:rsidRPr="003B251A">
        <w:rPr>
          <w:rFonts w:eastAsia="Palatino Linotype"/>
        </w:rPr>
        <w:t xml:space="preserve"> how these criteria are met for each component of</w:t>
      </w:r>
      <w:r>
        <w:rPr>
          <w:rFonts w:eastAsia="Palatino Linotype"/>
        </w:rPr>
        <w:t xml:space="preserve"> the program’s</w:t>
      </w:r>
      <w:r w:rsidRPr="003B251A">
        <w:rPr>
          <w:rFonts w:eastAsia="Palatino Linotype"/>
        </w:rPr>
        <w:t xml:space="preserve"> monitoring tasks.</w:t>
      </w:r>
    </w:p>
    <w:p w14:paraId="34026CA6" w14:textId="479C5FD8" w:rsidR="00FE794D" w:rsidRDefault="00FE794D" w:rsidP="003D4C9C">
      <w:pPr>
        <w:pStyle w:val="Heading3"/>
      </w:pPr>
      <w:bookmarkStart w:id="32" w:name="_Toc24105952"/>
      <w:r w:rsidRPr="00EE1316">
        <w:t>A7.1</w:t>
      </w:r>
      <w:r w:rsidRPr="00EE1316">
        <w:tab/>
        <w:t>Sample Collection Data Quality Objectives</w:t>
      </w:r>
      <w:bookmarkEnd w:id="32"/>
    </w:p>
    <w:p w14:paraId="5C0EFA1D" w14:textId="3F34D0D8" w:rsidR="00FE794D" w:rsidRDefault="00FE794D" w:rsidP="00FE794D">
      <w:pPr>
        <w:pStyle w:val="Heading4"/>
      </w:pPr>
      <w:r w:rsidRPr="006E5C4E">
        <w:t>Data Quality Objectives by Assessment Type</w:t>
      </w:r>
    </w:p>
    <w:p w14:paraId="486D0CF6" w14:textId="1DB6C94D" w:rsidR="00097577" w:rsidRPr="00823618" w:rsidRDefault="00097577" w:rsidP="00097577">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00BA4E70">
        <w:rPr>
          <w:rFonts w:ascii="Courier New" w:hAnsi="Courier New" w:cs="Courier New"/>
          <w:sz w:val="24"/>
          <w:szCs w:val="24"/>
        </w:rPr>
        <w:t xml:space="preserve"> </w:t>
      </w:r>
      <w:r w:rsidRPr="00823618">
        <w:rPr>
          <w:rFonts w:ascii="Courier New" w:hAnsi="Courier New" w:cs="Courier New"/>
          <w:sz w:val="24"/>
          <w:szCs w:val="24"/>
        </w:rPr>
        <w:t>'</w:t>
      </w:r>
      <w:r w:rsidRPr="00823618">
        <w:rPr>
          <w:rFonts w:ascii="Courier New" w:eastAsia="Times New Roman" w:hAnsi="Courier New" w:cs="Courier New"/>
          <w:color w:val="000000"/>
          <w:sz w:val="24"/>
          <w:szCs w:val="24"/>
        </w:rPr>
        <w:t>Macroinvertebrates</w:t>
      </w:r>
      <w:r w:rsidRPr="00823618">
        <w:rPr>
          <w:rFonts w:ascii="Courier New" w:hAnsi="Courier New" w:cs="Courier New"/>
          <w:sz w:val="24"/>
          <w:szCs w:val="24"/>
        </w:rPr>
        <w:t>'</w:t>
      </w:r>
      <w:r w:rsidR="006948BD" w:rsidRPr="00823618">
        <w:rPr>
          <w:rFonts w:ascii="Courier New" w:hAnsi="Courier New" w:cs="Courier New"/>
          <w:sz w:val="24"/>
          <w:szCs w:val="24"/>
        </w:rPr>
        <w:t>, ''</w:t>
      </w:r>
      <w:r w:rsidRPr="00823618">
        <w:rPr>
          <w:rFonts w:ascii="Courier New" w:hAnsi="Courier New" w:cs="Courier New"/>
          <w:sz w:val="24"/>
          <w:szCs w:val="24"/>
        </w:rPr>
        <w:t>) === true +++</w:t>
      </w:r>
    </w:p>
    <w:p w14:paraId="459E1442" w14:textId="7BE58234" w:rsidR="00FE794D" w:rsidRPr="00823618" w:rsidRDefault="00FE794D" w:rsidP="00FE794D">
      <w:pPr>
        <w:pStyle w:val="Heading5"/>
        <w:rPr>
          <w:rFonts w:asciiTheme="minorHAnsi" w:hAnsiTheme="minorHAnsi"/>
          <w:iCs/>
        </w:rPr>
      </w:pPr>
      <w:r w:rsidRPr="00823618">
        <w:rPr>
          <w:rFonts w:asciiTheme="minorHAnsi" w:hAnsiTheme="minorHAnsi"/>
          <w:iCs/>
        </w:rPr>
        <w:t xml:space="preserve">Macrofaunal Sampling </w:t>
      </w:r>
      <w:r w:rsidR="00293AFE" w:rsidRPr="00823618">
        <w:rPr>
          <w:rFonts w:asciiTheme="minorHAnsi" w:hAnsiTheme="minorHAnsi"/>
          <w:iCs/>
        </w:rPr>
        <w:t>Data Quality Objectives</w:t>
      </w:r>
    </w:p>
    <w:p w14:paraId="44938BEF" w14:textId="1BFDA990" w:rsidR="00EF39E4" w:rsidRPr="00823618" w:rsidRDefault="00EF39E4" w:rsidP="00EF39E4">
      <w:pPr>
        <w:pStyle w:val="BodyText"/>
      </w:pPr>
      <w:r w:rsidRPr="00823618">
        <w:t xml:space="preserve">The </w:t>
      </w:r>
      <w:r w:rsidR="00293AFE" w:rsidRPr="00823618">
        <w:t>data quality objectives</w:t>
      </w:r>
      <w:r w:rsidRPr="00823618">
        <w:t xml:space="preserve"> for the benthic infauna are that </w:t>
      </w:r>
      <w:r w:rsidR="000A096A" w:rsidRPr="00823618">
        <w:t>(</w:t>
      </w:r>
      <w:r w:rsidRPr="00823618">
        <w:t>1) transects will be determined appropriately for the stream size and morphology</w:t>
      </w:r>
      <w:r w:rsidR="5A6A314A" w:rsidRPr="00823618">
        <w:t xml:space="preserve"> </w:t>
      </w:r>
      <w:r w:rsidR="1948F463" w:rsidRPr="00823618">
        <w:t>and</w:t>
      </w:r>
      <w:r w:rsidRPr="00823618">
        <w:t xml:space="preserve"> (2) at least 100 organisms will be collected per sample site.</w:t>
      </w:r>
    </w:p>
    <w:p w14:paraId="21CB58D4" w14:textId="3D9CB60D" w:rsidR="006948BD" w:rsidRPr="00823618" w:rsidRDefault="006948BD" w:rsidP="006948BD">
      <w:pPr>
        <w:autoSpaceDE w:val="0"/>
        <w:autoSpaceDN w:val="0"/>
        <w:spacing w:before="40" w:after="40"/>
        <w:rPr>
          <w:rFonts w:ascii="Courier New" w:hAnsi="Courier New" w:cs="Courier New"/>
          <w:color w:val="000000"/>
          <w:sz w:val="24"/>
          <w:szCs w:val="24"/>
        </w:rPr>
      </w:pPr>
      <w:r w:rsidRPr="00823618">
        <w:rPr>
          <w:rFonts w:ascii="Courier New" w:hAnsi="Courier New" w:cs="Courier New"/>
          <w:color w:val="000000"/>
          <w:sz w:val="24"/>
          <w:szCs w:val="24"/>
        </w:rPr>
        <w:t>+++END-IF+++</w:t>
      </w:r>
    </w:p>
    <w:p w14:paraId="004FCFAD" w14:textId="698A641B" w:rsidR="006948BD" w:rsidRPr="00823618" w:rsidRDefault="006948BD" w:rsidP="006948BD">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00454892">
        <w:rPr>
          <w:rFonts w:ascii="Courier New" w:hAnsi="Courier New" w:cs="Courier New"/>
          <w:sz w:val="24"/>
          <w:szCs w:val="24"/>
        </w:rPr>
        <w:t xml:space="preserve"> </w:t>
      </w:r>
      <w:r w:rsidRPr="00823618">
        <w:rPr>
          <w:rFonts w:ascii="Courier New" w:hAnsi="Courier New" w:cs="Courier New"/>
          <w:sz w:val="24"/>
          <w:szCs w:val="24"/>
        </w:rPr>
        <w:t>'</w:t>
      </w:r>
      <w:r w:rsidRPr="00823618">
        <w:rPr>
          <w:rFonts w:ascii="Courier New" w:eastAsia="Times New Roman" w:hAnsi="Courier New" w:cs="Courier New"/>
          <w:color w:val="000000"/>
          <w:sz w:val="24"/>
          <w:szCs w:val="24"/>
        </w:rPr>
        <w:t>Benthic algal biomass</w:t>
      </w:r>
      <w:r w:rsidRPr="00823618">
        <w:rPr>
          <w:rFonts w:ascii="Courier New" w:hAnsi="Courier New" w:cs="Courier New"/>
          <w:sz w:val="24"/>
          <w:szCs w:val="24"/>
        </w:rPr>
        <w:t>', '') === true +++</w:t>
      </w:r>
    </w:p>
    <w:p w14:paraId="7C00BC75" w14:textId="7B6CB539" w:rsidR="00FE794D" w:rsidRPr="00823618" w:rsidRDefault="00FE794D" w:rsidP="000D682D">
      <w:pPr>
        <w:pStyle w:val="Heading5"/>
      </w:pPr>
      <w:r w:rsidRPr="00823618">
        <w:t xml:space="preserve">Benthic Algal Biomass </w:t>
      </w:r>
      <w:r w:rsidRPr="00823618">
        <w:rPr>
          <w:rFonts w:asciiTheme="minorHAnsi" w:hAnsiTheme="minorHAnsi" w:cstheme="minorHAnsi"/>
        </w:rPr>
        <w:t xml:space="preserve">Sampling </w:t>
      </w:r>
      <w:r w:rsidR="000A096A" w:rsidRPr="00823618">
        <w:rPr>
          <w:rFonts w:asciiTheme="minorHAnsi" w:eastAsiaTheme="minorEastAsia" w:hAnsiTheme="minorHAnsi" w:cstheme="minorHAnsi"/>
        </w:rPr>
        <w:t>Data Quality Objectives</w:t>
      </w:r>
    </w:p>
    <w:p w14:paraId="5C7DC710" w14:textId="2F55010B" w:rsidR="00EF39E4" w:rsidRPr="00823618" w:rsidRDefault="000A096A" w:rsidP="00EF39E4">
      <w:pPr>
        <w:pStyle w:val="BodyText"/>
      </w:pPr>
      <w:r w:rsidRPr="00823618">
        <w:t>Data quality objectives</w:t>
      </w:r>
      <w:r w:rsidR="00EF39E4" w:rsidRPr="00823618">
        <w:t xml:space="preserve"> for assessment of benthic algal biomass and algal community are that (1) transects will be determined appropriately for the stream size and morphology</w:t>
      </w:r>
      <w:r w:rsidRPr="00823618">
        <w:t>;</w:t>
      </w:r>
      <w:r w:rsidR="00EF39E4" w:rsidRPr="00823618">
        <w:t xml:space="preserve"> (2) at least 35 observations will be made with each sample sit</w:t>
      </w:r>
      <w:r w:rsidRPr="00823618">
        <w:t>e;</w:t>
      </w:r>
      <w:r w:rsidR="00EF39E4" w:rsidRPr="00823618">
        <w:t xml:space="preserve"> (3) at least 75% of taxa will be identified</w:t>
      </w:r>
      <w:r w:rsidRPr="00823618">
        <w:t>;</w:t>
      </w:r>
      <w:r w:rsidR="00EF39E4" w:rsidRPr="00823618">
        <w:t xml:space="preserve"> and (</w:t>
      </w:r>
      <w:r w:rsidRPr="00823618">
        <w:t>4</w:t>
      </w:r>
      <w:r w:rsidR="00EF39E4" w:rsidRPr="00823618">
        <w:t>) the identifications correspond to those used throughout the monitoring program, through use of appropriate technical taxonomic literature or other references (e.g., identification keys, voucher specimens).</w:t>
      </w:r>
    </w:p>
    <w:p w14:paraId="2B7028B0" w14:textId="77777777" w:rsidR="006948BD" w:rsidRPr="00823618" w:rsidRDefault="006948BD" w:rsidP="006948BD">
      <w:pPr>
        <w:autoSpaceDE w:val="0"/>
        <w:autoSpaceDN w:val="0"/>
        <w:spacing w:before="40" w:after="40"/>
        <w:rPr>
          <w:rFonts w:ascii="Courier New" w:hAnsi="Courier New" w:cs="Courier New"/>
          <w:color w:val="000000"/>
          <w:sz w:val="24"/>
          <w:szCs w:val="24"/>
        </w:rPr>
      </w:pPr>
      <w:r w:rsidRPr="00823618">
        <w:rPr>
          <w:rFonts w:ascii="Courier New" w:hAnsi="Courier New" w:cs="Courier New"/>
          <w:color w:val="000000"/>
          <w:sz w:val="24"/>
          <w:szCs w:val="24"/>
        </w:rPr>
        <w:t>+++END-IF+++</w:t>
      </w:r>
    </w:p>
    <w:p w14:paraId="08D5C48D" w14:textId="7D2F524C" w:rsidR="006948BD" w:rsidRPr="00111A7A" w:rsidRDefault="006948BD" w:rsidP="006948BD">
      <w:pPr>
        <w:rPr>
          <w:rFonts w:eastAsia="Times New Roman" w:cs="Calibri"/>
          <w:color w:val="000000"/>
        </w:rPr>
      </w:pPr>
      <w:r w:rsidRPr="00823618">
        <w:rPr>
          <w:rFonts w:ascii="Courier New" w:hAnsi="Courier New" w:cs="Courier New"/>
          <w:sz w:val="24"/>
          <w:szCs w:val="24"/>
        </w:rPr>
        <w:t xml:space="preserve">+++IF </w:t>
      </w:r>
      <w:proofErr w:type="gramStart"/>
      <w:r w:rsidRPr="00823618">
        <w:rPr>
          <w:rFonts w:ascii="Courier New" w:hAnsi="Courier New" w:cs="Courier New"/>
          <w:sz w:val="24"/>
          <w:szCs w:val="24"/>
        </w:rPr>
        <w:t>determine(</w:t>
      </w:r>
      <w:proofErr w:type="gramEnd"/>
      <w:r w:rsidRPr="00823618">
        <w:rPr>
          <w:rFonts w:ascii="Courier New" w:hAnsi="Courier New" w:cs="Courier New"/>
          <w:color w:val="000000"/>
          <w:sz w:val="24"/>
          <w:szCs w:val="24"/>
        </w:rPr>
        <w:t>'Freshwater Benthic'</w:t>
      </w:r>
      <w:r w:rsidRPr="00823618">
        <w:rPr>
          <w:rFonts w:ascii="Courier New" w:hAnsi="Courier New" w:cs="Courier New"/>
          <w:sz w:val="24"/>
          <w:szCs w:val="24"/>
        </w:rPr>
        <w:t>, 'Freshwater',</w:t>
      </w:r>
      <w:r w:rsidRPr="00823618">
        <w:t xml:space="preserve"> </w:t>
      </w:r>
      <w:r w:rsidRPr="00823618">
        <w:rPr>
          <w:rFonts w:ascii="Courier New" w:hAnsi="Courier New" w:cs="Courier New"/>
          <w:sz w:val="24"/>
          <w:szCs w:val="24"/>
        </w:rPr>
        <w:t>'Stream characteristics', '') === true +++</w:t>
      </w:r>
    </w:p>
    <w:p w14:paraId="1FC032F8" w14:textId="77777777" w:rsidR="006948BD" w:rsidRPr="00EF39E4" w:rsidRDefault="006948BD" w:rsidP="00EF39E4">
      <w:pPr>
        <w:pStyle w:val="BodyText"/>
        <w:rPr>
          <w:b/>
          <w:bCs/>
        </w:rPr>
      </w:pPr>
    </w:p>
    <w:p w14:paraId="0EE1763D" w14:textId="0F948574" w:rsidR="00FE794D" w:rsidRPr="00E95573" w:rsidRDefault="00FE794D" w:rsidP="000D682D">
      <w:pPr>
        <w:pStyle w:val="Heading5"/>
        <w:rPr>
          <w:bCs/>
          <w:spacing w:val="1"/>
        </w:rPr>
      </w:pPr>
      <w:r w:rsidRPr="00E95573">
        <w:t xml:space="preserve">Stream </w:t>
      </w:r>
      <w:r w:rsidRPr="00A44404">
        <w:t>C</w:t>
      </w:r>
      <w:r w:rsidRPr="00E95573">
        <w:t xml:space="preserve">haracteristics </w:t>
      </w:r>
      <w:r w:rsidRPr="0053055E">
        <w:t>A</w:t>
      </w:r>
      <w:r w:rsidRPr="00E95573">
        <w:t xml:space="preserve">ssessment </w:t>
      </w:r>
      <w:r w:rsidR="000A096A" w:rsidRPr="000A096A">
        <w:rPr>
          <w:rFonts w:asciiTheme="minorHAnsi" w:eastAsiaTheme="minorEastAsia" w:hAnsiTheme="minorHAnsi" w:cstheme="minorHAnsi"/>
        </w:rPr>
        <w:t>Data Quality Objectives</w:t>
      </w:r>
    </w:p>
    <w:p w14:paraId="7A81C6DE" w14:textId="7BAC9326" w:rsidR="00FE794D" w:rsidRDefault="000A096A" w:rsidP="00325D59">
      <w:pPr>
        <w:pStyle w:val="BodyText"/>
      </w:pPr>
      <w:r>
        <w:rPr>
          <w:rFonts w:eastAsiaTheme="minorEastAsia" w:cs="Arial"/>
        </w:rPr>
        <w:t>Data quality objectives</w:t>
      </w:r>
      <w:r w:rsidR="00FE794D">
        <w:t xml:space="preserve"> for physical habitat assessment are that at least 90% of sampling sites </w:t>
      </w:r>
      <w:r w:rsidR="00EF39E4">
        <w:t xml:space="preserve">will </w:t>
      </w:r>
      <w:r w:rsidR="00FE794D">
        <w:t xml:space="preserve">be assessed, and precision in measurements/observations and map-based measurement </w:t>
      </w:r>
      <w:r w:rsidR="00EF39E4">
        <w:t xml:space="preserve">will </w:t>
      </w:r>
      <w:r w:rsidR="00FE794D">
        <w:t xml:space="preserve">be </w:t>
      </w:r>
      <w:r w:rsidR="00FE794D">
        <w:rPr>
          <w:u w:val="single"/>
        </w:rPr>
        <w:t>+</w:t>
      </w:r>
      <w:r w:rsidR="00FE794D">
        <w:t>10%.</w:t>
      </w:r>
    </w:p>
    <w:p w14:paraId="251AAA83" w14:textId="77777777" w:rsidR="006948BD" w:rsidRPr="00221B55" w:rsidRDefault="006948BD" w:rsidP="006948BD">
      <w:pPr>
        <w:autoSpaceDE w:val="0"/>
        <w:autoSpaceDN w:val="0"/>
        <w:spacing w:before="40" w:after="40"/>
        <w:rPr>
          <w:rFonts w:ascii="Courier New" w:hAnsi="Courier New" w:cs="Courier New"/>
          <w:color w:val="000000"/>
          <w:sz w:val="24"/>
          <w:szCs w:val="24"/>
        </w:rPr>
      </w:pPr>
      <w:r w:rsidRPr="00221B55">
        <w:rPr>
          <w:rFonts w:ascii="Courier New" w:hAnsi="Courier New" w:cs="Courier New"/>
          <w:color w:val="000000"/>
          <w:sz w:val="24"/>
          <w:szCs w:val="24"/>
        </w:rPr>
        <w:t>+++END-IF+++</w:t>
      </w:r>
    </w:p>
    <w:p w14:paraId="0FA5A3B6" w14:textId="77777777" w:rsidR="00FE794D" w:rsidRPr="00221B55" w:rsidRDefault="00FE794D" w:rsidP="00FE794D">
      <w:pPr>
        <w:pStyle w:val="Heading4"/>
      </w:pPr>
      <w:r w:rsidRPr="00221B55">
        <w:t>Accuracy</w:t>
      </w:r>
    </w:p>
    <w:p w14:paraId="4DEFA5A4" w14:textId="26961EB4" w:rsidR="00D02FCF" w:rsidRPr="00221B55" w:rsidRDefault="00D02FCF" w:rsidP="786BBA34">
      <w:pPr>
        <w:pStyle w:val="BodyText"/>
        <w:rPr>
          <w:bCs/>
        </w:rPr>
      </w:pPr>
      <w:r w:rsidRPr="00221B55">
        <w:t xml:space="preserve">Each data entry will be checked to the original </w:t>
      </w:r>
      <w:r w:rsidR="786BBA34" w:rsidRPr="00221B55">
        <w:t>Field Data F</w:t>
      </w:r>
      <w:r w:rsidRPr="00221B55">
        <w:t xml:space="preserve">orm and random quality control checks are made on subsequent data that have been analyzed or manipulated. The following quality control/quality assurance measures will be taken in the field to ensure accuracy: </w:t>
      </w:r>
    </w:p>
    <w:p w14:paraId="598ED58C" w14:textId="1B751C6E" w:rsidR="00AD60D7" w:rsidRPr="00221B55" w:rsidRDefault="00AD60D7" w:rsidP="00AD60D7">
      <w:pPr>
        <w:rPr>
          <w:rFonts w:ascii="Courier New" w:hAnsi="Courier New" w:cs="Courier New"/>
          <w:sz w:val="24"/>
          <w:szCs w:val="24"/>
        </w:rPr>
      </w:pPr>
      <w:r w:rsidRPr="00221B55">
        <w:rPr>
          <w:rFonts w:ascii="Courier New" w:hAnsi="Courier New" w:cs="Courier New"/>
          <w:sz w:val="24"/>
          <w:szCs w:val="24"/>
        </w:rPr>
        <w:t xml:space="preserve">+++IF </w:t>
      </w:r>
      <w:proofErr w:type="gramStart"/>
      <w:r w:rsidRPr="00221B55">
        <w:rPr>
          <w:rFonts w:ascii="Courier New" w:hAnsi="Courier New" w:cs="Courier New"/>
          <w:sz w:val="24"/>
          <w:szCs w:val="24"/>
        </w:rPr>
        <w:t>determine(</w:t>
      </w:r>
      <w:proofErr w:type="gramEnd"/>
      <w:r w:rsidRPr="00221B55">
        <w:rPr>
          <w:rFonts w:ascii="Courier New" w:hAnsi="Courier New" w:cs="Courier New"/>
          <w:color w:val="000000"/>
          <w:sz w:val="24"/>
          <w:szCs w:val="24"/>
        </w:rPr>
        <w:t>'Freshwater Benthic'</w:t>
      </w:r>
      <w:r w:rsidRPr="00221B55">
        <w:rPr>
          <w:rFonts w:ascii="Courier New" w:hAnsi="Courier New" w:cs="Courier New"/>
          <w:sz w:val="24"/>
          <w:szCs w:val="24"/>
        </w:rPr>
        <w:t>, 'Freshwater',</w:t>
      </w:r>
      <w:r w:rsidRPr="00221B55">
        <w:t xml:space="preserve"> </w:t>
      </w:r>
    </w:p>
    <w:p w14:paraId="6147DA18" w14:textId="76D0744F" w:rsidR="00AD60D7" w:rsidRPr="00221B55" w:rsidRDefault="00AD60D7" w:rsidP="00AD60D7">
      <w:pPr>
        <w:rPr>
          <w:rFonts w:eastAsia="Times New Roman" w:cs="Calibri"/>
          <w:color w:val="000000"/>
        </w:rPr>
      </w:pPr>
      <w:r w:rsidRPr="00221B55">
        <w:rPr>
          <w:rFonts w:ascii="Courier New" w:hAnsi="Courier New" w:cs="Courier New"/>
          <w:sz w:val="24"/>
          <w:szCs w:val="24"/>
        </w:rPr>
        <w:t xml:space="preserve">'Macroinvertebrates', '') === true || </w:t>
      </w:r>
      <w:proofErr w:type="gramStart"/>
      <w:r w:rsidRPr="00221B55">
        <w:rPr>
          <w:rFonts w:ascii="Courier New" w:hAnsi="Courier New" w:cs="Courier New"/>
          <w:sz w:val="24"/>
          <w:szCs w:val="24"/>
        </w:rPr>
        <w:t>determine(</w:t>
      </w:r>
      <w:proofErr w:type="gramEnd"/>
      <w:r w:rsidRPr="00221B55">
        <w:rPr>
          <w:rFonts w:ascii="Courier New" w:hAnsi="Courier New" w:cs="Courier New"/>
          <w:color w:val="000000"/>
          <w:sz w:val="24"/>
          <w:szCs w:val="24"/>
        </w:rPr>
        <w:t>'Freshwater Benthic'</w:t>
      </w:r>
      <w:r w:rsidRPr="00221B55">
        <w:rPr>
          <w:rFonts w:ascii="Courier New" w:hAnsi="Courier New" w:cs="Courier New"/>
          <w:sz w:val="24"/>
          <w:szCs w:val="24"/>
        </w:rPr>
        <w:t>, 'Freshwater',</w:t>
      </w:r>
      <w:r w:rsidRPr="00221B55">
        <w:t xml:space="preserve"> </w:t>
      </w:r>
      <w:r w:rsidRPr="00221B55">
        <w:rPr>
          <w:rFonts w:ascii="Courier New" w:hAnsi="Courier New" w:cs="Courier New"/>
          <w:sz w:val="24"/>
          <w:szCs w:val="24"/>
        </w:rPr>
        <w:t>'Benthic algal biomass', '') === true +++</w:t>
      </w:r>
    </w:p>
    <w:p w14:paraId="7DB26CE0" w14:textId="77777777" w:rsidR="00D02FCF" w:rsidRPr="00221B55" w:rsidRDefault="623FE806" w:rsidP="00353483">
      <w:pPr>
        <w:pStyle w:val="ListBullet"/>
      </w:pPr>
      <w:r w:rsidRPr="00221B55">
        <w:t>For macroinfaunal and algal bioassessments, (1) repeat (and/or parallel) field collections and analyses will be performed by separate field crews; (2) occasional alternating and mixing of field personnel will be undertaken to maintain objectivity (minimize individual bias).</w:t>
      </w:r>
    </w:p>
    <w:p w14:paraId="54AD2C9C" w14:textId="77777777" w:rsidR="00AD60D7" w:rsidRPr="00221B55" w:rsidRDefault="00AD60D7" w:rsidP="00353483">
      <w:pPr>
        <w:pStyle w:val="ListBullet"/>
        <w:numPr>
          <w:ilvl w:val="0"/>
          <w:numId w:val="0"/>
        </w:numPr>
      </w:pPr>
      <w:r w:rsidRPr="00221B55">
        <w:t>+++END-IF+++</w:t>
      </w:r>
    </w:p>
    <w:p w14:paraId="1C86A3F6" w14:textId="2F4F5737" w:rsidR="00AD60D7" w:rsidRPr="00454892" w:rsidRDefault="00AD60D7" w:rsidP="00AD60D7">
      <w:pPr>
        <w:rPr>
          <w:rFonts w:ascii="Courier New" w:eastAsia="Times New Roman" w:hAnsi="Courier New" w:cs="Courier New"/>
          <w:color w:val="000000"/>
        </w:rPr>
      </w:pPr>
      <w:r w:rsidRPr="00454892">
        <w:rPr>
          <w:rFonts w:ascii="Courier New" w:hAnsi="Courier New" w:cs="Courier New"/>
          <w:sz w:val="24"/>
          <w:szCs w:val="24"/>
        </w:rPr>
        <w:t xml:space="preserve">+++IF </w:t>
      </w:r>
      <w:proofErr w:type="gramStart"/>
      <w:r w:rsidRPr="00454892">
        <w:rPr>
          <w:rFonts w:ascii="Courier New" w:hAnsi="Courier New" w:cs="Courier New"/>
          <w:sz w:val="24"/>
          <w:szCs w:val="24"/>
        </w:rPr>
        <w:t>determine(</w:t>
      </w:r>
      <w:proofErr w:type="gramEnd"/>
      <w:r w:rsidRPr="00454892">
        <w:rPr>
          <w:rFonts w:ascii="Courier New" w:hAnsi="Courier New" w:cs="Courier New"/>
          <w:color w:val="000000"/>
          <w:sz w:val="24"/>
          <w:szCs w:val="24"/>
        </w:rPr>
        <w:t>'Freshwater Benthic'</w:t>
      </w:r>
      <w:r w:rsidRPr="00454892">
        <w:rPr>
          <w:rFonts w:ascii="Courier New" w:hAnsi="Courier New" w:cs="Courier New"/>
          <w:sz w:val="24"/>
          <w:szCs w:val="24"/>
        </w:rPr>
        <w:t>, 'Freshwater'</w:t>
      </w:r>
      <w:r w:rsidR="00454892">
        <w:rPr>
          <w:rFonts w:ascii="Courier New" w:hAnsi="Courier New" w:cs="Courier New"/>
          <w:sz w:val="24"/>
          <w:szCs w:val="24"/>
        </w:rPr>
        <w:t xml:space="preserve">, </w:t>
      </w:r>
      <w:r w:rsidRPr="00454892">
        <w:rPr>
          <w:rFonts w:ascii="Courier New" w:hAnsi="Courier New" w:cs="Courier New"/>
          <w:sz w:val="24"/>
          <w:szCs w:val="24"/>
        </w:rPr>
        <w:t>'Stream characteristics', '') === true +++</w:t>
      </w:r>
    </w:p>
    <w:p w14:paraId="63F09E04" w14:textId="2FACF29B" w:rsidR="00AD60D7" w:rsidRPr="00221B55" w:rsidRDefault="00FE794D" w:rsidP="00353483">
      <w:pPr>
        <w:pStyle w:val="ListBulletLast"/>
      </w:pPr>
      <w:r w:rsidRPr="00221B55">
        <w:t>For physical habitat assessment, final conclusions are potentially subject to variability among investigators.</w:t>
      </w:r>
      <w:r w:rsidR="3342F098" w:rsidRPr="00221B55">
        <w:t xml:space="preserve"> Ensuring</w:t>
      </w:r>
      <w:r w:rsidRPr="00221B55">
        <w:t xml:space="preserve"> that each investigator is appropriately trained in the evaluation technique</w:t>
      </w:r>
      <w:r w:rsidR="028EF570" w:rsidRPr="00221B55">
        <w:t>,</w:t>
      </w:r>
      <w:r w:rsidRPr="00221B55">
        <w:t xml:space="preserve"> and conducting periodic crosschecks among investigators to promote consistency</w:t>
      </w:r>
      <w:r w:rsidR="13D93891" w:rsidRPr="00221B55">
        <w:t xml:space="preserve">, will </w:t>
      </w:r>
      <w:r w:rsidR="025563E2" w:rsidRPr="00221B55">
        <w:t>ensure conclusions reached by different investigators</w:t>
      </w:r>
      <w:r w:rsidR="13928339" w:rsidRPr="00221B55">
        <w:t xml:space="preserve"> are consistent</w:t>
      </w:r>
      <w:r w:rsidRPr="00221B55">
        <w:t>. The crosschecks may consist of comparing rank order of the evaluated sites</w:t>
      </w:r>
      <w:r w:rsidR="00D02FCF" w:rsidRPr="00221B55">
        <w:t>. T</w:t>
      </w:r>
      <w:r w:rsidRPr="00221B55">
        <w:t>hat is, rather than comparing the score for each parameter, comparing the total score for each habitat assessment, which yields the rank order of sites (their placement in the assessment from good to bad)</w:t>
      </w:r>
      <w:r w:rsidR="00D02FCF" w:rsidRPr="00221B55">
        <w:t xml:space="preserve"> for comparison</w:t>
      </w:r>
      <w:r w:rsidRPr="00221B55">
        <w:t>.</w:t>
      </w:r>
    </w:p>
    <w:p w14:paraId="6E62C1F3" w14:textId="77777777" w:rsidR="00AD60D7" w:rsidRPr="00221B55" w:rsidRDefault="00AD60D7" w:rsidP="00F43267">
      <w:pPr>
        <w:pStyle w:val="BodyText"/>
      </w:pPr>
      <w:bookmarkStart w:id="33" w:name="_Toc500730909"/>
      <w:r w:rsidRPr="00221B55">
        <w:t>+++END-IF+++</w:t>
      </w:r>
    </w:p>
    <w:p w14:paraId="4A36BD2A" w14:textId="7E1BF216" w:rsidR="00FE794D" w:rsidRDefault="00FE794D" w:rsidP="00FE794D">
      <w:pPr>
        <w:pStyle w:val="Heading4"/>
      </w:pPr>
      <w:r w:rsidRPr="008B2D38">
        <w:t>Representativeness</w:t>
      </w:r>
      <w:bookmarkEnd w:id="33"/>
    </w:p>
    <w:p w14:paraId="3103DD4F" w14:textId="6C573DED" w:rsidR="00FE794D" w:rsidRDefault="00D02FCF" w:rsidP="00325D59">
      <w:pPr>
        <w:pStyle w:val="BodyText"/>
        <w:rPr>
          <w:spacing w:val="4"/>
        </w:rPr>
      </w:pPr>
      <w:r w:rsidRPr="00D02FCF">
        <w:t>Representativeness refers to the extent to which measurements represent the true environmental condition</w:t>
      </w:r>
      <w:r w:rsidRPr="00D02FCF">
        <w:rPr>
          <w:i/>
        </w:rPr>
        <w:t>.</w:t>
      </w:r>
      <w:r w:rsidRPr="00D02FCF">
        <w:t xml:space="preserve"> </w:t>
      </w:r>
      <w:r w:rsidR="00FE794D" w:rsidRPr="00BC4BB0">
        <w:t>Representativeness</w:t>
      </w:r>
      <w:r w:rsidR="00FE794D" w:rsidRPr="00BC4BB0">
        <w:rPr>
          <w:spacing w:val="-5"/>
        </w:rPr>
        <w:t xml:space="preserve"> </w:t>
      </w:r>
      <w:r w:rsidR="00FE794D" w:rsidRPr="00BC4BB0">
        <w:t>is</w:t>
      </w:r>
      <w:r w:rsidR="00FE794D" w:rsidRPr="00BC4BB0">
        <w:rPr>
          <w:spacing w:val="12"/>
        </w:rPr>
        <w:t xml:space="preserve"> </w:t>
      </w:r>
      <w:r w:rsidR="00FE794D" w:rsidRPr="00BC4BB0">
        <w:t>affected</w:t>
      </w:r>
      <w:r w:rsidR="00FE794D" w:rsidRPr="00BC4BB0">
        <w:rPr>
          <w:spacing w:val="5"/>
        </w:rPr>
        <w:t xml:space="preserve"> </w:t>
      </w:r>
      <w:r w:rsidR="00FE794D" w:rsidRPr="00BC4BB0">
        <w:t>by</w:t>
      </w:r>
      <w:r w:rsidR="00FE794D" w:rsidRPr="00BC4BB0">
        <w:rPr>
          <w:spacing w:val="10"/>
        </w:rPr>
        <w:t xml:space="preserve"> </w:t>
      </w:r>
      <w:r w:rsidR="00FE794D" w:rsidRPr="00BC4BB0">
        <w:t>the</w:t>
      </w:r>
      <w:r w:rsidR="00FE794D" w:rsidRPr="00BC4BB0">
        <w:rPr>
          <w:spacing w:val="8"/>
        </w:rPr>
        <w:t xml:space="preserve"> </w:t>
      </w:r>
      <w:r>
        <w:t>selection</w:t>
      </w:r>
      <w:r w:rsidR="00FE794D" w:rsidRPr="00BC4BB0">
        <w:rPr>
          <w:spacing w:val="4"/>
        </w:rPr>
        <w:t xml:space="preserve"> </w:t>
      </w:r>
      <w:r w:rsidR="00FE794D" w:rsidRPr="00BC4BB0">
        <w:rPr>
          <w:spacing w:val="1"/>
        </w:rPr>
        <w:t>o</w:t>
      </w:r>
      <w:r w:rsidR="00FE794D" w:rsidRPr="00BC4BB0">
        <w:t>f</w:t>
      </w:r>
      <w:r w:rsidR="00FE794D" w:rsidRPr="00BC4BB0">
        <w:rPr>
          <w:spacing w:val="10"/>
        </w:rPr>
        <w:t xml:space="preserve"> </w:t>
      </w:r>
      <w:r w:rsidR="00FE794D" w:rsidRPr="00BC4BB0">
        <w:t>the</w:t>
      </w:r>
      <w:r w:rsidR="00FE794D" w:rsidRPr="00BC4BB0">
        <w:rPr>
          <w:spacing w:val="8"/>
        </w:rPr>
        <w:t xml:space="preserve"> </w:t>
      </w:r>
      <w:r w:rsidR="00FE794D" w:rsidRPr="00BC4BB0">
        <w:t>tar</w:t>
      </w:r>
      <w:r w:rsidR="00FE794D" w:rsidRPr="00BC4BB0">
        <w:rPr>
          <w:spacing w:val="1"/>
        </w:rPr>
        <w:t>g</w:t>
      </w:r>
      <w:r w:rsidR="00FE794D" w:rsidRPr="00BC4BB0">
        <w:t>et</w:t>
      </w:r>
      <w:r w:rsidR="00FE794D" w:rsidRPr="00BC4BB0">
        <w:rPr>
          <w:spacing w:val="7"/>
        </w:rPr>
        <w:t xml:space="preserve"> </w:t>
      </w:r>
      <w:r w:rsidR="00FE794D" w:rsidRPr="00BC4BB0">
        <w:t>surface</w:t>
      </w:r>
      <w:r w:rsidR="00FE794D" w:rsidRPr="00BC4BB0">
        <w:rPr>
          <w:spacing w:val="4"/>
        </w:rPr>
        <w:t xml:space="preserve"> </w:t>
      </w:r>
      <w:r w:rsidR="00FE794D" w:rsidRPr="00BC4BB0">
        <w:t>water</w:t>
      </w:r>
      <w:r w:rsidR="00FE794D" w:rsidRPr="00BC4BB0">
        <w:rPr>
          <w:spacing w:val="7"/>
        </w:rPr>
        <w:t xml:space="preserve"> </w:t>
      </w:r>
      <w:r w:rsidR="00FE794D" w:rsidRPr="00BC4BB0">
        <w:t>bodies,</w:t>
      </w:r>
      <w:r w:rsidR="00FE794D" w:rsidRPr="00BC4BB0">
        <w:rPr>
          <w:spacing w:val="6"/>
        </w:rPr>
        <w:t xml:space="preserve"> </w:t>
      </w:r>
      <w:r w:rsidR="00FE794D" w:rsidRPr="00BC4BB0">
        <w:t xml:space="preserve">the location </w:t>
      </w:r>
      <w:r w:rsidR="00FE794D" w:rsidRPr="00BC4BB0">
        <w:rPr>
          <w:spacing w:val="1"/>
        </w:rPr>
        <w:t>o</w:t>
      </w:r>
      <w:r w:rsidR="00FE794D" w:rsidRPr="00BC4BB0">
        <w:t>f</w:t>
      </w:r>
      <w:r w:rsidR="00FE794D" w:rsidRPr="00BC4BB0">
        <w:rPr>
          <w:spacing w:val="6"/>
        </w:rPr>
        <w:t xml:space="preserve"> </w:t>
      </w:r>
      <w:r w:rsidR="00FE794D" w:rsidRPr="00BC4BB0">
        <w:t>sampling sites</w:t>
      </w:r>
      <w:r w:rsidR="00FE794D" w:rsidRPr="00BC4BB0">
        <w:rPr>
          <w:spacing w:val="4"/>
        </w:rPr>
        <w:t xml:space="preserve"> </w:t>
      </w:r>
      <w:r w:rsidR="00FE794D" w:rsidRPr="00BC4BB0">
        <w:t>within</w:t>
      </w:r>
      <w:r w:rsidR="00FE794D" w:rsidRPr="00BC4BB0">
        <w:rPr>
          <w:spacing w:val="4"/>
        </w:rPr>
        <w:t xml:space="preserve"> </w:t>
      </w:r>
      <w:r w:rsidR="00FE794D" w:rsidRPr="00BC4BB0">
        <w:t>that</w:t>
      </w:r>
      <w:r w:rsidR="00FE794D" w:rsidRPr="00BC4BB0">
        <w:rPr>
          <w:spacing w:val="5"/>
        </w:rPr>
        <w:t xml:space="preserve"> </w:t>
      </w:r>
      <w:r w:rsidR="00FE794D" w:rsidRPr="00BC4BB0">
        <w:t>body,</w:t>
      </w:r>
      <w:r w:rsidR="00FE794D" w:rsidRPr="00BC4BB0">
        <w:rPr>
          <w:spacing w:val="3"/>
        </w:rPr>
        <w:t xml:space="preserve"> </w:t>
      </w:r>
      <w:r w:rsidR="00FE794D" w:rsidRPr="00BC4BB0">
        <w:t>the</w:t>
      </w:r>
      <w:r w:rsidR="00FE794D" w:rsidRPr="00BC4BB0">
        <w:rPr>
          <w:spacing w:val="5"/>
        </w:rPr>
        <w:t xml:space="preserve"> </w:t>
      </w:r>
      <w:r w:rsidR="00FE794D" w:rsidRPr="00BC4BB0">
        <w:t>t</w:t>
      </w:r>
      <w:r w:rsidR="00FE794D" w:rsidRPr="00BC4BB0">
        <w:rPr>
          <w:spacing w:val="1"/>
        </w:rPr>
        <w:t>i</w:t>
      </w:r>
      <w:r w:rsidR="00FE794D" w:rsidRPr="00BC4BB0">
        <w:t>me</w:t>
      </w:r>
      <w:r w:rsidR="00FE794D" w:rsidRPr="00BC4BB0">
        <w:rPr>
          <w:spacing w:val="4"/>
        </w:rPr>
        <w:t xml:space="preserve"> </w:t>
      </w:r>
      <w:r w:rsidR="00FE794D" w:rsidRPr="00BC4BB0">
        <w:t>period</w:t>
      </w:r>
      <w:r w:rsidR="00FE794D" w:rsidRPr="00BC4BB0">
        <w:rPr>
          <w:spacing w:val="1"/>
        </w:rPr>
        <w:t xml:space="preserve"> w</w:t>
      </w:r>
      <w:r w:rsidR="00FE794D" w:rsidRPr="00BC4BB0">
        <w:t>hen</w:t>
      </w:r>
      <w:r w:rsidR="00FE794D" w:rsidRPr="00BC4BB0">
        <w:rPr>
          <w:spacing w:val="2"/>
        </w:rPr>
        <w:t xml:space="preserve"> </w:t>
      </w:r>
      <w:r w:rsidR="00FE794D" w:rsidRPr="00BC4BB0">
        <w:t>samples</w:t>
      </w:r>
      <w:r w:rsidR="00FE794D" w:rsidRPr="00BC4BB0">
        <w:rPr>
          <w:spacing w:val="2"/>
        </w:rPr>
        <w:t xml:space="preserve"> </w:t>
      </w:r>
      <w:r w:rsidR="00FE794D" w:rsidRPr="00BC4BB0">
        <w:t>are</w:t>
      </w:r>
      <w:r w:rsidR="00FE794D" w:rsidRPr="00BC4BB0">
        <w:rPr>
          <w:spacing w:val="5"/>
        </w:rPr>
        <w:t xml:space="preserve"> </w:t>
      </w:r>
      <w:r w:rsidR="00FE794D" w:rsidRPr="00BC4BB0">
        <w:t>collec</w:t>
      </w:r>
      <w:r w:rsidR="00FE794D" w:rsidRPr="00BC4BB0">
        <w:rPr>
          <w:spacing w:val="1"/>
        </w:rPr>
        <w:t>t</w:t>
      </w:r>
      <w:r w:rsidR="00FE794D" w:rsidRPr="00BC4BB0">
        <w:t>ed,</w:t>
      </w:r>
      <w:r w:rsidR="00FE794D" w:rsidRPr="00BC4BB0">
        <w:rPr>
          <w:spacing w:val="2"/>
        </w:rPr>
        <w:t xml:space="preserve"> </w:t>
      </w:r>
      <w:r w:rsidR="00FE794D" w:rsidRPr="00BC4BB0">
        <w:t>and</w:t>
      </w:r>
      <w:r w:rsidR="00FE794D" w:rsidRPr="00BC4BB0">
        <w:rPr>
          <w:spacing w:val="4"/>
        </w:rPr>
        <w:t xml:space="preserve"> </w:t>
      </w:r>
      <w:r w:rsidR="00FE794D" w:rsidRPr="00BC4BB0">
        <w:t>the</w:t>
      </w:r>
      <w:r w:rsidR="00FE794D" w:rsidRPr="00BC4BB0">
        <w:rPr>
          <w:spacing w:val="6"/>
        </w:rPr>
        <w:t xml:space="preserve"> </w:t>
      </w:r>
      <w:r w:rsidR="00FE794D" w:rsidRPr="00BC4BB0">
        <w:t>ti</w:t>
      </w:r>
      <w:r w:rsidR="00FE794D" w:rsidRPr="00BC4BB0">
        <w:rPr>
          <w:spacing w:val="1"/>
        </w:rPr>
        <w:t>m</w:t>
      </w:r>
      <w:r w:rsidR="00FE794D" w:rsidRPr="00BC4BB0">
        <w:t>e period</w:t>
      </w:r>
      <w:r w:rsidR="00FE794D" w:rsidRPr="00BC4BB0">
        <w:rPr>
          <w:spacing w:val="10"/>
        </w:rPr>
        <w:t xml:space="preserve"> </w:t>
      </w:r>
      <w:r w:rsidR="00FE794D" w:rsidRPr="00BC4BB0">
        <w:rPr>
          <w:spacing w:val="1"/>
        </w:rPr>
        <w:t>whe</w:t>
      </w:r>
      <w:r w:rsidR="00FE794D" w:rsidRPr="00BC4BB0">
        <w:t>n</w:t>
      </w:r>
      <w:r w:rsidR="00FE794D" w:rsidRPr="00BC4BB0">
        <w:rPr>
          <w:spacing w:val="12"/>
        </w:rPr>
        <w:t xml:space="preserve"> </w:t>
      </w:r>
      <w:r w:rsidR="00FE794D" w:rsidRPr="00BC4BB0">
        <w:t>samples</w:t>
      </w:r>
      <w:r w:rsidR="00FE794D" w:rsidRPr="00BC4BB0">
        <w:rPr>
          <w:spacing w:val="9"/>
        </w:rPr>
        <w:t xml:space="preserve"> </w:t>
      </w:r>
      <w:r w:rsidR="00FE794D" w:rsidRPr="00BC4BB0">
        <w:t>are</w:t>
      </w:r>
      <w:r w:rsidR="00FE794D" w:rsidRPr="00BC4BB0">
        <w:rPr>
          <w:spacing w:val="13"/>
        </w:rPr>
        <w:t xml:space="preserve"> </w:t>
      </w:r>
      <w:r w:rsidR="00FE794D" w:rsidRPr="00BC4BB0">
        <w:t>analyzed.</w:t>
      </w:r>
      <w:r w:rsidR="00FE794D" w:rsidRPr="00BC4BB0">
        <w:rPr>
          <w:spacing w:val="8"/>
        </w:rPr>
        <w:t xml:space="preserve"> </w:t>
      </w:r>
      <w:r w:rsidR="00FE794D" w:rsidRPr="00BC4BB0">
        <w:rPr>
          <w:spacing w:val="1"/>
        </w:rPr>
        <w:t>T</w:t>
      </w:r>
      <w:r w:rsidR="00FE794D" w:rsidRPr="00BC4BB0">
        <w:t>he</w:t>
      </w:r>
      <w:r w:rsidR="00FE794D" w:rsidRPr="00BC4BB0">
        <w:rPr>
          <w:spacing w:val="26"/>
        </w:rPr>
        <w:t xml:space="preserve"> </w:t>
      </w:r>
      <w:r w:rsidR="00FE794D" w:rsidRPr="00BC4BB0">
        <w:t>sampling</w:t>
      </w:r>
      <w:r w:rsidR="00FE794D" w:rsidRPr="00BC4BB0">
        <w:rPr>
          <w:spacing w:val="11"/>
        </w:rPr>
        <w:t xml:space="preserve"> </w:t>
      </w:r>
      <w:r w:rsidR="00FE794D" w:rsidRPr="00BC4BB0">
        <w:t>p</w:t>
      </w:r>
      <w:r w:rsidR="00FE794D" w:rsidRPr="00BC4BB0">
        <w:rPr>
          <w:spacing w:val="1"/>
        </w:rPr>
        <w:t>r</w:t>
      </w:r>
      <w:r w:rsidR="00FE794D" w:rsidRPr="00BC4BB0">
        <w:t>otocols</w:t>
      </w:r>
      <w:r w:rsidR="00FE794D" w:rsidRPr="00BC4BB0">
        <w:rPr>
          <w:spacing w:val="11"/>
        </w:rPr>
        <w:t xml:space="preserve"> </w:t>
      </w:r>
      <w:r w:rsidR="00FE794D" w:rsidRPr="00BC4BB0">
        <w:t>def</w:t>
      </w:r>
      <w:r w:rsidR="00FE794D" w:rsidRPr="00BC4BB0">
        <w:rPr>
          <w:spacing w:val="1"/>
        </w:rPr>
        <w:t>i</w:t>
      </w:r>
      <w:r w:rsidR="00FE794D" w:rsidRPr="00BC4BB0">
        <w:t>ned</w:t>
      </w:r>
      <w:r w:rsidR="00FE794D" w:rsidRPr="00BC4BB0">
        <w:rPr>
          <w:spacing w:val="12"/>
        </w:rPr>
        <w:t xml:space="preserve"> </w:t>
      </w:r>
      <w:r w:rsidR="00FE794D" w:rsidRPr="00BC4BB0">
        <w:t>for</w:t>
      </w:r>
      <w:r w:rsidR="00FE794D" w:rsidRPr="00BC4BB0">
        <w:rPr>
          <w:spacing w:val="15"/>
        </w:rPr>
        <w:t xml:space="preserve"> </w:t>
      </w:r>
      <w:r w:rsidR="00FE794D" w:rsidRPr="00BC4BB0">
        <w:t>each</w:t>
      </w:r>
      <w:r w:rsidR="00FE794D" w:rsidRPr="00BC4BB0">
        <w:rPr>
          <w:spacing w:val="14"/>
        </w:rPr>
        <w:t xml:space="preserve"> </w:t>
      </w:r>
      <w:r w:rsidR="00FE794D" w:rsidRPr="00BC4BB0">
        <w:t>indic</w:t>
      </w:r>
      <w:r w:rsidR="00FE794D" w:rsidRPr="00BC4BB0">
        <w:rPr>
          <w:spacing w:val="1"/>
        </w:rPr>
        <w:t>a</w:t>
      </w:r>
      <w:r w:rsidR="00FE794D" w:rsidRPr="00BC4BB0">
        <w:t>tor</w:t>
      </w:r>
      <w:r w:rsidR="00FE794D" w:rsidRPr="00BC4BB0">
        <w:rPr>
          <w:spacing w:val="13"/>
        </w:rPr>
        <w:t xml:space="preserve"> </w:t>
      </w:r>
      <w:r w:rsidR="00FE794D" w:rsidRPr="00BC4BB0">
        <w:t>atte</w:t>
      </w:r>
      <w:r w:rsidR="00FE794D" w:rsidRPr="00BC4BB0">
        <w:rPr>
          <w:spacing w:val="1"/>
        </w:rPr>
        <w:t>m</w:t>
      </w:r>
      <w:r w:rsidR="00FE794D" w:rsidRPr="00BC4BB0">
        <w:t>pt</w:t>
      </w:r>
      <w:r w:rsidR="00FE794D" w:rsidRPr="00BC4BB0">
        <w:rPr>
          <w:spacing w:val="12"/>
        </w:rPr>
        <w:t xml:space="preserve"> </w:t>
      </w:r>
      <w:r w:rsidR="00FE794D" w:rsidRPr="00BC4BB0">
        <w:t>to</w:t>
      </w:r>
      <w:r w:rsidR="00FE794D" w:rsidRPr="00BC4BB0">
        <w:rPr>
          <w:spacing w:val="19"/>
        </w:rPr>
        <w:t xml:space="preserve"> </w:t>
      </w:r>
      <w:r w:rsidR="00FE794D" w:rsidRPr="00BC4BB0">
        <w:t>address</w:t>
      </w:r>
      <w:r w:rsidR="00FE794D" w:rsidRPr="00BC4BB0">
        <w:rPr>
          <w:spacing w:val="11"/>
        </w:rPr>
        <w:t xml:space="preserve"> </w:t>
      </w:r>
      <w:r w:rsidR="00FE794D" w:rsidRPr="00BC4BB0">
        <w:t>rep</w:t>
      </w:r>
      <w:r w:rsidR="00FE794D" w:rsidRPr="00BC4BB0">
        <w:rPr>
          <w:spacing w:val="2"/>
        </w:rPr>
        <w:t>r</w:t>
      </w:r>
      <w:r w:rsidR="00FE794D" w:rsidRPr="00BC4BB0">
        <w:t>esentativen</w:t>
      </w:r>
      <w:r w:rsidR="00FE794D" w:rsidRPr="00BC4BB0">
        <w:rPr>
          <w:spacing w:val="1"/>
        </w:rPr>
        <w:t>e</w:t>
      </w:r>
      <w:r w:rsidR="00FE794D" w:rsidRPr="00BC4BB0">
        <w:t>ss within</w:t>
      </w:r>
      <w:r w:rsidR="00FE794D" w:rsidRPr="00BC4BB0">
        <w:rPr>
          <w:spacing w:val="13"/>
        </w:rPr>
        <w:t xml:space="preserve"> </w:t>
      </w:r>
      <w:r w:rsidR="00FE794D" w:rsidRPr="00BC4BB0">
        <w:rPr>
          <w:spacing w:val="1"/>
        </w:rPr>
        <w:t xml:space="preserve">the </w:t>
      </w:r>
      <w:r w:rsidR="00FE794D" w:rsidRPr="00BC4BB0">
        <w:t>constraints</w:t>
      </w:r>
      <w:r w:rsidR="00FE794D" w:rsidRPr="00BC4BB0">
        <w:rPr>
          <w:spacing w:val="1"/>
        </w:rPr>
        <w:t xml:space="preserve"> </w:t>
      </w:r>
      <w:r w:rsidR="00FE794D" w:rsidRPr="00BC4BB0">
        <w:rPr>
          <w:spacing w:val="2"/>
        </w:rPr>
        <w:t>o</w:t>
      </w:r>
      <w:r w:rsidR="00FE794D" w:rsidRPr="00BC4BB0">
        <w:t>f</w:t>
      </w:r>
      <w:r w:rsidR="00FE794D" w:rsidRPr="00BC4BB0">
        <w:rPr>
          <w:spacing w:val="9"/>
        </w:rPr>
        <w:t xml:space="preserve"> </w:t>
      </w:r>
      <w:r w:rsidR="00FE794D" w:rsidRPr="00BC4BB0">
        <w:t>the</w:t>
      </w:r>
      <w:r w:rsidR="00FE794D" w:rsidRPr="00BC4BB0">
        <w:rPr>
          <w:spacing w:val="8"/>
        </w:rPr>
        <w:t xml:space="preserve"> </w:t>
      </w:r>
      <w:r w:rsidR="00FE794D" w:rsidRPr="00BC4BB0">
        <w:t>sampling</w:t>
      </w:r>
      <w:r w:rsidR="00FE794D" w:rsidRPr="00BC4BB0">
        <w:rPr>
          <w:spacing w:val="2"/>
        </w:rPr>
        <w:t xml:space="preserve"> </w:t>
      </w:r>
      <w:r w:rsidR="00FE794D" w:rsidRPr="00BC4BB0">
        <w:t>design</w:t>
      </w:r>
      <w:r w:rsidR="00FE794D" w:rsidRPr="00BC4BB0">
        <w:rPr>
          <w:spacing w:val="5"/>
        </w:rPr>
        <w:t xml:space="preserve"> </w:t>
      </w:r>
      <w:r w:rsidR="00FE794D" w:rsidRPr="00BC4BB0">
        <w:rPr>
          <w:spacing w:val="2"/>
        </w:rPr>
        <w:t>a</w:t>
      </w:r>
      <w:r w:rsidR="00FE794D" w:rsidRPr="00BC4BB0">
        <w:t>nd</w:t>
      </w:r>
      <w:r w:rsidR="00FE794D" w:rsidRPr="00BC4BB0">
        <w:rPr>
          <w:spacing w:val="9"/>
        </w:rPr>
        <w:t xml:space="preserve"> </w:t>
      </w:r>
      <w:r w:rsidR="00FE794D" w:rsidRPr="00BC4BB0">
        <w:t>sampling</w:t>
      </w:r>
      <w:r w:rsidR="00FE794D" w:rsidRPr="00BC4BB0">
        <w:rPr>
          <w:spacing w:val="3"/>
        </w:rPr>
        <w:t xml:space="preserve"> </w:t>
      </w:r>
      <w:r w:rsidR="00FE794D" w:rsidRPr="00BC4BB0">
        <w:t>perio</w:t>
      </w:r>
      <w:r w:rsidR="00FE794D" w:rsidRPr="00BC4BB0">
        <w:rPr>
          <w:spacing w:val="1"/>
        </w:rPr>
        <w:t>d</w:t>
      </w:r>
      <w:r w:rsidR="00FE794D" w:rsidRPr="00BC4BB0">
        <w:t>.</w:t>
      </w:r>
      <w:r w:rsidR="00FE794D" w:rsidRPr="00BC4BB0">
        <w:rPr>
          <w:spacing w:val="4"/>
        </w:rPr>
        <w:t xml:space="preserve"> </w:t>
      </w:r>
    </w:p>
    <w:p w14:paraId="5476CB4E" w14:textId="77777777" w:rsidR="00FE794D" w:rsidRPr="00DF5A9E" w:rsidRDefault="00FE794D" w:rsidP="00FE794D">
      <w:pPr>
        <w:pStyle w:val="Heading5"/>
      </w:pPr>
      <w:r>
        <w:t>Representativeness—</w:t>
      </w:r>
      <w:r w:rsidRPr="00DF5A9E">
        <w:t xml:space="preserve">Sampling </w:t>
      </w:r>
      <w:r>
        <w:t>D</w:t>
      </w:r>
      <w:r w:rsidRPr="00DF5A9E">
        <w:t>esign</w:t>
      </w:r>
    </w:p>
    <w:p w14:paraId="6C62633F" w14:textId="69EFA834" w:rsidR="00FE794D" w:rsidRPr="006C0A13" w:rsidRDefault="00FE794D" w:rsidP="00325D59">
      <w:pPr>
        <w:pStyle w:val="BodyText"/>
      </w:pPr>
      <w:r w:rsidRPr="006C0A13">
        <w:t>B</w:t>
      </w:r>
      <w:r w:rsidRPr="1582CEA5">
        <w:t xml:space="preserve">enthic monitoring is conducted only in </w:t>
      </w:r>
      <w:proofErr w:type="spellStart"/>
      <w:r w:rsidRPr="1582CEA5">
        <w:t>wadeable</w:t>
      </w:r>
      <w:proofErr w:type="spellEnd"/>
      <w:r w:rsidRPr="1582CEA5">
        <w:t xml:space="preserve"> streams/</w:t>
      </w:r>
      <w:proofErr w:type="spellStart"/>
      <w:r w:rsidRPr="1582CEA5">
        <w:t>wadeable</w:t>
      </w:r>
      <w:proofErr w:type="spellEnd"/>
      <w:r w:rsidRPr="1582CEA5">
        <w:t xml:space="preserve"> reaches of riverine systems. Composite samples from habitat types within the selected reach are assumed representative of that reach. Both active (kick-net) and passive (rock basket) macroinvertebrate and benthic algal biomass sampling increase representation of taxa in the reach.</w:t>
      </w:r>
      <w:r>
        <w:t xml:space="preserve"> </w:t>
      </w:r>
    </w:p>
    <w:p w14:paraId="15866804" w14:textId="77777777" w:rsidR="00FE794D" w:rsidRPr="006C0A13" w:rsidRDefault="00FE794D" w:rsidP="00325D59">
      <w:pPr>
        <w:pStyle w:val="BodyText"/>
      </w:pPr>
      <w:r w:rsidRPr="1582CEA5">
        <w:t>Due</w:t>
      </w:r>
      <w:r w:rsidRPr="1582CEA5">
        <w:rPr>
          <w:spacing w:val="-1"/>
        </w:rPr>
        <w:t xml:space="preserve"> </w:t>
      </w:r>
      <w:r w:rsidRPr="1582CEA5">
        <w:t xml:space="preserve">to </w:t>
      </w:r>
      <w:r w:rsidRPr="1582CEA5">
        <w:rPr>
          <w:spacing w:val="1"/>
        </w:rPr>
        <w:t>t</w:t>
      </w:r>
      <w:r w:rsidRPr="1582CEA5">
        <w:t>he</w:t>
      </w:r>
      <w:r w:rsidRPr="1582CEA5">
        <w:rPr>
          <w:spacing w:val="-1"/>
        </w:rPr>
        <w:t xml:space="preserve"> </w:t>
      </w:r>
      <w:r w:rsidRPr="1582CEA5">
        <w:t>w</w:t>
      </w:r>
      <w:r w:rsidRPr="1582CEA5">
        <w:rPr>
          <w:spacing w:val="3"/>
        </w:rPr>
        <w:t>a</w:t>
      </w:r>
      <w:r w:rsidRPr="1582CEA5">
        <w:t>y</w:t>
      </w:r>
      <w:r w:rsidRPr="1582CEA5">
        <w:rPr>
          <w:spacing w:val="-5"/>
        </w:rPr>
        <w:t xml:space="preserve"> </w:t>
      </w:r>
      <w:r w:rsidRPr="1582CEA5">
        <w:t>stations a</w:t>
      </w:r>
      <w:r w:rsidRPr="1582CEA5">
        <w:rPr>
          <w:spacing w:val="-1"/>
        </w:rPr>
        <w:t>r</w:t>
      </w:r>
      <w:r w:rsidRPr="1582CEA5">
        <w:t>e</w:t>
      </w:r>
      <w:r w:rsidRPr="1582CEA5">
        <w:rPr>
          <w:spacing w:val="1"/>
        </w:rPr>
        <w:t xml:space="preserve"> </w:t>
      </w:r>
      <w:r w:rsidRPr="1582CEA5">
        <w:rPr>
          <w:spacing w:val="-1"/>
        </w:rPr>
        <w:t>c</w:t>
      </w:r>
      <w:r w:rsidRPr="1582CEA5">
        <w:rPr>
          <w:spacing w:val="2"/>
        </w:rPr>
        <w:t>h</w:t>
      </w:r>
      <w:r w:rsidRPr="1582CEA5">
        <w:t>osen,</w:t>
      </w:r>
      <w:r w:rsidRPr="1582CEA5">
        <w:rPr>
          <w:spacing w:val="-1"/>
        </w:rPr>
        <w:t xml:space="preserve"> </w:t>
      </w:r>
      <w:r w:rsidRPr="1582CEA5">
        <w:t>th</w:t>
      </w:r>
      <w:r w:rsidRPr="1582CEA5">
        <w:rPr>
          <w:spacing w:val="4"/>
        </w:rPr>
        <w:t>e</w:t>
      </w:r>
      <w:r w:rsidRPr="1582CEA5">
        <w:t>y</w:t>
      </w:r>
      <w:r w:rsidRPr="1582CEA5">
        <w:rPr>
          <w:spacing w:val="-5"/>
        </w:rPr>
        <w:t xml:space="preserve"> </w:t>
      </w:r>
      <w:r w:rsidRPr="1582CEA5">
        <w:rPr>
          <w:spacing w:val="-1"/>
        </w:rPr>
        <w:t>a</w:t>
      </w:r>
      <w:r w:rsidRPr="1582CEA5">
        <w:rPr>
          <w:spacing w:val="1"/>
        </w:rPr>
        <w:t>r</w:t>
      </w:r>
      <w:r w:rsidRPr="1582CEA5">
        <w:t>e</w:t>
      </w:r>
      <w:r w:rsidRPr="1582CEA5">
        <w:rPr>
          <w:spacing w:val="-1"/>
        </w:rPr>
        <w:t xml:space="preserve"> </w:t>
      </w:r>
      <w:r w:rsidRPr="1582CEA5">
        <w:t>not n</w:t>
      </w:r>
      <w:r w:rsidRPr="1582CEA5">
        <w:rPr>
          <w:spacing w:val="-1"/>
        </w:rPr>
        <w:t>ece</w:t>
      </w:r>
      <w:r w:rsidRPr="1582CEA5">
        <w:t>ss</w:t>
      </w:r>
      <w:r w:rsidRPr="1582CEA5">
        <w:rPr>
          <w:spacing w:val="2"/>
        </w:rPr>
        <w:t>a</w:t>
      </w:r>
      <w:r w:rsidRPr="1582CEA5">
        <w:t>ri</w:t>
      </w:r>
      <w:r w:rsidRPr="1582CEA5">
        <w:rPr>
          <w:spacing w:val="2"/>
        </w:rPr>
        <w:t>l</w:t>
      </w:r>
      <w:r w:rsidRPr="1582CEA5">
        <w:t>y</w:t>
      </w:r>
      <w:r w:rsidRPr="1582CEA5">
        <w:rPr>
          <w:spacing w:val="-3"/>
        </w:rPr>
        <w:t xml:space="preserve"> </w:t>
      </w:r>
      <w:r w:rsidRPr="1582CEA5">
        <w:t>r</w:t>
      </w:r>
      <w:r w:rsidRPr="1582CEA5">
        <w:rPr>
          <w:spacing w:val="-2"/>
        </w:rPr>
        <w:t>e</w:t>
      </w:r>
      <w:r w:rsidRPr="1582CEA5">
        <w:t>p</w:t>
      </w:r>
      <w:r w:rsidRPr="1582CEA5">
        <w:rPr>
          <w:spacing w:val="1"/>
        </w:rPr>
        <w:t>r</w:t>
      </w:r>
      <w:r w:rsidRPr="1582CEA5">
        <w:rPr>
          <w:spacing w:val="-1"/>
        </w:rPr>
        <w:t>e</w:t>
      </w:r>
      <w:r w:rsidRPr="1582CEA5">
        <w:t>s</w:t>
      </w:r>
      <w:r w:rsidRPr="1582CEA5">
        <w:rPr>
          <w:spacing w:val="-1"/>
        </w:rPr>
        <w:t>e</w:t>
      </w:r>
      <w:r w:rsidRPr="1582CEA5">
        <w:t>ntati</w:t>
      </w:r>
      <w:r w:rsidRPr="1582CEA5">
        <w:rPr>
          <w:spacing w:val="3"/>
        </w:rPr>
        <w:t>v</w:t>
      </w:r>
      <w:r w:rsidRPr="1582CEA5">
        <w:t>e</w:t>
      </w:r>
      <w:r w:rsidRPr="1582CEA5">
        <w:rPr>
          <w:spacing w:val="-1"/>
        </w:rPr>
        <w:t xml:space="preserve"> </w:t>
      </w:r>
      <w:r w:rsidRPr="1582CEA5">
        <w:t xml:space="preserve">of </w:t>
      </w:r>
      <w:r w:rsidRPr="1582CEA5">
        <w:rPr>
          <w:spacing w:val="2"/>
        </w:rPr>
        <w:t>t</w:t>
      </w:r>
      <w:r w:rsidRPr="1582CEA5">
        <w:rPr>
          <w:spacing w:val="-5"/>
        </w:rPr>
        <w:t>y</w:t>
      </w:r>
      <w:r w:rsidRPr="1582CEA5">
        <w:t>p</w:t>
      </w:r>
      <w:r w:rsidRPr="1582CEA5">
        <w:rPr>
          <w:spacing w:val="3"/>
        </w:rPr>
        <w:t>i</w:t>
      </w:r>
      <w:r w:rsidRPr="1582CEA5">
        <w:rPr>
          <w:spacing w:val="-1"/>
        </w:rPr>
        <w:t>ca</w:t>
      </w:r>
      <w:r w:rsidRPr="1582CEA5">
        <w:t>l condit</w:t>
      </w:r>
      <w:r w:rsidRPr="1582CEA5">
        <w:rPr>
          <w:spacing w:val="1"/>
        </w:rPr>
        <w:t>i</w:t>
      </w:r>
      <w:r w:rsidRPr="1582CEA5">
        <w:t xml:space="preserve">ons </w:t>
      </w:r>
      <w:r w:rsidRPr="1582CEA5">
        <w:rPr>
          <w:spacing w:val="-1"/>
        </w:rPr>
        <w:t>a</w:t>
      </w:r>
      <w:r w:rsidRPr="1582CEA5">
        <w:rPr>
          <w:spacing w:val="3"/>
        </w:rPr>
        <w:t>l</w:t>
      </w:r>
      <w:r w:rsidRPr="1582CEA5">
        <w:t>ong</w:t>
      </w:r>
      <w:r w:rsidRPr="1582CEA5">
        <w:rPr>
          <w:spacing w:val="-2"/>
        </w:rPr>
        <w:t xml:space="preserve"> </w:t>
      </w:r>
      <w:r w:rsidRPr="1582CEA5">
        <w:rPr>
          <w:spacing w:val="-1"/>
        </w:rPr>
        <w:t>a</w:t>
      </w:r>
      <w:r w:rsidRPr="1582CEA5">
        <w:t>n</w:t>
      </w:r>
      <w:r w:rsidRPr="1582CEA5">
        <w:rPr>
          <w:spacing w:val="2"/>
        </w:rPr>
        <w:t xml:space="preserve"> </w:t>
      </w:r>
      <w:r w:rsidRPr="1582CEA5">
        <w:rPr>
          <w:spacing w:val="-1"/>
        </w:rPr>
        <w:t>e</w:t>
      </w:r>
      <w:r w:rsidRPr="1582CEA5">
        <w:t>nt</w:t>
      </w:r>
      <w:r w:rsidRPr="1582CEA5">
        <w:rPr>
          <w:spacing w:val="1"/>
        </w:rPr>
        <w:t>i</w:t>
      </w:r>
      <w:r w:rsidRPr="1582CEA5">
        <w:t>re</w:t>
      </w:r>
      <w:r w:rsidRPr="1582CEA5">
        <w:rPr>
          <w:spacing w:val="-2"/>
        </w:rPr>
        <w:t xml:space="preserve"> </w:t>
      </w:r>
      <w:r w:rsidRPr="1582CEA5">
        <w:t>str</w:t>
      </w:r>
      <w:r w:rsidRPr="1582CEA5">
        <w:rPr>
          <w:spacing w:val="1"/>
        </w:rPr>
        <w:t>e</w:t>
      </w:r>
      <w:r w:rsidRPr="1582CEA5">
        <w:rPr>
          <w:spacing w:val="-1"/>
        </w:rPr>
        <w:t>a</w:t>
      </w:r>
      <w:r w:rsidRPr="1582CEA5">
        <w:t xml:space="preserve">m or </w:t>
      </w:r>
      <w:r w:rsidRPr="1582CEA5">
        <w:rPr>
          <w:spacing w:val="1"/>
        </w:rPr>
        <w:t>w</w:t>
      </w:r>
      <w:r w:rsidRPr="1582CEA5">
        <w:rPr>
          <w:spacing w:val="-1"/>
        </w:rPr>
        <w:t>e</w:t>
      </w:r>
      <w:r w:rsidRPr="1582CEA5">
        <w:t>t</w:t>
      </w:r>
      <w:r w:rsidRPr="1582CEA5">
        <w:rPr>
          <w:spacing w:val="1"/>
        </w:rPr>
        <w:t>l</w:t>
      </w:r>
      <w:r w:rsidRPr="1582CEA5">
        <w:rPr>
          <w:spacing w:val="-1"/>
        </w:rPr>
        <w:t>a</w:t>
      </w:r>
      <w:r w:rsidRPr="1582CEA5">
        <w:t xml:space="preserve">nd </w:t>
      </w:r>
      <w:r w:rsidRPr="1582CEA5">
        <w:rPr>
          <w:spacing w:val="-1"/>
        </w:rPr>
        <w:t>c</w:t>
      </w:r>
      <w:r w:rsidRPr="1582CEA5">
        <w:t>o</w:t>
      </w:r>
      <w:r w:rsidRPr="1582CEA5">
        <w:rPr>
          <w:spacing w:val="5"/>
        </w:rPr>
        <w:t>m</w:t>
      </w:r>
      <w:r w:rsidRPr="1582CEA5">
        <w:t>ple</w:t>
      </w:r>
      <w:r w:rsidRPr="1582CEA5">
        <w:rPr>
          <w:spacing w:val="2"/>
        </w:rPr>
        <w:t>x</w:t>
      </w:r>
      <w:r w:rsidRPr="1582CEA5">
        <w:t>. A</w:t>
      </w:r>
      <w:r w:rsidRPr="1582CEA5">
        <w:rPr>
          <w:spacing w:val="12"/>
        </w:rPr>
        <w:t xml:space="preserve"> </w:t>
      </w:r>
      <w:r w:rsidRPr="1582CEA5">
        <w:t>probability</w:t>
      </w:r>
      <w:r w:rsidRPr="1582CEA5">
        <w:rPr>
          <w:rFonts w:ascii="Cambria Math" w:hAnsi="Cambria Math" w:cs="Cambria Math"/>
          <w:spacing w:val="1"/>
        </w:rPr>
        <w:t>‐</w:t>
      </w:r>
      <w:r w:rsidRPr="1582CEA5">
        <w:t>based sampling</w:t>
      </w:r>
      <w:r w:rsidRPr="1582CEA5">
        <w:rPr>
          <w:spacing w:val="8"/>
        </w:rPr>
        <w:t xml:space="preserve"> </w:t>
      </w:r>
      <w:r w:rsidRPr="1582CEA5">
        <w:t>desi</w:t>
      </w:r>
      <w:r w:rsidRPr="1582CEA5">
        <w:rPr>
          <w:spacing w:val="1"/>
        </w:rPr>
        <w:t>g</w:t>
      </w:r>
      <w:r w:rsidRPr="1582CEA5">
        <w:t>n</w:t>
      </w:r>
      <w:r w:rsidRPr="1582CEA5">
        <w:rPr>
          <w:spacing w:val="10"/>
        </w:rPr>
        <w:t xml:space="preserve"> </w:t>
      </w:r>
      <w:r w:rsidRPr="1582CEA5">
        <w:t>should</w:t>
      </w:r>
      <w:r w:rsidRPr="1582CEA5">
        <w:rPr>
          <w:spacing w:val="10"/>
        </w:rPr>
        <w:t xml:space="preserve"> </w:t>
      </w:r>
      <w:r w:rsidRPr="1582CEA5">
        <w:t>provide</w:t>
      </w:r>
      <w:r w:rsidRPr="1582CEA5">
        <w:rPr>
          <w:spacing w:val="10"/>
        </w:rPr>
        <w:t xml:space="preserve"> </w:t>
      </w:r>
      <w:r w:rsidRPr="1582CEA5">
        <w:t>estimates</w:t>
      </w:r>
      <w:r w:rsidRPr="1582CEA5">
        <w:rPr>
          <w:spacing w:val="8"/>
        </w:rPr>
        <w:t xml:space="preserve"> </w:t>
      </w:r>
      <w:r w:rsidRPr="1582CEA5">
        <w:rPr>
          <w:spacing w:val="1"/>
        </w:rPr>
        <w:t xml:space="preserve">of </w:t>
      </w:r>
      <w:r w:rsidRPr="1582CEA5">
        <w:t>condition</w:t>
      </w:r>
      <w:r w:rsidRPr="1582CEA5">
        <w:rPr>
          <w:spacing w:val="20"/>
        </w:rPr>
        <w:t xml:space="preserve"> </w:t>
      </w:r>
      <w:r w:rsidRPr="1582CEA5">
        <w:rPr>
          <w:spacing w:val="1"/>
        </w:rPr>
        <w:t>o</w:t>
      </w:r>
      <w:r w:rsidRPr="1582CEA5">
        <w:t>f</w:t>
      </w:r>
      <w:r w:rsidRPr="1582CEA5">
        <w:rPr>
          <w:spacing w:val="29"/>
        </w:rPr>
        <w:t xml:space="preserve"> </w:t>
      </w:r>
      <w:r w:rsidRPr="1582CEA5">
        <w:t>surface</w:t>
      </w:r>
      <w:r w:rsidRPr="1582CEA5">
        <w:rPr>
          <w:spacing w:val="23"/>
        </w:rPr>
        <w:t xml:space="preserve"> </w:t>
      </w:r>
      <w:r w:rsidRPr="1582CEA5">
        <w:t>water</w:t>
      </w:r>
      <w:r w:rsidRPr="1582CEA5">
        <w:rPr>
          <w:spacing w:val="24"/>
        </w:rPr>
        <w:t xml:space="preserve"> </w:t>
      </w:r>
      <w:r w:rsidRPr="1582CEA5">
        <w:t>resource</w:t>
      </w:r>
      <w:r w:rsidRPr="1582CEA5">
        <w:rPr>
          <w:spacing w:val="22"/>
        </w:rPr>
        <w:t xml:space="preserve"> </w:t>
      </w:r>
      <w:r w:rsidRPr="1582CEA5">
        <w:rPr>
          <w:spacing w:val="1"/>
        </w:rPr>
        <w:t>po</w:t>
      </w:r>
      <w:r w:rsidRPr="1582CEA5">
        <w:t>pulations</w:t>
      </w:r>
      <w:r w:rsidRPr="1582CEA5">
        <w:rPr>
          <w:spacing w:val="20"/>
        </w:rPr>
        <w:t xml:space="preserve"> </w:t>
      </w:r>
      <w:r w:rsidRPr="1582CEA5">
        <w:t>t</w:t>
      </w:r>
      <w:r w:rsidRPr="1582CEA5">
        <w:rPr>
          <w:spacing w:val="1"/>
        </w:rPr>
        <w:t>h</w:t>
      </w:r>
      <w:r w:rsidRPr="1582CEA5">
        <w:t>at</w:t>
      </w:r>
      <w:r w:rsidRPr="1582CEA5">
        <w:rPr>
          <w:spacing w:val="25"/>
        </w:rPr>
        <w:t xml:space="preserve"> </w:t>
      </w:r>
      <w:r w:rsidRPr="1582CEA5">
        <w:t>are</w:t>
      </w:r>
      <w:r w:rsidRPr="1582CEA5">
        <w:rPr>
          <w:spacing w:val="27"/>
        </w:rPr>
        <w:t xml:space="preserve"> </w:t>
      </w:r>
      <w:r w:rsidRPr="1582CEA5">
        <w:t>representative</w:t>
      </w:r>
      <w:r w:rsidRPr="1582CEA5">
        <w:rPr>
          <w:spacing w:val="16"/>
        </w:rPr>
        <w:t xml:space="preserve"> </w:t>
      </w:r>
      <w:r w:rsidRPr="1582CEA5">
        <w:rPr>
          <w:spacing w:val="1"/>
        </w:rPr>
        <w:t>o</w:t>
      </w:r>
      <w:r w:rsidRPr="1582CEA5">
        <w:t>f</w:t>
      </w:r>
      <w:r w:rsidRPr="1582CEA5">
        <w:rPr>
          <w:spacing w:val="28"/>
        </w:rPr>
        <w:t xml:space="preserve"> </w:t>
      </w:r>
      <w:r w:rsidRPr="1582CEA5">
        <w:t>the</w:t>
      </w:r>
      <w:r w:rsidRPr="1582CEA5">
        <w:rPr>
          <w:spacing w:val="27"/>
        </w:rPr>
        <w:t xml:space="preserve"> </w:t>
      </w:r>
      <w:r w:rsidRPr="1582CEA5">
        <w:t>region. To min</w:t>
      </w:r>
      <w:r w:rsidRPr="1582CEA5">
        <w:rPr>
          <w:spacing w:val="1"/>
        </w:rPr>
        <w:t>i</w:t>
      </w:r>
      <w:r w:rsidRPr="1582CEA5">
        <w:t>m</w:t>
      </w:r>
      <w:r w:rsidRPr="1582CEA5">
        <w:rPr>
          <w:spacing w:val="1"/>
        </w:rPr>
        <w:t>iz</w:t>
      </w:r>
      <w:r w:rsidRPr="1582CEA5">
        <w:t>e</w:t>
      </w:r>
      <w:r w:rsidRPr="1582CEA5">
        <w:rPr>
          <w:spacing w:val="-1"/>
        </w:rPr>
        <w:t xml:space="preserve"> e</w:t>
      </w:r>
      <w:r w:rsidRPr="1582CEA5">
        <w:t>f</w:t>
      </w:r>
      <w:r w:rsidRPr="1582CEA5">
        <w:rPr>
          <w:spacing w:val="-1"/>
        </w:rPr>
        <w:t>f</w:t>
      </w:r>
      <w:r w:rsidRPr="1582CEA5">
        <w:rPr>
          <w:spacing w:val="1"/>
        </w:rPr>
        <w:t>e</w:t>
      </w:r>
      <w:r w:rsidRPr="1582CEA5">
        <w:rPr>
          <w:spacing w:val="-1"/>
        </w:rPr>
        <w:t>c</w:t>
      </w:r>
      <w:r w:rsidRPr="1582CEA5">
        <w:t>ts of h</w:t>
      </w:r>
      <w:r w:rsidRPr="1582CEA5">
        <w:rPr>
          <w:spacing w:val="-1"/>
        </w:rPr>
        <w:t>a</w:t>
      </w:r>
      <w:r w:rsidRPr="1582CEA5">
        <w:t>bi</w:t>
      </w:r>
      <w:r w:rsidRPr="1582CEA5">
        <w:rPr>
          <w:spacing w:val="1"/>
        </w:rPr>
        <w:t>t</w:t>
      </w:r>
      <w:r w:rsidRPr="1582CEA5">
        <w:rPr>
          <w:spacing w:val="-1"/>
        </w:rPr>
        <w:t>a</w:t>
      </w:r>
      <w:r w:rsidRPr="1582CEA5">
        <w:t>t het</w:t>
      </w:r>
      <w:r w:rsidRPr="1582CEA5">
        <w:rPr>
          <w:spacing w:val="1"/>
        </w:rPr>
        <w:t>er</w:t>
      </w:r>
      <w:r w:rsidRPr="1582CEA5">
        <w:t>o</w:t>
      </w:r>
      <w:r w:rsidRPr="1582CEA5">
        <w:rPr>
          <w:spacing w:val="-2"/>
        </w:rPr>
        <w:t>g</w:t>
      </w:r>
      <w:r w:rsidRPr="1582CEA5">
        <w:rPr>
          <w:spacing w:val="-1"/>
        </w:rPr>
        <w:t>e</w:t>
      </w:r>
      <w:r w:rsidRPr="1582CEA5">
        <w:rPr>
          <w:spacing w:val="2"/>
        </w:rPr>
        <w:t>n</w:t>
      </w:r>
      <w:r w:rsidRPr="1582CEA5">
        <w:rPr>
          <w:spacing w:val="-1"/>
        </w:rPr>
        <w:t>e</w:t>
      </w:r>
      <w:r w:rsidRPr="1582CEA5">
        <w:t>i</w:t>
      </w:r>
      <w:r w:rsidRPr="1582CEA5">
        <w:rPr>
          <w:spacing w:val="3"/>
        </w:rPr>
        <w:t>t</w:t>
      </w:r>
      <w:r w:rsidRPr="1582CEA5">
        <w:rPr>
          <w:spacing w:val="-5"/>
        </w:rPr>
        <w:t>y</w:t>
      </w:r>
      <w:r w:rsidRPr="1582CEA5">
        <w:t>,</w:t>
      </w:r>
      <w:r w:rsidRPr="1582CEA5">
        <w:rPr>
          <w:spacing w:val="2"/>
        </w:rPr>
        <w:t xml:space="preserve"> </w:t>
      </w:r>
      <w:r w:rsidRPr="1582CEA5">
        <w:rPr>
          <w:spacing w:val="-1"/>
        </w:rPr>
        <w:t>field methods</w:t>
      </w:r>
      <w:r w:rsidRPr="1582CEA5">
        <w:rPr>
          <w:spacing w:val="2"/>
        </w:rPr>
        <w:t xml:space="preserve"> </w:t>
      </w:r>
      <w:r w:rsidRPr="1582CEA5">
        <w:rPr>
          <w:spacing w:val="-1"/>
        </w:rPr>
        <w:t>c</w:t>
      </w:r>
      <w:r w:rsidRPr="1582CEA5">
        <w:t>ontain proto</w:t>
      </w:r>
      <w:r w:rsidRPr="1582CEA5">
        <w:rPr>
          <w:spacing w:val="-1"/>
        </w:rPr>
        <w:t>c</w:t>
      </w:r>
      <w:r w:rsidRPr="1582CEA5">
        <w:t>ols for</w:t>
      </w:r>
      <w:r w:rsidRPr="1582CEA5">
        <w:rPr>
          <w:spacing w:val="-1"/>
        </w:rPr>
        <w:t xml:space="preserve"> </w:t>
      </w:r>
      <w:r w:rsidRPr="1582CEA5">
        <w:t>t</w:t>
      </w:r>
      <w:r w:rsidRPr="1582CEA5">
        <w:rPr>
          <w:spacing w:val="2"/>
        </w:rPr>
        <w:t>a</w:t>
      </w:r>
      <w:r w:rsidRPr="1582CEA5">
        <w:rPr>
          <w:spacing w:val="1"/>
        </w:rPr>
        <w:t>r</w:t>
      </w:r>
      <w:r w:rsidRPr="1582CEA5">
        <w:rPr>
          <w:spacing w:val="-2"/>
        </w:rPr>
        <w:t>g</w:t>
      </w:r>
      <w:r w:rsidRPr="1582CEA5">
        <w:rPr>
          <w:spacing w:val="-1"/>
        </w:rPr>
        <w:t>e</w:t>
      </w:r>
      <w:r w:rsidRPr="1582CEA5">
        <w:t>t</w:t>
      </w:r>
      <w:r w:rsidRPr="1582CEA5">
        <w:rPr>
          <w:spacing w:val="1"/>
        </w:rPr>
        <w:t>i</w:t>
      </w:r>
      <w:r w:rsidRPr="1582CEA5">
        <w:rPr>
          <w:spacing w:val="2"/>
        </w:rPr>
        <w:t>n</w:t>
      </w:r>
      <w:r w:rsidRPr="1582CEA5">
        <w:t>g</w:t>
      </w:r>
      <w:r w:rsidRPr="1582CEA5">
        <w:rPr>
          <w:spacing w:val="-2"/>
        </w:rPr>
        <w:t xml:space="preserve"> </w:t>
      </w:r>
      <w:r w:rsidRPr="1582CEA5">
        <w:t>sp</w:t>
      </w:r>
      <w:r w:rsidRPr="1582CEA5">
        <w:rPr>
          <w:spacing w:val="1"/>
        </w:rPr>
        <w:t>e</w:t>
      </w:r>
      <w:r w:rsidRPr="1582CEA5">
        <w:rPr>
          <w:spacing w:val="-1"/>
        </w:rPr>
        <w:t>c</w:t>
      </w:r>
      <w:r w:rsidRPr="1582CEA5">
        <w:t xml:space="preserve">ific </w:t>
      </w:r>
      <w:r w:rsidRPr="1582CEA5">
        <w:rPr>
          <w:spacing w:val="-1"/>
        </w:rPr>
        <w:t>ha</w:t>
      </w:r>
      <w:r w:rsidRPr="1582CEA5">
        <w:t>bi</w:t>
      </w:r>
      <w:r w:rsidRPr="1582CEA5">
        <w:rPr>
          <w:spacing w:val="1"/>
        </w:rPr>
        <w:t>t</w:t>
      </w:r>
      <w:r w:rsidRPr="1582CEA5">
        <w:rPr>
          <w:spacing w:val="-1"/>
        </w:rPr>
        <w:t>a</w:t>
      </w:r>
      <w:r w:rsidRPr="1582CEA5">
        <w:t xml:space="preserve">ts </w:t>
      </w:r>
      <w:r w:rsidRPr="1582CEA5">
        <w:rPr>
          <w:spacing w:val="3"/>
        </w:rPr>
        <w:t>t</w:t>
      </w:r>
      <w:r w:rsidRPr="1582CEA5">
        <w:t xml:space="preserve">o </w:t>
      </w:r>
      <w:r w:rsidRPr="1582CEA5">
        <w:rPr>
          <w:spacing w:val="-1"/>
        </w:rPr>
        <w:t>e</w:t>
      </w:r>
      <w:r w:rsidRPr="1582CEA5">
        <w:t>nsure</w:t>
      </w:r>
      <w:r w:rsidRPr="1582CEA5">
        <w:rPr>
          <w:spacing w:val="-1"/>
        </w:rPr>
        <w:t xml:space="preserve"> </w:t>
      </w:r>
      <w:r w:rsidRPr="1582CEA5">
        <w:t>that s</w:t>
      </w:r>
      <w:r w:rsidRPr="1582CEA5">
        <w:rPr>
          <w:spacing w:val="-1"/>
        </w:rPr>
        <w:t>a</w:t>
      </w:r>
      <w:r w:rsidRPr="1582CEA5">
        <w:t>mp</w:t>
      </w:r>
      <w:r w:rsidRPr="1582CEA5">
        <w:rPr>
          <w:spacing w:val="1"/>
        </w:rPr>
        <w:t>l</w:t>
      </w:r>
      <w:r w:rsidRPr="1582CEA5">
        <w:rPr>
          <w:spacing w:val="-1"/>
        </w:rPr>
        <w:t>e</w:t>
      </w:r>
      <w:r w:rsidRPr="1582CEA5">
        <w:t>s r</w:t>
      </w:r>
      <w:r w:rsidRPr="1582CEA5">
        <w:rPr>
          <w:spacing w:val="-1"/>
        </w:rPr>
        <w:t>e</w:t>
      </w:r>
      <w:r w:rsidRPr="1582CEA5">
        <w:t>p</w:t>
      </w:r>
      <w:r w:rsidRPr="1582CEA5">
        <w:rPr>
          <w:spacing w:val="1"/>
        </w:rPr>
        <w:t>r</w:t>
      </w:r>
      <w:r w:rsidRPr="1582CEA5">
        <w:rPr>
          <w:spacing w:val="-1"/>
        </w:rPr>
        <w:t>e</w:t>
      </w:r>
      <w:r w:rsidRPr="1582CEA5">
        <w:t>s</w:t>
      </w:r>
      <w:r w:rsidRPr="1582CEA5">
        <w:rPr>
          <w:spacing w:val="-1"/>
        </w:rPr>
        <w:t>e</w:t>
      </w:r>
      <w:r w:rsidRPr="1582CEA5">
        <w:t>nt s</w:t>
      </w:r>
      <w:r w:rsidRPr="1582CEA5">
        <w:rPr>
          <w:spacing w:val="1"/>
        </w:rPr>
        <w:t>t</w:t>
      </w:r>
      <w:r w:rsidRPr="1582CEA5">
        <w:rPr>
          <w:spacing w:val="-1"/>
        </w:rPr>
        <w:t>a</w:t>
      </w:r>
      <w:r w:rsidRPr="1582CEA5">
        <w:t>nd</w:t>
      </w:r>
      <w:r w:rsidRPr="1582CEA5">
        <w:rPr>
          <w:spacing w:val="1"/>
        </w:rPr>
        <w:t>a</w:t>
      </w:r>
      <w:r w:rsidRPr="1582CEA5">
        <w:t>rdi</w:t>
      </w:r>
      <w:r w:rsidRPr="1582CEA5">
        <w:rPr>
          <w:spacing w:val="1"/>
        </w:rPr>
        <w:t>z</w:t>
      </w:r>
      <w:r w:rsidRPr="1582CEA5">
        <w:rPr>
          <w:spacing w:val="-1"/>
        </w:rPr>
        <w:t>e</w:t>
      </w:r>
      <w:r w:rsidRPr="1582CEA5">
        <w:t xml:space="preserve">d </w:t>
      </w:r>
      <w:r w:rsidRPr="1582CEA5">
        <w:rPr>
          <w:spacing w:val="-1"/>
        </w:rPr>
        <w:t>c</w:t>
      </w:r>
      <w:r w:rsidRPr="1582CEA5">
        <w:t>ondi</w:t>
      </w:r>
      <w:r w:rsidRPr="1582CEA5">
        <w:rPr>
          <w:spacing w:val="1"/>
        </w:rPr>
        <w:t>t</w:t>
      </w:r>
      <w:r w:rsidRPr="1582CEA5">
        <w:t xml:space="preserve">ions. </w:t>
      </w:r>
    </w:p>
    <w:p w14:paraId="251D97C9" w14:textId="77777777" w:rsidR="00FE794D" w:rsidRPr="006C0A13" w:rsidRDefault="00FE794D" w:rsidP="00FE794D">
      <w:pPr>
        <w:pStyle w:val="Heading5"/>
        <w:rPr>
          <w:spacing w:val="-1"/>
        </w:rPr>
      </w:pPr>
      <w:r w:rsidRPr="001D0003">
        <w:t>Representativeness</w:t>
      </w:r>
      <w:r>
        <w:t>—</w:t>
      </w:r>
      <w:r w:rsidRPr="001D0003">
        <w:rPr>
          <w:spacing w:val="-1"/>
        </w:rPr>
        <w:t xml:space="preserve">Sampling </w:t>
      </w:r>
      <w:r>
        <w:rPr>
          <w:spacing w:val="-1"/>
        </w:rPr>
        <w:t>P</w:t>
      </w:r>
      <w:r w:rsidRPr="001D0003">
        <w:rPr>
          <w:spacing w:val="-1"/>
        </w:rPr>
        <w:t>eriod</w:t>
      </w:r>
    </w:p>
    <w:p w14:paraId="7B54BFA0" w14:textId="78B736A2" w:rsidR="00FE794D" w:rsidRPr="00FF42AA" w:rsidRDefault="00FE794D" w:rsidP="00325D59">
      <w:pPr>
        <w:pStyle w:val="BodyText"/>
      </w:pPr>
      <w:r w:rsidRPr="006C0A13">
        <w:t xml:space="preserve">This sampling protocol </w:t>
      </w:r>
      <w:r w:rsidRPr="1582CEA5">
        <w:t xml:space="preserve">does not attempt to </w:t>
      </w:r>
      <w:r w:rsidRPr="1582CEA5">
        <w:rPr>
          <w:spacing w:val="-1"/>
        </w:rPr>
        <w:t>c</w:t>
      </w:r>
      <w:r w:rsidRPr="1582CEA5">
        <w:t>ol</w:t>
      </w:r>
      <w:r w:rsidRPr="1582CEA5">
        <w:rPr>
          <w:spacing w:val="1"/>
        </w:rPr>
        <w:t>l</w:t>
      </w:r>
      <w:r w:rsidRPr="1582CEA5">
        <w:rPr>
          <w:spacing w:val="-1"/>
        </w:rPr>
        <w:t>ec</w:t>
      </w:r>
      <w:r w:rsidRPr="1582CEA5">
        <w:t>t data</w:t>
      </w:r>
      <w:r w:rsidRPr="1582CEA5">
        <w:rPr>
          <w:spacing w:val="-1"/>
        </w:rPr>
        <w:t xml:space="preserve"> </w:t>
      </w:r>
      <w:r w:rsidRPr="1582CEA5">
        <w:t xml:space="preserve">that </w:t>
      </w:r>
      <w:r w:rsidRPr="1582CEA5">
        <w:rPr>
          <w:spacing w:val="-1"/>
        </w:rPr>
        <w:t>a</w:t>
      </w:r>
      <w:r w:rsidRPr="1582CEA5">
        <w:rPr>
          <w:spacing w:val="1"/>
        </w:rPr>
        <w:t>r</w:t>
      </w:r>
      <w:r w:rsidRPr="1582CEA5">
        <w:t>e</w:t>
      </w:r>
      <w:r w:rsidRPr="1582CEA5">
        <w:rPr>
          <w:spacing w:val="-1"/>
        </w:rPr>
        <w:t xml:space="preserve"> re</w:t>
      </w:r>
      <w:r w:rsidRPr="1582CEA5">
        <w:rPr>
          <w:spacing w:val="2"/>
        </w:rPr>
        <w:t>p</w:t>
      </w:r>
      <w:r w:rsidRPr="1582CEA5">
        <w:t>r</w:t>
      </w:r>
      <w:r w:rsidRPr="1582CEA5">
        <w:rPr>
          <w:spacing w:val="-2"/>
        </w:rPr>
        <w:t>e</w:t>
      </w:r>
      <w:r w:rsidRPr="1582CEA5">
        <w:rPr>
          <w:spacing w:val="2"/>
        </w:rPr>
        <w:t>s</w:t>
      </w:r>
      <w:r w:rsidRPr="1582CEA5">
        <w:rPr>
          <w:spacing w:val="-1"/>
        </w:rPr>
        <w:t>e</w:t>
      </w:r>
      <w:r w:rsidRPr="1582CEA5">
        <w:t>ntative of</w:t>
      </w:r>
      <w:r w:rsidRPr="1582CEA5">
        <w:rPr>
          <w:spacing w:val="-1"/>
        </w:rPr>
        <w:t xml:space="preserve"> c</w:t>
      </w:r>
      <w:r w:rsidRPr="1582CEA5">
        <w:t>ondi</w:t>
      </w:r>
      <w:r w:rsidRPr="1582CEA5">
        <w:rPr>
          <w:spacing w:val="1"/>
        </w:rPr>
        <w:t>t</w:t>
      </w:r>
      <w:r w:rsidRPr="1582CEA5">
        <w:t>ions</w:t>
      </w:r>
      <w:r w:rsidRPr="1582CEA5">
        <w:rPr>
          <w:spacing w:val="3"/>
        </w:rPr>
        <w:t xml:space="preserve"> </w:t>
      </w:r>
      <w:r w:rsidRPr="1582CEA5">
        <w:rPr>
          <w:spacing w:val="-5"/>
        </w:rPr>
        <w:t>y</w:t>
      </w:r>
      <w:r w:rsidRPr="1582CEA5">
        <w:rPr>
          <w:spacing w:val="-1"/>
        </w:rPr>
        <w:t>e</w:t>
      </w:r>
      <w:r w:rsidRPr="1582CEA5">
        <w:rPr>
          <w:spacing w:val="1"/>
        </w:rPr>
        <w:t>a</w:t>
      </w:r>
      <w:r w:rsidRPr="1582CEA5">
        <w:t>r</w:t>
      </w:r>
      <w:r w:rsidRPr="1582CEA5">
        <w:rPr>
          <w:spacing w:val="-1"/>
        </w:rPr>
        <w:t>-</w:t>
      </w:r>
      <w:r w:rsidRPr="1582CEA5">
        <w:t>roun</w:t>
      </w:r>
      <w:r w:rsidRPr="1582CEA5">
        <w:rPr>
          <w:spacing w:val="-1"/>
        </w:rPr>
        <w:t>d</w:t>
      </w:r>
      <w:r w:rsidRPr="1582CEA5">
        <w:t>.</w:t>
      </w:r>
      <w:r>
        <w:t xml:space="preserve"> </w:t>
      </w:r>
      <w:r w:rsidRPr="1582CEA5">
        <w:rPr>
          <w:spacing w:val="3"/>
        </w:rPr>
        <w:t>R</w:t>
      </w:r>
      <w:r w:rsidRPr="1582CEA5">
        <w:rPr>
          <w:spacing w:val="-1"/>
        </w:rPr>
        <w:t>a</w:t>
      </w:r>
      <w:r w:rsidRPr="1582CEA5">
        <w:t>the</w:t>
      </w:r>
      <w:r w:rsidRPr="1582CEA5">
        <w:rPr>
          <w:spacing w:val="-1"/>
        </w:rPr>
        <w:t>r</w:t>
      </w:r>
      <w:r w:rsidRPr="1582CEA5">
        <w:t>, d</w:t>
      </w:r>
      <w:r w:rsidRPr="1582CEA5">
        <w:rPr>
          <w:spacing w:val="-1"/>
        </w:rPr>
        <w:t>a</w:t>
      </w:r>
      <w:r>
        <w:t>ta</w:t>
      </w:r>
      <w:r>
        <w:rPr>
          <w:spacing w:val="2"/>
        </w:rPr>
        <w:t xml:space="preserve"> </w:t>
      </w:r>
      <w:r>
        <w:rPr>
          <w:spacing w:val="-1"/>
        </w:rPr>
        <w:t>c</w:t>
      </w:r>
      <w:r>
        <w:t>ol</w:t>
      </w:r>
      <w:r>
        <w:rPr>
          <w:spacing w:val="1"/>
        </w:rPr>
        <w:t>l</w:t>
      </w:r>
      <w:r>
        <w:rPr>
          <w:spacing w:val="-1"/>
        </w:rPr>
        <w:t>ec</w:t>
      </w:r>
      <w:r>
        <w:t>t</w:t>
      </w:r>
      <w:r>
        <w:rPr>
          <w:spacing w:val="1"/>
        </w:rPr>
        <w:t>i</w:t>
      </w:r>
      <w:r>
        <w:t>on</w:t>
      </w:r>
      <w:r>
        <w:rPr>
          <w:spacing w:val="2"/>
        </w:rPr>
        <w:t xml:space="preserve"> </w:t>
      </w:r>
      <w:r>
        <w:t>will</w:t>
      </w:r>
      <w:r>
        <w:rPr>
          <w:spacing w:val="1"/>
        </w:rPr>
        <w:t xml:space="preserve"> </w:t>
      </w:r>
      <w:r>
        <w:t>o</w:t>
      </w:r>
      <w:r>
        <w:rPr>
          <w:spacing w:val="-1"/>
        </w:rPr>
        <w:t>cc</w:t>
      </w:r>
      <w:r>
        <w:t>ur</w:t>
      </w:r>
      <w:r>
        <w:rPr>
          <w:spacing w:val="-1"/>
        </w:rPr>
        <w:t xml:space="preserve"> </w:t>
      </w:r>
      <w:r>
        <w:t>primarily</w:t>
      </w:r>
      <w:r>
        <w:rPr>
          <w:spacing w:val="-5"/>
        </w:rPr>
        <w:t xml:space="preserve"> </w:t>
      </w:r>
      <w:r>
        <w:t>d</w:t>
      </w:r>
      <w:r>
        <w:rPr>
          <w:spacing w:val="2"/>
        </w:rPr>
        <w:t>u</w:t>
      </w:r>
      <w:r>
        <w:t>ring</w:t>
      </w:r>
      <w:r>
        <w:rPr>
          <w:spacing w:val="-3"/>
        </w:rPr>
        <w:t xml:space="preserve"> </w:t>
      </w:r>
      <w:r>
        <w:t>t</w:t>
      </w:r>
      <w:r>
        <w:rPr>
          <w:spacing w:val="3"/>
        </w:rPr>
        <w:t>h</w:t>
      </w:r>
      <w:r>
        <w:t>e</w:t>
      </w:r>
      <w:r>
        <w:rPr>
          <w:spacing w:val="1"/>
        </w:rPr>
        <w:t xml:space="preserve"> </w:t>
      </w:r>
      <w:r>
        <w:t>sum</w:t>
      </w:r>
      <w:r>
        <w:rPr>
          <w:spacing w:val="1"/>
        </w:rPr>
        <w:t>m</w:t>
      </w:r>
      <w:r>
        <w:rPr>
          <w:spacing w:val="-1"/>
        </w:rPr>
        <w:t>e</w:t>
      </w:r>
      <w:r>
        <w:t>r months (g</w:t>
      </w:r>
      <w:r>
        <w:rPr>
          <w:spacing w:val="-2"/>
        </w:rPr>
        <w:t>e</w:t>
      </w:r>
      <w:r>
        <w:t>n</w:t>
      </w:r>
      <w:r>
        <w:rPr>
          <w:spacing w:val="-1"/>
        </w:rPr>
        <w:t>e</w:t>
      </w:r>
      <w:r>
        <w:rPr>
          <w:spacing w:val="1"/>
        </w:rPr>
        <w:t>r</w:t>
      </w:r>
      <w:r>
        <w:rPr>
          <w:spacing w:val="-1"/>
        </w:rPr>
        <w:t>a</w:t>
      </w:r>
      <w:r>
        <w:t>l</w:t>
      </w:r>
      <w:r>
        <w:rPr>
          <w:spacing w:val="3"/>
        </w:rPr>
        <w:t>l</w:t>
      </w:r>
      <w:r>
        <w:t>y</w:t>
      </w:r>
      <w:r>
        <w:rPr>
          <w:spacing w:val="-5"/>
        </w:rPr>
        <w:t xml:space="preserve"> </w:t>
      </w:r>
      <w:r>
        <w:rPr>
          <w:spacing w:val="2"/>
        </w:rPr>
        <w:t>J</w:t>
      </w:r>
      <w:r>
        <w:t>une</w:t>
      </w:r>
      <w:r>
        <w:rPr>
          <w:spacing w:val="-1"/>
        </w:rPr>
        <w:t xml:space="preserve"> </w:t>
      </w:r>
      <w:r>
        <w:t>thro</w:t>
      </w:r>
      <w:r>
        <w:rPr>
          <w:spacing w:val="2"/>
        </w:rPr>
        <w:t>u</w:t>
      </w:r>
      <w:r>
        <w:rPr>
          <w:spacing w:val="-2"/>
        </w:rPr>
        <w:t>g</w:t>
      </w:r>
      <w:r>
        <w:t>h</w:t>
      </w:r>
      <w:r>
        <w:rPr>
          <w:spacing w:val="2"/>
        </w:rPr>
        <w:t xml:space="preserve"> </w:t>
      </w:r>
      <w:r>
        <w:rPr>
          <w:spacing w:val="1"/>
        </w:rPr>
        <w:t>S</w:t>
      </w:r>
      <w:r>
        <w:rPr>
          <w:spacing w:val="-1"/>
        </w:rPr>
        <w:t>e</w:t>
      </w:r>
      <w:r>
        <w:t>ptemb</w:t>
      </w:r>
      <w:r>
        <w:rPr>
          <w:spacing w:val="-1"/>
        </w:rPr>
        <w:t>e</w:t>
      </w:r>
      <w:r>
        <w:t>r; s</w:t>
      </w:r>
      <w:r>
        <w:rPr>
          <w:spacing w:val="-1"/>
        </w:rPr>
        <w:t>e</w:t>
      </w:r>
      <w:r>
        <w:t>e</w:t>
      </w:r>
      <w:r>
        <w:rPr>
          <w:spacing w:val="-1"/>
        </w:rPr>
        <w:t xml:space="preserve"> </w:t>
      </w:r>
      <w:r>
        <w:rPr>
          <w:spacing w:val="2"/>
        </w:rPr>
        <w:t>s</w:t>
      </w:r>
      <w:r>
        <w:rPr>
          <w:spacing w:val="-1"/>
        </w:rPr>
        <w:t>c</w:t>
      </w:r>
      <w:r>
        <w:t>h</w:t>
      </w:r>
      <w:r>
        <w:rPr>
          <w:spacing w:val="-1"/>
        </w:rPr>
        <w:t>e</w:t>
      </w:r>
      <w:r>
        <w:t>dules</w:t>
      </w:r>
      <w:r>
        <w:rPr>
          <w:spacing w:val="2"/>
        </w:rPr>
        <w:t xml:space="preserve"> </w:t>
      </w:r>
      <w:r>
        <w:t xml:space="preserve">in </w:t>
      </w:r>
      <w:r w:rsidR="00D02FCF">
        <w:t>S</w:t>
      </w:r>
      <w:r>
        <w:t>e</w:t>
      </w:r>
      <w:r>
        <w:rPr>
          <w:spacing w:val="-1"/>
        </w:rPr>
        <w:t>c</w:t>
      </w:r>
      <w:r>
        <w:t>t</w:t>
      </w:r>
      <w:r>
        <w:rPr>
          <w:spacing w:val="1"/>
        </w:rPr>
        <w:t>i</w:t>
      </w:r>
      <w:r>
        <w:t>on A6</w:t>
      </w:r>
      <w:r>
        <w:rPr>
          <w:spacing w:val="-1"/>
        </w:rPr>
        <w:t>)</w:t>
      </w:r>
      <w:r>
        <w:t xml:space="preserve">. </w:t>
      </w:r>
      <w:r>
        <w:rPr>
          <w:spacing w:val="-1"/>
        </w:rPr>
        <w:t>F</w:t>
      </w:r>
      <w:r>
        <w:rPr>
          <w:spacing w:val="2"/>
        </w:rPr>
        <w:t>o</w:t>
      </w:r>
      <w:r>
        <w:t>r str</w:t>
      </w:r>
      <w:r>
        <w:rPr>
          <w:spacing w:val="-2"/>
        </w:rPr>
        <w:t>e</w:t>
      </w:r>
      <w:r>
        <w:rPr>
          <w:spacing w:val="1"/>
        </w:rPr>
        <w:t>a</w:t>
      </w:r>
      <w:r>
        <w:t>m ma</w:t>
      </w:r>
      <w:r>
        <w:rPr>
          <w:spacing w:val="-1"/>
        </w:rPr>
        <w:t>c</w:t>
      </w:r>
      <w:r>
        <w:t>roinv</w:t>
      </w:r>
      <w:r>
        <w:rPr>
          <w:spacing w:val="-1"/>
        </w:rPr>
        <w:t>e</w:t>
      </w:r>
      <w:r>
        <w:t>r</w:t>
      </w:r>
      <w:r>
        <w:rPr>
          <w:spacing w:val="2"/>
        </w:rPr>
        <w:t>t</w:t>
      </w:r>
      <w:r>
        <w:rPr>
          <w:spacing w:val="-1"/>
        </w:rPr>
        <w:t>e</w:t>
      </w:r>
      <w:r>
        <w:t>b</w:t>
      </w:r>
      <w:r>
        <w:rPr>
          <w:spacing w:val="-1"/>
        </w:rPr>
        <w:t>ra</w:t>
      </w:r>
      <w:r>
        <w:t xml:space="preserve">tes, </w:t>
      </w:r>
      <w:r>
        <w:rPr>
          <w:spacing w:val="2"/>
        </w:rPr>
        <w:t>s</w:t>
      </w:r>
      <w:r>
        <w:rPr>
          <w:spacing w:val="-1"/>
        </w:rPr>
        <w:t>a</w:t>
      </w:r>
      <w:r>
        <w:t>mp</w:t>
      </w:r>
      <w:r>
        <w:rPr>
          <w:spacing w:val="1"/>
        </w:rPr>
        <w:t>l</w:t>
      </w:r>
      <w:r>
        <w:t>ing</w:t>
      </w:r>
      <w:r>
        <w:rPr>
          <w:spacing w:val="-2"/>
        </w:rPr>
        <w:t xml:space="preserve"> </w:t>
      </w:r>
      <w:r>
        <w:t>is condu</w:t>
      </w:r>
      <w:r>
        <w:rPr>
          <w:spacing w:val="-1"/>
        </w:rPr>
        <w:t>c</w:t>
      </w:r>
      <w:r>
        <w:t xml:space="preserve">ted </w:t>
      </w:r>
      <w:r>
        <w:rPr>
          <w:spacing w:val="2"/>
        </w:rPr>
        <w:t>J</w:t>
      </w:r>
      <w:r>
        <w:t>u</w:t>
      </w:r>
      <w:r>
        <w:rPr>
          <w:spacing w:val="3"/>
        </w:rPr>
        <w:t>l</w:t>
      </w:r>
      <w:r>
        <w:t>y</w:t>
      </w:r>
      <w:r>
        <w:rPr>
          <w:spacing w:val="-5"/>
        </w:rPr>
        <w:t xml:space="preserve"> </w:t>
      </w:r>
      <w:r>
        <w:rPr>
          <w:spacing w:val="3"/>
        </w:rPr>
        <w:t>t</w:t>
      </w:r>
      <w:r>
        <w:t>h</w:t>
      </w:r>
      <w:r>
        <w:rPr>
          <w:spacing w:val="-1"/>
        </w:rPr>
        <w:t>r</w:t>
      </w:r>
      <w:r>
        <w:t>ou</w:t>
      </w:r>
      <w:r>
        <w:rPr>
          <w:spacing w:val="-2"/>
        </w:rPr>
        <w:t>g</w:t>
      </w:r>
      <w:r>
        <w:t xml:space="preserve">h </w:t>
      </w:r>
      <w:r>
        <w:rPr>
          <w:spacing w:val="1"/>
        </w:rPr>
        <w:t>S</w:t>
      </w:r>
      <w:r>
        <w:rPr>
          <w:spacing w:val="-1"/>
        </w:rPr>
        <w:t>e</w:t>
      </w:r>
      <w:r>
        <w:t>p</w:t>
      </w:r>
      <w:r>
        <w:rPr>
          <w:spacing w:val="3"/>
        </w:rPr>
        <w:t>t</w:t>
      </w:r>
      <w:r>
        <w:rPr>
          <w:spacing w:val="-1"/>
        </w:rPr>
        <w:t>e</w:t>
      </w:r>
      <w:r>
        <w:t>mber</w:t>
      </w:r>
      <w:r>
        <w:rPr>
          <w:spacing w:val="-1"/>
        </w:rPr>
        <w:t xml:space="preserve"> </w:t>
      </w:r>
      <w:r>
        <w:t>w</w:t>
      </w:r>
      <w:r>
        <w:rPr>
          <w:spacing w:val="2"/>
        </w:rPr>
        <w:t>h</w:t>
      </w:r>
      <w:r>
        <w:rPr>
          <w:spacing w:val="-1"/>
        </w:rPr>
        <w:t>e</w:t>
      </w:r>
      <w:r>
        <w:t>n</w:t>
      </w:r>
      <w:r>
        <w:rPr>
          <w:spacing w:val="2"/>
        </w:rPr>
        <w:t xml:space="preserve"> </w:t>
      </w:r>
      <w:r>
        <w:t>ma</w:t>
      </w:r>
      <w:r>
        <w:rPr>
          <w:spacing w:val="-1"/>
        </w:rPr>
        <w:t>c</w:t>
      </w:r>
      <w:r>
        <w:t>roinv</w:t>
      </w:r>
      <w:r>
        <w:rPr>
          <w:spacing w:val="-1"/>
        </w:rPr>
        <w:t>e</w:t>
      </w:r>
      <w:r>
        <w:t>r</w:t>
      </w:r>
      <w:r>
        <w:rPr>
          <w:spacing w:val="2"/>
        </w:rPr>
        <w:t>t</w:t>
      </w:r>
      <w:r>
        <w:rPr>
          <w:spacing w:val="-1"/>
        </w:rPr>
        <w:t>e</w:t>
      </w:r>
      <w:r>
        <w:t>b</w:t>
      </w:r>
      <w:r>
        <w:rPr>
          <w:spacing w:val="-1"/>
        </w:rPr>
        <w:t>ra</w:t>
      </w:r>
      <w:r>
        <w:t xml:space="preserve">te </w:t>
      </w:r>
      <w:r>
        <w:rPr>
          <w:spacing w:val="-1"/>
        </w:rPr>
        <w:t>c</w:t>
      </w:r>
      <w:r>
        <w:t>om</w:t>
      </w:r>
      <w:r>
        <w:rPr>
          <w:spacing w:val="1"/>
        </w:rPr>
        <w:t>m</w:t>
      </w:r>
      <w:r>
        <w:t>uni</w:t>
      </w:r>
      <w:r>
        <w:rPr>
          <w:spacing w:val="1"/>
        </w:rPr>
        <w:t>t</w:t>
      </w:r>
      <w:r>
        <w:t xml:space="preserve">ies </w:t>
      </w:r>
      <w:r>
        <w:rPr>
          <w:spacing w:val="-1"/>
        </w:rPr>
        <w:t>a</w:t>
      </w:r>
      <w:r>
        <w:t>re</w:t>
      </w:r>
      <w:r>
        <w:rPr>
          <w:spacing w:val="-2"/>
        </w:rPr>
        <w:t xml:space="preserve"> </w:t>
      </w:r>
      <w:r>
        <w:rPr>
          <w:spacing w:val="-1"/>
        </w:rPr>
        <w:t>a</w:t>
      </w:r>
      <w:r>
        <w:t xml:space="preserve">t </w:t>
      </w:r>
      <w:r>
        <w:rPr>
          <w:spacing w:val="1"/>
        </w:rPr>
        <w:t>t</w:t>
      </w:r>
      <w:r>
        <w:t>h</w:t>
      </w:r>
      <w:r>
        <w:rPr>
          <w:spacing w:val="-1"/>
        </w:rPr>
        <w:t>e</w:t>
      </w:r>
      <w:r>
        <w:t>ir</w:t>
      </w:r>
      <w:r>
        <w:rPr>
          <w:spacing w:val="2"/>
        </w:rPr>
        <w:t xml:space="preserve"> </w:t>
      </w:r>
      <w:r>
        <w:t>most</w:t>
      </w:r>
      <w:r>
        <w:rPr>
          <w:spacing w:val="1"/>
        </w:rPr>
        <w:t xml:space="preserve"> </w:t>
      </w:r>
      <w:r>
        <w:rPr>
          <w:spacing w:val="-1"/>
        </w:rPr>
        <w:t>ac</w:t>
      </w:r>
      <w:r>
        <w:t>t</w:t>
      </w:r>
      <w:r>
        <w:rPr>
          <w:spacing w:val="1"/>
        </w:rPr>
        <w:t>i</w:t>
      </w:r>
      <w:r>
        <w:t>ve</w:t>
      </w:r>
      <w:r>
        <w:rPr>
          <w:spacing w:val="-1"/>
        </w:rPr>
        <w:t xml:space="preserve"> a</w:t>
      </w:r>
      <w:r>
        <w:t>nd dive</w:t>
      </w:r>
      <w:r>
        <w:rPr>
          <w:spacing w:val="-1"/>
        </w:rPr>
        <w:t>r</w:t>
      </w:r>
      <w:r>
        <w:t>s</w:t>
      </w:r>
      <w:r>
        <w:rPr>
          <w:spacing w:val="1"/>
        </w:rPr>
        <w:t>e</w:t>
      </w:r>
      <w:r>
        <w:t>,</w:t>
      </w:r>
      <w:r>
        <w:rPr>
          <w:spacing w:val="2"/>
        </w:rPr>
        <w:t xml:space="preserve"> </w:t>
      </w:r>
      <w:r>
        <w:rPr>
          <w:spacing w:val="-1"/>
        </w:rPr>
        <w:t>a</w:t>
      </w:r>
      <w:r>
        <w:t>nd wh</w:t>
      </w:r>
      <w:r>
        <w:rPr>
          <w:spacing w:val="-1"/>
        </w:rPr>
        <w:t>e</w:t>
      </w:r>
      <w:r>
        <w:t xml:space="preserve">n </w:t>
      </w:r>
      <w:r>
        <w:rPr>
          <w:spacing w:val="-1"/>
        </w:rPr>
        <w:t>e</w:t>
      </w:r>
      <w:r>
        <w:t>nv</w:t>
      </w:r>
      <w:r>
        <w:rPr>
          <w:spacing w:val="3"/>
        </w:rPr>
        <w:t>i</w:t>
      </w:r>
      <w:r>
        <w:t>ronm</w:t>
      </w:r>
      <w:r>
        <w:rPr>
          <w:spacing w:val="-1"/>
        </w:rPr>
        <w:t>e</w:t>
      </w:r>
      <w:r>
        <w:t>ntal</w:t>
      </w:r>
      <w:r>
        <w:rPr>
          <w:spacing w:val="2"/>
        </w:rPr>
        <w:t xml:space="preserve"> </w:t>
      </w:r>
      <w:r>
        <w:rPr>
          <w:spacing w:val="-1"/>
        </w:rPr>
        <w:t>c</w:t>
      </w:r>
      <w:r>
        <w:t>ondi</w:t>
      </w:r>
      <w:r>
        <w:rPr>
          <w:spacing w:val="1"/>
        </w:rPr>
        <w:t>t</w:t>
      </w:r>
      <w:r>
        <w:t>ions a</w:t>
      </w:r>
      <w:r>
        <w:rPr>
          <w:spacing w:val="-1"/>
        </w:rPr>
        <w:t>r</w:t>
      </w:r>
      <w:r>
        <w:t>e</w:t>
      </w:r>
      <w:r>
        <w:rPr>
          <w:spacing w:val="-1"/>
        </w:rPr>
        <w:t xml:space="preserve"> a</w:t>
      </w:r>
      <w:r>
        <w:t>t their</w:t>
      </w:r>
      <w:r>
        <w:rPr>
          <w:spacing w:val="-1"/>
        </w:rPr>
        <w:t xml:space="preserve"> </w:t>
      </w:r>
      <w:r>
        <w:t>most</w:t>
      </w:r>
      <w:r>
        <w:rPr>
          <w:spacing w:val="1"/>
        </w:rPr>
        <w:t xml:space="preserve"> </w:t>
      </w:r>
      <w:r>
        <w:t>str</w:t>
      </w:r>
      <w:r>
        <w:rPr>
          <w:spacing w:val="-1"/>
        </w:rPr>
        <w:t>e</w:t>
      </w:r>
      <w:r>
        <w:t xml:space="preserve">ssful, </w:t>
      </w:r>
      <w:r w:rsidRPr="00E95573">
        <w:t>i.e.</w:t>
      </w:r>
      <w:r>
        <w:t>, wh</w:t>
      </w:r>
      <w:r>
        <w:rPr>
          <w:spacing w:val="-1"/>
        </w:rPr>
        <w:t>e</w:t>
      </w:r>
      <w:r>
        <w:t xml:space="preserve">n low </w:t>
      </w:r>
      <w:r>
        <w:rPr>
          <w:spacing w:val="-1"/>
        </w:rPr>
        <w:t>f</w:t>
      </w:r>
      <w:r>
        <w:t xml:space="preserve">low </w:t>
      </w:r>
      <w:r>
        <w:rPr>
          <w:spacing w:val="-1"/>
        </w:rPr>
        <w:t>a</w:t>
      </w:r>
      <w:r>
        <w:t>nd h</w:t>
      </w:r>
      <w:r>
        <w:rPr>
          <w:spacing w:val="3"/>
        </w:rPr>
        <w:t>i</w:t>
      </w:r>
      <w:r>
        <w:rPr>
          <w:spacing w:val="-2"/>
        </w:rPr>
        <w:t>g</w:t>
      </w:r>
      <w:r>
        <w:t>h</w:t>
      </w:r>
      <w:r>
        <w:rPr>
          <w:spacing w:val="2"/>
        </w:rPr>
        <w:t xml:space="preserve"> </w:t>
      </w:r>
      <w:r>
        <w:t>temp</w:t>
      </w:r>
      <w:r>
        <w:rPr>
          <w:spacing w:val="-1"/>
        </w:rPr>
        <w:t>e</w:t>
      </w:r>
      <w:r>
        <w:t>r</w:t>
      </w:r>
      <w:r>
        <w:rPr>
          <w:spacing w:val="-2"/>
        </w:rPr>
        <w:t>a</w:t>
      </w:r>
      <w:r>
        <w:t>tu</w:t>
      </w:r>
      <w:r>
        <w:rPr>
          <w:spacing w:val="2"/>
        </w:rPr>
        <w:t>r</w:t>
      </w:r>
      <w:r>
        <w:rPr>
          <w:spacing w:val="-1"/>
        </w:rPr>
        <w:t>e</w:t>
      </w:r>
      <w:r>
        <w:t>s combine</w:t>
      </w:r>
      <w:r>
        <w:rPr>
          <w:spacing w:val="-1"/>
        </w:rPr>
        <w:t xml:space="preserve"> </w:t>
      </w:r>
      <w:r>
        <w:t>to</w:t>
      </w:r>
      <w:r>
        <w:rPr>
          <w:spacing w:val="3"/>
        </w:rPr>
        <w:t xml:space="preserve"> </w:t>
      </w:r>
      <w:r>
        <w:t>str</w:t>
      </w:r>
      <w:r>
        <w:rPr>
          <w:spacing w:val="-1"/>
        </w:rPr>
        <w:t>e</w:t>
      </w:r>
      <w:r>
        <w:t>ss aqu</w:t>
      </w:r>
      <w:r>
        <w:rPr>
          <w:spacing w:val="-1"/>
        </w:rPr>
        <w:t>a</w:t>
      </w:r>
      <w:r>
        <w:t>t</w:t>
      </w:r>
      <w:r>
        <w:rPr>
          <w:spacing w:val="1"/>
        </w:rPr>
        <w:t>i</w:t>
      </w:r>
      <w:r>
        <w:t>c</w:t>
      </w:r>
      <w:r>
        <w:rPr>
          <w:spacing w:val="-1"/>
        </w:rPr>
        <w:t xml:space="preserve"> </w:t>
      </w:r>
      <w:r>
        <w:t>l</w:t>
      </w:r>
      <w:r>
        <w:rPr>
          <w:spacing w:val="1"/>
        </w:rPr>
        <w:t>i</w:t>
      </w:r>
      <w:r>
        <w:t>fe r</w:t>
      </w:r>
      <w:r>
        <w:rPr>
          <w:spacing w:val="-2"/>
        </w:rPr>
        <w:t>e</w:t>
      </w:r>
      <w:r>
        <w:t>sour</w:t>
      </w:r>
      <w:r>
        <w:rPr>
          <w:spacing w:val="1"/>
        </w:rPr>
        <w:t>c</w:t>
      </w:r>
      <w:r>
        <w:rPr>
          <w:spacing w:val="-1"/>
        </w:rPr>
        <w:t>e</w:t>
      </w:r>
      <w:r>
        <w:t xml:space="preserve">s. </w:t>
      </w:r>
      <w:r>
        <w:rPr>
          <w:spacing w:val="1"/>
        </w:rPr>
        <w:t>A</w:t>
      </w:r>
      <w:r>
        <w:rPr>
          <w:spacing w:val="2"/>
        </w:rPr>
        <w:t>l</w:t>
      </w:r>
      <w:r>
        <w:rPr>
          <w:spacing w:val="-2"/>
        </w:rPr>
        <w:t>g</w:t>
      </w:r>
      <w:r>
        <w:rPr>
          <w:spacing w:val="1"/>
        </w:rPr>
        <w:t xml:space="preserve">al </w:t>
      </w:r>
      <w:r>
        <w:t xml:space="preserve">assessments, conducted in </w:t>
      </w:r>
      <w:r>
        <w:rPr>
          <w:spacing w:val="2"/>
        </w:rPr>
        <w:t>J</w:t>
      </w:r>
      <w:r>
        <w:t>une</w:t>
      </w:r>
      <w:r>
        <w:rPr>
          <w:spacing w:val="-1"/>
        </w:rPr>
        <w:t xml:space="preserve"> a</w:t>
      </w:r>
      <w:r>
        <w:t xml:space="preserve">nd </w:t>
      </w:r>
      <w:r>
        <w:rPr>
          <w:spacing w:val="2"/>
        </w:rPr>
        <w:t>J</w:t>
      </w:r>
      <w:r>
        <w:t>u</w:t>
      </w:r>
      <w:r>
        <w:rPr>
          <w:spacing w:val="3"/>
        </w:rPr>
        <w:t>l</w:t>
      </w:r>
      <w:r>
        <w:rPr>
          <w:spacing w:val="-5"/>
        </w:rPr>
        <w:t>y</w:t>
      </w:r>
      <w:r>
        <w:t>, ta</w:t>
      </w:r>
      <w:r>
        <w:rPr>
          <w:spacing w:val="1"/>
        </w:rPr>
        <w:t>r</w:t>
      </w:r>
      <w:r>
        <w:rPr>
          <w:spacing w:val="-2"/>
        </w:rPr>
        <w:t>g</w:t>
      </w:r>
      <w:r>
        <w:rPr>
          <w:spacing w:val="-1"/>
        </w:rPr>
        <w:t>e</w:t>
      </w:r>
      <w:r>
        <w:t xml:space="preserve">t </w:t>
      </w:r>
      <w:r>
        <w:rPr>
          <w:spacing w:val="3"/>
        </w:rPr>
        <w:t>p</w:t>
      </w:r>
      <w:r>
        <w:rPr>
          <w:spacing w:val="-1"/>
        </w:rPr>
        <w:t>ea</w:t>
      </w:r>
      <w:r>
        <w:t xml:space="preserve">k </w:t>
      </w:r>
      <w:r>
        <w:rPr>
          <w:spacing w:val="-1"/>
        </w:rPr>
        <w:t>a</w:t>
      </w:r>
      <w:r>
        <w:rPr>
          <w:spacing w:val="3"/>
        </w:rPr>
        <w:t>l</w:t>
      </w:r>
      <w:r>
        <w:rPr>
          <w:spacing w:val="-2"/>
        </w:rPr>
        <w:t>g</w:t>
      </w:r>
      <w:r>
        <w:rPr>
          <w:spacing w:val="-1"/>
        </w:rPr>
        <w:t>a</w:t>
      </w:r>
      <w:r>
        <w:t>l</w:t>
      </w:r>
      <w:r>
        <w:rPr>
          <w:spacing w:val="3"/>
        </w:rPr>
        <w:t xml:space="preserve"> </w:t>
      </w:r>
      <w:r>
        <w:rPr>
          <w:spacing w:val="-2"/>
        </w:rPr>
        <w:t>g</w:t>
      </w:r>
      <w:r>
        <w:t>r</w:t>
      </w:r>
      <w:r>
        <w:rPr>
          <w:spacing w:val="1"/>
        </w:rPr>
        <w:t>o</w:t>
      </w:r>
      <w:r>
        <w:t xml:space="preserve">wth </w:t>
      </w:r>
      <w:r>
        <w:rPr>
          <w:spacing w:val="-1"/>
        </w:rPr>
        <w:t>a</w:t>
      </w:r>
      <w:r>
        <w:t>nd m</w:t>
      </w:r>
      <w:r>
        <w:rPr>
          <w:spacing w:val="1"/>
        </w:rPr>
        <w:t>i</w:t>
      </w:r>
      <w:r>
        <w:t>ni</w:t>
      </w:r>
      <w:r>
        <w:rPr>
          <w:spacing w:val="1"/>
        </w:rPr>
        <w:t>m</w:t>
      </w:r>
      <w:r>
        <w:rPr>
          <w:spacing w:val="-2"/>
        </w:rPr>
        <w:t>i</w:t>
      </w:r>
      <w:r>
        <w:rPr>
          <w:spacing w:val="1"/>
        </w:rPr>
        <w:t>z</w:t>
      </w:r>
      <w:r>
        <w:t>e</w:t>
      </w:r>
      <w:r>
        <w:rPr>
          <w:spacing w:val="-1"/>
        </w:rPr>
        <w:t xml:space="preserve"> c</w:t>
      </w:r>
      <w:r>
        <w:t>onfo</w:t>
      </w:r>
      <w:r>
        <w:rPr>
          <w:spacing w:val="-1"/>
        </w:rPr>
        <w:t>u</w:t>
      </w:r>
      <w:r>
        <w:t xml:space="preserve">nding </w:t>
      </w:r>
      <w:r>
        <w:rPr>
          <w:spacing w:val="-1"/>
        </w:rPr>
        <w:t>e</w:t>
      </w:r>
      <w:r>
        <w:rPr>
          <w:spacing w:val="1"/>
        </w:rPr>
        <w:t>f</w:t>
      </w:r>
      <w:r>
        <w:t>f</w:t>
      </w:r>
      <w:r>
        <w:rPr>
          <w:spacing w:val="-2"/>
        </w:rPr>
        <w:t>e</w:t>
      </w:r>
      <w:r>
        <w:rPr>
          <w:spacing w:val="-1"/>
        </w:rPr>
        <w:t>c</w:t>
      </w:r>
      <w:r>
        <w:rPr>
          <w:spacing w:val="2"/>
        </w:rPr>
        <w:t>t</w:t>
      </w:r>
      <w:r>
        <w:t>s of sp</w:t>
      </w:r>
      <w:r>
        <w:rPr>
          <w:spacing w:val="-1"/>
        </w:rPr>
        <w:t>r</w:t>
      </w:r>
      <w:r>
        <w:t>i</w:t>
      </w:r>
      <w:r>
        <w:rPr>
          <w:spacing w:val="3"/>
        </w:rPr>
        <w:t>n</w:t>
      </w:r>
      <w:r>
        <w:t>g</w:t>
      </w:r>
      <w:r>
        <w:rPr>
          <w:spacing w:val="-2"/>
        </w:rPr>
        <w:t xml:space="preserve"> </w:t>
      </w:r>
      <w:r>
        <w:rPr>
          <w:spacing w:val="-1"/>
        </w:rPr>
        <w:t>r</w:t>
      </w:r>
      <w:r>
        <w:t>un</w:t>
      </w:r>
      <w:r>
        <w:rPr>
          <w:spacing w:val="2"/>
        </w:rPr>
        <w:t>o</w:t>
      </w:r>
      <w:r>
        <w:t>f</w:t>
      </w:r>
      <w:r>
        <w:rPr>
          <w:spacing w:val="-1"/>
        </w:rPr>
        <w:t>f</w:t>
      </w:r>
      <w:r>
        <w:t xml:space="preserve">. </w:t>
      </w:r>
    </w:p>
    <w:p w14:paraId="5AB8A221" w14:textId="77777777" w:rsidR="00FE794D" w:rsidRDefault="00FE794D" w:rsidP="00FE794D">
      <w:pPr>
        <w:pStyle w:val="Heading4"/>
      </w:pPr>
      <w:r w:rsidRPr="00024841">
        <w:t>Completeness</w:t>
      </w:r>
    </w:p>
    <w:p w14:paraId="7830A839" w14:textId="77777777" w:rsidR="00FE794D" w:rsidRPr="00024841" w:rsidRDefault="00FE794D" w:rsidP="00325D59">
      <w:pPr>
        <w:pStyle w:val="BodyText"/>
      </w:pPr>
      <w:r>
        <w:t xml:space="preserve">One hundred percent </w:t>
      </w:r>
      <w:r w:rsidRPr="00024841">
        <w:t>of samples will be collected and analyzed.</w:t>
      </w:r>
    </w:p>
    <w:p w14:paraId="446D80FA" w14:textId="77777777" w:rsidR="00FE794D" w:rsidRDefault="00FE794D" w:rsidP="00FE794D">
      <w:pPr>
        <w:pStyle w:val="Heading4"/>
      </w:pPr>
      <w:bookmarkStart w:id="34" w:name="_Toc500730910"/>
      <w:r w:rsidRPr="008B2D38">
        <w:t>Comparability</w:t>
      </w:r>
      <w:bookmarkStart w:id="35" w:name="_Toc500730912"/>
      <w:bookmarkEnd w:id="34"/>
    </w:p>
    <w:p w14:paraId="37F9DF0C" w14:textId="77777777" w:rsidR="00FE794D" w:rsidRDefault="00FE794D" w:rsidP="00325D59">
      <w:pPr>
        <w:pStyle w:val="BodyText"/>
      </w:pPr>
      <w:r>
        <w:t>S</w:t>
      </w:r>
      <w:r w:rsidRPr="008B2D38">
        <w:t xml:space="preserve">tandardized sampling and analytical methods, units of reporting, and site selection procedures </w:t>
      </w:r>
      <w:r>
        <w:t>will be</w:t>
      </w:r>
      <w:r w:rsidRPr="008B2D38">
        <w:t xml:space="preserve"> used to ensure comparability of data.</w:t>
      </w:r>
    </w:p>
    <w:p w14:paraId="07EE9C3D" w14:textId="77777777" w:rsidR="00FE794D" w:rsidRPr="00842BCC" w:rsidRDefault="00FE794D" w:rsidP="00325D59">
      <w:pPr>
        <w:pStyle w:val="BodyText"/>
      </w:pPr>
      <w:r>
        <w:t>Stand</w:t>
      </w:r>
      <w:r w:rsidRPr="00842BCC">
        <w:t>a</w:t>
      </w:r>
      <w:r>
        <w:t>rdi</w:t>
      </w:r>
      <w:r w:rsidRPr="00842BCC">
        <w:t>ze</w:t>
      </w:r>
      <w:r>
        <w:t>d sampling</w:t>
      </w:r>
      <w:r w:rsidRPr="00842BCC">
        <w:t xml:space="preserve"> </w:t>
      </w:r>
      <w:r>
        <w:t>p</w:t>
      </w:r>
      <w:r w:rsidRPr="00842BCC">
        <w:t>r</w:t>
      </w:r>
      <w:r>
        <w:t>o</w:t>
      </w:r>
      <w:r w:rsidRPr="00842BCC">
        <w:t>ce</w:t>
      </w:r>
      <w:r>
        <w:t>dur</w:t>
      </w:r>
      <w:r w:rsidRPr="00842BCC">
        <w:t>e</w:t>
      </w:r>
      <w:r>
        <w:t xml:space="preserve">s will be used as described in Section B2. </w:t>
      </w:r>
      <w:r w:rsidRPr="00842BCC">
        <w:t>Standardized training, sampling procedures, sampling equipment</w:t>
      </w:r>
      <w:r>
        <w:t>,</w:t>
      </w:r>
      <w:r w:rsidRPr="00842BCC">
        <w:t xml:space="preserve"> and analytical methodologies will be carried out by all sampling crews and laboratories. If some incomparability between sampling crews comes to light, the data collected by those crews will be evaluated and possibly rejected.</w:t>
      </w:r>
    </w:p>
    <w:p w14:paraId="79997DD4" w14:textId="69B888ED" w:rsidR="00FE794D" w:rsidRPr="00842BCC" w:rsidRDefault="00FE794D" w:rsidP="00325D59">
      <w:pPr>
        <w:pStyle w:val="BodyText"/>
      </w:pPr>
      <w:r w:rsidRPr="00842BCC">
        <w:t xml:space="preserve">Comparability of data within and among indicators is also facilitated by the </w:t>
      </w:r>
      <w:r>
        <w:t>i</w:t>
      </w:r>
      <w:r w:rsidRPr="00842BCC">
        <w:t xml:space="preserve">mplementation of standardized </w:t>
      </w:r>
      <w:r w:rsidR="00D02FCF">
        <w:t>quality assurance and quality control</w:t>
      </w:r>
      <w:r w:rsidRPr="00842BCC">
        <w:t xml:space="preserve"> techniques and standardized performance and acceptance criteria. For all measurements, reporting units and format are specified, incorporated into standardized data recording forms, and documented in the information management system. </w:t>
      </w:r>
    </w:p>
    <w:p w14:paraId="2D6E6B93" w14:textId="77777777" w:rsidR="00FE794D" w:rsidRDefault="00FE794D" w:rsidP="00FE794D">
      <w:pPr>
        <w:pStyle w:val="Heading4"/>
      </w:pPr>
      <w:bookmarkStart w:id="36" w:name="_Toc500730908"/>
      <w:bookmarkEnd w:id="35"/>
      <w:r w:rsidRPr="001D0003">
        <w:t>Holding Time</w:t>
      </w:r>
      <w:bookmarkEnd w:id="36"/>
      <w:r w:rsidRPr="001D0003">
        <w:t>s</w:t>
      </w:r>
      <w:bookmarkStart w:id="37" w:name="_Toc500730911"/>
    </w:p>
    <w:p w14:paraId="0021B648" w14:textId="77777777" w:rsidR="00FE794D" w:rsidRPr="008B2D38" w:rsidRDefault="00FE794D" w:rsidP="00325D59">
      <w:pPr>
        <w:pStyle w:val="BodyText"/>
      </w:pPr>
      <w:r w:rsidRPr="008B2D38">
        <w:rPr>
          <w:noProof/>
        </w:rPr>
        <mc:AlternateContent>
          <mc:Choice Requires="wps">
            <w:drawing>
              <wp:anchor distT="0" distB="0" distL="114300" distR="114300" simplePos="0" relativeHeight="251658241" behindDoc="0" locked="0" layoutInCell="0" allowOverlap="1" wp14:anchorId="3DF15905" wp14:editId="64A2B68F">
                <wp:simplePos x="0" y="0"/>
                <wp:positionH relativeFrom="column">
                  <wp:posOffset>6400800</wp:posOffset>
                </wp:positionH>
                <wp:positionV relativeFrom="paragraph">
                  <wp:posOffset>2644775</wp:posOffset>
                </wp:positionV>
                <wp:extent cx="914400" cy="914400"/>
                <wp:effectExtent l="1905" t="381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3D613" w14:textId="77777777" w:rsidR="007D5943" w:rsidRDefault="007D5943" w:rsidP="00FE794D">
                            <w:pPr>
                              <w:rPr>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15905" id="_x0000_t202" coordsize="21600,21600" o:spt="202" path="m,l,21600r21600,l21600,xe">
                <v:stroke joinstyle="miter"/>
                <v:path gradientshapeok="t" o:connecttype="rect"/>
              </v:shapetype>
              <v:shape id="Text Box 10" o:spid="_x0000_s1026" type="#_x0000_t202" style="position:absolute;margin-left:7in;margin-top:208.25pt;width:1in;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" o:allowincell="f" filled="f" stroked="f">
                <v:textbox>
                  <w:txbxContent>
                    <w:p w14:paraId="04D3D613" w14:textId="77777777" w:rsidR="007D5943" w:rsidRDefault="007D5943" w:rsidP="00FE794D">
                      <w:pPr>
                        <w:rPr>
                          <w:sz w:val="16"/>
                        </w:rPr>
                      </w:pPr>
                    </w:p>
                  </w:txbxContent>
                </v:textbox>
              </v:shape>
            </w:pict>
          </mc:Fallback>
        </mc:AlternateContent>
      </w:r>
      <w:r w:rsidRPr="008B2D38">
        <w:t xml:space="preserve">Samples that may preserve poorly (e.g., samples collected with a large amount of accompanying sediment or organic material) will be drained of the original ethyl alcohol added in the field and replenished with fresh </w:t>
      </w:r>
      <w:r w:rsidRPr="00311FE6">
        <w:t>95%</w:t>
      </w:r>
      <w:r w:rsidRPr="008B2D38">
        <w:t xml:space="preserve"> ethyl alcohol until processed. Sample maintenance will help to prevent sample decomposition or deterioration, as well as keep offensive odors to a minimum.</w:t>
      </w:r>
    </w:p>
    <w:bookmarkEnd w:id="37"/>
    <w:p w14:paraId="34EF4019" w14:textId="77777777" w:rsidR="00FE794D" w:rsidRDefault="00FE794D" w:rsidP="00FE794D">
      <w:pPr>
        <w:pStyle w:val="Heading4"/>
      </w:pPr>
      <w:r w:rsidRPr="008B2D38">
        <w:t>Precision</w:t>
      </w:r>
    </w:p>
    <w:p w14:paraId="597AD03A" w14:textId="7ECC48EC" w:rsidR="00FE794D" w:rsidRDefault="00FE794D" w:rsidP="00325D59">
      <w:pPr>
        <w:pStyle w:val="BodyText"/>
      </w:pPr>
      <w:r w:rsidRPr="008B2D38">
        <w:t xml:space="preserve">Appropriate methodology and adequate training and instruction of personnel in methods application will ensure precision. </w:t>
      </w:r>
    </w:p>
    <w:p w14:paraId="03FB36AF" w14:textId="11D1B333" w:rsidR="00D7408F" w:rsidRPr="00295219" w:rsidRDefault="00D7408F" w:rsidP="00D7408F">
      <w:pPr>
        <w:autoSpaceDE w:val="0"/>
        <w:autoSpaceDN w:val="0"/>
        <w:spacing w:before="40" w:after="40"/>
        <w:rPr>
          <w:rFonts w:ascii="Courier New" w:hAnsi="Courier New" w:cs="Courier New"/>
          <w:sz w:val="24"/>
          <w:szCs w:val="24"/>
        </w:rPr>
      </w:pPr>
      <w:r w:rsidRPr="00295219">
        <w:rPr>
          <w:rFonts w:ascii="Courier New" w:hAnsi="Courier New" w:cs="Courier New"/>
          <w:sz w:val="24"/>
          <w:szCs w:val="24"/>
        </w:rPr>
        <w:t xml:space="preserve">+++IF </w:t>
      </w:r>
      <w:proofErr w:type="gramStart"/>
      <w:r w:rsidRPr="00295219">
        <w:rPr>
          <w:rFonts w:ascii="Courier New" w:hAnsi="Courier New" w:cs="Courier New"/>
          <w:sz w:val="24"/>
          <w:szCs w:val="24"/>
        </w:rPr>
        <w:t>determine(</w:t>
      </w:r>
      <w:proofErr w:type="gramEnd"/>
      <w:r w:rsidR="0087311D" w:rsidRPr="00295219">
        <w:rPr>
          <w:rFonts w:ascii="Courier New" w:hAnsi="Courier New" w:cs="Courier New"/>
          <w:color w:val="000000"/>
          <w:sz w:val="24"/>
          <w:szCs w:val="24"/>
        </w:rPr>
        <w:t>'Freshwater Benthic'</w:t>
      </w:r>
      <w:r w:rsidRPr="00295219">
        <w:rPr>
          <w:rFonts w:ascii="Courier New" w:hAnsi="Courier New" w:cs="Courier New"/>
          <w:sz w:val="24"/>
          <w:szCs w:val="24"/>
        </w:rPr>
        <w:t>, 'Freshwater',</w:t>
      </w:r>
      <w:r w:rsidRPr="00295219">
        <w:t xml:space="preserve"> </w:t>
      </w:r>
    </w:p>
    <w:p w14:paraId="3E68592D" w14:textId="078EDF73" w:rsidR="00D7408F" w:rsidRPr="00D32E49" w:rsidRDefault="00D7408F" w:rsidP="00D7408F">
      <w:pPr>
        <w:autoSpaceDE w:val="0"/>
        <w:autoSpaceDN w:val="0"/>
        <w:spacing w:before="40" w:after="40"/>
        <w:rPr>
          <w:rFonts w:ascii="Courier New" w:hAnsi="Courier New" w:cs="Courier New"/>
          <w:sz w:val="24"/>
          <w:szCs w:val="24"/>
        </w:rPr>
      </w:pPr>
      <w:r w:rsidRPr="00295219">
        <w:rPr>
          <w:rFonts w:ascii="Courier New" w:hAnsi="Courier New" w:cs="Courier New"/>
          <w:sz w:val="24"/>
          <w:szCs w:val="24"/>
        </w:rPr>
        <w:t>'Macroinvertebrates',</w:t>
      </w:r>
      <w:r w:rsidR="0087311D" w:rsidRPr="00295219">
        <w:rPr>
          <w:rFonts w:ascii="Courier New" w:hAnsi="Courier New" w:cs="Courier New"/>
          <w:sz w:val="24"/>
          <w:szCs w:val="24"/>
        </w:rPr>
        <w:t xml:space="preserve"> ''</w:t>
      </w:r>
      <w:r w:rsidRPr="00295219">
        <w:rPr>
          <w:rFonts w:ascii="Courier New" w:hAnsi="Courier New" w:cs="Courier New"/>
          <w:sz w:val="24"/>
          <w:szCs w:val="24"/>
        </w:rPr>
        <w:t>) === true+++</w:t>
      </w:r>
    </w:p>
    <w:p w14:paraId="459B1EDB" w14:textId="6EF53617" w:rsidR="00FE794D" w:rsidRPr="00BB1B97" w:rsidRDefault="00FE794D" w:rsidP="00FE794D">
      <w:pPr>
        <w:pStyle w:val="Heading3"/>
      </w:pPr>
      <w:bookmarkStart w:id="38" w:name="_Toc24105953"/>
      <w:r w:rsidRPr="00BB1B97">
        <w:t>A7.2</w:t>
      </w:r>
      <w:r w:rsidRPr="00BB1B97">
        <w:tab/>
        <w:t xml:space="preserve">Sample </w:t>
      </w:r>
      <w:r w:rsidRPr="000349AE">
        <w:t>Analysis</w:t>
      </w:r>
      <w:r w:rsidRPr="00BB1B97">
        <w:t xml:space="preserve"> Data Quality Objectives</w:t>
      </w:r>
      <w:bookmarkEnd w:id="38"/>
    </w:p>
    <w:p w14:paraId="4D84C491" w14:textId="001F9783" w:rsidR="00FE794D" w:rsidRPr="00826884" w:rsidRDefault="00FE794D" w:rsidP="000D682D">
      <w:pPr>
        <w:pStyle w:val="Heading4"/>
      </w:pPr>
      <w:r w:rsidRPr="00826884">
        <w:t xml:space="preserve">Macrofaunal </w:t>
      </w:r>
      <w:r>
        <w:t>A</w:t>
      </w:r>
      <w:r w:rsidRPr="00826884">
        <w:t xml:space="preserve">nalysis </w:t>
      </w:r>
      <w:r w:rsidR="000A096A">
        <w:t>Data Quality Objectives</w:t>
      </w:r>
    </w:p>
    <w:p w14:paraId="5CB970F4" w14:textId="0ECBA0A0" w:rsidR="00D02FCF" w:rsidRPr="007B51C0" w:rsidRDefault="00D02FCF" w:rsidP="00D02FCF">
      <w:pPr>
        <w:pStyle w:val="BodyText"/>
        <w:rPr>
          <w:b/>
        </w:rPr>
      </w:pPr>
      <w:r w:rsidRPr="00D02FCF">
        <w:t xml:space="preserve">The </w:t>
      </w:r>
      <w:r w:rsidR="000A096A">
        <w:t>data quality objectives</w:t>
      </w:r>
      <w:r w:rsidRPr="00D02FCF">
        <w:t xml:space="preserve"> for the analysis of benthic infauna are that (1) all samples be processed</w:t>
      </w:r>
      <w:r w:rsidR="000A096A">
        <w:t>;</w:t>
      </w:r>
      <w:r w:rsidRPr="00D02FCF">
        <w:t xml:space="preserve"> (2) at least 95% of all animals will be extracted for identification and enumeration</w:t>
      </w:r>
      <w:r w:rsidR="000A096A">
        <w:t>;</w:t>
      </w:r>
      <w:r w:rsidRPr="00D02FCF">
        <w:t xml:space="preserve"> (3) all infauna will be counted accurately (in the field, and confirmed by the taxonomist)</w:t>
      </w:r>
      <w:r w:rsidR="000A096A">
        <w:t>;</w:t>
      </w:r>
      <w:r w:rsidRPr="00D02FCF">
        <w:t xml:space="preserve"> (4) the taxonomic identifications be accurate to genus level, and a random 10% of the identified samples are confirmed correct by an </w:t>
      </w:r>
      <w:r w:rsidRPr="007B51C0">
        <w:t>independent taxonomist</w:t>
      </w:r>
      <w:r w:rsidR="000A096A" w:rsidRPr="007B51C0">
        <w:t>;</w:t>
      </w:r>
      <w:r w:rsidRPr="007B51C0">
        <w:t xml:space="preserve"> and (5) the identifications correspond to those used throughout the monitoring program, through use of appropriate technical taxonomic literature or other references (e.g., identification keys, voucher specimens).</w:t>
      </w:r>
    </w:p>
    <w:p w14:paraId="54C07ED0" w14:textId="5B415C81" w:rsidR="00124DBD" w:rsidRDefault="00124DBD" w:rsidP="00124DBD">
      <w:pPr>
        <w:autoSpaceDE w:val="0"/>
        <w:autoSpaceDN w:val="0"/>
        <w:spacing w:before="40" w:after="40"/>
        <w:rPr>
          <w:rFonts w:ascii="Courier New" w:hAnsi="Courier New" w:cs="Courier New"/>
          <w:color w:val="000000"/>
          <w:sz w:val="24"/>
          <w:szCs w:val="24"/>
        </w:rPr>
      </w:pPr>
      <w:bookmarkStart w:id="39" w:name="_Hlk19908392"/>
      <w:bookmarkStart w:id="40" w:name="_Hlk19877949"/>
      <w:r w:rsidRPr="007B51C0">
        <w:rPr>
          <w:rFonts w:ascii="Courier New" w:hAnsi="Courier New" w:cs="Courier New"/>
          <w:color w:val="000000"/>
          <w:sz w:val="24"/>
          <w:szCs w:val="24"/>
        </w:rPr>
        <w:t>+++END-IF+++</w:t>
      </w:r>
    </w:p>
    <w:p w14:paraId="7586A018" w14:textId="3FDB840C" w:rsidR="00A840E0" w:rsidRPr="007B51C0" w:rsidRDefault="00A840E0" w:rsidP="00124DBD">
      <w:pPr>
        <w:autoSpaceDE w:val="0"/>
        <w:autoSpaceDN w:val="0"/>
        <w:spacing w:before="40" w:after="40"/>
        <w:rPr>
          <w:rFonts w:ascii="Courier New" w:hAnsi="Courier New" w:cs="Courier New"/>
          <w:color w:val="000000"/>
          <w:sz w:val="24"/>
          <w:szCs w:val="24"/>
        </w:rPr>
      </w:pPr>
      <w:r>
        <w:rPr>
          <w:rFonts w:ascii="Courier New" w:hAnsi="Courier New" w:cs="Courier New"/>
          <w:color w:val="000000"/>
          <w:sz w:val="24"/>
          <w:szCs w:val="24"/>
        </w:rPr>
        <w:t>+++END-IF+++</w:t>
      </w:r>
    </w:p>
    <w:p w14:paraId="60D6348C" w14:textId="508D0F36" w:rsidR="00124DBD" w:rsidRPr="007B51C0" w:rsidRDefault="00124DBD" w:rsidP="00124DBD">
      <w:pPr>
        <w:autoSpaceDE w:val="0"/>
        <w:autoSpaceDN w:val="0"/>
        <w:spacing w:before="40" w:after="40"/>
        <w:rPr>
          <w:rFonts w:ascii="Courier New" w:hAnsi="Courier New" w:cs="Courier New"/>
          <w:sz w:val="24"/>
          <w:szCs w:val="24"/>
        </w:rPr>
      </w:pPr>
      <w:r w:rsidRPr="007B51C0">
        <w:rPr>
          <w:rFonts w:ascii="Courier New" w:hAnsi="Courier New" w:cs="Courier New"/>
          <w:sz w:val="24"/>
          <w:szCs w:val="24"/>
        </w:rPr>
        <w:t xml:space="preserve">+++IF </w:t>
      </w:r>
      <w:proofErr w:type="gramStart"/>
      <w:r w:rsidRPr="007B51C0">
        <w:rPr>
          <w:rFonts w:ascii="Courier New" w:hAnsi="Courier New" w:cs="Courier New"/>
          <w:sz w:val="24"/>
          <w:szCs w:val="24"/>
        </w:rPr>
        <w:t>determine(</w:t>
      </w:r>
      <w:bookmarkStart w:id="41" w:name="_Hlk19878916"/>
      <w:proofErr w:type="gramEnd"/>
      <w:r w:rsidR="00D32E49" w:rsidRPr="007B51C0">
        <w:rPr>
          <w:rFonts w:ascii="Courier New" w:hAnsi="Courier New" w:cs="Courier New"/>
          <w:sz w:val="24"/>
          <w:szCs w:val="24"/>
        </w:rPr>
        <w:t>'</w:t>
      </w:r>
      <w:r w:rsidR="000D6F54" w:rsidRPr="007B51C0">
        <w:rPr>
          <w:rFonts w:ascii="Courier New" w:hAnsi="Courier New" w:cs="Courier New"/>
          <w:sz w:val="24"/>
          <w:szCs w:val="24"/>
        </w:rPr>
        <w:t>Saltwater Benthic</w:t>
      </w:r>
      <w:r w:rsidRPr="007B51C0">
        <w:rPr>
          <w:rFonts w:ascii="Courier New" w:hAnsi="Courier New" w:cs="Courier New"/>
          <w:sz w:val="24"/>
          <w:szCs w:val="24"/>
        </w:rPr>
        <w:t>'</w:t>
      </w:r>
      <w:bookmarkEnd w:id="41"/>
      <w:r w:rsidRPr="007B51C0">
        <w:rPr>
          <w:rFonts w:ascii="Courier New" w:hAnsi="Courier New" w:cs="Courier New"/>
          <w:sz w:val="24"/>
          <w:szCs w:val="24"/>
        </w:rPr>
        <w:t>,</w:t>
      </w:r>
      <w:r w:rsidR="00E6527B" w:rsidRPr="007B51C0">
        <w:rPr>
          <w:rFonts w:ascii="Courier New" w:hAnsi="Courier New" w:cs="Courier New"/>
          <w:sz w:val="24"/>
          <w:szCs w:val="24"/>
        </w:rPr>
        <w:t xml:space="preserve"> '</w:t>
      </w:r>
      <w:r w:rsidR="0087311D" w:rsidRPr="007B51C0">
        <w:rPr>
          <w:rFonts w:ascii="Courier New" w:hAnsi="Courier New" w:cs="Courier New"/>
          <w:sz w:val="24"/>
          <w:szCs w:val="24"/>
        </w:rPr>
        <w:t>Saltwater</w:t>
      </w:r>
      <w:r w:rsidR="00E6527B" w:rsidRPr="007B51C0">
        <w:rPr>
          <w:rFonts w:ascii="Courier New" w:hAnsi="Courier New" w:cs="Courier New"/>
          <w:sz w:val="24"/>
          <w:szCs w:val="24"/>
        </w:rPr>
        <w:t>',</w:t>
      </w:r>
      <w:r w:rsidR="00454892">
        <w:rPr>
          <w:rFonts w:ascii="Courier New" w:hAnsi="Courier New" w:cs="Courier New"/>
          <w:sz w:val="24"/>
          <w:szCs w:val="24"/>
        </w:rPr>
        <w:t xml:space="preserve"> </w:t>
      </w:r>
      <w:r w:rsidR="00E6527B" w:rsidRPr="007B51C0">
        <w:rPr>
          <w:rFonts w:ascii="Courier New" w:hAnsi="Courier New" w:cs="Courier New"/>
          <w:sz w:val="24"/>
          <w:szCs w:val="24"/>
        </w:rPr>
        <w:t>''</w:t>
      </w:r>
      <w:r w:rsidRPr="007B51C0">
        <w:rPr>
          <w:rFonts w:ascii="Courier New" w:hAnsi="Courier New" w:cs="Courier New"/>
          <w:sz w:val="24"/>
          <w:szCs w:val="24"/>
        </w:rPr>
        <w:t>,</w:t>
      </w:r>
      <w:r w:rsidR="0087311D" w:rsidRPr="007B51C0">
        <w:rPr>
          <w:rFonts w:ascii="Courier New" w:hAnsi="Courier New" w:cs="Courier New"/>
          <w:sz w:val="24"/>
          <w:szCs w:val="24"/>
        </w:rPr>
        <w:t xml:space="preserve"> ''</w:t>
      </w:r>
      <w:r w:rsidRPr="007B51C0">
        <w:rPr>
          <w:rFonts w:ascii="Courier New" w:hAnsi="Courier New" w:cs="Courier New"/>
          <w:sz w:val="24"/>
          <w:szCs w:val="24"/>
        </w:rPr>
        <w:t>) === true+++</w:t>
      </w:r>
    </w:p>
    <w:p w14:paraId="38E19619" w14:textId="77777777" w:rsidR="00FE794D" w:rsidRPr="007B51C0" w:rsidRDefault="00FE794D" w:rsidP="00FE794D">
      <w:pPr>
        <w:pStyle w:val="Heading2"/>
      </w:pPr>
      <w:bookmarkStart w:id="42" w:name="_Toc24105954"/>
      <w:bookmarkEnd w:id="39"/>
      <w:r w:rsidRPr="007B51C0">
        <w:t>A7</w:t>
      </w:r>
      <w:r w:rsidRPr="007B51C0">
        <w:tab/>
        <w:t>Marine/Benthic Data Quality Objectives</w:t>
      </w:r>
      <w:bookmarkEnd w:id="42"/>
    </w:p>
    <w:bookmarkEnd w:id="40"/>
    <w:p w14:paraId="050054C8" w14:textId="69C84290" w:rsidR="00FE794D" w:rsidRPr="007B51C0" w:rsidRDefault="00FE794D" w:rsidP="00325D59">
      <w:pPr>
        <w:pStyle w:val="BodyText"/>
      </w:pPr>
      <w:r w:rsidRPr="007B51C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D02FCF" w:rsidRPr="007B51C0">
        <w:rPr>
          <w:rFonts w:eastAsia="Palatino Linotype"/>
        </w:rPr>
        <w:t>appropriate</w:t>
      </w:r>
      <w:r w:rsidRPr="007B51C0">
        <w:rPr>
          <w:rFonts w:eastAsia="Palatino Linotype"/>
        </w:rPr>
        <w:t xml:space="preserve"> characteristics</w:t>
      </w:r>
      <w:r w:rsidR="00D02FCF" w:rsidRPr="007B51C0">
        <w:rPr>
          <w:rFonts w:eastAsia="Palatino Linotype"/>
        </w:rPr>
        <w:t>, defined as</w:t>
      </w:r>
      <w:r w:rsidRPr="007B51C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6932"/>
      </w:tblGrid>
      <w:tr w:rsidR="008354C3" w:rsidRPr="007B51C0" w14:paraId="4F72DA7E" w14:textId="77777777" w:rsidTr="009357C3">
        <w:tc>
          <w:tcPr>
            <w:tcW w:w="1297" w:type="pct"/>
          </w:tcPr>
          <w:p w14:paraId="3F32F76D" w14:textId="3E785144" w:rsidR="008354C3" w:rsidRPr="007B51C0" w:rsidRDefault="008354C3" w:rsidP="009357C3">
            <w:pPr>
              <w:pStyle w:val="TableText"/>
              <w:rPr>
                <w:rFonts w:eastAsia="Palatino Linotype"/>
                <w:b/>
                <w:bCs/>
              </w:rPr>
            </w:pPr>
            <w:r w:rsidRPr="007B51C0">
              <w:rPr>
                <w:rFonts w:eastAsia="Palatino Linotype"/>
                <w:b/>
                <w:bCs/>
              </w:rPr>
              <w:t>Accuracy:</w:t>
            </w:r>
          </w:p>
        </w:tc>
        <w:tc>
          <w:tcPr>
            <w:tcW w:w="3703" w:type="pct"/>
          </w:tcPr>
          <w:p w14:paraId="214AD8FB" w14:textId="77777777" w:rsidR="008354C3" w:rsidRPr="007B51C0" w:rsidRDefault="008354C3" w:rsidP="009357C3">
            <w:pPr>
              <w:pStyle w:val="TableText"/>
            </w:pPr>
            <w:r w:rsidRPr="007B51C0">
              <w:rPr>
                <w:rFonts w:eastAsia="Palatino Linotype"/>
              </w:rPr>
              <w:t>The extent of agreement between a measured value and the true value of interest.</w:t>
            </w:r>
          </w:p>
        </w:tc>
      </w:tr>
      <w:tr w:rsidR="008354C3" w:rsidRPr="007B51C0" w14:paraId="706CBF28" w14:textId="77777777" w:rsidTr="009357C3">
        <w:tc>
          <w:tcPr>
            <w:tcW w:w="1297" w:type="pct"/>
          </w:tcPr>
          <w:p w14:paraId="0434EE4A" w14:textId="77777777" w:rsidR="008354C3" w:rsidRPr="007B51C0" w:rsidRDefault="008354C3" w:rsidP="009357C3">
            <w:pPr>
              <w:pStyle w:val="TableText"/>
              <w:rPr>
                <w:rFonts w:eastAsia="Palatino Linotype"/>
                <w:b/>
                <w:bCs/>
              </w:rPr>
            </w:pPr>
            <w:r w:rsidRPr="007B51C0">
              <w:rPr>
                <w:rFonts w:eastAsia="Palatino Linotype"/>
                <w:b/>
                <w:bCs/>
              </w:rPr>
              <w:t>Precision:</w:t>
            </w:r>
          </w:p>
        </w:tc>
        <w:tc>
          <w:tcPr>
            <w:tcW w:w="3703" w:type="pct"/>
          </w:tcPr>
          <w:p w14:paraId="7DA6508A" w14:textId="77777777" w:rsidR="008354C3" w:rsidRPr="007B51C0" w:rsidRDefault="008354C3" w:rsidP="009357C3">
            <w:pPr>
              <w:pStyle w:val="TableText"/>
            </w:pPr>
            <w:r w:rsidRPr="007B51C0">
              <w:rPr>
                <w:rFonts w:eastAsia="Palatino Linotype"/>
              </w:rPr>
              <w:t>The extent of mutual agreement among independent, similar, or related measurements.</w:t>
            </w:r>
          </w:p>
        </w:tc>
      </w:tr>
      <w:tr w:rsidR="008354C3" w:rsidRPr="007B51C0" w14:paraId="66B94929" w14:textId="77777777" w:rsidTr="009357C3">
        <w:tc>
          <w:tcPr>
            <w:tcW w:w="1297" w:type="pct"/>
          </w:tcPr>
          <w:p w14:paraId="16EE59A5" w14:textId="77777777" w:rsidR="008354C3" w:rsidRPr="007B51C0" w:rsidRDefault="008354C3" w:rsidP="009357C3">
            <w:pPr>
              <w:pStyle w:val="TableText"/>
              <w:rPr>
                <w:rFonts w:eastAsia="Palatino Linotype"/>
                <w:b/>
                <w:bCs/>
              </w:rPr>
            </w:pPr>
            <w:r w:rsidRPr="007B51C0">
              <w:rPr>
                <w:rFonts w:eastAsia="Palatino Linotype"/>
                <w:b/>
                <w:bCs/>
              </w:rPr>
              <w:t>Representativeness:</w:t>
            </w:r>
          </w:p>
        </w:tc>
        <w:tc>
          <w:tcPr>
            <w:tcW w:w="3703" w:type="pct"/>
          </w:tcPr>
          <w:p w14:paraId="50F1C903" w14:textId="77777777" w:rsidR="008354C3" w:rsidRPr="007B51C0" w:rsidRDefault="008354C3" w:rsidP="009357C3">
            <w:pPr>
              <w:pStyle w:val="TableText"/>
            </w:pPr>
            <w:r w:rsidRPr="007B51C0">
              <w:rPr>
                <w:rFonts w:eastAsia="Palatino Linotype"/>
              </w:rPr>
              <w:t>The extent to which measurements represent true systems.</w:t>
            </w:r>
          </w:p>
        </w:tc>
      </w:tr>
      <w:tr w:rsidR="008354C3" w:rsidRPr="007B51C0" w14:paraId="4D171D86" w14:textId="77777777" w:rsidTr="009357C3">
        <w:tc>
          <w:tcPr>
            <w:tcW w:w="1297" w:type="pct"/>
          </w:tcPr>
          <w:p w14:paraId="6D389843" w14:textId="77777777" w:rsidR="008354C3" w:rsidRPr="007B51C0" w:rsidRDefault="008354C3" w:rsidP="009357C3">
            <w:pPr>
              <w:pStyle w:val="TableText"/>
              <w:rPr>
                <w:rFonts w:eastAsia="Palatino Linotype"/>
                <w:b/>
                <w:bCs/>
              </w:rPr>
            </w:pPr>
            <w:r w:rsidRPr="007B51C0">
              <w:rPr>
                <w:rFonts w:eastAsia="Palatino Linotype"/>
                <w:b/>
                <w:bCs/>
              </w:rPr>
              <w:t>Comparability:</w:t>
            </w:r>
          </w:p>
        </w:tc>
        <w:tc>
          <w:tcPr>
            <w:tcW w:w="3703" w:type="pct"/>
          </w:tcPr>
          <w:p w14:paraId="2F363189" w14:textId="49B961EA" w:rsidR="008354C3" w:rsidRPr="007B51C0" w:rsidRDefault="008354C3" w:rsidP="009357C3">
            <w:pPr>
              <w:pStyle w:val="TableText"/>
            </w:pPr>
            <w:r w:rsidRPr="007B51C0">
              <w:rPr>
                <w:rFonts w:eastAsia="Palatino Linotype"/>
              </w:rPr>
              <w:t>The extent to which data from one study can be compared directly to</w:t>
            </w:r>
            <w:r w:rsidR="00D02FCF" w:rsidRPr="007B51C0">
              <w:rPr>
                <w:rFonts w:eastAsia="Palatino Linotype"/>
              </w:rPr>
              <w:t xml:space="preserve"> </w:t>
            </w:r>
            <w:r w:rsidRPr="007B51C0">
              <w:rPr>
                <w:rFonts w:eastAsia="Palatino Linotype"/>
              </w:rPr>
              <w:t>similar studies.</w:t>
            </w:r>
          </w:p>
        </w:tc>
      </w:tr>
      <w:tr w:rsidR="008354C3" w:rsidRPr="007B51C0" w14:paraId="3EA7966B" w14:textId="77777777" w:rsidTr="009357C3">
        <w:tc>
          <w:tcPr>
            <w:tcW w:w="1297" w:type="pct"/>
          </w:tcPr>
          <w:p w14:paraId="0AD485D5" w14:textId="77777777" w:rsidR="008354C3" w:rsidRPr="007B51C0" w:rsidRDefault="008354C3" w:rsidP="009357C3">
            <w:pPr>
              <w:pStyle w:val="TableText"/>
              <w:rPr>
                <w:rFonts w:eastAsia="Palatino Linotype"/>
                <w:b/>
                <w:bCs/>
              </w:rPr>
            </w:pPr>
            <w:r w:rsidRPr="007B51C0">
              <w:rPr>
                <w:rFonts w:eastAsia="Palatino Linotype"/>
                <w:b/>
                <w:bCs/>
              </w:rPr>
              <w:t>Completeness:</w:t>
            </w:r>
          </w:p>
        </w:tc>
        <w:tc>
          <w:tcPr>
            <w:tcW w:w="3703" w:type="pct"/>
          </w:tcPr>
          <w:p w14:paraId="161F024A" w14:textId="3CF17E89" w:rsidR="008354C3" w:rsidRPr="007B51C0" w:rsidRDefault="008354C3" w:rsidP="009357C3">
            <w:pPr>
              <w:pStyle w:val="TableText"/>
            </w:pPr>
            <w:r w:rsidRPr="007B51C0">
              <w:rPr>
                <w:rFonts w:eastAsia="Palatino Linotype"/>
              </w:rPr>
              <w:t xml:space="preserve">The measure of the amount of data acquired versus the amount of data </w:t>
            </w:r>
            <w:r w:rsidR="00D02FCF" w:rsidRPr="007B51C0">
              <w:rPr>
                <w:rFonts w:eastAsia="Palatino Linotype"/>
              </w:rPr>
              <w:t>required</w:t>
            </w:r>
            <w:r w:rsidRPr="007B51C0">
              <w:rPr>
                <w:rFonts w:eastAsia="Palatino Linotype"/>
              </w:rPr>
              <w:t xml:space="preserve"> to fulfill the statistical criteria for the intended use of the data.</w:t>
            </w:r>
          </w:p>
        </w:tc>
      </w:tr>
    </w:tbl>
    <w:p w14:paraId="75B5FBBC" w14:textId="78919DC7" w:rsidR="00FE794D" w:rsidRPr="007B51C0" w:rsidRDefault="00FE794D" w:rsidP="00FE794D"/>
    <w:p w14:paraId="618761B8" w14:textId="519691C0" w:rsidR="00FE794D" w:rsidRPr="007B51C0" w:rsidRDefault="000A096A" w:rsidP="00325D59">
      <w:pPr>
        <w:pStyle w:val="BodyText"/>
        <w:rPr>
          <w:rFonts w:eastAsia="Palatino Linotype"/>
        </w:rPr>
      </w:pPr>
      <w:r w:rsidRPr="007B51C0">
        <w:rPr>
          <w:rFonts w:eastAsia="Palatino Linotype"/>
        </w:rPr>
        <w:t>Data q</w:t>
      </w:r>
      <w:r w:rsidR="00FE794D" w:rsidRPr="007B51C0">
        <w:rPr>
          <w:rFonts w:eastAsia="Palatino Linotype"/>
        </w:rPr>
        <w:t>uality objectives are given below. Details of how these criteria are met for each component of the benthic monitoring tasks are presented in Section B5.</w:t>
      </w:r>
    </w:p>
    <w:p w14:paraId="54503AA9" w14:textId="78CE8197" w:rsidR="002D5CFF" w:rsidRPr="00D32E49" w:rsidRDefault="002D5CFF" w:rsidP="002D5CFF">
      <w:pPr>
        <w:autoSpaceDE w:val="0"/>
        <w:autoSpaceDN w:val="0"/>
        <w:spacing w:before="40" w:after="40"/>
        <w:rPr>
          <w:rFonts w:ascii="Courier New" w:hAnsi="Courier New" w:cs="Courier New"/>
          <w:sz w:val="24"/>
          <w:szCs w:val="24"/>
        </w:rPr>
      </w:pPr>
      <w:r w:rsidRPr="007B51C0">
        <w:rPr>
          <w:rFonts w:ascii="Courier New" w:hAnsi="Courier New" w:cs="Courier New"/>
          <w:sz w:val="24"/>
          <w:szCs w:val="24"/>
        </w:rPr>
        <w:t>+++IF determine('Saltwater Benthic', 'Saltwater',</w:t>
      </w:r>
      <w:r w:rsidRPr="007B51C0">
        <w:t xml:space="preserve"> </w:t>
      </w:r>
      <w:r w:rsidRPr="007B51C0">
        <w:rPr>
          <w:rFonts w:ascii="Courier New" w:hAnsi="Courier New" w:cs="Courier New"/>
          <w:sz w:val="24"/>
          <w:szCs w:val="24"/>
        </w:rPr>
        <w:t>'Sample penetration depth', '') === true &amp;&amp; determine('Saltwater Benthic',</w:t>
      </w:r>
      <w:r w:rsidR="00454892">
        <w:rPr>
          <w:rFonts w:ascii="Courier New" w:hAnsi="Courier New" w:cs="Courier New"/>
          <w:sz w:val="24"/>
          <w:szCs w:val="24"/>
        </w:rPr>
        <w:t xml:space="preserve"> </w:t>
      </w:r>
      <w:r w:rsidRPr="007B51C0">
        <w:rPr>
          <w:rFonts w:ascii="Courier New" w:hAnsi="Courier New" w:cs="Courier New"/>
          <w:sz w:val="24"/>
          <w:szCs w:val="24"/>
        </w:rPr>
        <w:t>'Saltwater',</w:t>
      </w:r>
      <w:r w:rsidRPr="007B51C0">
        <w:t xml:space="preserve"> </w:t>
      </w:r>
      <w:r w:rsidRPr="007B51C0">
        <w:rPr>
          <w:rFonts w:ascii="Courier New" w:hAnsi="Courier New" w:cs="Courier New"/>
          <w:sz w:val="24"/>
          <w:szCs w:val="24"/>
        </w:rPr>
        <w:t>'Grab sample volume', '') === true &amp;&amp; determine('Saltwater Benthic', 'Saltwater',</w:t>
      </w:r>
      <w:r w:rsidRPr="007B51C0">
        <w:t xml:space="preserve"> </w:t>
      </w:r>
      <w:r w:rsidRPr="007B51C0">
        <w:rPr>
          <w:rFonts w:ascii="Courier New" w:hAnsi="Courier New" w:cs="Courier New"/>
          <w:sz w:val="24"/>
          <w:szCs w:val="24"/>
        </w:rPr>
        <w:t>'Sediment texture', '') === true &amp;&amp; determine('Saltwater Benthic', 'Saltwater',</w:t>
      </w:r>
      <w:r w:rsidRPr="007B51C0">
        <w:t xml:space="preserve"> </w:t>
      </w:r>
      <w:r w:rsidRPr="007B51C0">
        <w:rPr>
          <w:rFonts w:ascii="Courier New" w:hAnsi="Courier New" w:cs="Courier New"/>
          <w:sz w:val="24"/>
          <w:szCs w:val="24"/>
        </w:rPr>
        <w:t>'Grain size', '') === true &amp;&amp; determine('Saltwater Benthic', 'Saltwater',</w:t>
      </w:r>
      <w:r w:rsidRPr="007B51C0">
        <w:t xml:space="preserve"> </w:t>
      </w:r>
      <w:r w:rsidRPr="007B51C0">
        <w:rPr>
          <w:rFonts w:ascii="Courier New" w:hAnsi="Courier New" w:cs="Courier New"/>
          <w:sz w:val="24"/>
          <w:szCs w:val="24"/>
        </w:rPr>
        <w:t>'Total organic carbon (TOC)', '') === true &amp;&amp; determine('Saltwater Benthic', 'Saltwater',</w:t>
      </w:r>
      <w:r w:rsidRPr="007B51C0">
        <w:t xml:space="preserve"> </w:t>
      </w:r>
      <w:r w:rsidRPr="007B51C0">
        <w:rPr>
          <w:rFonts w:ascii="Courier New" w:hAnsi="Courier New" w:cs="Courier New"/>
          <w:sz w:val="24"/>
          <w:szCs w:val="24"/>
        </w:rPr>
        <w:t>'Infauna', '') === true +++</w:t>
      </w:r>
    </w:p>
    <w:p w14:paraId="18624F97" w14:textId="77777777" w:rsidR="002D5CFF" w:rsidRDefault="002D5CFF" w:rsidP="00325D59">
      <w:pPr>
        <w:pStyle w:val="BodyText"/>
        <w:rPr>
          <w:rFonts w:eastAsia="Palatino Linotype"/>
        </w:rPr>
      </w:pPr>
    </w:p>
    <w:p w14:paraId="7DD9DD75" w14:textId="242A6B7C" w:rsidR="00FE794D" w:rsidRPr="00B73289" w:rsidRDefault="00FE794D" w:rsidP="00FE794D">
      <w:pPr>
        <w:pStyle w:val="Heading3"/>
        <w:rPr>
          <w:color w:val="C00000"/>
        </w:rPr>
      </w:pPr>
      <w:bookmarkStart w:id="43" w:name="_Toc24105955"/>
      <w:r w:rsidRPr="13855CDE">
        <w:rPr>
          <w:rFonts w:eastAsia="Palatino Linotype"/>
        </w:rPr>
        <w:t>A7.1</w:t>
      </w:r>
      <w:r>
        <w:rPr>
          <w:sz w:val="14"/>
          <w:szCs w:val="14"/>
        </w:rPr>
        <w:tab/>
      </w:r>
      <w:r w:rsidRPr="13855CDE">
        <w:rPr>
          <w:rFonts w:eastAsia="Palatino Linotype"/>
        </w:rPr>
        <w:t>Benthic Grab Sampling</w:t>
      </w:r>
      <w:r>
        <w:rPr>
          <w:rFonts w:eastAsia="Palatino Linotype"/>
        </w:rPr>
        <w:t>—</w:t>
      </w:r>
      <w:r w:rsidRPr="13855CDE">
        <w:rPr>
          <w:rFonts w:eastAsia="Palatino Linotype"/>
        </w:rPr>
        <w:t>Data Quality Objectives</w:t>
      </w:r>
      <w:r w:rsidR="00D02FCF">
        <w:rPr>
          <w:rFonts w:eastAsia="Palatino Linotype"/>
        </w:rPr>
        <w:t xml:space="preserve"> (DQOs)</w:t>
      </w:r>
      <w:bookmarkEnd w:id="43"/>
      <w:r w:rsidRPr="13855CDE">
        <w:rPr>
          <w:rFonts w:eastAsia="Palatino Linotype"/>
        </w:rPr>
        <w:t xml:space="preserve"> </w:t>
      </w:r>
    </w:p>
    <w:p w14:paraId="2A11C75E" w14:textId="0F1C60EA" w:rsidR="00FE794D" w:rsidRPr="000C5E8E" w:rsidRDefault="00FE794D" w:rsidP="00325D59">
      <w:pPr>
        <w:pStyle w:val="BodyText"/>
      </w:pPr>
      <w:r w:rsidRPr="75412FF0">
        <w:rPr>
          <w:rFonts w:eastAsia="Palatino Linotype"/>
        </w:rPr>
        <w:t>The</w:t>
      </w:r>
      <w:r w:rsidR="000A096A">
        <w:rPr>
          <w:rFonts w:eastAsia="Palatino Linotype"/>
        </w:rPr>
        <w:t xml:space="preserve"> data</w:t>
      </w:r>
      <w:r w:rsidRPr="75412FF0">
        <w:rPr>
          <w:rFonts w:eastAsia="Palatino Linotype"/>
        </w:rPr>
        <w:t xml:space="preserve"> </w:t>
      </w:r>
      <w:r>
        <w:rPr>
          <w:rFonts w:eastAsiaTheme="minorEastAsia" w:cs="Arial"/>
        </w:rPr>
        <w:t>quality objective</w:t>
      </w:r>
      <w:r>
        <w:rPr>
          <w:rFonts w:eastAsia="Palatino Linotype"/>
        </w:rPr>
        <w:t>s</w:t>
      </w:r>
      <w:r w:rsidRPr="75412FF0">
        <w:rPr>
          <w:rFonts w:eastAsia="Palatino Linotype"/>
        </w:rPr>
        <w:t xml:space="preserve"> for collection of sediment grab samples are that (1) samples be collected within 30 </w:t>
      </w:r>
      <w:r>
        <w:rPr>
          <w:rFonts w:eastAsia="Palatino Linotype"/>
        </w:rPr>
        <w:t>meters</w:t>
      </w:r>
      <w:r w:rsidRPr="75412FF0">
        <w:rPr>
          <w:rFonts w:eastAsia="Palatino Linotype"/>
        </w:rPr>
        <w:t xml:space="preserve"> of the target location</w:t>
      </w:r>
      <w:r w:rsidR="00A650C4">
        <w:rPr>
          <w:rFonts w:eastAsia="Palatino Linotype"/>
        </w:rPr>
        <w:t>;</w:t>
      </w:r>
      <w:r w:rsidRPr="75412FF0">
        <w:rPr>
          <w:rFonts w:eastAsia="Palatino Linotype"/>
        </w:rPr>
        <w:t xml:space="preserve"> (2) all required samples be collected</w:t>
      </w:r>
      <w:r w:rsidR="00A650C4">
        <w:rPr>
          <w:rFonts w:eastAsia="Palatino Linotype"/>
        </w:rPr>
        <w:t>;</w:t>
      </w:r>
      <w:r w:rsidRPr="75412FF0">
        <w:rPr>
          <w:rFonts w:eastAsia="Palatino Linotype"/>
        </w:rPr>
        <w:t xml:space="preserve"> (3) samples be of sufficient quantity to be representative of the station</w:t>
      </w:r>
      <w:r w:rsidR="00A650C4">
        <w:rPr>
          <w:rFonts w:eastAsia="Palatino Linotype"/>
        </w:rPr>
        <w:t>;</w:t>
      </w:r>
      <w:r w:rsidRPr="75412FF0">
        <w:rPr>
          <w:rFonts w:eastAsia="Palatino Linotype"/>
        </w:rPr>
        <w:t xml:space="preserve"> (4) samples be undisturbed</w:t>
      </w:r>
      <w:r w:rsidR="00A650C4">
        <w:rPr>
          <w:rFonts w:eastAsia="Palatino Linotype"/>
        </w:rPr>
        <w:t>;</w:t>
      </w:r>
      <w:r w:rsidRPr="75412FF0">
        <w:rPr>
          <w:rFonts w:eastAsia="Palatino Linotype"/>
        </w:rPr>
        <w:t xml:space="preserve"> and (5) samples be uncontaminated.</w:t>
      </w:r>
      <w:r>
        <w:rPr>
          <w:rFonts w:eastAsia="Palatino Linotype"/>
        </w:rPr>
        <w:t xml:space="preserve"> </w:t>
      </w:r>
    </w:p>
    <w:p w14:paraId="12BD9FF3" w14:textId="6E09BEBA" w:rsidR="00FE794D" w:rsidRPr="000C5E8E" w:rsidRDefault="00FE794D" w:rsidP="00325D59">
      <w:pPr>
        <w:pStyle w:val="BodyText"/>
      </w:pPr>
      <w:r w:rsidRPr="75412FF0">
        <w:rPr>
          <w:rFonts w:eastAsia="Palatino Linotype"/>
        </w:rPr>
        <w:t xml:space="preserve">The determination of </w:t>
      </w:r>
      <w:proofErr w:type="gramStart"/>
      <w:r w:rsidRPr="75412FF0">
        <w:rPr>
          <w:rFonts w:eastAsia="Palatino Linotype"/>
        </w:rPr>
        <w:t>sufficient</w:t>
      </w:r>
      <w:proofErr w:type="gramEnd"/>
      <w:r w:rsidRPr="75412FF0">
        <w:rPr>
          <w:rFonts w:eastAsia="Palatino Linotype"/>
        </w:rPr>
        <w:t xml:space="preserve"> quantity is made </w:t>
      </w:r>
      <w:r w:rsidR="00D02FCF">
        <w:rPr>
          <w:rFonts w:eastAsia="Palatino Linotype"/>
        </w:rPr>
        <w:t>by measuring</w:t>
      </w:r>
      <w:r w:rsidRPr="75412FF0">
        <w:rPr>
          <w:rFonts w:eastAsia="Palatino Linotype"/>
        </w:rPr>
        <w:t xml:space="preserve"> the depth of penetration of the grab. The 0.04</w:t>
      </w:r>
      <w:r>
        <w:rPr>
          <w:rFonts w:eastAsia="Palatino Linotype"/>
        </w:rPr>
        <w:t xml:space="preserve"> </w:t>
      </w:r>
      <w:r w:rsidRPr="75412FF0">
        <w:rPr>
          <w:rFonts w:eastAsia="Palatino Linotype"/>
        </w:rPr>
        <w:t>m</w:t>
      </w:r>
      <w:r w:rsidRPr="75412FF0">
        <w:rPr>
          <w:rFonts w:eastAsia="Palatino Linotype"/>
          <w:vertAlign w:val="superscript"/>
        </w:rPr>
        <w:t>2</w:t>
      </w:r>
      <w:r w:rsidRPr="75412FF0">
        <w:rPr>
          <w:rFonts w:eastAsia="Palatino Linotype"/>
        </w:rPr>
        <w:t xml:space="preserve"> </w:t>
      </w:r>
      <w:r w:rsidR="0A9C6535" w:rsidRPr="75412FF0">
        <w:rPr>
          <w:rFonts w:eastAsia="Palatino Linotype"/>
        </w:rPr>
        <w:t>Y</w:t>
      </w:r>
      <w:r w:rsidRPr="75412FF0">
        <w:rPr>
          <w:rFonts w:eastAsia="Palatino Linotype"/>
        </w:rPr>
        <w:t>oung</w:t>
      </w:r>
      <w:r>
        <w:rPr>
          <w:rFonts w:eastAsia="Palatino Linotype"/>
        </w:rPr>
        <w:t>-</w:t>
      </w:r>
      <w:r w:rsidRPr="75412FF0">
        <w:rPr>
          <w:rFonts w:eastAsia="Palatino Linotype"/>
        </w:rPr>
        <w:t xml:space="preserve">modified </w:t>
      </w:r>
      <w:r w:rsidR="7D63562B" w:rsidRPr="75412FF0">
        <w:rPr>
          <w:rFonts w:eastAsia="Palatino Linotype"/>
        </w:rPr>
        <w:t>V</w:t>
      </w:r>
      <w:r w:rsidRPr="75412FF0">
        <w:rPr>
          <w:rFonts w:eastAsia="Palatino Linotype"/>
        </w:rPr>
        <w:t>an Veen grab sampler used for sediment and biological samples must contain sediment to a depth of at least 7 cm (out of a possible 10 cm) at the center.</w:t>
      </w:r>
      <w:r>
        <w:rPr>
          <w:rFonts w:eastAsia="Palatino Linotype"/>
        </w:rPr>
        <w:t xml:space="preserve"> </w:t>
      </w:r>
      <w:r w:rsidRPr="75412FF0">
        <w:rPr>
          <w:rFonts w:eastAsia="Palatino Linotype"/>
        </w:rPr>
        <w:t xml:space="preserve">The sediment within the sampler </w:t>
      </w:r>
      <w:r>
        <w:rPr>
          <w:rFonts w:eastAsia="Palatino Linotype"/>
        </w:rPr>
        <w:t>must have</w:t>
      </w:r>
      <w:r w:rsidRPr="75412FF0">
        <w:rPr>
          <w:rFonts w:eastAsia="Palatino Linotype"/>
        </w:rPr>
        <w:t xml:space="preserve"> a relatively level surface and not spill out from the top of the grab (Figure </w:t>
      </w:r>
      <w:r w:rsidR="002469B7">
        <w:rPr>
          <w:rFonts w:eastAsia="Palatino Linotype"/>
        </w:rPr>
        <w:t>A</w:t>
      </w:r>
      <w:r>
        <w:rPr>
          <w:rFonts w:eastAsia="Palatino Linotype"/>
        </w:rPr>
        <w:t>7.</w:t>
      </w:r>
      <w:r w:rsidRPr="75412FF0">
        <w:rPr>
          <w:rFonts w:eastAsia="Palatino Linotype"/>
        </w:rPr>
        <w:t>1). Procedures for collecting undisturbed and uncontaminated samples are described in Section B2.</w:t>
      </w:r>
    </w:p>
    <w:p w14:paraId="1DF88DC0" w14:textId="238C4FDE" w:rsidR="00FE794D" w:rsidRPr="000C5E8E" w:rsidRDefault="00FE794D" w:rsidP="00325D59">
      <w:pPr>
        <w:pStyle w:val="BodyText"/>
      </w:pPr>
      <w:r w:rsidRPr="75412FF0">
        <w:rPr>
          <w:rFonts w:eastAsia="Palatino Linotype"/>
        </w:rPr>
        <w:t xml:space="preserve">The </w:t>
      </w:r>
      <w:r w:rsidR="000A096A">
        <w:rPr>
          <w:rFonts w:eastAsia="Palatino Linotype"/>
        </w:rPr>
        <w:t xml:space="preserve">data </w:t>
      </w:r>
      <w:r>
        <w:rPr>
          <w:rFonts w:eastAsiaTheme="minorEastAsia" w:cs="Arial"/>
        </w:rPr>
        <w:t>quality objective</w:t>
      </w:r>
      <w:r>
        <w:rPr>
          <w:rFonts w:eastAsia="Palatino Linotype"/>
        </w:rPr>
        <w:t>s</w:t>
      </w:r>
      <w:r w:rsidRPr="75412FF0">
        <w:rPr>
          <w:rFonts w:eastAsia="Palatino Linotype"/>
        </w:rPr>
        <w:t xml:space="preserve"> for </w:t>
      </w:r>
      <w:r w:rsidR="000315D5">
        <w:rPr>
          <w:rFonts w:eastAsia="Palatino Linotype"/>
        </w:rPr>
        <w:t xml:space="preserve">the </w:t>
      </w:r>
      <w:r w:rsidRPr="75412FF0">
        <w:rPr>
          <w:rFonts w:eastAsia="Palatino Linotype"/>
        </w:rPr>
        <w:t xml:space="preserve">handling </w:t>
      </w:r>
      <w:r w:rsidR="000315D5">
        <w:rPr>
          <w:rFonts w:eastAsia="Palatino Linotype"/>
        </w:rPr>
        <w:t xml:space="preserve">of </w:t>
      </w:r>
      <w:r w:rsidRPr="75412FF0">
        <w:rPr>
          <w:rFonts w:eastAsia="Palatino Linotype"/>
        </w:rPr>
        <w:t>sediment samples to be used for sedimentary analysis are that (1) samples remain uncontaminated, (2) samples be well homogenized, and (3) samples be subsampled and preserved following methods detailed in Section B2.</w:t>
      </w:r>
      <w:r>
        <w:rPr>
          <w:rFonts w:eastAsia="Palatino Linotype"/>
        </w:rPr>
        <w:t xml:space="preserve"> </w:t>
      </w:r>
    </w:p>
    <w:p w14:paraId="60334083" w14:textId="5E2FD5D8" w:rsidR="00FE794D" w:rsidRDefault="00FE794D" w:rsidP="00325D59">
      <w:pPr>
        <w:pStyle w:val="BodyText"/>
        <w:rPr>
          <w:rFonts w:eastAsia="Palatino Linotype"/>
        </w:rPr>
      </w:pPr>
      <w:r w:rsidRPr="75412FF0">
        <w:rPr>
          <w:rFonts w:eastAsia="Palatino Linotype"/>
        </w:rPr>
        <w:t xml:space="preserve">The </w:t>
      </w:r>
      <w:r>
        <w:rPr>
          <w:rFonts w:eastAsiaTheme="minorEastAsia" w:cs="Arial"/>
        </w:rPr>
        <w:t>data quality objective</w:t>
      </w:r>
      <w:r>
        <w:rPr>
          <w:rFonts w:eastAsia="Palatino Linotype"/>
        </w:rPr>
        <w:t>s</w:t>
      </w:r>
      <w:r w:rsidRPr="75412FF0">
        <w:rPr>
          <w:rFonts w:eastAsia="Palatino Linotype"/>
        </w:rPr>
        <w:t xml:space="preserve"> for handling benthic </w:t>
      </w:r>
      <w:proofErr w:type="spellStart"/>
      <w:r w:rsidRPr="75412FF0">
        <w:rPr>
          <w:rFonts w:eastAsia="Palatino Linotype"/>
        </w:rPr>
        <w:t>infaunal</w:t>
      </w:r>
      <w:proofErr w:type="spellEnd"/>
      <w:r w:rsidRPr="75412FF0">
        <w:rPr>
          <w:rFonts w:eastAsia="Palatino Linotype"/>
        </w:rPr>
        <w:t xml:space="preserve"> samples are that (1) samples be handled gently during the sieving process, (2) samples be fixed in alcohol</w:t>
      </w:r>
      <w:r w:rsidRPr="75412FF0">
        <w:rPr>
          <w:sz w:val="16"/>
          <w:szCs w:val="16"/>
        </w:rPr>
        <w:t xml:space="preserve"> </w:t>
      </w:r>
      <w:r w:rsidRPr="75412FF0">
        <w:rPr>
          <w:rFonts w:eastAsia="Palatino Linotype"/>
        </w:rPr>
        <w:t>as quickly as possible to prevent deterioration of the fauna, and (3) sample jars be labeled accurately. Procedures for sample handling are detailed in Section B3.</w:t>
      </w:r>
      <w:r>
        <w:rPr>
          <w:rFonts w:eastAsia="Palatino Linotype"/>
        </w:rPr>
        <w:t xml:space="preserve"> </w:t>
      </w:r>
    </w:p>
    <w:p w14:paraId="5EFE84DF" w14:textId="2BFB9417" w:rsidR="000315D5" w:rsidRDefault="000315D5" w:rsidP="000315D5">
      <w:pPr>
        <w:pStyle w:val="BodyText"/>
        <w:rPr>
          <w:rFonts w:eastAsia="Palatino Linotype"/>
        </w:rPr>
      </w:pPr>
      <w:bookmarkStart w:id="44" w:name="_Hlk18493790"/>
      <w:r w:rsidRPr="000315D5">
        <w:rPr>
          <w:rFonts w:eastAsia="Palatino Linotype"/>
        </w:rPr>
        <w:t>All sediment samples analyzed for grain size and total organic carbon (TOC) will follow the NCCA Laboratory Analysis Requirements.</w:t>
      </w:r>
      <w:r w:rsidRPr="000315D5">
        <w:rPr>
          <w:rFonts w:eastAsia="Palatino Linotype"/>
          <w:vertAlign w:val="superscript"/>
        </w:rPr>
        <w:footnoteReference w:id="2"/>
      </w:r>
      <w:r w:rsidRPr="000315D5">
        <w:rPr>
          <w:rFonts w:eastAsia="Palatino Linotype"/>
        </w:rPr>
        <w:t xml:space="preserve"> Samples for grain size analysis will be refrigerated at 4 °C and analyzed with any method that characterizes the sediments and meets QA/QC requirements. TOC samples will be frozen at a maximum of -20 °C and analyzed using the Lloyd Kahn Method.</w:t>
      </w:r>
    </w:p>
    <w:p w14:paraId="6D6D0481" w14:textId="77777777" w:rsidR="00E36C54" w:rsidRPr="00E36C54" w:rsidRDefault="00E36C54" w:rsidP="00E36C54">
      <w:pPr>
        <w:keepNext/>
      </w:pPr>
    </w:p>
    <w:bookmarkEnd w:id="44"/>
    <w:p w14:paraId="28BCDE3F" w14:textId="77777777" w:rsidR="00FE794D" w:rsidRPr="000C5E8E" w:rsidRDefault="00FE794D" w:rsidP="00E36C54">
      <w:pPr>
        <w:keepNext/>
        <w:jc w:val="center"/>
      </w:pPr>
      <w:r>
        <w:rPr>
          <w:noProof/>
        </w:rPr>
        <w:drawing>
          <wp:inline distT="0" distB="0" distL="0" distR="0" wp14:anchorId="2D9002BA" wp14:editId="514272C0">
            <wp:extent cx="3876675" cy="3848100"/>
            <wp:effectExtent l="19050" t="19050" r="28575" b="1905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inline>
        </w:drawing>
      </w:r>
    </w:p>
    <w:p w14:paraId="70A6EEB3" w14:textId="3ADDB7AB" w:rsidR="00FE794D" w:rsidRPr="000C5E8E" w:rsidRDefault="002469B7" w:rsidP="00E36C54">
      <w:pPr>
        <w:pStyle w:val="FigureTitle"/>
        <w:keepNext/>
      </w:pPr>
      <w:bookmarkStart w:id="45" w:name="_Toc24070749"/>
      <w:r>
        <w:t>Figure A7.</w:t>
      </w:r>
      <w:fldSimple w:instr=" SEQ Figure \* ARABIC \r 1 ">
        <w:r w:rsidR="00CF2564" w:rsidRPr="008A714A">
          <w:t>1</w:t>
        </w:r>
      </w:fldSimple>
      <w:r>
        <w:t xml:space="preserve">. </w:t>
      </w:r>
      <w:r w:rsidR="00FE794D" w:rsidRPr="75412FF0">
        <w:t xml:space="preserve">Illustration of acceptable and unacceptable grabs for benthic </w:t>
      </w:r>
      <w:r w:rsidR="006F40ED">
        <w:br/>
      </w:r>
      <w:r w:rsidR="00FE794D" w:rsidRPr="75412FF0">
        <w:t>community analysis using a 0.04</w:t>
      </w:r>
      <w:r w:rsidR="00FE794D">
        <w:t xml:space="preserve"> </w:t>
      </w:r>
      <w:r w:rsidR="00FE794D" w:rsidRPr="75412FF0">
        <w:t>m</w:t>
      </w:r>
      <w:r w:rsidR="00FE794D" w:rsidRPr="75412FF0">
        <w:rPr>
          <w:vertAlign w:val="superscript"/>
        </w:rPr>
        <w:t>2</w:t>
      </w:r>
      <w:r w:rsidR="00FE794D" w:rsidRPr="75412FF0">
        <w:t xml:space="preserve"> </w:t>
      </w:r>
      <w:r w:rsidR="00FE794D">
        <w:t>V</w:t>
      </w:r>
      <w:r w:rsidR="00FE794D" w:rsidRPr="75412FF0">
        <w:t>an Veen grab sampler</w:t>
      </w:r>
      <w:r w:rsidR="00A650C4">
        <w:t>.</w:t>
      </w:r>
      <w:r w:rsidR="00A650C4">
        <w:rPr>
          <w:rStyle w:val="FootnoteReference"/>
        </w:rPr>
        <w:footnoteReference w:id="3"/>
      </w:r>
      <w:bookmarkEnd w:id="45"/>
    </w:p>
    <w:p w14:paraId="5D5CDCD3" w14:textId="77777777" w:rsidR="006F40ED" w:rsidRPr="006F40ED" w:rsidRDefault="006F40ED" w:rsidP="006F40ED"/>
    <w:p w14:paraId="23F9B5F1" w14:textId="1E7EC9D4" w:rsidR="00FE794D" w:rsidRPr="006B063A" w:rsidRDefault="00FE794D">
      <w:pPr>
        <w:pStyle w:val="Heading3"/>
        <w:rPr>
          <w:color w:val="C00000"/>
        </w:rPr>
      </w:pPr>
      <w:bookmarkStart w:id="46" w:name="_Toc24105956"/>
      <w:r w:rsidRPr="00124597">
        <w:rPr>
          <w:rFonts w:eastAsia="Palatino Linotype" w:cs="Palatino Linotype"/>
        </w:rPr>
        <w:t>A7.2</w:t>
      </w:r>
      <w:r>
        <w:rPr>
          <w:sz w:val="14"/>
          <w:szCs w:val="14"/>
        </w:rPr>
        <w:tab/>
      </w:r>
      <w:proofErr w:type="spellStart"/>
      <w:r w:rsidRPr="00124597">
        <w:rPr>
          <w:rFonts w:eastAsia="Palatino Linotype" w:cs="Palatino Linotype"/>
        </w:rPr>
        <w:t>Infaunal</w:t>
      </w:r>
      <w:proofErr w:type="spellEnd"/>
      <w:r w:rsidRPr="00124597">
        <w:rPr>
          <w:rFonts w:eastAsia="Palatino Linotype" w:cs="Palatino Linotype"/>
        </w:rPr>
        <w:t xml:space="preserve"> Analysis</w:t>
      </w:r>
      <w:r w:rsidRPr="00124597">
        <w:t xml:space="preserve"> Data Quality </w:t>
      </w:r>
      <w:r>
        <w:t>Objectives</w:t>
      </w:r>
      <w:bookmarkEnd w:id="46"/>
    </w:p>
    <w:p w14:paraId="0D87DFC9" w14:textId="25E61267" w:rsidR="002D5CFF" w:rsidRDefault="00FE794D" w:rsidP="002D5CFF">
      <w:pPr>
        <w:pStyle w:val="BodyText"/>
      </w:pPr>
      <w:r>
        <w:t xml:space="preserve">The </w:t>
      </w:r>
      <w:r w:rsidR="00A650C4">
        <w:rPr>
          <w:rFonts w:eastAsiaTheme="minorEastAsia" w:cs="Arial"/>
        </w:rPr>
        <w:t>data quality objectives</w:t>
      </w:r>
      <w:r w:rsidR="000315D5">
        <w:rPr>
          <w:rFonts w:eastAsiaTheme="minorEastAsia" w:cs="Arial"/>
        </w:rPr>
        <w:t xml:space="preserve"> f</w:t>
      </w:r>
      <w:r w:rsidRPr="00265F46">
        <w:t>or the analysis of benthic infauna</w:t>
      </w:r>
      <w:r>
        <w:t xml:space="preserve"> </w:t>
      </w:r>
      <w:r w:rsidRPr="00265F46">
        <w:t>are that (1) all samples be processed</w:t>
      </w:r>
      <w:r w:rsidR="00A650C4">
        <w:t>;</w:t>
      </w:r>
      <w:r w:rsidRPr="00265F46">
        <w:t xml:space="preserve"> (2) all animals be removed for identification and enumeration</w:t>
      </w:r>
      <w:r>
        <w:t xml:space="preserve"> via the sorting protocol</w:t>
      </w:r>
      <w:r w:rsidR="00A650C4">
        <w:t>;</w:t>
      </w:r>
      <w:r w:rsidRPr="00265F46">
        <w:t xml:space="preserve"> </w:t>
      </w:r>
      <w:r>
        <w:t xml:space="preserve">and </w:t>
      </w:r>
      <w:r w:rsidRPr="00265F46">
        <w:t>(3) all infauna</w:t>
      </w:r>
      <w:r>
        <w:t xml:space="preserve"> be counted accurately. The </w:t>
      </w:r>
      <w:r w:rsidR="000315D5">
        <w:t>l</w:t>
      </w:r>
      <w:r>
        <w:t xml:space="preserve">aboratory QAPP (attached) includes the following </w:t>
      </w:r>
      <w:r w:rsidR="00A650C4">
        <w:rPr>
          <w:rFonts w:eastAsiaTheme="minorEastAsia" w:cs="Arial"/>
        </w:rPr>
        <w:t>data quality objectives</w:t>
      </w:r>
      <w:r>
        <w:t xml:space="preserve">: </w:t>
      </w:r>
      <w:r w:rsidRPr="00265F46">
        <w:t>(</w:t>
      </w:r>
      <w:r>
        <w:t>1</w:t>
      </w:r>
      <w:r w:rsidRPr="00265F46">
        <w:t xml:space="preserve">) the taxonomic identifications </w:t>
      </w:r>
      <w:r>
        <w:t>in the laboratory</w:t>
      </w:r>
      <w:r w:rsidRPr="00265F46">
        <w:t xml:space="preserve"> be accurate (correct</w:t>
      </w:r>
      <w:r>
        <w:t>) and (2</w:t>
      </w:r>
      <w:r w:rsidRPr="00265F46">
        <w:t>) the identifications correspond to those used throughout the monitoring program. At least 95</w:t>
      </w:r>
      <w:r>
        <w:t>%</w:t>
      </w:r>
      <w:r w:rsidRPr="00265F46">
        <w:t xml:space="preserve"> of all animals must be removed from a sample to pass the </w:t>
      </w:r>
      <w:r w:rsidR="000315D5">
        <w:t>quality control (</w:t>
      </w:r>
      <w:r>
        <w:t>QC</w:t>
      </w:r>
      <w:r w:rsidR="000315D5">
        <w:t>)</w:t>
      </w:r>
      <w:r w:rsidRPr="00265F46">
        <w:t xml:space="preserve"> evaluation as discussed in </w:t>
      </w:r>
      <w:r w:rsidRPr="00102F93">
        <w:t>Section B5.</w:t>
      </w:r>
    </w:p>
    <w:p w14:paraId="3229FC43" w14:textId="1FC94A47" w:rsidR="002D5CFF" w:rsidRPr="00C75908" w:rsidRDefault="002D5CFF" w:rsidP="002D5CFF">
      <w:pPr>
        <w:autoSpaceDE w:val="0"/>
        <w:autoSpaceDN w:val="0"/>
        <w:spacing w:before="40" w:after="40"/>
        <w:rPr>
          <w:rFonts w:ascii="Courier New" w:hAnsi="Courier New" w:cs="Courier New"/>
          <w:color w:val="000000"/>
          <w:sz w:val="24"/>
          <w:szCs w:val="24"/>
        </w:rPr>
      </w:pPr>
      <w:r w:rsidRPr="00C75908">
        <w:rPr>
          <w:rFonts w:ascii="Courier New" w:hAnsi="Courier New" w:cs="Courier New"/>
          <w:color w:val="000000"/>
          <w:sz w:val="24"/>
          <w:szCs w:val="24"/>
        </w:rPr>
        <w:t>+++END-IF+++</w:t>
      </w:r>
    </w:p>
    <w:p w14:paraId="041C9A4D" w14:textId="44D93729" w:rsidR="00DA534C" w:rsidRPr="00D32E49" w:rsidRDefault="00DA534C" w:rsidP="00DA534C">
      <w:pPr>
        <w:autoSpaceDE w:val="0"/>
        <w:autoSpaceDN w:val="0"/>
        <w:spacing w:before="40" w:after="40"/>
        <w:rPr>
          <w:rFonts w:ascii="Courier New" w:hAnsi="Courier New" w:cs="Courier New"/>
          <w:sz w:val="24"/>
          <w:szCs w:val="24"/>
        </w:rPr>
      </w:pPr>
      <w:r w:rsidRPr="00C75908">
        <w:rPr>
          <w:rFonts w:ascii="Courier New" w:hAnsi="Courier New" w:cs="Courier New"/>
          <w:sz w:val="24"/>
          <w:szCs w:val="24"/>
        </w:rPr>
        <w:t>+++IF determine('Saltwater Benthic', 'Saltwater',</w:t>
      </w:r>
      <w:r w:rsidRPr="00C75908">
        <w:t xml:space="preserve"> </w:t>
      </w:r>
      <w:r w:rsidRPr="00C75908">
        <w:rPr>
          <w:rFonts w:ascii="Courier New" w:hAnsi="Courier New" w:cs="Courier New"/>
          <w:sz w:val="24"/>
          <w:szCs w:val="24"/>
        </w:rPr>
        <w:t>'Sample penetration depth', '') === true &amp;&amp; determine('Saltwater Benthic', 'Saltwater',</w:t>
      </w:r>
      <w:r w:rsidRPr="00C75908">
        <w:t xml:space="preserve"> </w:t>
      </w:r>
      <w:r w:rsidRPr="00C75908">
        <w:rPr>
          <w:rFonts w:ascii="Courier New" w:hAnsi="Courier New" w:cs="Courier New"/>
          <w:sz w:val="24"/>
          <w:szCs w:val="24"/>
        </w:rPr>
        <w:t>'Grab sample volume', '') === true &amp;&amp; determine('Saltwater Benthic', 'Saltwater',</w:t>
      </w:r>
      <w:r w:rsidRPr="00C75908">
        <w:t xml:space="preserve"> </w:t>
      </w:r>
      <w:r w:rsidRPr="00C75908">
        <w:rPr>
          <w:rFonts w:ascii="Courier New" w:hAnsi="Courier New" w:cs="Courier New"/>
          <w:sz w:val="24"/>
          <w:szCs w:val="24"/>
        </w:rPr>
        <w:t>'Sediment texture', '') === true &amp;&amp; determine('Saltwater Benthic', 'Saltwater',</w:t>
      </w:r>
      <w:r w:rsidRPr="00C75908">
        <w:t xml:space="preserve"> </w:t>
      </w:r>
      <w:r w:rsidRPr="00C75908">
        <w:rPr>
          <w:rFonts w:ascii="Courier New" w:hAnsi="Courier New" w:cs="Courier New"/>
          <w:sz w:val="24"/>
          <w:szCs w:val="24"/>
        </w:rPr>
        <w:t>'Infauna', '') === true +++</w:t>
      </w:r>
    </w:p>
    <w:p w14:paraId="0833482F" w14:textId="77777777" w:rsidR="00DA534C" w:rsidRPr="00D32E49" w:rsidRDefault="00DA534C" w:rsidP="002D5CFF">
      <w:pPr>
        <w:autoSpaceDE w:val="0"/>
        <w:autoSpaceDN w:val="0"/>
        <w:spacing w:before="40" w:after="40"/>
        <w:rPr>
          <w:rFonts w:ascii="Courier New" w:hAnsi="Courier New" w:cs="Courier New"/>
          <w:color w:val="000000"/>
          <w:sz w:val="24"/>
          <w:szCs w:val="24"/>
        </w:rPr>
      </w:pPr>
    </w:p>
    <w:p w14:paraId="421A7CE3" w14:textId="01560EBA" w:rsidR="00FE794D" w:rsidRPr="00D964D8" w:rsidRDefault="00FE794D" w:rsidP="00FE794D">
      <w:pPr>
        <w:pStyle w:val="Heading3"/>
      </w:pPr>
      <w:bookmarkStart w:id="47" w:name="_Toc24105957"/>
      <w:r w:rsidRPr="00D964D8">
        <w:rPr>
          <w:rFonts w:eastAsia="Palatino Linotype"/>
        </w:rPr>
        <w:t>A7.1</w:t>
      </w:r>
      <w:r>
        <w:rPr>
          <w:sz w:val="14"/>
          <w:szCs w:val="14"/>
        </w:rPr>
        <w:tab/>
      </w:r>
      <w:r w:rsidRPr="00D964D8">
        <w:rPr>
          <w:rFonts w:eastAsia="Palatino Linotype"/>
        </w:rPr>
        <w:t>Benthic Grab Sampling</w:t>
      </w:r>
      <w:r>
        <w:rPr>
          <w:rFonts w:eastAsia="Palatino Linotype"/>
        </w:rPr>
        <w:t>—</w:t>
      </w:r>
      <w:r w:rsidRPr="00D964D8">
        <w:rPr>
          <w:rFonts w:eastAsia="Palatino Linotype"/>
        </w:rPr>
        <w:t>Data Quality Objectives</w:t>
      </w:r>
      <w:bookmarkEnd w:id="47"/>
    </w:p>
    <w:p w14:paraId="2D533DBB" w14:textId="65C50A05" w:rsidR="0005518D" w:rsidRPr="0005518D" w:rsidRDefault="0005518D" w:rsidP="0005518D">
      <w:pPr>
        <w:pStyle w:val="BodyText"/>
        <w:rPr>
          <w:rFonts w:eastAsia="Palatino Linotype"/>
        </w:rPr>
      </w:pPr>
      <w:r w:rsidRPr="0005518D">
        <w:rPr>
          <w:rFonts w:eastAsia="Palatino Linotype"/>
        </w:rPr>
        <w:t xml:space="preserve">The </w:t>
      </w:r>
      <w:r w:rsidR="00A650C4">
        <w:rPr>
          <w:rFonts w:eastAsia="Palatino Linotype"/>
        </w:rPr>
        <w:t xml:space="preserve">data </w:t>
      </w:r>
      <w:r w:rsidRPr="0005518D">
        <w:rPr>
          <w:rFonts w:eastAsia="Palatino Linotype"/>
        </w:rPr>
        <w:t>quality objectives for collection of sediment grab samples are that (1) samples be collected within 30 m of the target location</w:t>
      </w:r>
      <w:r w:rsidR="00A650C4">
        <w:rPr>
          <w:rFonts w:eastAsia="Palatino Linotype"/>
        </w:rPr>
        <w:t>;</w:t>
      </w:r>
      <w:r w:rsidRPr="0005518D">
        <w:rPr>
          <w:rFonts w:eastAsia="Palatino Linotype"/>
        </w:rPr>
        <w:t xml:space="preserve"> (2) all required samples be collected</w:t>
      </w:r>
      <w:r w:rsidR="00A650C4">
        <w:rPr>
          <w:rFonts w:eastAsia="Palatino Linotype"/>
        </w:rPr>
        <w:t>;</w:t>
      </w:r>
      <w:r w:rsidRPr="0005518D">
        <w:rPr>
          <w:rFonts w:eastAsia="Palatino Linotype"/>
        </w:rPr>
        <w:t xml:space="preserve"> (3) samples be of sufficient quantity to be representative of the station</w:t>
      </w:r>
      <w:r w:rsidR="00A650C4">
        <w:rPr>
          <w:rFonts w:eastAsia="Palatino Linotype"/>
        </w:rPr>
        <w:t>;</w:t>
      </w:r>
      <w:r w:rsidRPr="0005518D">
        <w:rPr>
          <w:rFonts w:eastAsia="Palatino Linotype"/>
        </w:rPr>
        <w:t xml:space="preserve"> (4) samples be undisturbed</w:t>
      </w:r>
      <w:r w:rsidR="00A650C4">
        <w:rPr>
          <w:rFonts w:eastAsia="Palatino Linotype"/>
        </w:rPr>
        <w:t>;</w:t>
      </w:r>
      <w:r w:rsidRPr="0005518D">
        <w:rPr>
          <w:rFonts w:eastAsia="Palatino Linotype"/>
        </w:rPr>
        <w:t xml:space="preserve"> and (5) samples be uncontaminated.  </w:t>
      </w:r>
    </w:p>
    <w:p w14:paraId="1553BEB2" w14:textId="2A6A8269" w:rsidR="0005518D" w:rsidRPr="0005518D" w:rsidRDefault="0005518D" w:rsidP="0005518D">
      <w:pPr>
        <w:pStyle w:val="BodyText"/>
        <w:rPr>
          <w:rFonts w:eastAsia="Palatino Linotype"/>
        </w:rPr>
      </w:pPr>
      <w:r w:rsidRPr="0005518D">
        <w:rPr>
          <w:rFonts w:eastAsia="Palatino Linotype"/>
        </w:rPr>
        <w:t xml:space="preserve">The determination of </w:t>
      </w:r>
      <w:proofErr w:type="gramStart"/>
      <w:r w:rsidRPr="0005518D">
        <w:rPr>
          <w:rFonts w:eastAsia="Palatino Linotype"/>
        </w:rPr>
        <w:t>sufficient</w:t>
      </w:r>
      <w:proofErr w:type="gramEnd"/>
      <w:r w:rsidRPr="0005518D">
        <w:rPr>
          <w:rFonts w:eastAsia="Palatino Linotype"/>
        </w:rPr>
        <w:t xml:space="preserve"> quantity is made by measuring the depth of penetration of the grab. The 0.04-m</w:t>
      </w:r>
      <w:r w:rsidRPr="0005518D">
        <w:rPr>
          <w:rFonts w:eastAsia="Palatino Linotype"/>
          <w:vertAlign w:val="superscript"/>
        </w:rPr>
        <w:t>2</w:t>
      </w:r>
      <w:r w:rsidRPr="0005518D">
        <w:rPr>
          <w:rFonts w:eastAsia="Palatino Linotype"/>
        </w:rPr>
        <w:t xml:space="preserve"> Ted Young-modified van Veen grab sampler used for sediment and biological samples must contain sediment to a depth of at least 7 cm (out of a possible 10 cm) at the center.  The sediment within the sampler has a relatively level surface and is not spilling out from the top of the grab (Figure 1). Procedures for collecting undisturbed and uncontaminated samples are described in Section B2.</w:t>
      </w:r>
    </w:p>
    <w:p w14:paraId="23A95022" w14:textId="478F55E0" w:rsidR="0005518D" w:rsidRDefault="0005518D" w:rsidP="0005518D">
      <w:pPr>
        <w:pStyle w:val="BodyText"/>
        <w:rPr>
          <w:rFonts w:eastAsia="Palatino Linotype"/>
        </w:rPr>
      </w:pPr>
      <w:r w:rsidRPr="0005518D">
        <w:rPr>
          <w:rFonts w:eastAsia="Palatino Linotype"/>
        </w:rPr>
        <w:t xml:space="preserve">The quality objectives for the handling of benthic </w:t>
      </w:r>
      <w:proofErr w:type="spellStart"/>
      <w:r w:rsidRPr="0005518D">
        <w:rPr>
          <w:rFonts w:eastAsia="Palatino Linotype"/>
        </w:rPr>
        <w:t>infaunal</w:t>
      </w:r>
      <w:proofErr w:type="spellEnd"/>
      <w:r w:rsidRPr="0005518D">
        <w:rPr>
          <w:rFonts w:eastAsia="Palatino Linotype"/>
        </w:rPr>
        <w:t xml:space="preserve"> samples are that (1) samples be handled gently during the sieving process, (2) samples be fixed in alcohol as quickly as possible to prevent deterioration of the fauna, and (3) sample jars be labeled accurately. Procedures for sample handling are detailed in Section B3. </w:t>
      </w:r>
    </w:p>
    <w:p w14:paraId="60DE4D90" w14:textId="77777777" w:rsidR="00E36C54" w:rsidRPr="00E36C54" w:rsidRDefault="00E36C54" w:rsidP="00E36C54">
      <w:pPr>
        <w:keepNext/>
      </w:pPr>
    </w:p>
    <w:p w14:paraId="204E7F3A" w14:textId="7596E98F" w:rsidR="00FE794D" w:rsidRPr="00D964D8" w:rsidRDefault="00FE794D" w:rsidP="00E36C54">
      <w:pPr>
        <w:keepNext/>
        <w:jc w:val="center"/>
      </w:pPr>
      <w:r w:rsidRPr="00D964D8">
        <w:rPr>
          <w:noProof/>
        </w:rPr>
        <w:drawing>
          <wp:inline distT="0" distB="0" distL="0" distR="0" wp14:anchorId="1A3F90F0" wp14:editId="081417FB">
            <wp:extent cx="3876675" cy="3771900"/>
            <wp:effectExtent l="19050" t="19050" r="28575" b="1905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876675" cy="3771900"/>
                    </a:xfrm>
                    <a:prstGeom prst="rect">
                      <a:avLst/>
                    </a:prstGeom>
                    <a:ln w="6350">
                      <a:solidFill>
                        <a:schemeClr val="accent1"/>
                      </a:solidFill>
                    </a:ln>
                  </pic:spPr>
                </pic:pic>
              </a:graphicData>
            </a:graphic>
          </wp:inline>
        </w:drawing>
      </w:r>
    </w:p>
    <w:p w14:paraId="7E739EEC" w14:textId="26B39C3E" w:rsidR="00FE794D" w:rsidRDefault="002469B7" w:rsidP="00E36C54">
      <w:pPr>
        <w:pStyle w:val="FigureTitle"/>
        <w:keepNext/>
      </w:pPr>
      <w:bookmarkStart w:id="48" w:name="_Toc24070750"/>
      <w:r>
        <w:t>Figure A7.</w:t>
      </w:r>
      <w:fldSimple w:instr=" SEQ Figure \* ARABIC \r 1 ">
        <w:r w:rsidR="00CF2564">
          <w:rPr>
            <w:noProof/>
          </w:rPr>
          <w:t>1</w:t>
        </w:r>
      </w:fldSimple>
      <w:r>
        <w:t xml:space="preserve">. </w:t>
      </w:r>
      <w:r w:rsidR="00FE794D" w:rsidRPr="00D964D8">
        <w:t xml:space="preserve">Illustration of acceptable and unacceptable grabs for </w:t>
      </w:r>
      <w:r w:rsidR="002E0D1C">
        <w:br/>
      </w:r>
      <w:r w:rsidR="00FE794D" w:rsidRPr="00D964D8">
        <w:t>benthic community analysis using a 0.04</w:t>
      </w:r>
      <w:r w:rsidR="00FE794D">
        <w:t xml:space="preserve"> </w:t>
      </w:r>
      <w:r w:rsidR="00FE794D" w:rsidRPr="00D964D8">
        <w:t>m</w:t>
      </w:r>
      <w:r w:rsidR="00FE794D" w:rsidRPr="00D964D8">
        <w:rPr>
          <w:vertAlign w:val="superscript"/>
        </w:rPr>
        <w:t>2</w:t>
      </w:r>
      <w:r w:rsidR="00FE794D" w:rsidRPr="00D964D8">
        <w:t xml:space="preserve"> </w:t>
      </w:r>
      <w:r w:rsidR="00FE794D">
        <w:t>V</w:t>
      </w:r>
      <w:r w:rsidR="00FE794D" w:rsidRPr="00D964D8">
        <w:t>an Veen grab sampler</w:t>
      </w:r>
      <w:r w:rsidR="00A650C4">
        <w:t>.</w:t>
      </w:r>
      <w:r w:rsidR="00A650C4">
        <w:rPr>
          <w:rStyle w:val="FootnoteReference"/>
        </w:rPr>
        <w:footnoteReference w:id="4"/>
      </w:r>
      <w:bookmarkEnd w:id="48"/>
    </w:p>
    <w:p w14:paraId="537DAC65" w14:textId="77777777" w:rsidR="00E36C54" w:rsidRPr="00E36C54" w:rsidRDefault="00E36C54" w:rsidP="00E36C54"/>
    <w:p w14:paraId="2CE163D5" w14:textId="1F943906" w:rsidR="00FE794D" w:rsidRPr="00D964D8" w:rsidRDefault="00FE794D" w:rsidP="00FE794D">
      <w:pPr>
        <w:pStyle w:val="Heading3"/>
      </w:pPr>
      <w:bookmarkStart w:id="49" w:name="_Toc24105958"/>
      <w:r w:rsidRPr="00D964D8">
        <w:rPr>
          <w:rFonts w:eastAsia="Palatino Linotype" w:cs="Palatino Linotype"/>
        </w:rPr>
        <w:t>A7.2</w:t>
      </w:r>
      <w:r>
        <w:rPr>
          <w:sz w:val="14"/>
          <w:szCs w:val="14"/>
        </w:rPr>
        <w:tab/>
      </w:r>
      <w:proofErr w:type="spellStart"/>
      <w:r w:rsidRPr="00D964D8">
        <w:rPr>
          <w:rFonts w:eastAsia="Palatino Linotype" w:cs="Palatino Linotype"/>
        </w:rPr>
        <w:t>Infaunal</w:t>
      </w:r>
      <w:proofErr w:type="spellEnd"/>
      <w:r w:rsidRPr="00D964D8">
        <w:rPr>
          <w:rFonts w:eastAsia="Palatino Linotype" w:cs="Palatino Linotype"/>
        </w:rPr>
        <w:t xml:space="preserve"> Analysis</w:t>
      </w:r>
      <w:r w:rsidRPr="00D964D8">
        <w:t xml:space="preserve"> Data Quality </w:t>
      </w:r>
      <w:r>
        <w:t>Objectives</w:t>
      </w:r>
      <w:bookmarkEnd w:id="49"/>
      <w:r w:rsidRPr="481F3878">
        <w:t xml:space="preserve"> </w:t>
      </w:r>
    </w:p>
    <w:p w14:paraId="5DBFC056" w14:textId="02C7A298" w:rsidR="00FE794D" w:rsidRPr="008A7118" w:rsidRDefault="00FE794D" w:rsidP="002A6C1D">
      <w:pPr>
        <w:pStyle w:val="BodyText"/>
      </w:pPr>
      <w:r w:rsidRPr="00D964D8">
        <w:t xml:space="preserve">The </w:t>
      </w:r>
      <w:r>
        <w:rPr>
          <w:rFonts w:eastAsiaTheme="minorEastAsia" w:cs="Arial"/>
        </w:rPr>
        <w:t>data quality objective</w:t>
      </w:r>
      <w:r w:rsidRPr="00D964D8">
        <w:t xml:space="preserve">s for the analysis of benthic infauna are that (1) all samples be processed, (2) all animals be removed for identification and enumeration, (3) all </w:t>
      </w:r>
      <w:proofErr w:type="spellStart"/>
      <w:r w:rsidRPr="00D964D8">
        <w:t>infaunal</w:t>
      </w:r>
      <w:proofErr w:type="spellEnd"/>
      <w:r w:rsidRPr="00D964D8">
        <w:t xml:space="preserve"> animals be counted accurately, (4) the taxonomic identifications in the laboratory be accurate (correct), and (5) the identifications correspond to those used throughout the monitoring program. At least 95% of all animals </w:t>
      </w:r>
      <w:r w:rsidRPr="008A7118">
        <w:t xml:space="preserve">must be removed from a sample to pass the </w:t>
      </w:r>
      <w:r w:rsidR="0005518D" w:rsidRPr="008A7118">
        <w:t>quality control (</w:t>
      </w:r>
      <w:r w:rsidRPr="008A7118">
        <w:t>QC</w:t>
      </w:r>
      <w:r w:rsidR="0005518D" w:rsidRPr="008A7118">
        <w:t>)</w:t>
      </w:r>
      <w:r w:rsidRPr="008A7118">
        <w:t xml:space="preserve"> evaluation as discussed in Section B5.</w:t>
      </w:r>
    </w:p>
    <w:p w14:paraId="196EE744" w14:textId="77777777" w:rsidR="00DA534C" w:rsidRPr="008A7118" w:rsidRDefault="00DA534C" w:rsidP="00DA534C">
      <w:pPr>
        <w:autoSpaceDE w:val="0"/>
        <w:autoSpaceDN w:val="0"/>
        <w:spacing w:before="40" w:after="40"/>
        <w:rPr>
          <w:rFonts w:ascii="Courier New" w:hAnsi="Courier New" w:cs="Courier New"/>
          <w:color w:val="000000"/>
          <w:sz w:val="24"/>
          <w:szCs w:val="24"/>
        </w:rPr>
      </w:pPr>
      <w:r w:rsidRPr="008A7118">
        <w:rPr>
          <w:rFonts w:ascii="Courier New" w:hAnsi="Courier New" w:cs="Courier New"/>
          <w:color w:val="000000"/>
          <w:sz w:val="24"/>
          <w:szCs w:val="24"/>
        </w:rPr>
        <w:t>+++END-IF+++</w:t>
      </w:r>
    </w:p>
    <w:p w14:paraId="232A61D2" w14:textId="1F823EEE" w:rsidR="006144ED" w:rsidRPr="00111A7A" w:rsidRDefault="006144ED" w:rsidP="006144ED">
      <w:pPr>
        <w:rPr>
          <w:rFonts w:eastAsia="Times New Roman" w:cs="Calibri"/>
          <w:color w:val="000000"/>
        </w:rPr>
      </w:pPr>
      <w:r w:rsidRPr="008A7118">
        <w:rPr>
          <w:rFonts w:ascii="Courier New" w:hAnsi="Courier New" w:cs="Courier New"/>
          <w:sz w:val="24"/>
          <w:szCs w:val="24"/>
        </w:rPr>
        <w:t xml:space="preserve">+++IF </w:t>
      </w:r>
      <w:proofErr w:type="gramStart"/>
      <w:r w:rsidRPr="008A7118">
        <w:rPr>
          <w:rFonts w:ascii="Courier New" w:hAnsi="Courier New" w:cs="Courier New"/>
          <w:sz w:val="24"/>
          <w:szCs w:val="24"/>
        </w:rPr>
        <w:t>determine(</w:t>
      </w:r>
      <w:proofErr w:type="gramEnd"/>
      <w:r w:rsidRPr="008A7118">
        <w:rPr>
          <w:rFonts w:ascii="Courier New" w:hAnsi="Courier New" w:cs="Courier New"/>
          <w:sz w:val="24"/>
          <w:szCs w:val="24"/>
        </w:rPr>
        <w:t>'Saltwater Benthic', 'Saltwater',</w:t>
      </w:r>
      <w:r w:rsidR="00FE4FAB">
        <w:rPr>
          <w:rFonts w:ascii="Courier New" w:hAnsi="Courier New" w:cs="Courier New"/>
          <w:sz w:val="24"/>
          <w:szCs w:val="24"/>
        </w:rPr>
        <w:t xml:space="preserve"> </w:t>
      </w:r>
      <w:r w:rsidRPr="008A7118">
        <w:rPr>
          <w:rFonts w:ascii="Courier New" w:hAnsi="Courier New" w:cs="Courier New"/>
          <w:sz w:val="24"/>
          <w:szCs w:val="24"/>
        </w:rPr>
        <w:t>'</w:t>
      </w:r>
      <w:r w:rsidRPr="008A7118">
        <w:rPr>
          <w:rFonts w:ascii="Courier New" w:eastAsia="Times New Roman" w:hAnsi="Courier New" w:cs="Courier New"/>
          <w:color w:val="000000"/>
          <w:sz w:val="24"/>
          <w:szCs w:val="24"/>
        </w:rPr>
        <w:t>Grain size</w:t>
      </w:r>
      <w:r w:rsidRPr="008A7118">
        <w:rPr>
          <w:rFonts w:ascii="Courier New" w:hAnsi="Courier New" w:cs="Courier New"/>
          <w:sz w:val="24"/>
          <w:szCs w:val="24"/>
        </w:rPr>
        <w:t>'</w:t>
      </w:r>
      <w:r w:rsidR="00DA534C" w:rsidRPr="008A7118">
        <w:rPr>
          <w:rFonts w:ascii="Courier New" w:hAnsi="Courier New" w:cs="Courier New"/>
          <w:sz w:val="24"/>
          <w:szCs w:val="24"/>
        </w:rPr>
        <w:t>, ''</w:t>
      </w:r>
      <w:r w:rsidRPr="008A7118">
        <w:rPr>
          <w:rFonts w:ascii="Courier New" w:hAnsi="Courier New" w:cs="Courier New"/>
          <w:sz w:val="24"/>
          <w:szCs w:val="24"/>
        </w:rPr>
        <w:t xml:space="preserve">) === true &amp;&amp; determine('Saltwater Benthic', 'Saltwater', </w:t>
      </w:r>
      <w:r w:rsidR="00DA534C" w:rsidRPr="008A7118">
        <w:rPr>
          <w:rFonts w:ascii="Courier New" w:hAnsi="Courier New" w:cs="Courier New"/>
          <w:sz w:val="24"/>
          <w:szCs w:val="24"/>
        </w:rPr>
        <w:t>'</w:t>
      </w:r>
      <w:r w:rsidRPr="008A7118">
        <w:rPr>
          <w:rFonts w:ascii="Courier New" w:hAnsi="Courier New" w:cs="Courier New"/>
          <w:sz w:val="24"/>
          <w:szCs w:val="24"/>
        </w:rPr>
        <w:t>Total organic carbon (TOC)'</w:t>
      </w:r>
      <w:r w:rsidR="00DA534C" w:rsidRPr="008A7118">
        <w:rPr>
          <w:rFonts w:ascii="Courier New" w:hAnsi="Courier New" w:cs="Courier New"/>
          <w:sz w:val="24"/>
          <w:szCs w:val="24"/>
        </w:rPr>
        <w:t>, ''</w:t>
      </w:r>
      <w:r w:rsidRPr="008A7118">
        <w:rPr>
          <w:rFonts w:ascii="Courier New" w:hAnsi="Courier New" w:cs="Courier New"/>
          <w:sz w:val="24"/>
          <w:szCs w:val="24"/>
        </w:rPr>
        <w:t>) === false +++</w:t>
      </w:r>
    </w:p>
    <w:p w14:paraId="1E25C5B7" w14:textId="77777777" w:rsidR="00FE794D" w:rsidRPr="004A1F37" w:rsidRDefault="00FE794D" w:rsidP="00FE794D">
      <w:pPr>
        <w:rPr>
          <w:rFonts w:eastAsia="Palatino Linotype"/>
        </w:rPr>
      </w:pPr>
    </w:p>
    <w:p w14:paraId="2A1EB4DB" w14:textId="29DC0AEA" w:rsidR="00FE794D" w:rsidRPr="004A1F37" w:rsidRDefault="00FE794D" w:rsidP="00FE794D">
      <w:pPr>
        <w:pStyle w:val="Heading3"/>
        <w:rPr>
          <w:color w:val="C00000"/>
        </w:rPr>
      </w:pPr>
      <w:bookmarkStart w:id="50" w:name="_Toc24105959"/>
      <w:r w:rsidRPr="004A1F37">
        <w:rPr>
          <w:rFonts w:eastAsia="Palatino Linotype"/>
        </w:rPr>
        <w:t>A7.1</w:t>
      </w:r>
      <w:r>
        <w:rPr>
          <w:sz w:val="14"/>
          <w:szCs w:val="14"/>
        </w:rPr>
        <w:tab/>
      </w:r>
      <w:r w:rsidRPr="004A1F37">
        <w:rPr>
          <w:rFonts w:eastAsia="Palatino Linotype"/>
        </w:rPr>
        <w:t>Benthic Grab Sampling</w:t>
      </w:r>
      <w:r>
        <w:rPr>
          <w:rFonts w:eastAsia="Palatino Linotype"/>
        </w:rPr>
        <w:t>—</w:t>
      </w:r>
      <w:r w:rsidRPr="004A1F37">
        <w:rPr>
          <w:rFonts w:eastAsia="Palatino Linotype"/>
        </w:rPr>
        <w:t>Data Quality Objectives</w:t>
      </w:r>
      <w:r w:rsidRPr="481F3878">
        <w:t xml:space="preserve"> </w:t>
      </w:r>
      <w:r w:rsidR="0005518D">
        <w:t>(DQOs)</w:t>
      </w:r>
      <w:bookmarkEnd w:id="50"/>
    </w:p>
    <w:p w14:paraId="770CF1F3" w14:textId="6E1DE405" w:rsidR="00FE794D" w:rsidRPr="004A1F37" w:rsidRDefault="00FE794D" w:rsidP="002A6C1D">
      <w:pPr>
        <w:pStyle w:val="BodyText"/>
      </w:pPr>
      <w:r w:rsidRPr="004A1F37">
        <w:rPr>
          <w:rFonts w:eastAsia="Palatino Linotype"/>
        </w:rPr>
        <w:t xml:space="preserve">The </w:t>
      </w:r>
      <w:r>
        <w:rPr>
          <w:rFonts w:eastAsiaTheme="minorEastAsia" w:cs="Arial"/>
        </w:rPr>
        <w:t>quality objective</w:t>
      </w:r>
      <w:r w:rsidRPr="004A1F37">
        <w:rPr>
          <w:rFonts w:eastAsia="Palatino Linotype"/>
        </w:rPr>
        <w:t xml:space="preserve">s for collection of sediment grab samples are that (1) samples be collected within 30 </w:t>
      </w:r>
      <w:r>
        <w:rPr>
          <w:rFonts w:eastAsia="Palatino Linotype"/>
        </w:rPr>
        <w:t>m</w:t>
      </w:r>
      <w:r w:rsidRPr="004A1F37">
        <w:rPr>
          <w:rFonts w:eastAsia="Palatino Linotype"/>
        </w:rPr>
        <w:t xml:space="preserve"> of the target location, (2) all required samples be collected, (3) samples be of sufficient quantity to be representative of the station, (4) samples be undisturbed, and (5) samples be uncontaminated. </w:t>
      </w:r>
    </w:p>
    <w:p w14:paraId="24756302" w14:textId="579BCA85" w:rsidR="00FE794D" w:rsidRDefault="00FE794D" w:rsidP="002A6C1D">
      <w:pPr>
        <w:pStyle w:val="BodyText"/>
        <w:rPr>
          <w:rFonts w:eastAsia="Palatino Linotype"/>
        </w:rPr>
      </w:pPr>
      <w:r w:rsidRPr="004A1F37">
        <w:rPr>
          <w:rFonts w:eastAsia="Palatino Linotype"/>
        </w:rPr>
        <w:t xml:space="preserve">The determination of </w:t>
      </w:r>
      <w:proofErr w:type="gramStart"/>
      <w:r w:rsidRPr="004A1F37">
        <w:rPr>
          <w:rFonts w:eastAsia="Palatino Linotype"/>
        </w:rPr>
        <w:t>sufficient</w:t>
      </w:r>
      <w:proofErr w:type="gramEnd"/>
      <w:r w:rsidRPr="004A1F37">
        <w:rPr>
          <w:rFonts w:eastAsia="Palatino Linotype"/>
        </w:rPr>
        <w:t xml:space="preserve"> quantity is made </w:t>
      </w:r>
      <w:r w:rsidR="0005518D">
        <w:rPr>
          <w:rFonts w:eastAsia="Palatino Linotype"/>
        </w:rPr>
        <w:t xml:space="preserve">by measuring </w:t>
      </w:r>
      <w:r w:rsidRPr="004A1F37">
        <w:rPr>
          <w:rFonts w:eastAsia="Palatino Linotype"/>
        </w:rPr>
        <w:t>the depth of penetration of the grab. The 0.04</w:t>
      </w:r>
      <w:r>
        <w:rPr>
          <w:rFonts w:eastAsia="Palatino Linotype"/>
        </w:rPr>
        <w:t xml:space="preserve"> </w:t>
      </w:r>
      <w:r w:rsidRPr="004A1F37">
        <w:rPr>
          <w:rFonts w:eastAsia="Palatino Linotype"/>
        </w:rPr>
        <w:t>m</w:t>
      </w:r>
      <w:r w:rsidRPr="004A1F37">
        <w:rPr>
          <w:rFonts w:eastAsia="Palatino Linotype"/>
          <w:vertAlign w:val="superscript"/>
        </w:rPr>
        <w:t>2</w:t>
      </w:r>
      <w:r w:rsidRPr="004A1F37">
        <w:rPr>
          <w:rFonts w:eastAsia="Palatino Linotype"/>
        </w:rPr>
        <w:t xml:space="preserve"> </w:t>
      </w:r>
      <w:r w:rsidR="0005518D">
        <w:rPr>
          <w:rFonts w:eastAsia="Palatino Linotype"/>
        </w:rPr>
        <w:t xml:space="preserve">Ted </w:t>
      </w:r>
      <w:r w:rsidRPr="004A1F37">
        <w:rPr>
          <w:rFonts w:eastAsia="Palatino Linotype"/>
        </w:rPr>
        <w:t>Young</w:t>
      </w:r>
      <w:r>
        <w:rPr>
          <w:rFonts w:eastAsia="Palatino Linotype"/>
        </w:rPr>
        <w:t>-</w:t>
      </w:r>
      <w:r w:rsidRPr="004A1F37">
        <w:rPr>
          <w:rFonts w:eastAsia="Palatino Linotype"/>
        </w:rPr>
        <w:t>modified</w:t>
      </w:r>
      <w:r>
        <w:rPr>
          <w:rFonts w:eastAsia="Palatino Linotype"/>
        </w:rPr>
        <w:t xml:space="preserve"> </w:t>
      </w:r>
      <w:r w:rsidR="0005518D">
        <w:rPr>
          <w:rFonts w:eastAsia="Palatino Linotype"/>
        </w:rPr>
        <w:t>v</w:t>
      </w:r>
      <w:r>
        <w:rPr>
          <w:rFonts w:eastAsia="Palatino Linotype"/>
        </w:rPr>
        <w:t>an</w:t>
      </w:r>
      <w:r w:rsidRPr="004A1F37">
        <w:rPr>
          <w:rFonts w:eastAsia="Palatino Linotype"/>
        </w:rPr>
        <w:t xml:space="preserve"> Veen grab sampler used for sediment and biological samples must contain sediment to a depth of at least 7 cm (out of a possible 10 cm) at the center.</w:t>
      </w:r>
      <w:r>
        <w:rPr>
          <w:rFonts w:eastAsia="Palatino Linotype"/>
        </w:rPr>
        <w:t xml:space="preserve"> </w:t>
      </w:r>
      <w:r w:rsidRPr="004A1F37">
        <w:rPr>
          <w:rFonts w:eastAsia="Palatino Linotype"/>
        </w:rPr>
        <w:t xml:space="preserve">The sediment within the sampler has a relatively level surface and is not spilling out from the top of the grab (Figure </w:t>
      </w:r>
      <w:r w:rsidR="00BE6B05">
        <w:rPr>
          <w:rFonts w:eastAsia="Palatino Linotype"/>
        </w:rPr>
        <w:t>A</w:t>
      </w:r>
      <w:r>
        <w:rPr>
          <w:rFonts w:eastAsia="Palatino Linotype"/>
        </w:rPr>
        <w:t>7.</w:t>
      </w:r>
      <w:r w:rsidRPr="004A1F37">
        <w:rPr>
          <w:rFonts w:eastAsia="Palatino Linotype"/>
        </w:rPr>
        <w:t>1). Procedures for collecting undisturbed and uncontaminated samples are described in Section B2.</w:t>
      </w:r>
    </w:p>
    <w:p w14:paraId="4769D851" w14:textId="0EB52BF5" w:rsidR="00E36C54" w:rsidRDefault="00E36C54" w:rsidP="00E36C54">
      <w:pPr>
        <w:keepNext/>
      </w:pPr>
      <w:r w:rsidRPr="002E0D1C">
        <w:rPr>
          <w:noProof/>
        </w:rPr>
        <w:drawing>
          <wp:anchor distT="0" distB="0" distL="114300" distR="114300" simplePos="0" relativeHeight="251658245" behindDoc="0" locked="0" layoutInCell="1" allowOverlap="1" wp14:anchorId="56426477" wp14:editId="27BC6FFB">
            <wp:simplePos x="0" y="0"/>
            <wp:positionH relativeFrom="column">
              <wp:posOffset>876300</wp:posOffset>
            </wp:positionH>
            <wp:positionV relativeFrom="paragraph">
              <wp:posOffset>318770</wp:posOffset>
            </wp:positionV>
            <wp:extent cx="3874770" cy="3895725"/>
            <wp:effectExtent l="19050" t="19050" r="11430" b="28575"/>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4770" cy="3895725"/>
                    </a:xfrm>
                    <a:prstGeom prst="rect">
                      <a:avLst/>
                    </a:prstGeom>
                    <a:ln w="6350">
                      <a:solidFill>
                        <a:schemeClr val="accent1"/>
                      </a:solidFill>
                    </a:ln>
                  </pic:spPr>
                </pic:pic>
              </a:graphicData>
            </a:graphic>
            <wp14:sizeRelH relativeFrom="page">
              <wp14:pctWidth>0</wp14:pctWidth>
            </wp14:sizeRelH>
            <wp14:sizeRelV relativeFrom="page">
              <wp14:pctHeight>0</wp14:pctHeight>
            </wp14:sizeRelV>
          </wp:anchor>
        </w:drawing>
      </w:r>
    </w:p>
    <w:p w14:paraId="7E83A3B0" w14:textId="6A21DB68" w:rsidR="002469B7" w:rsidRPr="008B5066" w:rsidRDefault="002469B7" w:rsidP="00E36C54">
      <w:pPr>
        <w:pStyle w:val="FigureTitle"/>
        <w:keepNext/>
      </w:pPr>
      <w:bookmarkStart w:id="51" w:name="_Toc24070751"/>
      <w:r>
        <w:t>Figure A7.</w:t>
      </w:r>
      <w:fldSimple w:instr=" SEQ Figure \* ARABIC \r 1 ">
        <w:r w:rsidR="00CF2564">
          <w:rPr>
            <w:noProof/>
          </w:rPr>
          <w:t>1</w:t>
        </w:r>
      </w:fldSimple>
      <w:r>
        <w:t>. I</w:t>
      </w:r>
      <w:r w:rsidRPr="008B5066">
        <w:t xml:space="preserve">llustration of acceptable and unacceptable grabs for </w:t>
      </w:r>
      <w:r w:rsidR="002E0D1C">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5"/>
      </w:r>
      <w:bookmarkEnd w:id="51"/>
    </w:p>
    <w:p w14:paraId="1E1DF66E" w14:textId="77777777" w:rsidR="002469B7" w:rsidRPr="002469B7" w:rsidRDefault="002469B7" w:rsidP="002469B7"/>
    <w:p w14:paraId="044BB4DA" w14:textId="0FD6F82B" w:rsidR="00FE794D" w:rsidRPr="004A1F37" w:rsidRDefault="00FE794D" w:rsidP="002A6C1D">
      <w:pPr>
        <w:pStyle w:val="BodyText"/>
      </w:pPr>
      <w:r w:rsidRPr="004A1F37">
        <w:rPr>
          <w:rFonts w:eastAsia="Palatino Linotype"/>
        </w:rPr>
        <w:t>The</w:t>
      </w:r>
      <w:r w:rsidR="00A650C4">
        <w:rPr>
          <w:rFonts w:eastAsia="Palatino Linotype"/>
        </w:rPr>
        <w:t xml:space="preserve"> data</w:t>
      </w:r>
      <w:r w:rsidRPr="004A1F37">
        <w:rPr>
          <w:rFonts w:eastAsia="Palatino Linotype"/>
        </w:rPr>
        <w:t xml:space="preserve"> </w:t>
      </w:r>
      <w:r>
        <w:rPr>
          <w:rFonts w:eastAsiaTheme="minorEastAsia" w:cs="Arial"/>
        </w:rPr>
        <w:t>quality objective</w:t>
      </w:r>
      <w:r w:rsidRPr="004A1F37">
        <w:rPr>
          <w:rFonts w:eastAsia="Palatino Linotype"/>
        </w:rPr>
        <w:t>s for</w:t>
      </w:r>
      <w:r w:rsidR="0005518D">
        <w:rPr>
          <w:rFonts w:eastAsia="Palatino Linotype"/>
        </w:rPr>
        <w:t xml:space="preserve"> the</w:t>
      </w:r>
      <w:r w:rsidRPr="004A1F37">
        <w:rPr>
          <w:rFonts w:eastAsia="Palatino Linotype"/>
        </w:rPr>
        <w:t xml:space="preserve"> handling</w:t>
      </w:r>
      <w:r w:rsidR="0005518D">
        <w:rPr>
          <w:rFonts w:eastAsia="Palatino Linotype"/>
        </w:rPr>
        <w:t xml:space="preserve"> of</w:t>
      </w:r>
      <w:r w:rsidRPr="004A1F37">
        <w:rPr>
          <w:rFonts w:eastAsia="Palatino Linotype"/>
        </w:rPr>
        <w:t xml:space="preserve"> sediment samples to be used for sedimentary analysis are that (1) samples remain uncontaminated, (2) samples be well homogenized, and (3) samples be subsampled and preserved following methods detailed in Section B2.</w:t>
      </w:r>
    </w:p>
    <w:p w14:paraId="06B38605" w14:textId="77777777" w:rsidR="006144ED" w:rsidRPr="00644746" w:rsidRDefault="006144ED" w:rsidP="006144ED">
      <w:pPr>
        <w:autoSpaceDE w:val="0"/>
        <w:autoSpaceDN w:val="0"/>
        <w:spacing w:before="40" w:after="40"/>
        <w:rPr>
          <w:rFonts w:ascii="Courier New" w:hAnsi="Courier New" w:cs="Courier New"/>
          <w:color w:val="000000"/>
          <w:sz w:val="24"/>
          <w:szCs w:val="24"/>
        </w:rPr>
      </w:pPr>
      <w:bookmarkStart w:id="52" w:name="_Hlk19879049"/>
      <w:r w:rsidRPr="00644746">
        <w:rPr>
          <w:rFonts w:ascii="Courier New" w:hAnsi="Courier New" w:cs="Courier New"/>
          <w:color w:val="000000"/>
          <w:sz w:val="24"/>
          <w:szCs w:val="24"/>
        </w:rPr>
        <w:t>+++END-IF+++</w:t>
      </w:r>
    </w:p>
    <w:bookmarkEnd w:id="52"/>
    <w:p w14:paraId="274EB219" w14:textId="6C6B6072" w:rsidR="00CE5DD0" w:rsidRPr="00111A7A" w:rsidRDefault="00CE5DD0" w:rsidP="00CE5DD0">
      <w:pPr>
        <w:rPr>
          <w:rFonts w:eastAsia="Times New Roman" w:cs="Calibri"/>
          <w:color w:val="000000"/>
        </w:rPr>
      </w:pPr>
      <w:r w:rsidRPr="00644746">
        <w:rPr>
          <w:rFonts w:ascii="Courier New" w:hAnsi="Courier New" w:cs="Courier New"/>
          <w:sz w:val="24"/>
          <w:szCs w:val="24"/>
        </w:rPr>
        <w:t xml:space="preserve">+++IF </w:t>
      </w:r>
      <w:proofErr w:type="gramStart"/>
      <w:r w:rsidRPr="00644746">
        <w:rPr>
          <w:rFonts w:ascii="Courier New" w:hAnsi="Courier New" w:cs="Courier New"/>
          <w:sz w:val="24"/>
          <w:szCs w:val="24"/>
        </w:rPr>
        <w:t>determine(</w:t>
      </w:r>
      <w:proofErr w:type="gramEnd"/>
      <w:r w:rsidRPr="00644746">
        <w:rPr>
          <w:rFonts w:ascii="Courier New" w:hAnsi="Courier New" w:cs="Courier New"/>
          <w:sz w:val="24"/>
          <w:szCs w:val="24"/>
        </w:rPr>
        <w:t>'Saltwater Benthic', 'Saltwater',</w:t>
      </w:r>
      <w:r w:rsidR="00FE4FAB">
        <w:rPr>
          <w:rFonts w:ascii="Courier New" w:hAnsi="Courier New" w:cs="Courier New"/>
          <w:sz w:val="24"/>
          <w:szCs w:val="24"/>
        </w:rPr>
        <w:t xml:space="preserve"> </w:t>
      </w:r>
      <w:r w:rsidRPr="00644746">
        <w:rPr>
          <w:rFonts w:ascii="Courier New" w:hAnsi="Courier New" w:cs="Courier New"/>
          <w:sz w:val="24"/>
          <w:szCs w:val="24"/>
        </w:rPr>
        <w:t>'</w:t>
      </w:r>
      <w:r w:rsidRPr="00644746">
        <w:rPr>
          <w:rFonts w:ascii="Courier New" w:eastAsia="Times New Roman" w:hAnsi="Courier New" w:cs="Courier New"/>
          <w:color w:val="000000"/>
          <w:sz w:val="24"/>
          <w:szCs w:val="24"/>
        </w:rPr>
        <w:t>Grain size</w:t>
      </w:r>
      <w:r w:rsidRPr="00644746">
        <w:rPr>
          <w:rFonts w:ascii="Courier New" w:hAnsi="Courier New" w:cs="Courier New"/>
          <w:sz w:val="24"/>
          <w:szCs w:val="24"/>
        </w:rPr>
        <w:t>'</w:t>
      </w:r>
      <w:r w:rsidR="000A2551" w:rsidRPr="00644746">
        <w:rPr>
          <w:rFonts w:ascii="Courier New" w:hAnsi="Courier New" w:cs="Courier New"/>
          <w:sz w:val="24"/>
          <w:szCs w:val="24"/>
        </w:rPr>
        <w:t>, ''</w:t>
      </w:r>
      <w:r w:rsidRPr="00644746">
        <w:rPr>
          <w:rFonts w:ascii="Courier New" w:hAnsi="Courier New" w:cs="Courier New"/>
          <w:sz w:val="24"/>
          <w:szCs w:val="24"/>
        </w:rPr>
        <w:t xml:space="preserve">) === true &amp;&amp; determine('Saltwater Benthic', 'Saltwater', </w:t>
      </w:r>
      <w:r w:rsidR="000A2551" w:rsidRPr="00644746">
        <w:rPr>
          <w:rFonts w:ascii="Courier New" w:hAnsi="Courier New" w:cs="Courier New"/>
          <w:sz w:val="24"/>
          <w:szCs w:val="24"/>
        </w:rPr>
        <w:t>'</w:t>
      </w:r>
      <w:r w:rsidRPr="00644746">
        <w:rPr>
          <w:rFonts w:ascii="Courier New" w:hAnsi="Courier New" w:cs="Courier New"/>
          <w:sz w:val="24"/>
          <w:szCs w:val="24"/>
        </w:rPr>
        <w:t>Total organic carbon (TOC)'</w:t>
      </w:r>
      <w:r w:rsidR="000A2551" w:rsidRPr="00644746">
        <w:rPr>
          <w:rFonts w:ascii="Courier New" w:hAnsi="Courier New" w:cs="Courier New"/>
          <w:sz w:val="24"/>
          <w:szCs w:val="24"/>
        </w:rPr>
        <w:t>, ''</w:t>
      </w:r>
      <w:r w:rsidRPr="00644746">
        <w:rPr>
          <w:rFonts w:ascii="Courier New" w:hAnsi="Courier New" w:cs="Courier New"/>
          <w:sz w:val="24"/>
          <w:szCs w:val="24"/>
        </w:rPr>
        <w:t>) === true +++</w:t>
      </w:r>
    </w:p>
    <w:p w14:paraId="3B282F91" w14:textId="108CC49E" w:rsidR="00FE794D" w:rsidRPr="00AE450B" w:rsidRDefault="00FE794D">
      <w:pPr>
        <w:pStyle w:val="Heading3"/>
        <w:rPr>
          <w:color w:val="C00000"/>
        </w:rPr>
      </w:pPr>
      <w:bookmarkStart w:id="53" w:name="_Toc24105960"/>
      <w:r w:rsidRPr="00AE450B">
        <w:rPr>
          <w:rFonts w:eastAsia="Palatino Linotype"/>
        </w:rPr>
        <w:t>A7.1</w:t>
      </w:r>
      <w:r>
        <w:rPr>
          <w:sz w:val="14"/>
          <w:szCs w:val="14"/>
        </w:rPr>
        <w:tab/>
      </w:r>
      <w:r w:rsidRPr="00AE450B">
        <w:rPr>
          <w:rFonts w:eastAsia="Palatino Linotype"/>
        </w:rPr>
        <w:t>Benthic Grab Sampling</w:t>
      </w:r>
      <w:r>
        <w:rPr>
          <w:rFonts w:eastAsia="Palatino Linotype"/>
        </w:rPr>
        <w:t>—</w:t>
      </w:r>
      <w:r w:rsidRPr="00AE450B">
        <w:rPr>
          <w:rFonts w:eastAsia="Palatino Linotype"/>
        </w:rPr>
        <w:t>Data Quality Objectives</w:t>
      </w:r>
      <w:bookmarkEnd w:id="53"/>
    </w:p>
    <w:p w14:paraId="0FB5B00F" w14:textId="5791CE45"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collection of sediment grab samples are that (1) samples be collected within 30 </w:t>
      </w:r>
      <w:r>
        <w:rPr>
          <w:rFonts w:eastAsia="Palatino Linotype"/>
        </w:rPr>
        <w:t>m</w:t>
      </w:r>
      <w:r w:rsidRPr="00AE450B">
        <w:rPr>
          <w:rFonts w:eastAsia="Palatino Linotype"/>
        </w:rPr>
        <w:t xml:space="preserve"> of the target location, (2) all required samples be collected, (3) samples be of sufficient quantity to be representative of the station, (4) samples be undisturbed, and (5) samples be uncontaminated. </w:t>
      </w:r>
    </w:p>
    <w:p w14:paraId="72F8AF0C" w14:textId="3D6783EA" w:rsidR="00FE794D" w:rsidRDefault="00FE794D" w:rsidP="002A6C1D">
      <w:pPr>
        <w:pStyle w:val="BodyText"/>
        <w:rPr>
          <w:rFonts w:eastAsia="Palatino Linotype"/>
        </w:rPr>
      </w:pPr>
      <w:r w:rsidRPr="00AE450B">
        <w:rPr>
          <w:rFonts w:eastAsia="Palatino Linotype"/>
        </w:rPr>
        <w:t xml:space="preserve">The determination of </w:t>
      </w:r>
      <w:proofErr w:type="gramStart"/>
      <w:r w:rsidRPr="00AE450B">
        <w:rPr>
          <w:rFonts w:eastAsia="Palatino Linotype"/>
        </w:rPr>
        <w:t>sufficient</w:t>
      </w:r>
      <w:proofErr w:type="gramEnd"/>
      <w:r w:rsidRPr="00AE450B">
        <w:rPr>
          <w:rFonts w:eastAsia="Palatino Linotype"/>
        </w:rPr>
        <w:t xml:space="preserve"> quantity is made </w:t>
      </w:r>
      <w:r w:rsidR="00A650C4">
        <w:rPr>
          <w:rFonts w:eastAsia="Palatino Linotype"/>
        </w:rPr>
        <w:t>by measuring</w:t>
      </w:r>
      <w:r w:rsidRPr="00AE450B">
        <w:rPr>
          <w:rFonts w:eastAsia="Palatino Linotype"/>
        </w:rPr>
        <w:t xml:space="preserve"> the depth of penetration of the grab. The 0.04</w:t>
      </w:r>
      <w:r>
        <w:rPr>
          <w:rFonts w:eastAsia="Palatino Linotype"/>
        </w:rPr>
        <w:t xml:space="preserve"> </w:t>
      </w:r>
      <w:r w:rsidRPr="00AE450B">
        <w:rPr>
          <w:rFonts w:eastAsia="Palatino Linotype"/>
        </w:rPr>
        <w:t>m</w:t>
      </w:r>
      <w:r w:rsidRPr="00AE450B">
        <w:rPr>
          <w:rFonts w:eastAsia="Palatino Linotype"/>
          <w:vertAlign w:val="superscript"/>
        </w:rPr>
        <w:t>2</w:t>
      </w:r>
      <w:r w:rsidRPr="00AE450B">
        <w:rPr>
          <w:rFonts w:eastAsia="Palatino Linotype"/>
        </w:rPr>
        <w:t xml:space="preserve"> </w:t>
      </w:r>
      <w:r w:rsidR="00A650C4">
        <w:rPr>
          <w:rFonts w:eastAsia="Palatino Linotype"/>
        </w:rPr>
        <w:t xml:space="preserve">Ted </w:t>
      </w:r>
      <w:r w:rsidRPr="00AE450B">
        <w:rPr>
          <w:rFonts w:eastAsia="Palatino Linotype"/>
        </w:rPr>
        <w:t>Young</w:t>
      </w:r>
      <w:r>
        <w:rPr>
          <w:rFonts w:eastAsia="Palatino Linotype"/>
        </w:rPr>
        <w:t>-</w:t>
      </w:r>
      <w:r w:rsidRPr="00AE450B">
        <w:rPr>
          <w:rFonts w:eastAsia="Palatino Linotype"/>
        </w:rPr>
        <w:t>modified</w:t>
      </w:r>
      <w:r>
        <w:rPr>
          <w:rFonts w:eastAsia="Palatino Linotype"/>
        </w:rPr>
        <w:t xml:space="preserve"> </w:t>
      </w:r>
      <w:r w:rsidR="6D73714D">
        <w:rPr>
          <w:rFonts w:eastAsia="Palatino Linotype"/>
        </w:rPr>
        <w:t xml:space="preserve">Van </w:t>
      </w:r>
      <w:r w:rsidRPr="00AE450B">
        <w:rPr>
          <w:rFonts w:eastAsia="Palatino Linotype"/>
        </w:rPr>
        <w:t>Veen grab sampler used for sediment and biological samples must contain sediment to a depth of at least 7 cm (out of a possible 10 cm) at the center.</w:t>
      </w:r>
      <w:r>
        <w:rPr>
          <w:rFonts w:eastAsia="Palatino Linotype"/>
        </w:rPr>
        <w:t xml:space="preserve"> </w:t>
      </w:r>
      <w:r w:rsidRPr="00AE450B">
        <w:rPr>
          <w:rFonts w:eastAsia="Palatino Linotype"/>
        </w:rPr>
        <w:t xml:space="preserve">The sediment within the sampler </w:t>
      </w:r>
      <w:r>
        <w:rPr>
          <w:rFonts w:eastAsia="Palatino Linotype"/>
        </w:rPr>
        <w:t>must have</w:t>
      </w:r>
      <w:r w:rsidRPr="00AE450B">
        <w:rPr>
          <w:rFonts w:eastAsia="Palatino Linotype"/>
        </w:rPr>
        <w:t xml:space="preserve"> a relatively level surface and not spill out from the top of the grab (Figure </w:t>
      </w:r>
      <w:r w:rsidR="00BE6B05">
        <w:rPr>
          <w:rFonts w:eastAsia="Palatino Linotype"/>
        </w:rPr>
        <w:t>A7</w:t>
      </w:r>
      <w:r>
        <w:rPr>
          <w:rFonts w:eastAsia="Palatino Linotype"/>
        </w:rPr>
        <w:t>.</w:t>
      </w:r>
      <w:r w:rsidRPr="00AE450B">
        <w:rPr>
          <w:rFonts w:eastAsia="Palatino Linotype"/>
        </w:rPr>
        <w:t>1). Procedures for collecting undisturbed and uncontaminated samples are described in Section B2.</w:t>
      </w:r>
    </w:p>
    <w:p w14:paraId="7AF9B209" w14:textId="63DBE52A" w:rsidR="002E0D1C" w:rsidRPr="002E0D1C" w:rsidRDefault="002E0D1C" w:rsidP="00E36C54">
      <w:pPr>
        <w:keepNext/>
      </w:pPr>
    </w:p>
    <w:p w14:paraId="4920C547" w14:textId="107AABAE" w:rsidR="002469B7" w:rsidRPr="008B5066" w:rsidRDefault="00F3688C" w:rsidP="00E36C54">
      <w:pPr>
        <w:pStyle w:val="FigureTitle"/>
        <w:keepNext/>
      </w:pPr>
      <w:bookmarkStart w:id="54" w:name="_Toc24070752"/>
      <w:r>
        <w:rPr>
          <w:noProof/>
        </w:rPr>
        <w:drawing>
          <wp:anchor distT="0" distB="0" distL="114300" distR="114300" simplePos="0" relativeHeight="251658242" behindDoc="0" locked="1" layoutInCell="1" allowOverlap="1" wp14:anchorId="16D49719" wp14:editId="6336B395">
            <wp:simplePos x="0" y="0"/>
            <wp:positionH relativeFrom="column">
              <wp:posOffset>1019175</wp:posOffset>
            </wp:positionH>
            <wp:positionV relativeFrom="paragraph">
              <wp:posOffset>19050</wp:posOffset>
            </wp:positionV>
            <wp:extent cx="3877056" cy="3849624"/>
            <wp:effectExtent l="19050" t="19050" r="28575" b="1778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7056" cy="3849624"/>
                    </a:xfrm>
                    <a:prstGeom prst="rect">
                      <a:avLst/>
                    </a:prstGeom>
                    <a:ln w="6350">
                      <a:solidFill>
                        <a:schemeClr val="accent1"/>
                      </a:solidFill>
                    </a:ln>
                  </pic:spPr>
                </pic:pic>
              </a:graphicData>
            </a:graphic>
            <wp14:sizeRelH relativeFrom="margin">
              <wp14:pctWidth>0</wp14:pctWidth>
            </wp14:sizeRelH>
            <wp14:sizeRelV relativeFrom="margin">
              <wp14:pctHeight>0</wp14:pctHeight>
            </wp14:sizeRelV>
          </wp:anchor>
        </w:drawing>
      </w:r>
      <w:r w:rsidR="002469B7">
        <w:t>Figure A7.</w:t>
      </w:r>
      <w:fldSimple w:instr=" SEQ Figure \* ARABIC \r 1 ">
        <w:r w:rsidR="00CF2564">
          <w:rPr>
            <w:noProof/>
          </w:rPr>
          <w:t>1</w:t>
        </w:r>
      </w:fldSimple>
      <w:r w:rsidR="002469B7">
        <w:t xml:space="preserve">. </w:t>
      </w:r>
      <w:r w:rsidR="002469B7" w:rsidRPr="008B5066">
        <w:t xml:space="preserve">Illustration of acceptable and unacceptable grabs for </w:t>
      </w:r>
      <w:r w:rsidR="002E0D1C">
        <w:br/>
      </w:r>
      <w:r w:rsidR="002469B7" w:rsidRPr="008B5066">
        <w:t>benthic community analysis using a 0.04</w:t>
      </w:r>
      <w:r w:rsidR="002469B7">
        <w:t xml:space="preserve"> </w:t>
      </w:r>
      <w:r w:rsidR="002469B7" w:rsidRPr="008B5066">
        <w:t>m</w:t>
      </w:r>
      <w:r w:rsidR="002469B7" w:rsidRPr="008B5066">
        <w:rPr>
          <w:vertAlign w:val="superscript"/>
        </w:rPr>
        <w:t>2</w:t>
      </w:r>
      <w:r w:rsidR="002469B7" w:rsidRPr="008B5066">
        <w:t xml:space="preserve"> </w:t>
      </w:r>
      <w:r w:rsidR="002469B7">
        <w:t>V</w:t>
      </w:r>
      <w:r w:rsidR="002469B7" w:rsidRPr="008B5066">
        <w:t>an Veen grab sampler.</w:t>
      </w:r>
      <w:r w:rsidR="00A650C4">
        <w:rPr>
          <w:rStyle w:val="FootnoteReference"/>
        </w:rPr>
        <w:footnoteReference w:id="6"/>
      </w:r>
      <w:bookmarkEnd w:id="54"/>
    </w:p>
    <w:p w14:paraId="7766B29B" w14:textId="77777777" w:rsidR="002469B7" w:rsidRPr="002469B7" w:rsidRDefault="002469B7" w:rsidP="002469B7"/>
    <w:p w14:paraId="102815AF" w14:textId="23EC7D17" w:rsidR="00FE794D" w:rsidRPr="00AE450B" w:rsidRDefault="00FE794D" w:rsidP="002A6C1D">
      <w:pPr>
        <w:pStyle w:val="BodyText"/>
      </w:pPr>
      <w:r w:rsidRPr="00AE450B">
        <w:rPr>
          <w:rFonts w:eastAsia="Palatino Linotype"/>
        </w:rPr>
        <w:t xml:space="preserve">The </w:t>
      </w:r>
      <w:r>
        <w:rPr>
          <w:rFonts w:eastAsiaTheme="minorEastAsia" w:cs="Arial"/>
        </w:rPr>
        <w:t>data quality objective</w:t>
      </w:r>
      <w:r w:rsidRPr="00AE450B">
        <w:rPr>
          <w:rFonts w:eastAsia="Palatino Linotype"/>
        </w:rPr>
        <w:t xml:space="preserve">s for </w:t>
      </w:r>
      <w:r w:rsidR="00A650C4">
        <w:rPr>
          <w:rFonts w:eastAsia="Palatino Linotype"/>
        </w:rPr>
        <w:t xml:space="preserve">the </w:t>
      </w:r>
      <w:r w:rsidRPr="00AE450B">
        <w:rPr>
          <w:rFonts w:eastAsia="Palatino Linotype"/>
        </w:rPr>
        <w:t xml:space="preserve">handling </w:t>
      </w:r>
      <w:r w:rsidR="00A650C4">
        <w:rPr>
          <w:rFonts w:eastAsia="Palatino Linotype"/>
        </w:rPr>
        <w:t xml:space="preserve">of </w:t>
      </w:r>
      <w:r w:rsidRPr="00AE450B">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19848DCA" w14:textId="13EC33C2" w:rsidR="00CE5DD0" w:rsidRPr="007F31A8" w:rsidRDefault="00CE5DD0" w:rsidP="00CE5DD0">
      <w:pPr>
        <w:autoSpaceDE w:val="0"/>
        <w:autoSpaceDN w:val="0"/>
        <w:spacing w:before="40" w:after="40"/>
        <w:rPr>
          <w:rFonts w:ascii="Courier New" w:hAnsi="Courier New" w:cs="Courier New"/>
          <w:color w:val="000000"/>
          <w:sz w:val="24"/>
          <w:szCs w:val="24"/>
        </w:rPr>
      </w:pPr>
      <w:r w:rsidRPr="007F31A8">
        <w:rPr>
          <w:rFonts w:ascii="Courier New" w:hAnsi="Courier New" w:cs="Courier New"/>
          <w:color w:val="000000"/>
          <w:sz w:val="24"/>
          <w:szCs w:val="24"/>
        </w:rPr>
        <w:t>+++END-IF+++</w:t>
      </w:r>
    </w:p>
    <w:p w14:paraId="41D08621" w14:textId="365CF395" w:rsidR="00CE5DD0" w:rsidRPr="00111A7A" w:rsidRDefault="00CE5DD0" w:rsidP="00CE5DD0">
      <w:pPr>
        <w:rPr>
          <w:rFonts w:eastAsia="Times New Roman" w:cs="Calibri"/>
          <w:color w:val="000000"/>
        </w:rPr>
      </w:pPr>
      <w:bookmarkStart w:id="55" w:name="_Hlk19879034"/>
      <w:r w:rsidRPr="007F31A8">
        <w:rPr>
          <w:rFonts w:ascii="Courier New" w:hAnsi="Courier New" w:cs="Courier New"/>
          <w:sz w:val="24"/>
          <w:szCs w:val="24"/>
        </w:rPr>
        <w:t xml:space="preserve">+++IF </w:t>
      </w:r>
      <w:proofErr w:type="gramStart"/>
      <w:r w:rsidRPr="007F31A8">
        <w:rPr>
          <w:rFonts w:ascii="Courier New" w:hAnsi="Courier New" w:cs="Courier New"/>
          <w:sz w:val="24"/>
          <w:szCs w:val="24"/>
        </w:rPr>
        <w:t>determine(</w:t>
      </w:r>
      <w:proofErr w:type="gramEnd"/>
      <w:r w:rsidRPr="007F31A8">
        <w:rPr>
          <w:rFonts w:ascii="Courier New" w:hAnsi="Courier New" w:cs="Courier New"/>
          <w:sz w:val="24"/>
          <w:szCs w:val="24"/>
        </w:rPr>
        <w:t>'Saltwater Benthic', 'Saltwater',</w:t>
      </w:r>
      <w:r w:rsidR="00FE4FAB">
        <w:rPr>
          <w:rFonts w:ascii="Courier New" w:hAnsi="Courier New" w:cs="Courier New"/>
          <w:sz w:val="24"/>
          <w:szCs w:val="24"/>
        </w:rPr>
        <w:t xml:space="preserve"> </w:t>
      </w:r>
      <w:r w:rsidRPr="007F31A8">
        <w:rPr>
          <w:rFonts w:ascii="Courier New" w:hAnsi="Courier New" w:cs="Courier New"/>
          <w:sz w:val="24"/>
          <w:szCs w:val="24"/>
        </w:rPr>
        <w:t>'</w:t>
      </w:r>
      <w:r w:rsidRPr="007F31A8">
        <w:rPr>
          <w:rFonts w:ascii="Courier New" w:eastAsia="Times New Roman" w:hAnsi="Courier New" w:cs="Courier New"/>
          <w:color w:val="000000"/>
          <w:sz w:val="24"/>
          <w:szCs w:val="24"/>
        </w:rPr>
        <w:t>Grain size</w:t>
      </w:r>
      <w:r w:rsidRPr="007F31A8">
        <w:rPr>
          <w:rFonts w:ascii="Courier New" w:hAnsi="Courier New" w:cs="Courier New"/>
          <w:sz w:val="24"/>
          <w:szCs w:val="24"/>
        </w:rPr>
        <w:t>'</w:t>
      </w:r>
      <w:r w:rsidR="006B4BE9" w:rsidRPr="007F31A8">
        <w:rPr>
          <w:rFonts w:ascii="Courier New" w:hAnsi="Courier New" w:cs="Courier New"/>
          <w:sz w:val="24"/>
          <w:szCs w:val="24"/>
        </w:rPr>
        <w:t>, ''</w:t>
      </w:r>
      <w:r w:rsidRPr="007F31A8">
        <w:rPr>
          <w:rFonts w:ascii="Courier New" w:hAnsi="Courier New" w:cs="Courier New"/>
          <w:sz w:val="24"/>
          <w:szCs w:val="24"/>
        </w:rPr>
        <w:t xml:space="preserve">) === false &amp;&amp; determine('Saltwater Benthic', 'Saltwater', </w:t>
      </w:r>
      <w:r w:rsidR="00313FB9" w:rsidRPr="007F31A8">
        <w:rPr>
          <w:rFonts w:ascii="Courier New" w:hAnsi="Courier New" w:cs="Courier New"/>
          <w:sz w:val="24"/>
          <w:szCs w:val="24"/>
        </w:rPr>
        <w:t>'</w:t>
      </w:r>
      <w:r w:rsidRPr="007F31A8">
        <w:rPr>
          <w:rFonts w:ascii="Courier New" w:hAnsi="Courier New" w:cs="Courier New"/>
          <w:sz w:val="24"/>
          <w:szCs w:val="24"/>
        </w:rPr>
        <w:t>Total organic carbon (TOC)'</w:t>
      </w:r>
      <w:r w:rsidR="006B4BE9" w:rsidRPr="007F31A8">
        <w:rPr>
          <w:rFonts w:ascii="Courier New" w:hAnsi="Courier New" w:cs="Courier New"/>
          <w:sz w:val="24"/>
          <w:szCs w:val="24"/>
        </w:rPr>
        <w:t>, ''</w:t>
      </w:r>
      <w:r w:rsidRPr="007F31A8">
        <w:rPr>
          <w:rFonts w:ascii="Courier New" w:hAnsi="Courier New" w:cs="Courier New"/>
          <w:sz w:val="24"/>
          <w:szCs w:val="24"/>
        </w:rPr>
        <w:t>) === true +++</w:t>
      </w:r>
    </w:p>
    <w:p w14:paraId="7CDABF30" w14:textId="3C7C8471" w:rsidR="00FE794D" w:rsidRPr="004E36FE" w:rsidRDefault="00FE794D" w:rsidP="00FE794D">
      <w:pPr>
        <w:pStyle w:val="Heading3"/>
      </w:pPr>
      <w:bookmarkStart w:id="56" w:name="_Toc24105961"/>
      <w:bookmarkEnd w:id="55"/>
      <w:r w:rsidRPr="00D27FC9">
        <w:rPr>
          <w:rFonts w:eastAsia="Palatino Linotype"/>
        </w:rPr>
        <w:t>A7.1</w:t>
      </w:r>
      <w:r>
        <w:rPr>
          <w:sz w:val="14"/>
          <w:szCs w:val="14"/>
        </w:rPr>
        <w:tab/>
      </w:r>
      <w:r w:rsidRPr="00D27FC9">
        <w:rPr>
          <w:rFonts w:eastAsia="Palatino Linotype"/>
        </w:rPr>
        <w:t>Benthic Grab Sampling</w:t>
      </w:r>
      <w:r>
        <w:rPr>
          <w:rFonts w:eastAsia="Palatino Linotype"/>
        </w:rPr>
        <w:t>—</w:t>
      </w:r>
      <w:r w:rsidRPr="00D27FC9">
        <w:rPr>
          <w:rFonts w:eastAsia="Palatino Linotype"/>
        </w:rPr>
        <w:t>Data Quality Objectives</w:t>
      </w:r>
      <w:bookmarkEnd w:id="56"/>
    </w:p>
    <w:p w14:paraId="6EE57CCF" w14:textId="6A650446"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collection of sediment grab samples are that (1) samples be collected within 30 </w:t>
      </w:r>
      <w:r>
        <w:rPr>
          <w:rFonts w:eastAsia="Palatino Linotype"/>
        </w:rPr>
        <w:t>m</w:t>
      </w:r>
      <w:r w:rsidRPr="00D27FC9">
        <w:rPr>
          <w:rFonts w:eastAsia="Palatino Linotype"/>
        </w:rPr>
        <w:t xml:space="preserve"> of the target location, (2) all required samples be collected, (3) samples be of sufficient quantity to be representative of the station, (4) samples be undisturbed, and (5) samples be uncontaminated. </w:t>
      </w:r>
    </w:p>
    <w:p w14:paraId="05BAAC5C" w14:textId="278F3DBE" w:rsidR="00FE794D" w:rsidRDefault="00546866" w:rsidP="002A6C1D">
      <w:pPr>
        <w:pStyle w:val="BodyText"/>
        <w:rPr>
          <w:rFonts w:eastAsia="Palatino Linotype"/>
        </w:rPr>
      </w:pPr>
      <w:r w:rsidRPr="00D27FC9">
        <w:rPr>
          <w:rFonts w:eastAsia="Palatino Linotype"/>
        </w:rPr>
        <w:t xml:space="preserve"> </w:t>
      </w:r>
      <w:r w:rsidR="00FE794D" w:rsidRPr="00D27FC9">
        <w:rPr>
          <w:rFonts w:eastAsia="Palatino Linotype"/>
        </w:rPr>
        <w:t xml:space="preserve">The determination of </w:t>
      </w:r>
      <w:proofErr w:type="gramStart"/>
      <w:r w:rsidR="00FE794D" w:rsidRPr="00D27FC9">
        <w:rPr>
          <w:rFonts w:eastAsia="Palatino Linotype"/>
        </w:rPr>
        <w:t>sufficient</w:t>
      </w:r>
      <w:proofErr w:type="gramEnd"/>
      <w:r w:rsidR="00FE794D" w:rsidRPr="00D27FC9">
        <w:rPr>
          <w:rFonts w:eastAsia="Palatino Linotype"/>
        </w:rPr>
        <w:t xml:space="preserve"> quantity is made </w:t>
      </w:r>
      <w:r w:rsidR="00A650C4">
        <w:rPr>
          <w:rFonts w:eastAsia="Palatino Linotype"/>
        </w:rPr>
        <w:t>by measuring</w:t>
      </w:r>
      <w:r w:rsidR="00FE794D">
        <w:rPr>
          <w:rFonts w:eastAsia="Palatino Linotype"/>
        </w:rPr>
        <w:t xml:space="preserve"> </w:t>
      </w:r>
      <w:r w:rsidR="00FE794D" w:rsidRPr="00D27FC9">
        <w:rPr>
          <w:rFonts w:eastAsia="Palatino Linotype"/>
        </w:rPr>
        <w:t>the depth of penetration of the grab. The 0.04</w:t>
      </w:r>
      <w:r w:rsidR="00FE794D">
        <w:rPr>
          <w:rFonts w:eastAsia="Palatino Linotype"/>
        </w:rPr>
        <w:t xml:space="preserve"> </w:t>
      </w:r>
      <w:r w:rsidR="00FE794D" w:rsidRPr="00D27FC9">
        <w:rPr>
          <w:rFonts w:eastAsia="Palatino Linotype"/>
        </w:rPr>
        <w:t>m</w:t>
      </w:r>
      <w:r w:rsidR="00FE794D" w:rsidRPr="00D27FC9">
        <w:rPr>
          <w:rFonts w:eastAsia="Palatino Linotype"/>
          <w:vertAlign w:val="superscript"/>
        </w:rPr>
        <w:t>2</w:t>
      </w:r>
      <w:r w:rsidR="00FE794D" w:rsidRPr="00D27FC9">
        <w:rPr>
          <w:rFonts w:eastAsia="Palatino Linotype"/>
        </w:rPr>
        <w:t xml:space="preserve"> </w:t>
      </w:r>
      <w:r w:rsidR="00A650C4">
        <w:rPr>
          <w:rFonts w:eastAsia="Palatino Linotype"/>
        </w:rPr>
        <w:t xml:space="preserve">Ted </w:t>
      </w:r>
      <w:r w:rsidR="00FE794D" w:rsidRPr="00D27FC9">
        <w:rPr>
          <w:rFonts w:eastAsia="Palatino Linotype"/>
        </w:rPr>
        <w:t>Young</w:t>
      </w:r>
      <w:r w:rsidR="00FE794D">
        <w:rPr>
          <w:rFonts w:eastAsia="Palatino Linotype"/>
        </w:rPr>
        <w:t>-</w:t>
      </w:r>
      <w:r w:rsidR="00FE794D" w:rsidRPr="00D27FC9">
        <w:rPr>
          <w:rFonts w:eastAsia="Palatino Linotype"/>
        </w:rPr>
        <w:t>modified</w:t>
      </w:r>
      <w:r w:rsidR="00FE794D">
        <w:rPr>
          <w:rFonts w:eastAsia="Palatino Linotype"/>
        </w:rPr>
        <w:t xml:space="preserve"> </w:t>
      </w:r>
      <w:r w:rsidR="00A650C4">
        <w:rPr>
          <w:rFonts w:eastAsia="Palatino Linotype"/>
        </w:rPr>
        <w:t>v</w:t>
      </w:r>
      <w:r w:rsidR="00FE794D">
        <w:rPr>
          <w:rFonts w:eastAsia="Palatino Linotype"/>
        </w:rPr>
        <w:t>an</w:t>
      </w:r>
      <w:r w:rsidR="00FE794D" w:rsidRPr="00D27FC9">
        <w:rPr>
          <w:rFonts w:eastAsia="Palatino Linotype"/>
        </w:rPr>
        <w:t xml:space="preserve"> Veen grab sampler used for sediment and biological samples must contain sediment to a depth of at least 7 cm (out of a possible 10 cm) at the center.</w:t>
      </w:r>
      <w:r w:rsidR="00FE794D">
        <w:rPr>
          <w:rFonts w:eastAsia="Palatino Linotype"/>
        </w:rPr>
        <w:t xml:space="preserve"> </w:t>
      </w:r>
      <w:r w:rsidR="00FE794D" w:rsidRPr="00D27FC9">
        <w:rPr>
          <w:rFonts w:eastAsia="Palatino Linotype"/>
        </w:rPr>
        <w:t xml:space="preserve">The sediment within the sampler </w:t>
      </w:r>
      <w:r w:rsidR="00FE794D">
        <w:rPr>
          <w:rFonts w:eastAsia="Palatino Linotype"/>
        </w:rPr>
        <w:t>must have</w:t>
      </w:r>
      <w:r w:rsidR="00FE794D" w:rsidRPr="00D27FC9">
        <w:rPr>
          <w:rFonts w:eastAsia="Palatino Linotype"/>
        </w:rPr>
        <w:t xml:space="preserve"> a relatively level surface and not spill out from the top of the grab (Figure </w:t>
      </w:r>
      <w:r w:rsidR="00BE6B05">
        <w:rPr>
          <w:rFonts w:eastAsia="Palatino Linotype"/>
        </w:rPr>
        <w:t>A</w:t>
      </w:r>
      <w:r w:rsidR="00FE794D">
        <w:rPr>
          <w:rFonts w:eastAsia="Palatino Linotype"/>
        </w:rPr>
        <w:t>7.</w:t>
      </w:r>
      <w:r w:rsidR="00FE794D" w:rsidRPr="00D27FC9">
        <w:rPr>
          <w:rFonts w:eastAsia="Palatino Linotype"/>
        </w:rPr>
        <w:t>1). Procedures for collecting undisturbed and uncontaminated samples are described in Section B2.</w:t>
      </w:r>
    </w:p>
    <w:p w14:paraId="22046CA4" w14:textId="3D405A38" w:rsidR="00E36C54" w:rsidRPr="00D27FC9" w:rsidRDefault="00E36C54" w:rsidP="00E36C54">
      <w:pPr>
        <w:keepNext/>
      </w:pPr>
      <w:r>
        <w:rPr>
          <w:noProof/>
        </w:rPr>
        <w:drawing>
          <wp:anchor distT="0" distB="0" distL="114300" distR="114300" simplePos="0" relativeHeight="251658243" behindDoc="0" locked="0" layoutInCell="1" allowOverlap="1" wp14:anchorId="0282E686" wp14:editId="724D464E">
            <wp:simplePos x="0" y="0"/>
            <wp:positionH relativeFrom="column">
              <wp:posOffset>921385</wp:posOffset>
            </wp:positionH>
            <wp:positionV relativeFrom="paragraph">
              <wp:posOffset>261620</wp:posOffset>
            </wp:positionV>
            <wp:extent cx="3876675" cy="3848100"/>
            <wp:effectExtent l="19050" t="19050" r="28575" b="19050"/>
            <wp:wrapTopAndBottom/>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76675" cy="3848100"/>
                    </a:xfrm>
                    <a:prstGeom prst="rect">
                      <a:avLst/>
                    </a:prstGeom>
                    <a:ln w="6350">
                      <a:solidFill>
                        <a:schemeClr val="accent1"/>
                      </a:solidFill>
                    </a:ln>
                  </pic:spPr>
                </pic:pic>
              </a:graphicData>
            </a:graphic>
          </wp:anchor>
        </w:drawing>
      </w:r>
    </w:p>
    <w:p w14:paraId="6F482D36" w14:textId="68D1F906" w:rsidR="002469B7" w:rsidRPr="008B5066" w:rsidRDefault="002469B7" w:rsidP="00E36C54">
      <w:pPr>
        <w:pStyle w:val="FigureTitle"/>
        <w:keepNext/>
      </w:pPr>
      <w:bookmarkStart w:id="57" w:name="_Toc24070753"/>
      <w:r>
        <w:t>Figure A7.</w:t>
      </w:r>
      <w:fldSimple w:instr=" SEQ Figure \* ARABIC \r 1 ">
        <w:r w:rsidR="00CF2564">
          <w:rPr>
            <w:noProof/>
          </w:rPr>
          <w:t>1</w:t>
        </w:r>
      </w:fldSimple>
      <w:r>
        <w:t xml:space="preserve">. </w:t>
      </w:r>
      <w:r w:rsidRPr="008B5066">
        <w:t xml:space="preserve">Illustration of acceptable and unacceptable grabs for </w:t>
      </w:r>
      <w:r w:rsidR="00E36C54">
        <w:br/>
      </w:r>
      <w:r w:rsidRPr="008B5066">
        <w:t>benthic community analysis using a 0.04</w:t>
      </w:r>
      <w:r>
        <w:t xml:space="preserve"> </w:t>
      </w:r>
      <w:r w:rsidRPr="008B5066">
        <w:t>m</w:t>
      </w:r>
      <w:r w:rsidRPr="008B5066">
        <w:rPr>
          <w:vertAlign w:val="superscript"/>
        </w:rPr>
        <w:t>2</w:t>
      </w:r>
      <w:r w:rsidRPr="008B5066">
        <w:t xml:space="preserve"> </w:t>
      </w:r>
      <w:r>
        <w:t>V</w:t>
      </w:r>
      <w:r w:rsidRPr="008B5066">
        <w:t>an Veen grab sampler.</w:t>
      </w:r>
      <w:r w:rsidR="00A650C4">
        <w:rPr>
          <w:rStyle w:val="FootnoteReference"/>
        </w:rPr>
        <w:footnoteReference w:id="7"/>
      </w:r>
      <w:bookmarkEnd w:id="57"/>
    </w:p>
    <w:p w14:paraId="20A6629E" w14:textId="77777777" w:rsidR="002469B7" w:rsidRPr="002469B7" w:rsidRDefault="002469B7" w:rsidP="002469B7"/>
    <w:p w14:paraId="04DAB737" w14:textId="42DB35F3" w:rsidR="00FE794D" w:rsidRPr="00D27FC9" w:rsidRDefault="00FE794D" w:rsidP="002A6C1D">
      <w:pPr>
        <w:pStyle w:val="BodyText"/>
      </w:pPr>
      <w:r w:rsidRPr="00D27FC9">
        <w:rPr>
          <w:rFonts w:eastAsia="Palatino Linotype"/>
        </w:rPr>
        <w:t xml:space="preserve">The </w:t>
      </w:r>
      <w:r>
        <w:rPr>
          <w:rFonts w:eastAsiaTheme="minorEastAsia" w:cs="Arial"/>
        </w:rPr>
        <w:t>data quality objective</w:t>
      </w:r>
      <w:r w:rsidRPr="00D27FC9">
        <w:rPr>
          <w:rFonts w:eastAsia="Palatino Linotype"/>
        </w:rPr>
        <w:t xml:space="preserve">s for </w:t>
      </w:r>
      <w:r w:rsidR="00A650C4">
        <w:rPr>
          <w:rFonts w:eastAsia="Palatino Linotype"/>
        </w:rPr>
        <w:t xml:space="preserve">the </w:t>
      </w:r>
      <w:r w:rsidRPr="00D27FC9">
        <w:rPr>
          <w:rFonts w:eastAsia="Palatino Linotype"/>
        </w:rPr>
        <w:t xml:space="preserve">handling </w:t>
      </w:r>
      <w:r w:rsidR="00A650C4">
        <w:rPr>
          <w:rFonts w:eastAsia="Palatino Linotype"/>
        </w:rPr>
        <w:t xml:space="preserve">of </w:t>
      </w:r>
      <w:r w:rsidRPr="00D27FC9">
        <w:rPr>
          <w:rFonts w:eastAsia="Palatino Linotype"/>
        </w:rPr>
        <w:t xml:space="preserve">sediment samples to be used for sedimentary analysis are that (1) samples remain uncontaminated, (2) samples be well homogenized, and (3) samples be subsampled and preserved following methods detailed in Section B2. </w:t>
      </w:r>
    </w:p>
    <w:p w14:paraId="52522385" w14:textId="77777777" w:rsidR="00CE5DD0" w:rsidRPr="00AE18B6" w:rsidRDefault="00CE5DD0" w:rsidP="00CE5DD0">
      <w:pPr>
        <w:autoSpaceDE w:val="0"/>
        <w:autoSpaceDN w:val="0"/>
        <w:spacing w:before="40" w:after="40"/>
        <w:rPr>
          <w:rFonts w:ascii="Courier New" w:hAnsi="Courier New" w:cs="Courier New"/>
          <w:color w:val="000000"/>
          <w:sz w:val="24"/>
          <w:szCs w:val="24"/>
        </w:rPr>
      </w:pPr>
      <w:bookmarkStart w:id="58" w:name="_Hlk19877950"/>
      <w:r w:rsidRPr="00AE18B6">
        <w:rPr>
          <w:rFonts w:ascii="Courier New" w:hAnsi="Courier New" w:cs="Courier New"/>
          <w:color w:val="000000"/>
          <w:sz w:val="24"/>
          <w:szCs w:val="24"/>
        </w:rPr>
        <w:t>+++END-IF+++</w:t>
      </w:r>
    </w:p>
    <w:p w14:paraId="72E8AE1A" w14:textId="468C7826" w:rsidR="00E6527B" w:rsidRPr="00AE18B6" w:rsidRDefault="00E6527B" w:rsidP="00E6527B">
      <w:pPr>
        <w:autoSpaceDE w:val="0"/>
        <w:autoSpaceDN w:val="0"/>
        <w:spacing w:before="40" w:after="40"/>
        <w:rPr>
          <w:rFonts w:ascii="Courier New" w:hAnsi="Courier New" w:cs="Courier New"/>
          <w:color w:val="000000"/>
          <w:sz w:val="24"/>
          <w:szCs w:val="24"/>
        </w:rPr>
      </w:pPr>
      <w:r w:rsidRPr="00AE18B6">
        <w:rPr>
          <w:rFonts w:ascii="Courier New" w:hAnsi="Courier New" w:cs="Courier New"/>
          <w:color w:val="000000"/>
          <w:sz w:val="24"/>
          <w:szCs w:val="24"/>
        </w:rPr>
        <w:t>+++END-IF+++</w:t>
      </w:r>
    </w:p>
    <w:p w14:paraId="636C2370" w14:textId="436C67C8" w:rsidR="00E6527B" w:rsidRPr="00E6527B" w:rsidRDefault="00E6527B" w:rsidP="00E6527B">
      <w:pPr>
        <w:autoSpaceDE w:val="0"/>
        <w:autoSpaceDN w:val="0"/>
        <w:spacing w:before="40" w:after="40"/>
        <w:rPr>
          <w:rFonts w:ascii="Courier New" w:hAnsi="Courier New" w:cs="Courier New"/>
          <w:sz w:val="24"/>
          <w:szCs w:val="24"/>
        </w:rPr>
      </w:pPr>
      <w:r w:rsidRPr="00AE18B6">
        <w:rPr>
          <w:rFonts w:ascii="Courier New" w:hAnsi="Courier New" w:cs="Courier New"/>
          <w:sz w:val="24"/>
          <w:szCs w:val="24"/>
        </w:rPr>
        <w:t xml:space="preserve">+++IF </w:t>
      </w:r>
      <w:proofErr w:type="gramStart"/>
      <w:r w:rsidRPr="00AE18B6">
        <w:rPr>
          <w:rFonts w:ascii="Courier New" w:hAnsi="Courier New" w:cs="Courier New"/>
          <w:sz w:val="24"/>
          <w:szCs w:val="24"/>
        </w:rPr>
        <w:t>determine(</w:t>
      </w:r>
      <w:proofErr w:type="gramEnd"/>
      <w:r w:rsidRPr="00AE18B6">
        <w:rPr>
          <w:rFonts w:ascii="Courier New" w:hAnsi="Courier New" w:cs="Courier New"/>
          <w:sz w:val="24"/>
          <w:szCs w:val="24"/>
        </w:rPr>
        <w:t>'Saltwater Water Quality',</w:t>
      </w:r>
      <w:r w:rsidR="005E7E9E">
        <w:rPr>
          <w:rFonts w:ascii="Courier New" w:hAnsi="Courier New" w:cs="Courier New"/>
          <w:sz w:val="24"/>
          <w:szCs w:val="24"/>
        </w:rPr>
        <w:t xml:space="preserve"> </w:t>
      </w:r>
      <w:r w:rsidRPr="00AE18B6">
        <w:rPr>
          <w:rFonts w:ascii="Courier New" w:hAnsi="Courier New" w:cs="Courier New"/>
          <w:sz w:val="24"/>
          <w:szCs w:val="24"/>
        </w:rPr>
        <w:t>'</w:t>
      </w:r>
      <w:r w:rsidR="009A492B" w:rsidRPr="00AE18B6">
        <w:rPr>
          <w:rFonts w:ascii="Courier New" w:hAnsi="Courier New" w:cs="Courier New"/>
          <w:sz w:val="24"/>
          <w:szCs w:val="24"/>
        </w:rPr>
        <w:t>Saltwater</w:t>
      </w:r>
      <w:r w:rsidRPr="00AE18B6">
        <w:rPr>
          <w:rFonts w:ascii="Courier New" w:hAnsi="Courier New" w:cs="Courier New"/>
          <w:sz w:val="24"/>
          <w:szCs w:val="24"/>
        </w:rPr>
        <w:t>',</w:t>
      </w:r>
      <w:r w:rsidR="001F29F8">
        <w:rPr>
          <w:rFonts w:ascii="Courier New" w:hAnsi="Courier New" w:cs="Courier New"/>
          <w:sz w:val="24"/>
          <w:szCs w:val="24"/>
        </w:rPr>
        <w:t xml:space="preserve"> </w:t>
      </w:r>
      <w:r w:rsidRPr="00AE18B6">
        <w:rPr>
          <w:rFonts w:ascii="Courier New" w:hAnsi="Courier New" w:cs="Courier New"/>
          <w:sz w:val="24"/>
          <w:szCs w:val="24"/>
        </w:rPr>
        <w:t>''</w:t>
      </w:r>
      <w:r w:rsidR="009A492B" w:rsidRPr="00AE18B6">
        <w:rPr>
          <w:rFonts w:ascii="Courier New" w:hAnsi="Courier New" w:cs="Courier New"/>
          <w:sz w:val="24"/>
          <w:szCs w:val="24"/>
        </w:rPr>
        <w:t>,</w:t>
      </w:r>
      <w:r w:rsidR="001F29F8">
        <w:rPr>
          <w:rFonts w:ascii="Courier New" w:hAnsi="Courier New" w:cs="Courier New"/>
          <w:sz w:val="24"/>
          <w:szCs w:val="24"/>
        </w:rPr>
        <w:t xml:space="preserve"> </w:t>
      </w:r>
      <w:r w:rsidR="009A492B" w:rsidRPr="00AE18B6">
        <w:rPr>
          <w:rFonts w:ascii="Courier New" w:hAnsi="Courier New" w:cs="Courier New"/>
          <w:sz w:val="24"/>
          <w:szCs w:val="24"/>
        </w:rPr>
        <w:t>''</w:t>
      </w:r>
      <w:r w:rsidRPr="00AE18B6">
        <w:rPr>
          <w:rFonts w:ascii="Courier New" w:hAnsi="Courier New" w:cs="Courier New"/>
          <w:sz w:val="24"/>
          <w:szCs w:val="24"/>
        </w:rPr>
        <w:t>) === true+++</w:t>
      </w:r>
    </w:p>
    <w:p w14:paraId="3600DBD7" w14:textId="77777777" w:rsidR="00FE794D" w:rsidRDefault="00FE794D" w:rsidP="00FE794D">
      <w:pPr>
        <w:pStyle w:val="Heading2"/>
      </w:pPr>
      <w:bookmarkStart w:id="59" w:name="_Toc24105962"/>
      <w:r w:rsidRPr="00345AFB">
        <w:t>A7</w:t>
      </w:r>
      <w:r>
        <w:tab/>
        <w:t>Marine/Water Quality Data Quality Objectives</w:t>
      </w:r>
      <w:bookmarkEnd w:id="59"/>
    </w:p>
    <w:bookmarkEnd w:id="58"/>
    <w:p w14:paraId="17C4BD59" w14:textId="543234C1" w:rsidR="00FE794D" w:rsidRPr="000C5E8E" w:rsidRDefault="00FE794D" w:rsidP="002A6C1D">
      <w:pPr>
        <w:pStyle w:val="BodyText"/>
      </w:pPr>
      <w:r w:rsidRPr="75412FF0">
        <w:rPr>
          <w:rFonts w:eastAsia="Palatino Linotype"/>
        </w:rPr>
        <w:t xml:space="preserve">Requirements for ensuring that the data are usable for their intended purpose (that is, are of suitable quality) include accuracy, precision, representativeness, comparability, and completeness. When these requirements are met, the final data product is technically defensible. Data elements for this project are discussed in terms of the </w:t>
      </w:r>
      <w:r w:rsidR="00A650C4">
        <w:rPr>
          <w:rFonts w:eastAsia="Palatino Linotype"/>
        </w:rPr>
        <w:t>appropriate</w:t>
      </w:r>
      <w:r w:rsidRPr="75412FF0">
        <w:rPr>
          <w:rFonts w:eastAsia="Palatino Linotype"/>
        </w:rPr>
        <w:t xml:space="preserve"> characteristics</w:t>
      </w:r>
      <w:r w:rsidR="00A650C4">
        <w:rPr>
          <w:rFonts w:eastAsia="Palatino Linotype"/>
        </w:rPr>
        <w:t>, defined as</w:t>
      </w:r>
      <w:r w:rsidRPr="75412FF0">
        <w:rPr>
          <w:rFonts w:eastAsia="Palatino Linotype"/>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7157"/>
      </w:tblGrid>
      <w:tr w:rsidR="009357C3" w:rsidRPr="009357C3" w14:paraId="5EFB73B6" w14:textId="77777777" w:rsidTr="00AC60FA">
        <w:tc>
          <w:tcPr>
            <w:tcW w:w="1177" w:type="pct"/>
          </w:tcPr>
          <w:p w14:paraId="4895BC37" w14:textId="77777777" w:rsidR="009357C3" w:rsidRPr="009357C3" w:rsidRDefault="009357C3" w:rsidP="009357C3">
            <w:pPr>
              <w:pStyle w:val="TableText"/>
              <w:rPr>
                <w:rFonts w:eastAsia="Palatino Linotype"/>
                <w:b/>
                <w:bCs/>
              </w:rPr>
            </w:pPr>
            <w:r w:rsidRPr="009357C3">
              <w:rPr>
                <w:rFonts w:eastAsia="Palatino Linotype"/>
                <w:b/>
                <w:bCs/>
              </w:rPr>
              <w:t>Accuracy:</w:t>
            </w:r>
          </w:p>
        </w:tc>
        <w:tc>
          <w:tcPr>
            <w:tcW w:w="3823" w:type="pct"/>
          </w:tcPr>
          <w:p w14:paraId="336258F5" w14:textId="77777777" w:rsidR="009357C3" w:rsidRPr="009357C3" w:rsidRDefault="009357C3" w:rsidP="009357C3">
            <w:pPr>
              <w:pStyle w:val="TableText"/>
            </w:pPr>
            <w:r w:rsidRPr="009357C3">
              <w:rPr>
                <w:rFonts w:eastAsia="Palatino Linotype"/>
              </w:rPr>
              <w:t>The extent of agreement between a measured value and the true value of interest.</w:t>
            </w:r>
          </w:p>
        </w:tc>
      </w:tr>
      <w:tr w:rsidR="009357C3" w:rsidRPr="009357C3" w14:paraId="7BF74EB6" w14:textId="77777777" w:rsidTr="00AC60FA">
        <w:tc>
          <w:tcPr>
            <w:tcW w:w="1177" w:type="pct"/>
          </w:tcPr>
          <w:p w14:paraId="6F92FC9C" w14:textId="77777777" w:rsidR="009357C3" w:rsidRPr="009357C3" w:rsidRDefault="009357C3" w:rsidP="009357C3">
            <w:pPr>
              <w:pStyle w:val="TableText"/>
              <w:rPr>
                <w:rFonts w:eastAsia="Palatino Linotype"/>
                <w:b/>
                <w:bCs/>
              </w:rPr>
            </w:pPr>
            <w:r w:rsidRPr="009357C3">
              <w:rPr>
                <w:rFonts w:eastAsia="Palatino Linotype"/>
                <w:b/>
                <w:bCs/>
              </w:rPr>
              <w:t>Precision:</w:t>
            </w:r>
          </w:p>
        </w:tc>
        <w:tc>
          <w:tcPr>
            <w:tcW w:w="3823" w:type="pct"/>
          </w:tcPr>
          <w:p w14:paraId="74F1D14C" w14:textId="77777777" w:rsidR="009357C3" w:rsidRPr="009357C3" w:rsidRDefault="009357C3" w:rsidP="009357C3">
            <w:pPr>
              <w:pStyle w:val="TableText"/>
            </w:pPr>
            <w:r w:rsidRPr="009357C3">
              <w:rPr>
                <w:rFonts w:eastAsia="Palatino Linotype"/>
              </w:rPr>
              <w:t>The extent of mutual agreement among independent, similar, or related measurements.</w:t>
            </w:r>
          </w:p>
        </w:tc>
      </w:tr>
      <w:tr w:rsidR="009357C3" w:rsidRPr="009357C3" w14:paraId="6684D3BF" w14:textId="77777777" w:rsidTr="00AC60FA">
        <w:tc>
          <w:tcPr>
            <w:tcW w:w="1177" w:type="pct"/>
          </w:tcPr>
          <w:p w14:paraId="599390EE" w14:textId="77777777" w:rsidR="009357C3" w:rsidRPr="009357C3" w:rsidRDefault="009357C3" w:rsidP="009357C3">
            <w:pPr>
              <w:pStyle w:val="TableText"/>
              <w:rPr>
                <w:rFonts w:eastAsia="Palatino Linotype"/>
                <w:b/>
                <w:bCs/>
              </w:rPr>
            </w:pPr>
            <w:r w:rsidRPr="009357C3">
              <w:rPr>
                <w:rFonts w:eastAsia="Palatino Linotype"/>
                <w:b/>
                <w:bCs/>
              </w:rPr>
              <w:t>Representativeness:</w:t>
            </w:r>
          </w:p>
        </w:tc>
        <w:tc>
          <w:tcPr>
            <w:tcW w:w="3823" w:type="pct"/>
          </w:tcPr>
          <w:p w14:paraId="0D2BDB32" w14:textId="77777777" w:rsidR="009357C3" w:rsidRPr="009357C3" w:rsidRDefault="009357C3" w:rsidP="009357C3">
            <w:pPr>
              <w:pStyle w:val="TableText"/>
            </w:pPr>
            <w:r w:rsidRPr="009357C3">
              <w:rPr>
                <w:rFonts w:eastAsia="Palatino Linotype"/>
              </w:rPr>
              <w:t>The extent to which measurements represent true systems.</w:t>
            </w:r>
          </w:p>
        </w:tc>
      </w:tr>
      <w:tr w:rsidR="009357C3" w:rsidRPr="009357C3" w14:paraId="4D750282" w14:textId="77777777" w:rsidTr="00AC60FA">
        <w:tc>
          <w:tcPr>
            <w:tcW w:w="1177" w:type="pct"/>
          </w:tcPr>
          <w:p w14:paraId="10BC2446" w14:textId="77777777" w:rsidR="009357C3" w:rsidRPr="009357C3" w:rsidRDefault="009357C3" w:rsidP="009357C3">
            <w:pPr>
              <w:pStyle w:val="TableText"/>
              <w:rPr>
                <w:rFonts w:eastAsia="Palatino Linotype"/>
                <w:b/>
                <w:bCs/>
              </w:rPr>
            </w:pPr>
            <w:r w:rsidRPr="009357C3">
              <w:rPr>
                <w:rFonts w:eastAsia="Palatino Linotype"/>
                <w:b/>
                <w:bCs/>
              </w:rPr>
              <w:t>Comparability:</w:t>
            </w:r>
          </w:p>
        </w:tc>
        <w:tc>
          <w:tcPr>
            <w:tcW w:w="3823" w:type="pct"/>
          </w:tcPr>
          <w:p w14:paraId="1CC85BC3" w14:textId="251EA216" w:rsidR="009357C3" w:rsidRPr="009357C3" w:rsidRDefault="009357C3" w:rsidP="009357C3">
            <w:pPr>
              <w:pStyle w:val="TableText"/>
            </w:pPr>
            <w:r w:rsidRPr="009357C3">
              <w:rPr>
                <w:rFonts w:eastAsia="Palatino Linotype"/>
              </w:rPr>
              <w:t>The extent to which data from one study can be compared directly to similar studies.</w:t>
            </w:r>
          </w:p>
        </w:tc>
      </w:tr>
      <w:tr w:rsidR="009357C3" w:rsidRPr="009357C3" w14:paraId="6A2E7FA5" w14:textId="77777777" w:rsidTr="00AC60FA">
        <w:tc>
          <w:tcPr>
            <w:tcW w:w="1177" w:type="pct"/>
          </w:tcPr>
          <w:p w14:paraId="1CEE17AF" w14:textId="77777777" w:rsidR="009357C3" w:rsidRPr="009357C3" w:rsidRDefault="009357C3" w:rsidP="009357C3">
            <w:pPr>
              <w:pStyle w:val="TableText"/>
              <w:rPr>
                <w:rFonts w:eastAsia="Palatino Linotype"/>
                <w:b/>
                <w:bCs/>
              </w:rPr>
            </w:pPr>
            <w:r w:rsidRPr="009357C3">
              <w:rPr>
                <w:rFonts w:eastAsia="Palatino Linotype"/>
                <w:b/>
                <w:bCs/>
              </w:rPr>
              <w:t>Completeness:</w:t>
            </w:r>
          </w:p>
        </w:tc>
        <w:tc>
          <w:tcPr>
            <w:tcW w:w="3823" w:type="pct"/>
          </w:tcPr>
          <w:p w14:paraId="750F61F9" w14:textId="2EBB95CE" w:rsidR="009357C3" w:rsidRPr="009357C3" w:rsidRDefault="009357C3" w:rsidP="009357C3">
            <w:pPr>
              <w:pStyle w:val="TableText"/>
            </w:pPr>
            <w:r w:rsidRPr="009357C3">
              <w:rPr>
                <w:rFonts w:eastAsia="Palatino Linotype"/>
              </w:rPr>
              <w:t xml:space="preserve">The measure of the amount of data acquired versus the amount of data </w:t>
            </w:r>
            <w:r w:rsidR="00A650C4">
              <w:rPr>
                <w:rFonts w:eastAsia="Palatino Linotype"/>
              </w:rPr>
              <w:t>required</w:t>
            </w:r>
            <w:r w:rsidRPr="009357C3">
              <w:rPr>
                <w:rFonts w:eastAsia="Palatino Linotype"/>
              </w:rPr>
              <w:t xml:space="preserve"> to fulfill the statistical criteria for the intended use of the data.</w:t>
            </w:r>
          </w:p>
        </w:tc>
      </w:tr>
    </w:tbl>
    <w:p w14:paraId="6B5650BF" w14:textId="77777777" w:rsidR="00FE794D" w:rsidRPr="00E95573" w:rsidRDefault="00FE794D" w:rsidP="00FE794D">
      <w:pPr>
        <w:rPr>
          <w:rFonts w:eastAsia="Palatino Linotype" w:cs="Palatino Linotype"/>
        </w:rPr>
      </w:pPr>
      <w:r w:rsidRPr="00E95573">
        <w:rPr>
          <w:rFonts w:eastAsia="Palatino Linotype" w:cs="Palatino Linotype"/>
        </w:rPr>
        <w:t xml:space="preserve"> </w:t>
      </w:r>
    </w:p>
    <w:p w14:paraId="6964AE63" w14:textId="342779E0" w:rsidR="00FE794D" w:rsidRDefault="00A650C4" w:rsidP="009357C3">
      <w:pPr>
        <w:pStyle w:val="BodyText"/>
        <w:rPr>
          <w:rFonts w:eastAsia="Palatino Linotype"/>
        </w:rPr>
      </w:pPr>
      <w:r>
        <w:rPr>
          <w:rFonts w:eastAsia="Palatino Linotype"/>
        </w:rPr>
        <w:t xml:space="preserve">A </w:t>
      </w:r>
      <w:r w:rsidR="2544AEC2">
        <w:rPr>
          <w:rFonts w:eastAsia="Palatino Linotype"/>
        </w:rPr>
        <w:t xml:space="preserve">summary of </w:t>
      </w:r>
      <w:r>
        <w:rPr>
          <w:rFonts w:eastAsia="Palatino Linotype"/>
        </w:rPr>
        <w:t>d</w:t>
      </w:r>
      <w:r w:rsidR="00FE794D">
        <w:rPr>
          <w:rFonts w:eastAsia="Palatino Linotype"/>
        </w:rPr>
        <w:t>ata q</w:t>
      </w:r>
      <w:r w:rsidR="00FE794D" w:rsidRPr="75412FF0">
        <w:rPr>
          <w:rFonts w:eastAsia="Palatino Linotype"/>
        </w:rPr>
        <w:t xml:space="preserve">uality objectives </w:t>
      </w:r>
      <w:r w:rsidR="2544AEC2" w:rsidRPr="75412FF0">
        <w:rPr>
          <w:rFonts w:eastAsia="Palatino Linotype"/>
        </w:rPr>
        <w:t xml:space="preserve">is included in the </w:t>
      </w:r>
      <w:r>
        <w:rPr>
          <w:rFonts w:eastAsia="Palatino Linotype"/>
        </w:rPr>
        <w:t xml:space="preserve">table </w:t>
      </w:r>
      <w:r w:rsidR="2544AEC2">
        <w:rPr>
          <w:rFonts w:eastAsia="Palatino Linotype"/>
        </w:rPr>
        <w:t>below</w:t>
      </w:r>
      <w:r w:rsidR="00FE794D" w:rsidRPr="75412FF0">
        <w:rPr>
          <w:rFonts w:eastAsia="Palatino Linotype"/>
        </w:rPr>
        <w:t xml:space="preserve">. Details of how these criteria are met for each component of the </w:t>
      </w:r>
      <w:r w:rsidR="00FE794D">
        <w:rPr>
          <w:rFonts w:eastAsia="Palatino Linotype"/>
        </w:rPr>
        <w:t>b</w:t>
      </w:r>
      <w:r w:rsidR="00FE794D" w:rsidRPr="75412FF0">
        <w:rPr>
          <w:rFonts w:eastAsia="Palatino Linotype"/>
        </w:rPr>
        <w:t xml:space="preserve">enthic </w:t>
      </w:r>
      <w:r w:rsidR="00FE794D">
        <w:rPr>
          <w:rFonts w:eastAsia="Palatino Linotype"/>
        </w:rPr>
        <w:t>m</w:t>
      </w:r>
      <w:r w:rsidR="00FE794D" w:rsidRPr="75412FF0">
        <w:rPr>
          <w:rFonts w:eastAsia="Palatino Linotype"/>
        </w:rPr>
        <w:t>onitoring tasks are presented in Section B5.</w:t>
      </w:r>
    </w:p>
    <w:p w14:paraId="7BCA270D" w14:textId="6E07C2FB" w:rsidR="00FE794D" w:rsidRPr="00546866" w:rsidRDefault="00091DAA" w:rsidP="00091DAA">
      <w:pPr>
        <w:pStyle w:val="TableTitle"/>
      </w:pPr>
      <w:bookmarkStart w:id="60" w:name="_Toc24070762"/>
      <w:r>
        <w:t>Table</w:t>
      </w:r>
      <w:r w:rsidR="006F5666">
        <w:t xml:space="preserve"> A7.</w:t>
      </w:r>
      <w:fldSimple w:instr=" SEQ Table \* ARABIC ">
        <w:r w:rsidR="006F5666">
          <w:rPr>
            <w:noProof/>
          </w:rPr>
          <w:t>3</w:t>
        </w:r>
      </w:fldSimple>
      <w:r w:rsidR="006F5666">
        <w:t xml:space="preserve">. </w:t>
      </w:r>
      <w:r w:rsidR="00FE794D" w:rsidRPr="00546866">
        <w:t>Data Quality Objectives for Marine Water Quality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50"/>
        <w:gridCol w:w="1540"/>
        <w:gridCol w:w="1796"/>
        <w:gridCol w:w="1820"/>
        <w:gridCol w:w="2244"/>
      </w:tblGrid>
      <w:tr w:rsidR="00546866" w:rsidRPr="00C55E15" w14:paraId="6B4D1A80" w14:textId="77777777" w:rsidTr="008D5CEB">
        <w:trPr>
          <w:tblHeader/>
        </w:trPr>
        <w:tc>
          <w:tcPr>
            <w:tcW w:w="458" w:type="pct"/>
            <w:shd w:val="clear" w:color="auto" w:fill="D9D9D9" w:themeFill="background1" w:themeFillShade="D9"/>
            <w:vAlign w:val="center"/>
            <w:hideMark/>
          </w:tcPr>
          <w:p w14:paraId="15490833" w14:textId="6E58B236" w:rsidR="00FE794D" w:rsidRPr="00C55E15" w:rsidRDefault="00FE794D" w:rsidP="00546866">
            <w:pPr>
              <w:pStyle w:val="TableHeadings"/>
            </w:pPr>
            <w:r w:rsidRPr="00C55E15">
              <w:t>Parameter</w:t>
            </w:r>
            <w:r w:rsidR="005C4E3A">
              <w:t xml:space="preserve"> - Method</w:t>
            </w:r>
          </w:p>
        </w:tc>
        <w:tc>
          <w:tcPr>
            <w:tcW w:w="1394" w:type="pct"/>
            <w:shd w:val="clear" w:color="auto" w:fill="D9D9D9" w:themeFill="background1" w:themeFillShade="D9"/>
            <w:vAlign w:val="center"/>
            <w:hideMark/>
          </w:tcPr>
          <w:p w14:paraId="2DCC445A" w14:textId="12210585" w:rsidR="00FE794D" w:rsidRPr="00C55E15" w:rsidRDefault="00FE794D" w:rsidP="001100C9">
            <w:pPr>
              <w:pStyle w:val="TableHeadings"/>
            </w:pPr>
            <w:r w:rsidRPr="00C55E15">
              <w:t>Units</w:t>
            </w:r>
          </w:p>
        </w:tc>
        <w:tc>
          <w:tcPr>
            <w:tcW w:w="967" w:type="pct"/>
            <w:shd w:val="clear" w:color="auto" w:fill="D9D9D9" w:themeFill="background1" w:themeFillShade="D9"/>
            <w:vAlign w:val="center"/>
            <w:hideMark/>
          </w:tcPr>
          <w:p w14:paraId="1066F08A" w14:textId="17DD8BE5" w:rsidR="00FE794D" w:rsidRPr="00C55E15" w:rsidRDefault="00FE794D" w:rsidP="00546866">
            <w:pPr>
              <w:pStyle w:val="TableHeadings"/>
            </w:pPr>
            <w:r w:rsidRPr="00C55E15">
              <w:t>Accuracy</w:t>
            </w:r>
            <w:r w:rsidRPr="00C55E15">
              <w:rPr>
                <w:vertAlign w:val="superscript"/>
              </w:rPr>
              <w:t>1</w:t>
            </w:r>
            <w:r w:rsidRPr="00C55E15">
              <w:t> (+/-)</w:t>
            </w:r>
          </w:p>
        </w:tc>
        <w:tc>
          <w:tcPr>
            <w:tcW w:w="1008" w:type="pct"/>
            <w:shd w:val="clear" w:color="auto" w:fill="D9D9D9" w:themeFill="background1" w:themeFillShade="D9"/>
            <w:vAlign w:val="center"/>
            <w:hideMark/>
          </w:tcPr>
          <w:p w14:paraId="58268851" w14:textId="294C9C18" w:rsidR="00FE794D" w:rsidRPr="00C55E15" w:rsidRDefault="00FE794D" w:rsidP="00546866">
            <w:pPr>
              <w:pStyle w:val="TableHeadings"/>
            </w:pPr>
            <w:r w:rsidRPr="00C55E15">
              <w:t>Overall Precision</w:t>
            </w:r>
            <w:r w:rsidRPr="00C55E15">
              <w:rPr>
                <w:vertAlign w:val="superscript"/>
              </w:rPr>
              <w:t>2</w:t>
            </w:r>
            <w:r w:rsidRPr="00C55E15">
              <w:t> (RPD)</w:t>
            </w:r>
          </w:p>
        </w:tc>
        <w:tc>
          <w:tcPr>
            <w:tcW w:w="1173" w:type="pct"/>
            <w:shd w:val="clear" w:color="auto" w:fill="D9D9D9" w:themeFill="background1" w:themeFillShade="D9"/>
            <w:vAlign w:val="center"/>
            <w:hideMark/>
          </w:tcPr>
          <w:p w14:paraId="4AE5C1EA" w14:textId="7BA0E215" w:rsidR="00FE794D" w:rsidRPr="00C55E15" w:rsidRDefault="00FE794D" w:rsidP="00546866">
            <w:pPr>
              <w:pStyle w:val="TableHeadings"/>
            </w:pPr>
            <w:r w:rsidRPr="00C55E15">
              <w:t>Approx.</w:t>
            </w:r>
            <w:r w:rsidR="00546866" w:rsidRPr="00C55E15">
              <w:t xml:space="preserve"> </w:t>
            </w:r>
            <w:r w:rsidR="00546866" w:rsidRPr="00C55E15">
              <w:br/>
            </w:r>
            <w:r w:rsidRPr="00C55E15">
              <w:t>Expected Range</w:t>
            </w:r>
            <w:r w:rsidRPr="00C55E15">
              <w:rPr>
                <w:vertAlign w:val="superscript"/>
              </w:rPr>
              <w:t>3</w:t>
            </w:r>
          </w:p>
        </w:tc>
      </w:tr>
      <w:tr w:rsidR="00546866" w:rsidRPr="00C55E15" w14:paraId="7A48BA22" w14:textId="77777777" w:rsidTr="008D5CEB">
        <w:tc>
          <w:tcPr>
            <w:tcW w:w="458" w:type="pct"/>
            <w:shd w:val="clear" w:color="auto" w:fill="auto"/>
            <w:hideMark/>
          </w:tcPr>
          <w:p w14:paraId="68F2AA3E" w14:textId="221822DE" w:rsidR="00FE794D" w:rsidRPr="005315BA" w:rsidDel="3FE6CCCE" w:rsidRDefault="3FE6CCCE" w:rsidP="00CD02F2">
            <w:pPr>
              <w:pStyle w:val="TableText"/>
              <w:rPr>
                <w:rFonts w:asciiTheme="minorHAnsi" w:hAnsiTheme="minorHAnsi"/>
                <w:vanish/>
                <w:szCs w:val="22"/>
              </w:rPr>
            </w:pPr>
            <w:r w:rsidRPr="005315BA">
              <w:rPr>
                <w:rFonts w:asciiTheme="minorHAnsi" w:eastAsia="Courier New" w:hAnsiTheme="minorHAnsi" w:cs="Courier New"/>
                <w:szCs w:val="22"/>
              </w:rPr>
              <w:t xml:space="preserve">+++FOR parameter IN </w:t>
            </w:r>
            <w:proofErr w:type="spellStart"/>
            <w:proofErr w:type="gramStart"/>
            <w:r w:rsidRPr="005315BA">
              <w:rPr>
                <w:rFonts w:asciiTheme="minorHAnsi" w:eastAsia="Courier New" w:hAnsiTheme="minorHAnsi" w:cs="Courier New"/>
                <w:szCs w:val="22"/>
              </w:rPr>
              <w:t>parameters.filter</w:t>
            </w:r>
            <w:proofErr w:type="spellEnd"/>
            <w:proofErr w:type="gramEnd"/>
            <w:r w:rsidRPr="005315BA">
              <w:rPr>
                <w:rFonts w:asciiTheme="minorHAnsi" w:eastAsia="Courier New" w:hAnsiTheme="minorHAnsi" w:cs="Courier New"/>
                <w:szCs w:val="22"/>
              </w:rPr>
              <w:t xml:space="preserve">((param) =&gt; </w:t>
            </w:r>
            <w:proofErr w:type="spellStart"/>
            <w:r w:rsidRPr="005315BA">
              <w:rPr>
                <w:rFonts w:asciiTheme="minorHAnsi" w:eastAsia="Courier New" w:hAnsiTheme="minorHAnsi" w:cs="Courier New"/>
                <w:szCs w:val="22"/>
              </w:rPr>
              <w:t>param.monitoringCategory</w:t>
            </w:r>
            <w:proofErr w:type="spellEnd"/>
            <w:r w:rsidRPr="005315BA">
              <w:rPr>
                <w:rFonts w:asciiTheme="minorHAnsi" w:eastAsia="Courier New" w:hAnsiTheme="minorHAnsi" w:cs="Courier New"/>
                <w:szCs w:val="22"/>
              </w:rPr>
              <w:t xml:space="preserve"> === '</w:t>
            </w:r>
            <w:r w:rsidR="16BFD4AA" w:rsidRPr="005315BA">
              <w:rPr>
                <w:rFonts w:asciiTheme="minorHAnsi" w:eastAsia="Courier New" w:hAnsiTheme="minorHAnsi" w:cs="Courier New"/>
                <w:szCs w:val="22"/>
              </w:rPr>
              <w:t>S</w:t>
            </w:r>
            <w:r w:rsidR="3BCA143A" w:rsidRPr="005315BA">
              <w:rPr>
                <w:rFonts w:asciiTheme="minorHAnsi" w:eastAsia="Courier New" w:hAnsiTheme="minorHAnsi" w:cs="Courier New"/>
                <w:szCs w:val="22"/>
              </w:rPr>
              <w:t>alt</w:t>
            </w:r>
            <w:r w:rsidRPr="005315BA">
              <w:rPr>
                <w:rFonts w:asciiTheme="minorHAnsi" w:eastAsia="Courier New" w:hAnsiTheme="minorHAnsi" w:cs="Courier New"/>
                <w:szCs w:val="22"/>
              </w:rPr>
              <w:t>water Water Quality')+++</w:t>
            </w:r>
          </w:p>
        </w:tc>
        <w:tc>
          <w:tcPr>
            <w:tcW w:w="1394" w:type="pct"/>
            <w:shd w:val="clear" w:color="auto" w:fill="auto"/>
            <w:hideMark/>
          </w:tcPr>
          <w:p w14:paraId="18E89D03" w14:textId="4785DE8F" w:rsidR="00FE794D" w:rsidRPr="005315BA" w:rsidDel="3FE6CCCE" w:rsidRDefault="00FE794D" w:rsidP="00CD02F2">
            <w:pPr>
              <w:pStyle w:val="TableText"/>
              <w:jc w:val="center"/>
              <w:rPr>
                <w:rFonts w:asciiTheme="minorHAnsi" w:hAnsiTheme="minorHAnsi"/>
                <w:vanish/>
                <w:szCs w:val="22"/>
              </w:rPr>
            </w:pPr>
          </w:p>
        </w:tc>
        <w:tc>
          <w:tcPr>
            <w:tcW w:w="967" w:type="pct"/>
            <w:shd w:val="clear" w:color="auto" w:fill="auto"/>
            <w:vAlign w:val="center"/>
            <w:hideMark/>
          </w:tcPr>
          <w:p w14:paraId="4AE9538F" w14:textId="4785DE8F" w:rsidR="00FE794D" w:rsidRPr="005315BA"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5FC0E80E" w14:textId="4785DE8F" w:rsidR="00FE794D" w:rsidRPr="005315BA"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01C0CE24" w14:textId="4785DE8F" w:rsidR="00FE794D" w:rsidRPr="005315BA" w:rsidDel="3FE6CCCE" w:rsidRDefault="00FE794D" w:rsidP="00CD02F2">
            <w:pPr>
              <w:pStyle w:val="TableText"/>
              <w:jc w:val="center"/>
              <w:rPr>
                <w:rFonts w:asciiTheme="minorHAnsi" w:hAnsiTheme="minorHAnsi"/>
                <w:vanish/>
                <w:szCs w:val="22"/>
              </w:rPr>
            </w:pPr>
          </w:p>
        </w:tc>
      </w:tr>
      <w:tr w:rsidR="00546866" w:rsidRPr="00C55E15" w14:paraId="78229133" w14:textId="77777777" w:rsidTr="008D5CEB">
        <w:tc>
          <w:tcPr>
            <w:tcW w:w="458" w:type="pct"/>
            <w:shd w:val="clear" w:color="auto" w:fill="auto"/>
            <w:hideMark/>
          </w:tcPr>
          <w:p w14:paraId="5AC087A4" w14:textId="315619ED" w:rsidR="00FE794D" w:rsidRPr="005315BA" w:rsidDel="3FE6CCCE" w:rsidRDefault="3FE6CCCE" w:rsidP="00CD02F2">
            <w:pPr>
              <w:pStyle w:val="TableText"/>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w:t>
            </w:r>
            <w:r w:rsidR="00611C20" w:rsidRPr="005315BA">
              <w:rPr>
                <w:rFonts w:asciiTheme="minorHAnsi" w:eastAsia="Courier New" w:hAnsiTheme="minorHAnsi" w:cs="Courier New"/>
                <w:szCs w:val="22"/>
              </w:rPr>
              <w:t>.label</w:t>
            </w:r>
            <w:proofErr w:type="spellEnd"/>
            <w:proofErr w:type="gramEnd"/>
            <w:r w:rsidRPr="005315BA">
              <w:rPr>
                <w:rFonts w:asciiTheme="minorHAnsi" w:eastAsia="Courier New" w:hAnsiTheme="minorHAnsi" w:cs="Courier New"/>
                <w:szCs w:val="22"/>
              </w:rPr>
              <w:t>+++</w:t>
            </w:r>
          </w:p>
        </w:tc>
        <w:tc>
          <w:tcPr>
            <w:tcW w:w="1394" w:type="pct"/>
            <w:shd w:val="clear" w:color="auto" w:fill="auto"/>
            <w:hideMark/>
          </w:tcPr>
          <w:p w14:paraId="3AF87274"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parameter.units</w:t>
            </w:r>
            <w:proofErr w:type="spellEnd"/>
            <w:proofErr w:type="gramEnd"/>
            <w:r w:rsidRPr="005315BA">
              <w:rPr>
                <w:rFonts w:asciiTheme="minorHAnsi" w:eastAsia="Courier New" w:hAnsiTheme="minorHAnsi" w:cs="Courier New"/>
                <w:szCs w:val="22"/>
              </w:rPr>
              <w:t>+++</w:t>
            </w:r>
          </w:p>
        </w:tc>
        <w:tc>
          <w:tcPr>
            <w:tcW w:w="967" w:type="pct"/>
            <w:shd w:val="clear" w:color="auto" w:fill="auto"/>
            <w:vAlign w:val="center"/>
            <w:hideMark/>
          </w:tcPr>
          <w:p w14:paraId="3A698E57"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parameter.accuracy</w:t>
            </w:r>
            <w:proofErr w:type="spellEnd"/>
            <w:proofErr w:type="gramEnd"/>
            <w:r w:rsidRPr="005315BA">
              <w:rPr>
                <w:rFonts w:asciiTheme="minorHAnsi" w:eastAsia="Courier New" w:hAnsiTheme="minorHAnsi" w:cs="Courier New"/>
                <w:szCs w:val="22"/>
              </w:rPr>
              <w:t>+++</w:t>
            </w:r>
          </w:p>
        </w:tc>
        <w:tc>
          <w:tcPr>
            <w:tcW w:w="1008" w:type="pct"/>
            <w:shd w:val="clear" w:color="auto" w:fill="auto"/>
            <w:hideMark/>
          </w:tcPr>
          <w:p w14:paraId="2C3A0532"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parameter.precision</w:t>
            </w:r>
            <w:proofErr w:type="spellEnd"/>
            <w:proofErr w:type="gramEnd"/>
            <w:r w:rsidRPr="005315BA">
              <w:rPr>
                <w:rFonts w:asciiTheme="minorHAnsi" w:eastAsia="Courier New" w:hAnsiTheme="minorHAnsi" w:cs="Courier New"/>
                <w:szCs w:val="22"/>
              </w:rPr>
              <w:t>+++</w:t>
            </w:r>
          </w:p>
        </w:tc>
        <w:tc>
          <w:tcPr>
            <w:tcW w:w="1173" w:type="pct"/>
            <w:shd w:val="clear" w:color="auto" w:fill="auto"/>
            <w:hideMark/>
          </w:tcPr>
          <w:p w14:paraId="56963C7E" w14:textId="4785DE8F" w:rsidR="00FE794D" w:rsidRPr="005315BA" w:rsidDel="3FE6CCCE" w:rsidRDefault="3FE6CCCE" w:rsidP="00CD02F2">
            <w:pPr>
              <w:pStyle w:val="TableText"/>
              <w:jc w:val="center"/>
              <w:rPr>
                <w:rFonts w:asciiTheme="minorHAnsi" w:hAnsiTheme="minorHAnsi"/>
                <w:vanish/>
                <w:szCs w:val="22"/>
              </w:rPr>
            </w:pPr>
            <w:r w:rsidRPr="005315BA">
              <w:rPr>
                <w:rFonts w:asciiTheme="minorHAnsi" w:eastAsia="Courier New" w:hAnsiTheme="minorHAnsi" w:cs="Courier New"/>
                <w:szCs w:val="22"/>
              </w:rPr>
              <w:t>+++</w:t>
            </w:r>
            <w:r w:rsidRPr="005315BA">
              <w:rPr>
                <w:rFonts w:asciiTheme="minorHAnsi" w:eastAsia="Courier New" w:hAnsiTheme="minorHAnsi" w:cs="Courier New"/>
                <w:b/>
                <w:bCs/>
                <w:szCs w:val="22"/>
              </w:rPr>
              <w:t xml:space="preserve"> INS $</w:t>
            </w:r>
            <w:proofErr w:type="spellStart"/>
            <w:proofErr w:type="gramStart"/>
            <w:r w:rsidRPr="005315BA">
              <w:rPr>
                <w:rFonts w:asciiTheme="minorHAnsi" w:eastAsia="Courier New" w:hAnsiTheme="minorHAnsi" w:cs="Courier New"/>
                <w:szCs w:val="22"/>
              </w:rPr>
              <w:t>parameter.expectedRange</w:t>
            </w:r>
            <w:proofErr w:type="spellEnd"/>
            <w:proofErr w:type="gramEnd"/>
            <w:r w:rsidRPr="005315BA">
              <w:rPr>
                <w:rFonts w:asciiTheme="minorHAnsi" w:eastAsia="Courier New" w:hAnsiTheme="minorHAnsi" w:cs="Courier New"/>
                <w:szCs w:val="22"/>
              </w:rPr>
              <w:t>+++</w:t>
            </w:r>
          </w:p>
        </w:tc>
      </w:tr>
      <w:tr w:rsidR="00546866" w:rsidRPr="00C55E15" w14:paraId="1F38BC33" w14:textId="77777777" w:rsidTr="00FB4E68">
        <w:tc>
          <w:tcPr>
            <w:tcW w:w="458" w:type="pct"/>
            <w:shd w:val="clear" w:color="auto" w:fill="auto"/>
            <w:hideMark/>
          </w:tcPr>
          <w:p w14:paraId="1E09E9B4" w14:textId="4785DE8F" w:rsidR="00FE794D" w:rsidRPr="005315BA" w:rsidDel="3FE6CCCE" w:rsidRDefault="3FE6CCCE" w:rsidP="00CD02F2">
            <w:pPr>
              <w:pStyle w:val="TableText"/>
              <w:rPr>
                <w:rFonts w:asciiTheme="minorHAnsi" w:hAnsiTheme="minorHAnsi"/>
                <w:vanish/>
                <w:szCs w:val="22"/>
              </w:rPr>
            </w:pPr>
            <w:r w:rsidRPr="005315BA">
              <w:rPr>
                <w:rFonts w:asciiTheme="minorHAnsi" w:hAnsiTheme="minorHAnsi" w:cs="Courier New"/>
                <w:szCs w:val="22"/>
              </w:rPr>
              <w:t>+++END-FOR parameter +++</w:t>
            </w:r>
          </w:p>
        </w:tc>
        <w:tc>
          <w:tcPr>
            <w:tcW w:w="1394" w:type="pct"/>
            <w:shd w:val="clear" w:color="auto" w:fill="auto"/>
            <w:hideMark/>
          </w:tcPr>
          <w:p w14:paraId="22F20AAA" w14:textId="4785DE8F" w:rsidR="00FE794D" w:rsidRPr="005315BA" w:rsidDel="3FE6CCCE" w:rsidRDefault="00FE794D" w:rsidP="00CD02F2">
            <w:pPr>
              <w:pStyle w:val="TableText"/>
              <w:jc w:val="center"/>
              <w:rPr>
                <w:rFonts w:asciiTheme="minorHAnsi" w:hAnsiTheme="minorHAnsi"/>
                <w:vanish/>
                <w:szCs w:val="22"/>
              </w:rPr>
            </w:pPr>
          </w:p>
        </w:tc>
        <w:tc>
          <w:tcPr>
            <w:tcW w:w="967" w:type="pct"/>
            <w:shd w:val="clear" w:color="auto" w:fill="auto"/>
            <w:hideMark/>
          </w:tcPr>
          <w:p w14:paraId="52371E4F" w14:textId="4785DE8F" w:rsidR="00FE794D" w:rsidRPr="005315BA" w:rsidDel="3FE6CCCE" w:rsidRDefault="00FE794D" w:rsidP="00CD02F2">
            <w:pPr>
              <w:pStyle w:val="TableText"/>
              <w:jc w:val="center"/>
              <w:rPr>
                <w:rFonts w:asciiTheme="minorHAnsi" w:hAnsiTheme="minorHAnsi"/>
                <w:vanish/>
                <w:szCs w:val="22"/>
              </w:rPr>
            </w:pPr>
          </w:p>
        </w:tc>
        <w:tc>
          <w:tcPr>
            <w:tcW w:w="1008" w:type="pct"/>
            <w:shd w:val="clear" w:color="auto" w:fill="auto"/>
            <w:hideMark/>
          </w:tcPr>
          <w:p w14:paraId="4BF9A4E9" w14:textId="4785DE8F" w:rsidR="00FE794D" w:rsidRPr="005315BA" w:rsidDel="3FE6CCCE" w:rsidRDefault="00FE794D" w:rsidP="00CD02F2">
            <w:pPr>
              <w:pStyle w:val="TableText"/>
              <w:jc w:val="center"/>
              <w:rPr>
                <w:rFonts w:asciiTheme="minorHAnsi" w:hAnsiTheme="minorHAnsi"/>
                <w:vanish/>
                <w:szCs w:val="22"/>
              </w:rPr>
            </w:pPr>
          </w:p>
        </w:tc>
        <w:tc>
          <w:tcPr>
            <w:tcW w:w="1173" w:type="pct"/>
            <w:shd w:val="clear" w:color="auto" w:fill="auto"/>
            <w:hideMark/>
          </w:tcPr>
          <w:p w14:paraId="372870CE" w14:textId="4785DE8F" w:rsidR="00FE794D" w:rsidRPr="005315BA" w:rsidDel="3FE6CCCE" w:rsidRDefault="00FE794D" w:rsidP="00CD02F2">
            <w:pPr>
              <w:pStyle w:val="TableText"/>
              <w:jc w:val="center"/>
              <w:rPr>
                <w:rFonts w:asciiTheme="minorHAnsi" w:hAnsiTheme="minorHAnsi"/>
                <w:vanish/>
                <w:szCs w:val="22"/>
              </w:rPr>
            </w:pPr>
          </w:p>
        </w:tc>
      </w:tr>
    </w:tbl>
    <w:p w14:paraId="0C8716D7" w14:textId="77777777" w:rsidR="00FE794D" w:rsidRPr="00834B66" w:rsidRDefault="00FE794D" w:rsidP="00DC5384">
      <w:pPr>
        <w:pStyle w:val="TableFootnotes"/>
        <w:rPr>
          <w:rFonts w:ascii="Segoe UI" w:hAnsi="Segoe UI" w:cs="Segoe UI"/>
        </w:rPr>
      </w:pPr>
      <w:r w:rsidRPr="00834B66">
        <w:rPr>
          <w:sz w:val="14"/>
          <w:szCs w:val="14"/>
          <w:vertAlign w:val="superscript"/>
        </w:rPr>
        <w:t>1</w:t>
      </w:r>
      <w:r w:rsidRPr="00834B66">
        <w:t>“General” accuracy objectives are estimates assuming a true value is known and could be tested; all analytical accuracy objectives (i.e. for samples) include non-detectable concentration in ambient field blanks. </w:t>
      </w:r>
    </w:p>
    <w:p w14:paraId="3583FB31" w14:textId="77777777" w:rsidR="00FE794D" w:rsidRPr="00834B66" w:rsidRDefault="00FE794D" w:rsidP="00DC5384">
      <w:pPr>
        <w:pStyle w:val="TableFootnotes"/>
        <w:rPr>
          <w:rFonts w:ascii="Segoe UI" w:hAnsi="Segoe UI" w:cs="Segoe UI"/>
        </w:rPr>
      </w:pPr>
      <w:r w:rsidRPr="00834B66">
        <w:rPr>
          <w:sz w:val="14"/>
          <w:szCs w:val="14"/>
          <w:vertAlign w:val="superscript"/>
        </w:rPr>
        <w:t>2</w:t>
      </w:r>
      <w:r w:rsidRPr="00834B66">
        <w:t> For analytical samples, the objective for overall precision is typically based on the relative percent difference (RPD) of co-located, simultaneous duplicates </w:t>
      </w:r>
    </w:p>
    <w:p w14:paraId="23484C69" w14:textId="77777777" w:rsidR="00FE794D" w:rsidRPr="00834B66" w:rsidRDefault="00FE794D" w:rsidP="00DC5384">
      <w:pPr>
        <w:pStyle w:val="TableFootnotes"/>
        <w:rPr>
          <w:rFonts w:ascii="Segoe UI" w:hAnsi="Segoe UI" w:cs="Segoe UI"/>
        </w:rPr>
      </w:pPr>
      <w:r w:rsidRPr="00834B66">
        <w:rPr>
          <w:sz w:val="14"/>
          <w:szCs w:val="14"/>
          <w:vertAlign w:val="superscript"/>
        </w:rPr>
        <w:t>3</w:t>
      </w:r>
      <w:r w:rsidRPr="00834B66">
        <w:t> Ranges may vary from proposed. Consult your laboratory and scientific advisory committee and insert the appropriate range for your specific study. </w:t>
      </w:r>
    </w:p>
    <w:p w14:paraId="27A8282B" w14:textId="77777777" w:rsidR="00FE794D" w:rsidRPr="00834B66" w:rsidRDefault="00FE794D" w:rsidP="00DC5384">
      <w:pPr>
        <w:pStyle w:val="TableFootnotes"/>
        <w:rPr>
          <w:rFonts w:ascii="Segoe UI" w:hAnsi="Segoe UI"/>
        </w:rPr>
      </w:pPr>
      <w:r w:rsidRPr="00834B66">
        <w:t>MDL = Method Detection Limit (Lab) </w:t>
      </w:r>
    </w:p>
    <w:p w14:paraId="7919D328" w14:textId="77777777" w:rsidR="00FE794D" w:rsidRPr="00834B66" w:rsidRDefault="00FE794D" w:rsidP="00DC5384">
      <w:pPr>
        <w:pStyle w:val="TableFootnotes"/>
        <w:rPr>
          <w:rFonts w:ascii="Segoe UI" w:hAnsi="Segoe UI"/>
        </w:rPr>
      </w:pPr>
      <w:r w:rsidRPr="00834B66">
        <w:t>RDL = Reporting Detection Limit (Lab) </w:t>
      </w:r>
    </w:p>
    <w:p w14:paraId="6EC6A80E" w14:textId="3F304CE0" w:rsidR="00FE794D" w:rsidRPr="00DC5384" w:rsidRDefault="00FE794D" w:rsidP="00DC5384"/>
    <w:p w14:paraId="562A0B1C" w14:textId="5C46D5DF" w:rsidR="00FE794D" w:rsidRPr="00D32E49" w:rsidRDefault="00D32E49" w:rsidP="00D32E49">
      <w:pPr>
        <w:autoSpaceDE w:val="0"/>
        <w:autoSpaceDN w:val="0"/>
        <w:spacing w:before="40" w:after="40"/>
        <w:rPr>
          <w:rFonts w:ascii="Courier New" w:hAnsi="Courier New" w:cs="Courier New"/>
          <w:color w:val="000000"/>
          <w:sz w:val="24"/>
          <w:szCs w:val="24"/>
        </w:rPr>
      </w:pPr>
      <w:bookmarkStart w:id="61" w:name="_Hlk19877951"/>
      <w:r w:rsidRPr="008A1454">
        <w:rPr>
          <w:rFonts w:ascii="Courier New" w:hAnsi="Courier New" w:cs="Courier New"/>
          <w:color w:val="000000"/>
          <w:sz w:val="24"/>
          <w:szCs w:val="24"/>
        </w:rPr>
        <w:t>+++END-IF+++</w:t>
      </w:r>
    </w:p>
    <w:p w14:paraId="25F90BE9" w14:textId="77777777" w:rsidR="00FE794D" w:rsidRPr="00345AFB" w:rsidRDefault="00FE794D" w:rsidP="00FE794D">
      <w:pPr>
        <w:pStyle w:val="Heading2"/>
      </w:pPr>
      <w:bookmarkStart w:id="62" w:name="_Toc24105963"/>
      <w:bookmarkEnd w:id="61"/>
      <w:r w:rsidRPr="260C65CB">
        <w:t>A8</w:t>
      </w:r>
      <w:r>
        <w:tab/>
      </w:r>
      <w:r w:rsidRPr="260C65CB">
        <w:t>T</w:t>
      </w:r>
      <w:r>
        <w:t>raining Requirements</w:t>
      </w:r>
      <w:bookmarkEnd w:id="62"/>
    </w:p>
    <w:p w14:paraId="5E4AC235" w14:textId="469C3186" w:rsidR="00FE794D" w:rsidRPr="006C0A13" w:rsidRDefault="623FE806" w:rsidP="623FE806">
      <w:pPr>
        <w:pStyle w:val="BodyText"/>
        <w:rPr>
          <w:rFonts w:ascii="Times New Roman" w:hAnsi="Times New Roman"/>
          <w:i/>
          <w:iCs/>
          <w:color w:val="00B050"/>
        </w:rPr>
      </w:pPr>
      <w:r>
        <w:t>Training on all aspects of project data collection and management will be provided to project participants and will be documented—including trainer(s), dates of training, and subject matter—in a Training Log.</w:t>
      </w:r>
    </w:p>
    <w:p w14:paraId="03B18D19" w14:textId="3098F1A1" w:rsidR="00FE794D" w:rsidRPr="00F87CE1" w:rsidRDefault="00FE794D" w:rsidP="00DC5384">
      <w:pPr>
        <w:pStyle w:val="BodyText"/>
      </w:pPr>
      <w:r w:rsidRPr="36E9B4CF">
        <w:t xml:space="preserve">All members of the project team </w:t>
      </w:r>
      <w:r w:rsidRPr="00F87CE1">
        <w:t xml:space="preserve">will be required to attend training/workshops appropriate to the type of monitoring they will conduct. The </w:t>
      </w:r>
      <w:r w:rsidR="00A650C4">
        <w:t>P</w:t>
      </w:r>
      <w:r w:rsidRPr="00F87CE1">
        <w:t xml:space="preserve">roject </w:t>
      </w:r>
      <w:r w:rsidR="00A650C4">
        <w:t>M</w:t>
      </w:r>
      <w:r w:rsidRPr="00F87CE1">
        <w:t xml:space="preserve">anager </w:t>
      </w:r>
      <w:r w:rsidR="00A650C4">
        <w:t>shall</w:t>
      </w:r>
      <w:r w:rsidRPr="00F87CE1">
        <w:t xml:space="preserve"> ensure that volunteers receive appropriate training by organizing and conducting workshops (securing the services of expert trainers as needed) and/or arranging for volunteers to be trained at workshops held by other qualified personnel or organizations. </w:t>
      </w:r>
    </w:p>
    <w:p w14:paraId="0CD67DAA" w14:textId="7D6B3836" w:rsidR="00FE794D" w:rsidRPr="00365823" w:rsidRDefault="00FE794D" w:rsidP="00DC5384">
      <w:pPr>
        <w:pStyle w:val="BodyText"/>
      </w:pPr>
      <w:r w:rsidRPr="00F87CE1">
        <w:t xml:space="preserve">The </w:t>
      </w:r>
      <w:r w:rsidR="00A650C4">
        <w:t>p</w:t>
      </w:r>
      <w:r w:rsidRPr="00F87CE1">
        <w:t xml:space="preserve">roject </w:t>
      </w:r>
      <w:r>
        <w:t>m</w:t>
      </w:r>
      <w:r w:rsidRPr="00F87CE1">
        <w:t>anager enters training data into the project database and records the following information: subject matter (</w:t>
      </w:r>
      <w:r w:rsidRPr="36E9B4CF">
        <w:t>i.e.</w:t>
      </w:r>
      <w:r>
        <w:t>,</w:t>
      </w:r>
      <w:r w:rsidRPr="36E9B4CF">
        <w:t xml:space="preserve"> what type of monitoring and procedures are covered), training course title, type of training materials, date and agenda, name and qualification of trainers, and names of participants trained.</w:t>
      </w:r>
      <w:r>
        <w:t xml:space="preserve"> </w:t>
      </w:r>
      <w:r w:rsidRPr="36E9B4CF">
        <w:t xml:space="preserve">Volunteers shall be trained in monitoring protocols and be able to document pertinent environmental data for the evaluation site. </w:t>
      </w:r>
      <w:r w:rsidR="00A650C4">
        <w:t xml:space="preserve">Project-specific training activities are included as an attached </w:t>
      </w:r>
      <w:r w:rsidR="2B9CF4E6">
        <w:t>form</w:t>
      </w:r>
      <w:r w:rsidR="00A650C4">
        <w:t>.</w:t>
      </w:r>
    </w:p>
    <w:p w14:paraId="53001CBA" w14:textId="3BB5A948" w:rsidR="00FE794D" w:rsidRPr="00345AFB" w:rsidRDefault="623FE806" w:rsidP="00DC5384">
      <w:pPr>
        <w:pStyle w:val="BodyText"/>
      </w:pPr>
      <w:r>
        <w:t>All training participants will be documented on a Trainee Check-in Form (attached), with documentation in a final report.</w:t>
      </w:r>
    </w:p>
    <w:p w14:paraId="3658C4CA" w14:textId="5167BB1F" w:rsidR="00FE794D" w:rsidRDefault="00FE794D" w:rsidP="00FE794D">
      <w:pPr>
        <w:pStyle w:val="Heading2"/>
      </w:pPr>
      <w:bookmarkStart w:id="63" w:name="_Toc24105964"/>
      <w:r w:rsidRPr="260C65CB">
        <w:t>A9</w:t>
      </w:r>
      <w:r>
        <w:tab/>
      </w:r>
      <w:r w:rsidRPr="260C65CB">
        <w:t>D</w:t>
      </w:r>
      <w:r>
        <w:t>ocumentation and Records</w:t>
      </w:r>
      <w:bookmarkEnd w:id="63"/>
    </w:p>
    <w:p w14:paraId="13827765" w14:textId="77777777" w:rsidR="00D14DE4" w:rsidRPr="006C0A13" w:rsidRDefault="00D14DE4" w:rsidP="00D14DE4">
      <w:pPr>
        <w:pStyle w:val="BodyText"/>
      </w:pPr>
    </w:p>
    <w:p w14:paraId="51E7960F" w14:textId="66649F63" w:rsidR="00FE794D" w:rsidRDefault="00D14DE4" w:rsidP="00D14DE4">
      <w:pPr>
        <w:pStyle w:val="Heading3"/>
      </w:pPr>
      <w:bookmarkStart w:id="64" w:name="_Toc2006255"/>
      <w:bookmarkStart w:id="65" w:name="_Toc24105965"/>
      <w:r>
        <w:t>A9.1</w:t>
      </w:r>
      <w:r>
        <w:tab/>
      </w:r>
      <w:r w:rsidR="00FE794D">
        <w:t>Documentation</w:t>
      </w:r>
      <w:bookmarkEnd w:id="64"/>
      <w:bookmarkEnd w:id="65"/>
    </w:p>
    <w:p w14:paraId="3C74945E" w14:textId="09216311" w:rsidR="00FE794D" w:rsidDel="0930168F" w:rsidRDefault="520F77F9" w:rsidP="00F43267">
      <w:pPr>
        <w:pStyle w:val="BodyText"/>
        <w:rPr>
          <w:b/>
        </w:rPr>
      </w:pPr>
      <w:r>
        <w:t>Initially, all data will be recorded onto established data forms. All data collection notes will be made in permanent ink, initialed, and dated, and no erasures or obliterations will be made. Completed Field Data Forms, Sampling Logs, or other types of hand-entered data will be signed and dated by the individual entering the data. Data will be recorded electronically onto computer storage media. Direct-entry and electronic data entries will indicate the person collecting or entering the data. Secondary data used will be documented in the Secondary Data Form, attached. The table below details record handling procedures for this project.</w:t>
      </w:r>
    </w:p>
    <w:p w14:paraId="668CD63D" w14:textId="0ADD6DFC" w:rsidR="00FE794D" w:rsidRPr="00E95573" w:rsidRDefault="001100C9" w:rsidP="001100C9">
      <w:pPr>
        <w:pStyle w:val="TableTitle"/>
      </w:pPr>
      <w:bookmarkStart w:id="66" w:name="_Toc24070763"/>
      <w:r>
        <w:t>Table</w:t>
      </w:r>
      <w:r w:rsidR="006F5666">
        <w:t xml:space="preserve"> A9.</w:t>
      </w:r>
      <w:fldSimple w:instr=" SEQ Table \* ARABIC \r 1 ">
        <w:r w:rsidR="00CF2564" w:rsidRPr="002231A8">
          <w:t>1</w:t>
        </w:r>
      </w:fldSimple>
      <w:r w:rsidR="006F5666">
        <w:t xml:space="preserve">. </w:t>
      </w:r>
      <w:r w:rsidR="00FE794D" w:rsidRPr="00E95573">
        <w:t>Record Handling Procedures</w:t>
      </w:r>
      <w:bookmarkEnd w:id="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618"/>
        <w:gridCol w:w="5670"/>
      </w:tblGrid>
      <w:tr w:rsidR="00FE794D" w:rsidRPr="00C55E15" w14:paraId="1F6AA873" w14:textId="77777777" w:rsidTr="00ED34F3">
        <w:trPr>
          <w:tblHeader/>
        </w:trPr>
        <w:tc>
          <w:tcPr>
            <w:tcW w:w="3618" w:type="dxa"/>
            <w:shd w:val="clear" w:color="auto" w:fill="D9D9D9" w:themeFill="background1" w:themeFillShade="D9"/>
          </w:tcPr>
          <w:p w14:paraId="6021C8B8" w14:textId="77777777" w:rsidR="00FE794D" w:rsidRPr="00C55E15" w:rsidRDefault="00FE794D" w:rsidP="00654819">
            <w:pPr>
              <w:pStyle w:val="TableHeadings"/>
            </w:pPr>
            <w:r w:rsidRPr="00C55E15">
              <w:t>Activity</w:t>
            </w:r>
          </w:p>
        </w:tc>
        <w:tc>
          <w:tcPr>
            <w:tcW w:w="5670" w:type="dxa"/>
            <w:shd w:val="clear" w:color="auto" w:fill="D9D9D9" w:themeFill="background1" w:themeFillShade="D9"/>
          </w:tcPr>
          <w:p w14:paraId="0B1E2B2A" w14:textId="3273962C" w:rsidR="00FE794D" w:rsidRPr="00C55E15" w:rsidRDefault="439765CD" w:rsidP="00654819">
            <w:pPr>
              <w:pStyle w:val="TableHeadings"/>
            </w:pPr>
            <w:r w:rsidRPr="00C55E15">
              <w:t>Details</w:t>
            </w:r>
          </w:p>
        </w:tc>
      </w:tr>
      <w:tr w:rsidR="00B545C0" w:rsidRPr="00C55E15" w14:paraId="6811FD44" w14:textId="77777777" w:rsidTr="439765CD">
        <w:tc>
          <w:tcPr>
            <w:tcW w:w="3618" w:type="dxa"/>
          </w:tcPr>
          <w:p w14:paraId="59CD1479" w14:textId="7A01A762" w:rsidR="00B545C0" w:rsidRPr="00B545C0" w:rsidRDefault="00B545C0" w:rsidP="00B545C0">
            <w:pPr>
              <w:pStyle w:val="TableText"/>
              <w:rPr>
                <w:szCs w:val="22"/>
              </w:rPr>
            </w:pPr>
            <w:r w:rsidRPr="00B545C0">
              <w:rPr>
                <w:rFonts w:asciiTheme="minorHAnsi" w:eastAsia="Courier New" w:hAnsiTheme="minorHAnsi" w:cstheme="minorHAnsi"/>
                <w:szCs w:val="22"/>
              </w:rPr>
              <w:t xml:space="preserve">+++FOR procedure IN </w:t>
            </w:r>
            <w:proofErr w:type="spellStart"/>
            <w:r w:rsidRPr="00B545C0">
              <w:rPr>
                <w:rFonts w:asciiTheme="minorHAnsi" w:eastAsia="Courier New" w:hAnsiTheme="minorHAnsi" w:cstheme="minorHAnsi"/>
                <w:szCs w:val="22"/>
              </w:rPr>
              <w:t>recordHandling</w:t>
            </w:r>
            <w:proofErr w:type="spellEnd"/>
            <w:r w:rsidRPr="00B545C0">
              <w:rPr>
                <w:rFonts w:asciiTheme="minorHAnsi" w:eastAsia="Courier New" w:hAnsiTheme="minorHAnsi" w:cstheme="minorHAnsi"/>
                <w:szCs w:val="22"/>
              </w:rPr>
              <w:t>+++</w:t>
            </w:r>
          </w:p>
        </w:tc>
        <w:tc>
          <w:tcPr>
            <w:tcW w:w="5670" w:type="dxa"/>
          </w:tcPr>
          <w:p w14:paraId="2B9757D9" w14:textId="6BD1186A" w:rsidR="00B545C0" w:rsidRPr="00C55E15" w:rsidRDefault="00B545C0" w:rsidP="00B545C0">
            <w:pPr>
              <w:pStyle w:val="TableText"/>
              <w:rPr>
                <w:szCs w:val="22"/>
              </w:rPr>
            </w:pPr>
          </w:p>
        </w:tc>
      </w:tr>
      <w:tr w:rsidR="00B545C0" w:rsidRPr="00C55E15" w14:paraId="60A885B1" w14:textId="77777777" w:rsidTr="439765CD">
        <w:tc>
          <w:tcPr>
            <w:tcW w:w="3618" w:type="dxa"/>
          </w:tcPr>
          <w:p w14:paraId="152E06F4" w14:textId="2B2D7535" w:rsidR="00B545C0" w:rsidRPr="00B545C0" w:rsidRDefault="00B545C0" w:rsidP="00B545C0">
            <w:pPr>
              <w:pStyle w:val="TableText"/>
              <w:rPr>
                <w:szCs w:val="22"/>
              </w:rPr>
            </w:pPr>
            <w:r w:rsidRPr="00B545C0">
              <w:rPr>
                <w:rFonts w:asciiTheme="minorHAnsi" w:eastAsia="Courier New" w:hAnsiTheme="minorHAnsi" w:cstheme="minorHAnsi"/>
                <w:szCs w:val="22"/>
              </w:rPr>
              <w:t>+++</w:t>
            </w:r>
            <w:r w:rsidRPr="00B545C0">
              <w:rPr>
                <w:rFonts w:asciiTheme="minorHAnsi" w:eastAsia="Courier New" w:hAnsiTheme="minorHAnsi" w:cstheme="minorHAnsi"/>
                <w:b/>
                <w:bCs/>
                <w:szCs w:val="22"/>
              </w:rPr>
              <w:t xml:space="preserve"> INS $</w:t>
            </w:r>
            <w:proofErr w:type="spellStart"/>
            <w:proofErr w:type="gramStart"/>
            <w:r w:rsidRPr="00B545C0">
              <w:rPr>
                <w:rFonts w:asciiTheme="minorHAnsi" w:eastAsia="Courier New" w:hAnsiTheme="minorHAnsi" w:cstheme="minorHAnsi"/>
                <w:szCs w:val="22"/>
              </w:rPr>
              <w:t>procedure.activity</w:t>
            </w:r>
            <w:proofErr w:type="spellEnd"/>
            <w:proofErr w:type="gramEnd"/>
            <w:r w:rsidRPr="00B545C0">
              <w:rPr>
                <w:rFonts w:asciiTheme="minorHAnsi" w:eastAsia="Courier New" w:hAnsiTheme="minorHAnsi" w:cstheme="minorHAnsi"/>
                <w:szCs w:val="22"/>
              </w:rPr>
              <w:t>+++</w:t>
            </w:r>
          </w:p>
        </w:tc>
        <w:tc>
          <w:tcPr>
            <w:tcW w:w="5670" w:type="dxa"/>
          </w:tcPr>
          <w:p w14:paraId="21CD6BAD" w14:textId="09F63E3C" w:rsidR="00B545C0" w:rsidRPr="00C55E15" w:rsidRDefault="00B545C0" w:rsidP="00B545C0">
            <w:pPr>
              <w:pStyle w:val="TableText"/>
              <w:rPr>
                <w:szCs w:val="22"/>
              </w:rPr>
            </w:pPr>
            <w:r w:rsidRPr="00200065">
              <w:rPr>
                <w:rFonts w:asciiTheme="minorHAnsi" w:eastAsia="Courier New" w:hAnsiTheme="minorHAnsi" w:cstheme="minorHAnsi"/>
                <w:szCs w:val="22"/>
              </w:rPr>
              <w:t>+++</w:t>
            </w:r>
            <w:r w:rsidRPr="00200065">
              <w:rPr>
                <w:rFonts w:asciiTheme="minorHAnsi" w:eastAsia="Courier New" w:hAnsiTheme="minorHAnsi" w:cstheme="minorHAnsi"/>
                <w:b/>
                <w:bCs/>
                <w:szCs w:val="22"/>
              </w:rPr>
              <w:t xml:space="preserve"> INS $</w:t>
            </w:r>
            <w:proofErr w:type="spellStart"/>
            <w:proofErr w:type="gramStart"/>
            <w:r w:rsidRPr="00200065">
              <w:rPr>
                <w:rFonts w:asciiTheme="minorHAnsi" w:eastAsia="Courier New" w:hAnsiTheme="minorHAnsi" w:cstheme="minorHAnsi"/>
                <w:szCs w:val="22"/>
              </w:rPr>
              <w:t>procedure.details</w:t>
            </w:r>
            <w:proofErr w:type="spellEnd"/>
            <w:proofErr w:type="gramEnd"/>
            <w:r w:rsidRPr="00200065">
              <w:rPr>
                <w:rFonts w:asciiTheme="minorHAnsi" w:eastAsia="Courier New" w:hAnsiTheme="minorHAnsi" w:cstheme="minorHAnsi"/>
                <w:szCs w:val="22"/>
              </w:rPr>
              <w:t>+++</w:t>
            </w:r>
          </w:p>
        </w:tc>
      </w:tr>
      <w:tr w:rsidR="00B545C0" w:rsidRPr="00C55E15" w14:paraId="4AB03175" w14:textId="77777777" w:rsidTr="439765CD">
        <w:tc>
          <w:tcPr>
            <w:tcW w:w="3618" w:type="dxa"/>
          </w:tcPr>
          <w:p w14:paraId="3C1DB9D5" w14:textId="0B697DF3" w:rsidR="00B545C0" w:rsidRPr="00B545C0" w:rsidRDefault="00B545C0" w:rsidP="00B545C0">
            <w:pPr>
              <w:pStyle w:val="TableText"/>
              <w:rPr>
                <w:szCs w:val="22"/>
              </w:rPr>
            </w:pPr>
            <w:r w:rsidRPr="00B545C0">
              <w:rPr>
                <w:rFonts w:asciiTheme="minorHAnsi" w:eastAsia="Courier New" w:hAnsiTheme="minorHAnsi" w:cstheme="minorHAnsi"/>
                <w:szCs w:val="22"/>
              </w:rPr>
              <w:t>+++END-FOR procedure +++</w:t>
            </w:r>
          </w:p>
        </w:tc>
        <w:tc>
          <w:tcPr>
            <w:tcW w:w="5670" w:type="dxa"/>
          </w:tcPr>
          <w:p w14:paraId="5B6EF4BF" w14:textId="2716E37E" w:rsidR="00B545C0" w:rsidRPr="00C55E15" w:rsidRDefault="00B545C0" w:rsidP="00B545C0">
            <w:pPr>
              <w:pStyle w:val="TableText"/>
              <w:rPr>
                <w:szCs w:val="22"/>
              </w:rPr>
            </w:pPr>
          </w:p>
        </w:tc>
      </w:tr>
    </w:tbl>
    <w:p w14:paraId="64EFDA66" w14:textId="77777777" w:rsidR="00FE794D" w:rsidRDefault="00FE794D" w:rsidP="00FE794D">
      <w:pPr>
        <w:tabs>
          <w:tab w:val="left" w:pos="720"/>
          <w:tab w:val="right" w:leader="dot" w:pos="9360"/>
        </w:tabs>
        <w:spacing w:after="40"/>
        <w:rPr>
          <w:rFonts w:cs="Arial"/>
        </w:rPr>
      </w:pPr>
    </w:p>
    <w:p w14:paraId="609A7350" w14:textId="77777777" w:rsidR="00FE794D" w:rsidRPr="00031964" w:rsidRDefault="00FE794D" w:rsidP="00FE794D">
      <w:pPr>
        <w:pStyle w:val="Heading3"/>
      </w:pPr>
      <w:bookmarkStart w:id="67" w:name="_Toc24105966"/>
      <w:r>
        <w:t>A9.2</w:t>
      </w:r>
      <w:r>
        <w:tab/>
        <w:t>Field Records</w:t>
      </w:r>
      <w:bookmarkEnd w:id="67"/>
    </w:p>
    <w:p w14:paraId="2046B25C" w14:textId="0B67ACF7" w:rsidR="00FE794D" w:rsidRDefault="395FFF33" w:rsidP="00FA29C0">
      <w:pPr>
        <w:pStyle w:val="BodyText"/>
      </w:pPr>
      <w:r>
        <w:t>Field Data Forms will provide the primary means of recording the data collection activities performed during the sampling surveys. As such, entries will be described in as much detail as possible so that events occurring the survey can readily be reconstructed after the fact. At the beginning of each survey, the date, start time, weather, and names of all sampling team members present will be entered, along with information about the samples, on a Field Data Form. Forms to be used for this project are listed in the table(s) below with templates attached.</w:t>
      </w:r>
    </w:p>
    <w:p w14:paraId="3B49FE66" w14:textId="43EAD991" w:rsidR="00FE794D" w:rsidRPr="00E95573" w:rsidRDefault="001100C9" w:rsidP="001100C9">
      <w:pPr>
        <w:pStyle w:val="TableTitle"/>
        <w:rPr>
          <w:color w:val="7B7B7B" w:themeColor="accent3" w:themeShade="BF"/>
        </w:rPr>
      </w:pPr>
      <w:bookmarkStart w:id="68" w:name="_Toc24070764"/>
      <w:r>
        <w:t>Table</w:t>
      </w:r>
      <w:r w:rsidR="006F5666">
        <w:t xml:space="preserve"> A9.</w:t>
      </w:r>
      <w:fldSimple w:instr=" SEQ Table \* ARABIC ">
        <w:r w:rsidR="00CF2564" w:rsidRPr="0068520B">
          <w:t>2</w:t>
        </w:r>
      </w:fldSimple>
      <w:r w:rsidR="006F5666">
        <w:t xml:space="preserve">. </w:t>
      </w:r>
      <w:r w:rsidR="00FE794D" w:rsidRPr="00E95573">
        <w:t>Project-Specific Datasheets, Labels, and Forms</w:t>
      </w:r>
      <w:r w:rsidR="00F562D3">
        <w:t xml:space="preserve"> for All QAPPs</w:t>
      </w:r>
      <w:bookmarkEnd w:id="68"/>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3"/>
        <w:gridCol w:w="4677"/>
      </w:tblGrid>
      <w:tr w:rsidR="0068520B" w:rsidRPr="008C57C5" w14:paraId="11280DF9" w14:textId="5A22F2AC" w:rsidTr="0068520B">
        <w:trPr>
          <w:trHeight w:val="352"/>
          <w:tblHeader/>
        </w:trPr>
        <w:tc>
          <w:tcPr>
            <w:tcW w:w="2499" w:type="pct"/>
            <w:shd w:val="clear" w:color="auto" w:fill="D9D9D9" w:themeFill="background1" w:themeFillShade="D9"/>
          </w:tcPr>
          <w:p w14:paraId="6DF2451A" w14:textId="5651250D" w:rsidR="0068520B" w:rsidRPr="00C55E15" w:rsidRDefault="0068520B" w:rsidP="0036425B">
            <w:pPr>
              <w:pStyle w:val="TableHeadings"/>
            </w:pPr>
            <w:r w:rsidRPr="00C55E15">
              <w:t>Form Name</w:t>
            </w:r>
          </w:p>
        </w:tc>
        <w:tc>
          <w:tcPr>
            <w:tcW w:w="2501" w:type="pct"/>
            <w:shd w:val="clear" w:color="auto" w:fill="D9D9D9" w:themeFill="background1" w:themeFillShade="D9"/>
            <w:vAlign w:val="center"/>
          </w:tcPr>
          <w:p w14:paraId="49C12151" w14:textId="1F8289EE" w:rsidR="0068520B" w:rsidRPr="00C55E15" w:rsidRDefault="0068520B" w:rsidP="0036425B">
            <w:pPr>
              <w:pStyle w:val="TableHeadings"/>
            </w:pPr>
            <w:r w:rsidRPr="00C55E15">
              <w:t>Description</w:t>
            </w:r>
          </w:p>
        </w:tc>
      </w:tr>
      <w:tr w:rsidR="0068520B" w:rsidRPr="008C57C5" w14:paraId="40ECA442" w14:textId="535A6B11" w:rsidTr="0068520B">
        <w:trPr>
          <w:trHeight w:val="1561"/>
        </w:trPr>
        <w:tc>
          <w:tcPr>
            <w:tcW w:w="2499" w:type="pct"/>
          </w:tcPr>
          <w:p w14:paraId="1B39C99B" w14:textId="51A18E0C" w:rsidR="0068520B" w:rsidRPr="00C55E15" w:rsidRDefault="0068520B" w:rsidP="0036425B">
            <w:pPr>
              <w:pStyle w:val="TableText"/>
              <w:rPr>
                <w:szCs w:val="22"/>
              </w:rPr>
            </w:pPr>
            <w:r w:rsidRPr="00C55E15">
              <w:rPr>
                <w:szCs w:val="22"/>
              </w:rPr>
              <w:t>Field Data Form</w:t>
            </w:r>
          </w:p>
        </w:tc>
        <w:tc>
          <w:tcPr>
            <w:tcW w:w="2501" w:type="pct"/>
          </w:tcPr>
          <w:p w14:paraId="290F0983" w14:textId="68D6E91D" w:rsidR="0068520B" w:rsidRPr="00C55E15" w:rsidRDefault="0068520B" w:rsidP="0036425B">
            <w:pPr>
              <w:pStyle w:val="TableText"/>
              <w:rPr>
                <w:szCs w:val="22"/>
              </w:rPr>
            </w:pPr>
            <w:r w:rsidRPr="00C55E15">
              <w:rPr>
                <w:szCs w:val="22"/>
              </w:rPr>
              <w:t>Completed on site at the time of sampling. Includes field measurement (e.g. YSI) and sample collection info, site location and ID, crew names, weather conditions, etc.</w:t>
            </w:r>
          </w:p>
        </w:tc>
      </w:tr>
      <w:tr w:rsidR="0068520B" w14:paraId="7BB72181" w14:textId="40CC3BDE" w:rsidTr="0068520B">
        <w:trPr>
          <w:trHeight w:val="597"/>
        </w:trPr>
        <w:tc>
          <w:tcPr>
            <w:tcW w:w="2499" w:type="pct"/>
          </w:tcPr>
          <w:p w14:paraId="501DEFAE" w14:textId="4DD04B12" w:rsidR="0068520B" w:rsidRPr="00C55E15" w:rsidRDefault="0068520B" w:rsidP="0036425B">
            <w:pPr>
              <w:pStyle w:val="TableText"/>
              <w:rPr>
                <w:szCs w:val="22"/>
              </w:rPr>
            </w:pPr>
            <w:r w:rsidRPr="00C55E15">
              <w:rPr>
                <w:szCs w:val="22"/>
              </w:rPr>
              <w:t>Site Assessment Form</w:t>
            </w:r>
          </w:p>
        </w:tc>
        <w:tc>
          <w:tcPr>
            <w:tcW w:w="2501" w:type="pct"/>
          </w:tcPr>
          <w:p w14:paraId="5A6F525A" w14:textId="12F8067F" w:rsidR="0068520B" w:rsidRPr="00C55E15" w:rsidRDefault="0068520B" w:rsidP="0036425B">
            <w:pPr>
              <w:pStyle w:val="TableText"/>
              <w:rPr>
                <w:szCs w:val="22"/>
              </w:rPr>
            </w:pPr>
            <w:r w:rsidRPr="00C55E15">
              <w:rPr>
                <w:szCs w:val="22"/>
              </w:rPr>
              <w:t>Completed as part of site assessment verification visit</w:t>
            </w:r>
          </w:p>
        </w:tc>
      </w:tr>
      <w:tr w:rsidR="0068520B" w:rsidRPr="008C57C5" w14:paraId="149135E6" w14:textId="0A8F9C8F" w:rsidTr="0068520B">
        <w:trPr>
          <w:trHeight w:val="841"/>
        </w:trPr>
        <w:tc>
          <w:tcPr>
            <w:tcW w:w="2499" w:type="pct"/>
          </w:tcPr>
          <w:p w14:paraId="5258524C" w14:textId="6655C907" w:rsidR="0068520B" w:rsidRPr="00C55E15" w:rsidRDefault="0068520B" w:rsidP="0036425B">
            <w:pPr>
              <w:pStyle w:val="TableText"/>
              <w:rPr>
                <w:szCs w:val="22"/>
              </w:rPr>
            </w:pPr>
            <w:r w:rsidRPr="00C55E15">
              <w:rPr>
                <w:szCs w:val="22"/>
              </w:rPr>
              <w:t>Laboratory Data Form</w:t>
            </w:r>
          </w:p>
        </w:tc>
        <w:tc>
          <w:tcPr>
            <w:tcW w:w="2501" w:type="pct"/>
          </w:tcPr>
          <w:p w14:paraId="586778C6" w14:textId="170D5574" w:rsidR="0068520B" w:rsidRPr="00C55E15" w:rsidRDefault="0068520B" w:rsidP="0036425B">
            <w:pPr>
              <w:pStyle w:val="TableText"/>
              <w:rPr>
                <w:szCs w:val="22"/>
              </w:rPr>
            </w:pPr>
            <w:r w:rsidRPr="00C55E15">
              <w:rPr>
                <w:szCs w:val="22"/>
              </w:rPr>
              <w:t xml:space="preserve">These forms will </w:t>
            </w:r>
            <w:proofErr w:type="gramStart"/>
            <w:r w:rsidRPr="00C55E15">
              <w:rPr>
                <w:szCs w:val="22"/>
              </w:rPr>
              <w:t>include  lab</w:t>
            </w:r>
            <w:proofErr w:type="gramEnd"/>
            <w:r w:rsidRPr="00C55E15">
              <w:rPr>
                <w:szCs w:val="22"/>
              </w:rPr>
              <w:t xml:space="preserve"> SOP number, data analysis, QA/QC and results.</w:t>
            </w:r>
          </w:p>
        </w:tc>
      </w:tr>
      <w:tr w:rsidR="0068520B" w:rsidRPr="008C57C5" w14:paraId="07A099BE" w14:textId="3BA4684A" w:rsidTr="0068520B">
        <w:trPr>
          <w:trHeight w:val="1072"/>
        </w:trPr>
        <w:tc>
          <w:tcPr>
            <w:tcW w:w="2499" w:type="pct"/>
          </w:tcPr>
          <w:p w14:paraId="153E7F91" w14:textId="718EEFDF" w:rsidR="0068520B" w:rsidRPr="00C55E15" w:rsidRDefault="0068520B" w:rsidP="0036425B">
            <w:pPr>
              <w:pStyle w:val="TableText"/>
              <w:rPr>
                <w:szCs w:val="22"/>
              </w:rPr>
            </w:pPr>
            <w:r w:rsidRPr="00C55E15">
              <w:rPr>
                <w:szCs w:val="22"/>
              </w:rPr>
              <w:t>Chain-of-Custody Form</w:t>
            </w:r>
          </w:p>
        </w:tc>
        <w:tc>
          <w:tcPr>
            <w:tcW w:w="2501" w:type="pct"/>
          </w:tcPr>
          <w:p w14:paraId="624B8E57" w14:textId="76956970" w:rsidR="0068520B" w:rsidRPr="00C55E15" w:rsidRDefault="0068520B" w:rsidP="0036425B">
            <w:pPr>
              <w:pStyle w:val="TableText"/>
              <w:rPr>
                <w:szCs w:val="22"/>
              </w:rPr>
            </w:pPr>
            <w:r w:rsidRPr="00C55E15">
              <w:rPr>
                <w:szCs w:val="22"/>
              </w:rPr>
              <w:t xml:space="preserve">These will accompany samples from collection sites to labs. Will include sample tracking to </w:t>
            </w:r>
            <w:proofErr w:type="gramStart"/>
            <w:r w:rsidRPr="00C55E15">
              <w:rPr>
                <w:szCs w:val="22"/>
              </w:rPr>
              <w:t>labs.</w:t>
            </w:r>
            <w:proofErr w:type="gramEnd"/>
          </w:p>
        </w:tc>
      </w:tr>
      <w:tr w:rsidR="0068520B" w:rsidRPr="008C57C5" w14:paraId="59A1B238" w14:textId="4B52FA28" w:rsidTr="0068520B">
        <w:trPr>
          <w:trHeight w:val="1330"/>
        </w:trPr>
        <w:tc>
          <w:tcPr>
            <w:tcW w:w="2499" w:type="pct"/>
          </w:tcPr>
          <w:p w14:paraId="2524FDB2" w14:textId="10368D8F" w:rsidR="0068520B" w:rsidRPr="00C55E15" w:rsidRDefault="0068520B" w:rsidP="0036425B">
            <w:pPr>
              <w:pStyle w:val="TableText"/>
              <w:rPr>
                <w:szCs w:val="22"/>
              </w:rPr>
            </w:pPr>
            <w:r w:rsidRPr="00C55E15">
              <w:rPr>
                <w:szCs w:val="22"/>
              </w:rPr>
              <w:t>Sample Label</w:t>
            </w:r>
          </w:p>
        </w:tc>
        <w:tc>
          <w:tcPr>
            <w:tcW w:w="2501" w:type="pct"/>
          </w:tcPr>
          <w:p w14:paraId="4B175842" w14:textId="2754293F" w:rsidR="0068520B" w:rsidRPr="00C55E15" w:rsidRDefault="0068520B" w:rsidP="0036425B">
            <w:pPr>
              <w:pStyle w:val="TableText"/>
              <w:rPr>
                <w:szCs w:val="22"/>
              </w:rPr>
            </w:pPr>
            <w:r w:rsidRPr="00C55E15">
              <w:rPr>
                <w:szCs w:val="22"/>
              </w:rPr>
              <w:t xml:space="preserve">These will be placed on all sample containers and will include the site ID, date, time, parameter to be analyzed, and </w:t>
            </w:r>
            <w:proofErr w:type="gramStart"/>
            <w:r w:rsidRPr="00C55E15">
              <w:rPr>
                <w:szCs w:val="22"/>
              </w:rPr>
              <w:t>monitor’s  initials</w:t>
            </w:r>
            <w:proofErr w:type="gramEnd"/>
            <w:r w:rsidRPr="00C55E15">
              <w:rPr>
                <w:szCs w:val="22"/>
              </w:rPr>
              <w:t>.</w:t>
            </w:r>
          </w:p>
        </w:tc>
      </w:tr>
      <w:tr w:rsidR="0068520B" w:rsidRPr="008C57C5" w14:paraId="755506F2" w14:textId="2B98FAB8" w:rsidTr="0068520B">
        <w:trPr>
          <w:trHeight w:val="583"/>
        </w:trPr>
        <w:tc>
          <w:tcPr>
            <w:tcW w:w="2499" w:type="pct"/>
          </w:tcPr>
          <w:p w14:paraId="105EEE9E" w14:textId="59E0DF8D" w:rsidR="0068520B" w:rsidRPr="00C55E15" w:rsidRDefault="0068520B" w:rsidP="0036425B">
            <w:pPr>
              <w:pStyle w:val="TableText"/>
              <w:rPr>
                <w:szCs w:val="22"/>
              </w:rPr>
            </w:pPr>
            <w:r w:rsidRPr="00C55E15">
              <w:rPr>
                <w:szCs w:val="22"/>
              </w:rPr>
              <w:t>Training Log</w:t>
            </w:r>
          </w:p>
        </w:tc>
        <w:tc>
          <w:tcPr>
            <w:tcW w:w="2501" w:type="pct"/>
          </w:tcPr>
          <w:p w14:paraId="27C2C039" w14:textId="5C47F66C" w:rsidR="0068520B" w:rsidRPr="00C55E15" w:rsidRDefault="0068520B" w:rsidP="0036425B">
            <w:pPr>
              <w:pStyle w:val="TableText"/>
              <w:rPr>
                <w:szCs w:val="22"/>
              </w:rPr>
            </w:pPr>
            <w:r w:rsidRPr="00C55E15">
              <w:rPr>
                <w:szCs w:val="22"/>
              </w:rPr>
              <w:t>Compiles information on trainings offered</w:t>
            </w:r>
          </w:p>
        </w:tc>
      </w:tr>
      <w:tr w:rsidR="0068520B" w14:paraId="5F8F507D" w14:textId="77777777" w:rsidTr="0068520B">
        <w:trPr>
          <w:trHeight w:val="352"/>
        </w:trPr>
        <w:tc>
          <w:tcPr>
            <w:tcW w:w="2499" w:type="pct"/>
          </w:tcPr>
          <w:p w14:paraId="4228DA3A" w14:textId="23ECF85A" w:rsidR="0068520B" w:rsidRPr="00C55E15" w:rsidRDefault="0068520B" w:rsidP="395FFF33">
            <w:pPr>
              <w:pStyle w:val="TableText"/>
              <w:rPr>
                <w:szCs w:val="22"/>
              </w:rPr>
            </w:pPr>
            <w:r w:rsidRPr="00C55E15">
              <w:rPr>
                <w:szCs w:val="22"/>
              </w:rPr>
              <w:t>Training check-in Form</w:t>
            </w:r>
          </w:p>
        </w:tc>
        <w:tc>
          <w:tcPr>
            <w:tcW w:w="2501" w:type="pct"/>
          </w:tcPr>
          <w:p w14:paraId="045EEF68" w14:textId="05C67183" w:rsidR="0068520B" w:rsidRPr="00C55E15" w:rsidRDefault="0068520B" w:rsidP="395FFF33">
            <w:pPr>
              <w:pStyle w:val="TableText"/>
              <w:rPr>
                <w:szCs w:val="22"/>
              </w:rPr>
            </w:pPr>
            <w:r w:rsidRPr="00C55E15">
              <w:rPr>
                <w:szCs w:val="22"/>
              </w:rPr>
              <w:t>Verifies attendance at trainings</w:t>
            </w:r>
          </w:p>
        </w:tc>
      </w:tr>
      <w:tr w:rsidR="0068520B" w:rsidRPr="008C57C5" w14:paraId="3E0B721D" w14:textId="25B2C91E" w:rsidTr="0068520B">
        <w:trPr>
          <w:trHeight w:val="841"/>
        </w:trPr>
        <w:tc>
          <w:tcPr>
            <w:tcW w:w="2499" w:type="pct"/>
          </w:tcPr>
          <w:p w14:paraId="62C12011" w14:textId="09F6C4DC" w:rsidR="0068520B" w:rsidRPr="00C55E15" w:rsidRDefault="0068520B" w:rsidP="0036425B">
            <w:pPr>
              <w:pStyle w:val="TableText"/>
              <w:rPr>
                <w:szCs w:val="22"/>
              </w:rPr>
            </w:pPr>
            <w:r w:rsidRPr="00C55E15">
              <w:rPr>
                <w:szCs w:val="22"/>
              </w:rPr>
              <w:t>Instrument Calibration Log</w:t>
            </w:r>
          </w:p>
        </w:tc>
        <w:tc>
          <w:tcPr>
            <w:tcW w:w="2501" w:type="pct"/>
          </w:tcPr>
          <w:p w14:paraId="2B78380F" w14:textId="24F4E9FC" w:rsidR="0068520B" w:rsidRPr="00C55E15" w:rsidRDefault="0068520B" w:rsidP="0036425B">
            <w:pPr>
              <w:pStyle w:val="TableText"/>
              <w:rPr>
                <w:szCs w:val="22"/>
              </w:rPr>
            </w:pPr>
            <w:r w:rsidRPr="00C55E15">
              <w:rPr>
                <w:szCs w:val="22"/>
              </w:rPr>
              <w:t>This will include information on maintenance, calibration and testing on equipment</w:t>
            </w:r>
          </w:p>
        </w:tc>
      </w:tr>
      <w:tr w:rsidR="0068520B" w:rsidRPr="008C57C5" w14:paraId="792DB446" w14:textId="0ECFD56D" w:rsidTr="0068520B">
        <w:trPr>
          <w:trHeight w:val="597"/>
        </w:trPr>
        <w:tc>
          <w:tcPr>
            <w:tcW w:w="2499" w:type="pct"/>
          </w:tcPr>
          <w:p w14:paraId="3A7851AE" w14:textId="6400D598" w:rsidR="0068520B" w:rsidRPr="00C55E15" w:rsidRDefault="0068520B" w:rsidP="0036425B">
            <w:pPr>
              <w:pStyle w:val="TableText"/>
              <w:rPr>
                <w:szCs w:val="22"/>
              </w:rPr>
            </w:pPr>
            <w:r w:rsidRPr="00C55E15">
              <w:rPr>
                <w:szCs w:val="22"/>
              </w:rPr>
              <w:t>Sample Log</w:t>
            </w:r>
          </w:p>
        </w:tc>
        <w:tc>
          <w:tcPr>
            <w:tcW w:w="2501" w:type="pct"/>
          </w:tcPr>
          <w:p w14:paraId="34B0AEC6" w14:textId="03AF324C" w:rsidR="0068520B" w:rsidRPr="00C55E15" w:rsidRDefault="0068520B" w:rsidP="0036425B">
            <w:pPr>
              <w:pStyle w:val="TableText"/>
              <w:rPr>
                <w:szCs w:val="22"/>
              </w:rPr>
            </w:pPr>
            <w:r w:rsidRPr="00C55E15">
              <w:rPr>
                <w:szCs w:val="22"/>
              </w:rPr>
              <w:t>This will maintain a list of samples collected in the field.</w:t>
            </w:r>
          </w:p>
        </w:tc>
      </w:tr>
      <w:tr w:rsidR="0068520B" w14:paraId="0CE02F52" w14:textId="77777777" w:rsidTr="0068520B">
        <w:trPr>
          <w:trHeight w:val="1072"/>
        </w:trPr>
        <w:tc>
          <w:tcPr>
            <w:tcW w:w="2499" w:type="pct"/>
          </w:tcPr>
          <w:p w14:paraId="44162F47" w14:textId="09F95D27" w:rsidR="0068520B" w:rsidRPr="00C55E15" w:rsidRDefault="0068520B" w:rsidP="395FFF33">
            <w:pPr>
              <w:pStyle w:val="TableText"/>
              <w:rPr>
                <w:szCs w:val="22"/>
              </w:rPr>
            </w:pPr>
            <w:r w:rsidRPr="00C55E15">
              <w:rPr>
                <w:szCs w:val="22"/>
              </w:rPr>
              <w:t>Secondary Data Table</w:t>
            </w:r>
          </w:p>
        </w:tc>
        <w:tc>
          <w:tcPr>
            <w:tcW w:w="2501" w:type="pct"/>
          </w:tcPr>
          <w:p w14:paraId="34A0C89F" w14:textId="7DCDEC42" w:rsidR="0068520B" w:rsidRPr="00C55E15" w:rsidRDefault="0068520B" w:rsidP="395FFF33">
            <w:pPr>
              <w:pStyle w:val="TableText"/>
              <w:rPr>
                <w:szCs w:val="22"/>
              </w:rPr>
            </w:pPr>
            <w:proofErr w:type="gramStart"/>
            <w:r w:rsidRPr="00C55E15">
              <w:rPr>
                <w:szCs w:val="22"/>
              </w:rPr>
              <w:t>This documents</w:t>
            </w:r>
            <w:proofErr w:type="gramEnd"/>
            <w:r w:rsidRPr="00C55E15">
              <w:rPr>
                <w:szCs w:val="22"/>
              </w:rPr>
              <w:t xml:space="preserve"> other data sources employed to design and implement the monitoring program</w:t>
            </w:r>
          </w:p>
        </w:tc>
      </w:tr>
      <w:tr w:rsidR="0068520B" w:rsidRPr="008A1454" w14:paraId="737541FA" w14:textId="77777777" w:rsidTr="0068520B">
        <w:trPr>
          <w:trHeight w:val="841"/>
        </w:trPr>
        <w:tc>
          <w:tcPr>
            <w:tcW w:w="2499" w:type="pct"/>
          </w:tcPr>
          <w:p w14:paraId="2E35AF8B" w14:textId="71827F0F" w:rsidR="0068520B" w:rsidRPr="008A1454" w:rsidRDefault="0068520B" w:rsidP="395FFF33">
            <w:pPr>
              <w:pStyle w:val="TableText"/>
              <w:rPr>
                <w:szCs w:val="22"/>
              </w:rPr>
            </w:pPr>
            <w:r w:rsidRPr="008A1454">
              <w:rPr>
                <w:szCs w:val="22"/>
              </w:rPr>
              <w:t>Corrective Action Reporting Form</w:t>
            </w:r>
          </w:p>
        </w:tc>
        <w:tc>
          <w:tcPr>
            <w:tcW w:w="2501" w:type="pct"/>
          </w:tcPr>
          <w:p w14:paraId="7B1E6635" w14:textId="4E656E64" w:rsidR="0068520B" w:rsidRPr="008A1454" w:rsidRDefault="0068520B" w:rsidP="395FFF33">
            <w:pPr>
              <w:pStyle w:val="TableText"/>
              <w:rPr>
                <w:szCs w:val="22"/>
              </w:rPr>
            </w:pPr>
            <w:r w:rsidRPr="008A1454">
              <w:rPr>
                <w:szCs w:val="22"/>
              </w:rPr>
              <w:t>This documents actions taken during implementation to assure data quality</w:t>
            </w:r>
          </w:p>
        </w:tc>
      </w:tr>
    </w:tbl>
    <w:p w14:paraId="5D35D9BE" w14:textId="7F93B2DD" w:rsidR="003B435A" w:rsidRPr="00401A45" w:rsidRDefault="003B435A" w:rsidP="00805B9D">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 &amp;&amp; determine('Freshwater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'Freshwater',</w:t>
      </w:r>
      <w:r w:rsidR="00401A45">
        <w:rPr>
          <w:rFonts w:ascii="Courier New" w:hAnsi="Courier New" w:cs="Courier New"/>
          <w:sz w:val="24"/>
          <w:szCs w:val="24"/>
        </w:rPr>
        <w:t xml:space="preserve"> </w:t>
      </w:r>
      <w:r w:rsidRPr="00401A45">
        <w:rPr>
          <w:rFonts w:ascii="Courier New" w:hAnsi="Courier New" w:cs="Courier New"/>
          <w:sz w:val="24"/>
          <w:szCs w:val="24"/>
        </w:rPr>
        <w:t>'',</w:t>
      </w:r>
      <w:r w:rsidR="00401A45">
        <w:rPr>
          <w:rFonts w:ascii="Courier New" w:hAnsi="Courier New" w:cs="Courier New"/>
          <w:sz w:val="24"/>
          <w:szCs w:val="24"/>
        </w:rPr>
        <w:t xml:space="preserve"> </w:t>
      </w:r>
      <w:r w:rsidRPr="00401A45">
        <w:rPr>
          <w:rFonts w:ascii="Courier New" w:hAnsi="Courier New" w:cs="Courier New"/>
          <w:sz w:val="24"/>
          <w:szCs w:val="24"/>
        </w:rPr>
        <w:t>'') === true+++</w:t>
      </w:r>
    </w:p>
    <w:p w14:paraId="436B3124" w14:textId="77777777" w:rsidR="006F5666" w:rsidRPr="008A1454" w:rsidRDefault="006F5666" w:rsidP="00805B9D"/>
    <w:p w14:paraId="44753031" w14:textId="3361B439" w:rsidR="00E6027E" w:rsidRPr="008A1454" w:rsidRDefault="00E6027E">
      <w:pPr>
        <w:pStyle w:val="TableTitle"/>
        <w:rPr>
          <w:color w:val="7B7B7B" w:themeColor="accent3" w:themeShade="BF"/>
        </w:rPr>
      </w:pPr>
      <w:bookmarkStart w:id="69" w:name="_Toc24070765"/>
      <w:r w:rsidRPr="008A1454">
        <w:t>Table</w:t>
      </w:r>
      <w:r w:rsidR="006F5666" w:rsidRPr="008A1454">
        <w:t xml:space="preserve"> A9.</w:t>
      </w:r>
      <w:fldSimple w:instr=" SEQ Table \* ARABIC ">
        <w:r w:rsidR="006F5666" w:rsidRPr="008A1454">
          <w:rPr>
            <w:noProof/>
          </w:rPr>
          <w:t>3</w:t>
        </w:r>
      </w:fldSimple>
      <w:r w:rsidR="006F5666" w:rsidRPr="008A1454">
        <w:t xml:space="preserve">. </w:t>
      </w:r>
      <w:r w:rsidRPr="008A1454">
        <w:t xml:space="preserve">Project-Specific Datasheets, Labels, and Forms for </w:t>
      </w:r>
      <w:r w:rsidR="652CC45A" w:rsidRPr="008A1454">
        <w:t>Marine</w:t>
      </w:r>
      <w:r w:rsidRPr="008A1454">
        <w:t xml:space="preserve"> Benthic QAPPs</w:t>
      </w:r>
      <w:bookmarkEnd w:id="69"/>
    </w:p>
    <w:tbl>
      <w:tblPr>
        <w:tblW w:w="499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67"/>
        <w:gridCol w:w="4670"/>
      </w:tblGrid>
      <w:tr w:rsidR="0068520B" w:rsidRPr="008A1454" w14:paraId="5B4AC361" w14:textId="77777777" w:rsidTr="0068520B">
        <w:trPr>
          <w:trHeight w:val="346"/>
          <w:tblHeader/>
        </w:trPr>
        <w:tc>
          <w:tcPr>
            <w:tcW w:w="2499" w:type="pct"/>
            <w:shd w:val="clear" w:color="auto" w:fill="D9D9D9" w:themeFill="background1" w:themeFillShade="D9"/>
          </w:tcPr>
          <w:p w14:paraId="147ED067" w14:textId="77777777" w:rsidR="0068520B" w:rsidRPr="008A1454" w:rsidRDefault="0068520B">
            <w:pPr>
              <w:pStyle w:val="TableHeadings"/>
            </w:pPr>
            <w:r w:rsidRPr="008A1454">
              <w:t>Form Name</w:t>
            </w:r>
          </w:p>
        </w:tc>
        <w:tc>
          <w:tcPr>
            <w:tcW w:w="2501" w:type="pct"/>
            <w:shd w:val="clear" w:color="auto" w:fill="D9D9D9" w:themeFill="background1" w:themeFillShade="D9"/>
            <w:vAlign w:val="center"/>
          </w:tcPr>
          <w:p w14:paraId="600DB477" w14:textId="77777777" w:rsidR="0068520B" w:rsidRPr="008A1454" w:rsidRDefault="0068520B">
            <w:pPr>
              <w:pStyle w:val="TableHeadings"/>
            </w:pPr>
            <w:r w:rsidRPr="008A1454">
              <w:t>Description</w:t>
            </w:r>
          </w:p>
        </w:tc>
      </w:tr>
      <w:tr w:rsidR="0068520B" w:rsidRPr="008A1454" w14:paraId="3D0DB494" w14:textId="77777777" w:rsidTr="0068520B">
        <w:trPr>
          <w:trHeight w:val="572"/>
        </w:trPr>
        <w:tc>
          <w:tcPr>
            <w:tcW w:w="2499" w:type="pct"/>
          </w:tcPr>
          <w:p w14:paraId="60CF2967" w14:textId="312997A9" w:rsidR="0068520B" w:rsidRPr="008A1454" w:rsidRDefault="0068520B">
            <w:pPr>
              <w:pStyle w:val="TableText"/>
              <w:rPr>
                <w:szCs w:val="22"/>
              </w:rPr>
            </w:pPr>
            <w:r w:rsidRPr="008A1454">
              <w:rPr>
                <w:szCs w:val="22"/>
              </w:rPr>
              <w:t>Photo Log</w:t>
            </w:r>
          </w:p>
        </w:tc>
        <w:tc>
          <w:tcPr>
            <w:tcW w:w="2501" w:type="pct"/>
          </w:tcPr>
          <w:p w14:paraId="06743C0C" w14:textId="77777777" w:rsidR="0068520B" w:rsidRPr="008A1454" w:rsidRDefault="0068520B">
            <w:pPr>
              <w:pStyle w:val="TableText"/>
              <w:rPr>
                <w:szCs w:val="22"/>
              </w:rPr>
            </w:pPr>
            <w:r w:rsidRPr="008A1454">
              <w:rPr>
                <w:szCs w:val="22"/>
              </w:rPr>
              <w:t>Completed on site at the time of sampling</w:t>
            </w:r>
          </w:p>
        </w:tc>
      </w:tr>
    </w:tbl>
    <w:p w14:paraId="51D55833" w14:textId="3866BECE" w:rsidR="00E6027E" w:rsidRPr="008A1454" w:rsidRDefault="00E6027E">
      <w:pPr>
        <w:pStyle w:val="Footer"/>
      </w:pPr>
    </w:p>
    <w:p w14:paraId="599503B0" w14:textId="77777777" w:rsidR="00DA6227" w:rsidRPr="00401A45" w:rsidRDefault="00DA6227" w:rsidP="00805B9D">
      <w:pPr>
        <w:rPr>
          <w:rFonts w:ascii="Courier New" w:hAnsi="Courier New" w:cs="Courier New"/>
          <w:sz w:val="24"/>
          <w:szCs w:val="24"/>
        </w:rPr>
      </w:pPr>
      <w:r w:rsidRPr="00401A45">
        <w:rPr>
          <w:rFonts w:ascii="Courier New" w:hAnsi="Courier New" w:cs="Courier New"/>
          <w:sz w:val="24"/>
          <w:szCs w:val="24"/>
        </w:rPr>
        <w:t>+++END-IF+++</w:t>
      </w:r>
    </w:p>
    <w:p w14:paraId="447C4A8C" w14:textId="3C8C3D78" w:rsidR="000504F5" w:rsidRPr="00401A45" w:rsidRDefault="000504F5" w:rsidP="00805B9D">
      <w:pPr>
        <w:rPr>
          <w:rFonts w:ascii="Courier New" w:hAnsi="Courier New" w:cs="Courier New"/>
          <w:sz w:val="24"/>
          <w:szCs w:val="24"/>
        </w:rPr>
      </w:pPr>
      <w:r w:rsidRPr="00401A45">
        <w:rPr>
          <w:rFonts w:ascii="Courier New" w:hAnsi="Courier New" w:cs="Courier New"/>
          <w:bCs/>
          <w:sz w:val="24"/>
          <w:szCs w:val="24"/>
        </w:rPr>
        <w:t xml:space="preserve">+++IF </w:t>
      </w:r>
      <w:proofErr w:type="gramStart"/>
      <w:r w:rsidRPr="00401A45">
        <w:rPr>
          <w:rFonts w:ascii="Courier New" w:hAnsi="Courier New" w:cs="Courier New"/>
          <w:bCs/>
          <w:sz w:val="24"/>
          <w:szCs w:val="24"/>
        </w:rPr>
        <w:t>determine(</w:t>
      </w:r>
      <w:proofErr w:type="gramEnd"/>
      <w:r w:rsidRPr="00401A45">
        <w:rPr>
          <w:rFonts w:ascii="Courier New" w:hAnsi="Courier New" w:cs="Courier New"/>
          <w:bCs/>
          <w:sz w:val="24"/>
          <w:szCs w:val="24"/>
        </w:rPr>
        <w:t>'Freshwater Benthic',</w:t>
      </w:r>
      <w:r w:rsidR="00595B06" w:rsidRPr="00401A45">
        <w:rPr>
          <w:rFonts w:ascii="Courier New" w:hAnsi="Courier New" w:cs="Courier New"/>
          <w:bCs/>
          <w:sz w:val="24"/>
          <w:szCs w:val="24"/>
        </w:rPr>
        <w:t xml:space="preserve"> </w:t>
      </w:r>
      <w:r w:rsidRPr="00401A45">
        <w:rPr>
          <w:rFonts w:ascii="Courier New" w:hAnsi="Courier New" w:cs="Courier New"/>
          <w:bCs/>
          <w:sz w:val="24"/>
          <w:szCs w:val="24"/>
        </w:rPr>
        <w:t>'Freshwater',</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w:t>
      </w:r>
      <w:r w:rsidR="00C0269C" w:rsidRPr="00401A45">
        <w:rPr>
          <w:rFonts w:ascii="Courier New" w:hAnsi="Courier New" w:cs="Courier New"/>
          <w:bCs/>
          <w:sz w:val="24"/>
          <w:szCs w:val="24"/>
        </w:rPr>
        <w:t xml:space="preserve"> </w:t>
      </w:r>
      <w:r w:rsidRPr="00401A45">
        <w:rPr>
          <w:rFonts w:ascii="Courier New" w:hAnsi="Courier New" w:cs="Courier New"/>
          <w:bCs/>
          <w:sz w:val="24"/>
          <w:szCs w:val="24"/>
        </w:rPr>
        <w:t>'') === true+++</w:t>
      </w:r>
    </w:p>
    <w:p w14:paraId="6ED54621" w14:textId="6A4F9826" w:rsidR="00F562D3" w:rsidRPr="008A1454" w:rsidRDefault="00E6027E" w:rsidP="00805B9D">
      <w:pPr>
        <w:pStyle w:val="TableTitle"/>
        <w:rPr>
          <w:color w:val="7B7B7B" w:themeColor="accent3" w:themeShade="BF"/>
        </w:rPr>
      </w:pPr>
      <w:bookmarkStart w:id="70" w:name="_Toc24070766"/>
      <w:r w:rsidRPr="008A1454">
        <w:t>Table</w:t>
      </w:r>
      <w:r w:rsidR="006F5666" w:rsidRPr="008A1454">
        <w:t xml:space="preserve"> A9.</w:t>
      </w:r>
      <w:fldSimple w:instr=" SEQ Table \* ARABIC ">
        <w:r w:rsidR="006F5666" w:rsidRPr="008A1454">
          <w:rPr>
            <w:noProof/>
          </w:rPr>
          <w:t>4</w:t>
        </w:r>
      </w:fldSimple>
      <w:r w:rsidR="006F5666" w:rsidRPr="008A1454">
        <w:t xml:space="preserve">. </w:t>
      </w:r>
      <w:r w:rsidRPr="008A1454">
        <w:t>Project-Specific Datasheets, Labels, and Forms for Freshwater Benthic QAPPs</w:t>
      </w:r>
      <w:bookmarkEnd w:id="70"/>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15" w:type="dxa"/>
          <w:right w:w="115" w:type="dxa"/>
        </w:tblCellMar>
        <w:tblLook w:val="04A0" w:firstRow="1" w:lastRow="0" w:firstColumn="1" w:lastColumn="0" w:noHBand="0" w:noVBand="1"/>
      </w:tblPr>
      <w:tblGrid>
        <w:gridCol w:w="4675"/>
        <w:gridCol w:w="4675"/>
      </w:tblGrid>
      <w:tr w:rsidR="0068520B" w:rsidRPr="008A1454" w14:paraId="01E91567" w14:textId="77777777" w:rsidTr="0068520B">
        <w:trPr>
          <w:trHeight w:val="305"/>
          <w:tblHeader/>
        </w:trPr>
        <w:tc>
          <w:tcPr>
            <w:tcW w:w="2500" w:type="pct"/>
            <w:shd w:val="clear" w:color="auto" w:fill="D9D9D9" w:themeFill="background1" w:themeFillShade="D9"/>
          </w:tcPr>
          <w:p w14:paraId="033AE59A" w14:textId="77777777" w:rsidR="0068520B" w:rsidRPr="008A1454" w:rsidRDefault="0068520B" w:rsidP="00DE635A">
            <w:pPr>
              <w:pStyle w:val="TableHeadings"/>
            </w:pPr>
            <w:r w:rsidRPr="008A1454">
              <w:t>Form Name</w:t>
            </w:r>
          </w:p>
        </w:tc>
        <w:tc>
          <w:tcPr>
            <w:tcW w:w="2500" w:type="pct"/>
            <w:shd w:val="clear" w:color="auto" w:fill="D9D9D9" w:themeFill="background1" w:themeFillShade="D9"/>
            <w:vAlign w:val="center"/>
          </w:tcPr>
          <w:p w14:paraId="0586F68D" w14:textId="77777777" w:rsidR="0068520B" w:rsidRPr="008A1454" w:rsidRDefault="0068520B" w:rsidP="00DE635A">
            <w:pPr>
              <w:pStyle w:val="TableHeadings"/>
            </w:pPr>
            <w:r w:rsidRPr="008A1454">
              <w:t>Description</w:t>
            </w:r>
          </w:p>
        </w:tc>
      </w:tr>
      <w:tr w:rsidR="0068520B" w:rsidRPr="008A1454" w14:paraId="3F563538" w14:textId="77777777" w:rsidTr="0068520B">
        <w:trPr>
          <w:trHeight w:val="504"/>
        </w:trPr>
        <w:tc>
          <w:tcPr>
            <w:tcW w:w="2500" w:type="pct"/>
          </w:tcPr>
          <w:p w14:paraId="45AA45A6" w14:textId="77777777" w:rsidR="0068520B" w:rsidRPr="008A1454" w:rsidRDefault="0068520B" w:rsidP="00DE635A">
            <w:pPr>
              <w:pStyle w:val="TableText"/>
              <w:rPr>
                <w:szCs w:val="22"/>
              </w:rPr>
            </w:pPr>
            <w:r w:rsidRPr="008A1454">
              <w:rPr>
                <w:szCs w:val="22"/>
              </w:rPr>
              <w:t>Flow Velocity Form</w:t>
            </w:r>
          </w:p>
        </w:tc>
        <w:tc>
          <w:tcPr>
            <w:tcW w:w="2500" w:type="pct"/>
          </w:tcPr>
          <w:p w14:paraId="303EC4C7"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4312EEFB" w14:textId="77777777" w:rsidTr="0068520B">
        <w:trPr>
          <w:trHeight w:val="516"/>
        </w:trPr>
        <w:tc>
          <w:tcPr>
            <w:tcW w:w="2500" w:type="pct"/>
          </w:tcPr>
          <w:p w14:paraId="030C888B" w14:textId="77777777" w:rsidR="0068520B" w:rsidRPr="008A1454" w:rsidRDefault="0068520B" w:rsidP="00DE635A">
            <w:pPr>
              <w:pStyle w:val="TableText"/>
              <w:rPr>
                <w:szCs w:val="22"/>
              </w:rPr>
            </w:pPr>
            <w:r w:rsidRPr="008A1454">
              <w:rPr>
                <w:szCs w:val="22"/>
              </w:rPr>
              <w:t>Algal Biomass Field Form</w:t>
            </w:r>
          </w:p>
        </w:tc>
        <w:tc>
          <w:tcPr>
            <w:tcW w:w="2500" w:type="pct"/>
          </w:tcPr>
          <w:p w14:paraId="12DEFB37"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5D994293" w14:textId="77777777" w:rsidTr="0068520B">
        <w:trPr>
          <w:trHeight w:val="516"/>
        </w:trPr>
        <w:tc>
          <w:tcPr>
            <w:tcW w:w="2500" w:type="pct"/>
          </w:tcPr>
          <w:p w14:paraId="2F3295C4" w14:textId="77777777" w:rsidR="0068520B" w:rsidRPr="008A1454" w:rsidRDefault="0068520B" w:rsidP="00DE635A">
            <w:pPr>
              <w:pStyle w:val="TableText"/>
              <w:rPr>
                <w:szCs w:val="22"/>
              </w:rPr>
            </w:pPr>
            <w:r w:rsidRPr="008A1454">
              <w:rPr>
                <w:szCs w:val="22"/>
              </w:rPr>
              <w:t>Algal Biomass Reference Sheet</w:t>
            </w:r>
          </w:p>
        </w:tc>
        <w:tc>
          <w:tcPr>
            <w:tcW w:w="2500" w:type="pct"/>
          </w:tcPr>
          <w:p w14:paraId="42A85CBD" w14:textId="77777777" w:rsidR="0068520B" w:rsidRPr="008A1454" w:rsidRDefault="0068520B" w:rsidP="00DE635A">
            <w:pPr>
              <w:pStyle w:val="TableText"/>
              <w:rPr>
                <w:szCs w:val="22"/>
              </w:rPr>
            </w:pPr>
            <w:r w:rsidRPr="008A1454">
              <w:rPr>
                <w:szCs w:val="22"/>
              </w:rPr>
              <w:t>Preparatory material before field visit</w:t>
            </w:r>
          </w:p>
        </w:tc>
      </w:tr>
      <w:tr w:rsidR="0068520B" w:rsidRPr="008A1454" w14:paraId="1C3D468B" w14:textId="77777777" w:rsidTr="0068520B">
        <w:trPr>
          <w:trHeight w:val="516"/>
        </w:trPr>
        <w:tc>
          <w:tcPr>
            <w:tcW w:w="2500" w:type="pct"/>
          </w:tcPr>
          <w:p w14:paraId="057E87F7" w14:textId="77777777" w:rsidR="0068520B" w:rsidRPr="008A1454" w:rsidRDefault="0068520B" w:rsidP="00DE635A">
            <w:pPr>
              <w:pStyle w:val="TableText"/>
              <w:rPr>
                <w:szCs w:val="22"/>
              </w:rPr>
            </w:pPr>
            <w:r w:rsidRPr="008A1454">
              <w:rPr>
                <w:szCs w:val="22"/>
              </w:rPr>
              <w:t>Kick Sample Field Data Form</w:t>
            </w:r>
          </w:p>
        </w:tc>
        <w:tc>
          <w:tcPr>
            <w:tcW w:w="2500" w:type="pct"/>
          </w:tcPr>
          <w:p w14:paraId="6232CDD1"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7892FD9D" w14:textId="77777777" w:rsidTr="0068520B">
        <w:trPr>
          <w:trHeight w:val="516"/>
        </w:trPr>
        <w:tc>
          <w:tcPr>
            <w:tcW w:w="2500" w:type="pct"/>
          </w:tcPr>
          <w:p w14:paraId="146A952A" w14:textId="77777777" w:rsidR="0068520B" w:rsidRPr="008A1454" w:rsidRDefault="0068520B" w:rsidP="00DE635A">
            <w:pPr>
              <w:pStyle w:val="TableText"/>
              <w:rPr>
                <w:szCs w:val="22"/>
              </w:rPr>
            </w:pPr>
            <w:r w:rsidRPr="008A1454">
              <w:rPr>
                <w:szCs w:val="22"/>
              </w:rPr>
              <w:t>Rock Basket Field Data Form</w:t>
            </w:r>
          </w:p>
        </w:tc>
        <w:tc>
          <w:tcPr>
            <w:tcW w:w="2500" w:type="pct"/>
          </w:tcPr>
          <w:p w14:paraId="57E92EB8" w14:textId="77777777" w:rsidR="0068520B" w:rsidRPr="008A1454" w:rsidRDefault="0068520B" w:rsidP="00DE635A">
            <w:pPr>
              <w:pStyle w:val="TableText"/>
              <w:rPr>
                <w:szCs w:val="22"/>
              </w:rPr>
            </w:pPr>
            <w:r w:rsidRPr="008A1454">
              <w:rPr>
                <w:szCs w:val="22"/>
              </w:rPr>
              <w:t>Completed on site at the time of sampling</w:t>
            </w:r>
          </w:p>
        </w:tc>
      </w:tr>
      <w:tr w:rsidR="0068520B" w:rsidRPr="008A1454" w14:paraId="1F19E473" w14:textId="77777777" w:rsidTr="0068520B">
        <w:trPr>
          <w:trHeight w:val="305"/>
        </w:trPr>
        <w:tc>
          <w:tcPr>
            <w:tcW w:w="2500" w:type="pct"/>
          </w:tcPr>
          <w:p w14:paraId="54941CFB" w14:textId="77777777" w:rsidR="0068520B" w:rsidRPr="008A1454" w:rsidRDefault="0068520B" w:rsidP="00DE635A">
            <w:pPr>
              <w:pStyle w:val="TableText"/>
              <w:rPr>
                <w:szCs w:val="22"/>
              </w:rPr>
            </w:pPr>
            <w:r w:rsidRPr="008A1454">
              <w:rPr>
                <w:szCs w:val="22"/>
              </w:rPr>
              <w:t>Invertebrate Sorting Form</w:t>
            </w:r>
          </w:p>
        </w:tc>
        <w:tc>
          <w:tcPr>
            <w:tcW w:w="2500" w:type="pct"/>
          </w:tcPr>
          <w:p w14:paraId="5128AB57" w14:textId="77777777" w:rsidR="0068520B" w:rsidRPr="008A1454" w:rsidRDefault="0068520B" w:rsidP="00DE635A">
            <w:pPr>
              <w:pStyle w:val="TableText"/>
              <w:rPr>
                <w:szCs w:val="22"/>
              </w:rPr>
            </w:pPr>
          </w:p>
        </w:tc>
      </w:tr>
      <w:tr w:rsidR="0068520B" w:rsidRPr="008A1454" w14:paraId="1160615E" w14:textId="77777777" w:rsidTr="0068520B">
        <w:trPr>
          <w:trHeight w:val="504"/>
        </w:trPr>
        <w:tc>
          <w:tcPr>
            <w:tcW w:w="2500" w:type="pct"/>
          </w:tcPr>
          <w:p w14:paraId="0F96328F" w14:textId="0F4063CE" w:rsidR="0068520B" w:rsidRPr="008A1454" w:rsidRDefault="0068520B" w:rsidP="00DE635A">
            <w:pPr>
              <w:pStyle w:val="TableText"/>
              <w:rPr>
                <w:szCs w:val="22"/>
              </w:rPr>
            </w:pPr>
            <w:r w:rsidRPr="008A1454">
              <w:rPr>
                <w:szCs w:val="22"/>
              </w:rPr>
              <w:t>Physical Characteristics and Habitat Assessment Form</w:t>
            </w:r>
          </w:p>
        </w:tc>
        <w:tc>
          <w:tcPr>
            <w:tcW w:w="2500" w:type="pct"/>
          </w:tcPr>
          <w:p w14:paraId="101E4C2D" w14:textId="77777777" w:rsidR="0068520B" w:rsidRPr="008A1454" w:rsidRDefault="0068520B" w:rsidP="00DE635A">
            <w:pPr>
              <w:pStyle w:val="TableText"/>
              <w:rPr>
                <w:szCs w:val="22"/>
              </w:rPr>
            </w:pPr>
            <w:r w:rsidRPr="008A1454">
              <w:rPr>
                <w:szCs w:val="22"/>
              </w:rPr>
              <w:t>Completed on site at the time of sampling</w:t>
            </w:r>
          </w:p>
        </w:tc>
      </w:tr>
    </w:tbl>
    <w:p w14:paraId="5EE4B165" w14:textId="4D15B344" w:rsidR="000D4453" w:rsidRPr="008A1454" w:rsidRDefault="000D4453" w:rsidP="00FE794D">
      <w:pPr>
        <w:pStyle w:val="Footer"/>
      </w:pPr>
    </w:p>
    <w:p w14:paraId="0A171BC4" w14:textId="77777777" w:rsidR="000504F5" w:rsidRDefault="000504F5" w:rsidP="000504F5">
      <w:pPr>
        <w:autoSpaceDE w:val="0"/>
        <w:autoSpaceDN w:val="0"/>
        <w:spacing w:before="40" w:after="40"/>
        <w:rPr>
          <w:rFonts w:ascii="Courier New" w:hAnsi="Courier New" w:cs="Courier New"/>
          <w:color w:val="000000"/>
          <w:sz w:val="24"/>
          <w:szCs w:val="24"/>
        </w:rPr>
      </w:pPr>
      <w:r w:rsidRPr="008A1454">
        <w:rPr>
          <w:rFonts w:ascii="Courier New" w:hAnsi="Courier New" w:cs="Courier New"/>
          <w:color w:val="000000"/>
          <w:sz w:val="24"/>
          <w:szCs w:val="24"/>
        </w:rPr>
        <w:t>+++END-IF+++</w:t>
      </w:r>
    </w:p>
    <w:p w14:paraId="43F78787" w14:textId="77777777" w:rsidR="000504F5" w:rsidRDefault="000504F5" w:rsidP="00FE794D">
      <w:pPr>
        <w:pStyle w:val="Footer"/>
      </w:pPr>
    </w:p>
    <w:p w14:paraId="1BD70EA3" w14:textId="77777777" w:rsidR="00FE794D" w:rsidRPr="00265F46" w:rsidRDefault="00FE794D" w:rsidP="00FA29C0">
      <w:pPr>
        <w:pStyle w:val="BodyText"/>
      </w:pPr>
      <w:r w:rsidRPr="00265F46">
        <w:t>Information specific to sample collection will include:</w:t>
      </w:r>
    </w:p>
    <w:p w14:paraId="245939EA" w14:textId="00FFD9F9" w:rsidR="00FE794D" w:rsidRPr="00704826" w:rsidRDefault="623FE806" w:rsidP="00353483">
      <w:pPr>
        <w:pStyle w:val="ListBullet"/>
        <w:rPr>
          <w:color w:val="000000" w:themeColor="text1"/>
        </w:rPr>
      </w:pPr>
      <w:r>
        <w:t>Station name and/or ID number</w:t>
      </w:r>
    </w:p>
    <w:p w14:paraId="0E0F906A" w14:textId="77777777" w:rsidR="00FE794D" w:rsidRPr="00704826" w:rsidRDefault="623FE806" w:rsidP="00353483">
      <w:pPr>
        <w:pStyle w:val="ListBullet"/>
        <w:rPr>
          <w:color w:val="000000" w:themeColor="text1"/>
        </w:rPr>
      </w:pPr>
      <w:r>
        <w:t>Replicate number</w:t>
      </w:r>
    </w:p>
    <w:p w14:paraId="0623F426" w14:textId="77777777" w:rsidR="00FE794D" w:rsidRPr="00704826" w:rsidRDefault="623FE806" w:rsidP="00353483">
      <w:pPr>
        <w:pStyle w:val="ListBullet"/>
        <w:rPr>
          <w:color w:val="000000" w:themeColor="text1"/>
        </w:rPr>
      </w:pPr>
      <w:r>
        <w:t>Time and date of sample collection</w:t>
      </w:r>
    </w:p>
    <w:p w14:paraId="2C5A0DC7" w14:textId="77777777" w:rsidR="00FE794D" w:rsidRPr="00704826" w:rsidRDefault="623FE806" w:rsidP="00353483">
      <w:pPr>
        <w:pStyle w:val="ListBullet"/>
        <w:rPr>
          <w:color w:val="000000" w:themeColor="text1"/>
        </w:rPr>
      </w:pPr>
      <w:r>
        <w:t>Sample description (color, texture, etc.)</w:t>
      </w:r>
    </w:p>
    <w:p w14:paraId="15CF5912" w14:textId="77777777" w:rsidR="00FE794D" w:rsidRPr="00704826" w:rsidRDefault="623FE806" w:rsidP="00353483">
      <w:pPr>
        <w:pStyle w:val="ListBullet"/>
        <w:rPr>
          <w:color w:val="000000" w:themeColor="text1"/>
        </w:rPr>
      </w:pPr>
      <w:r>
        <w:t>Samplers’ initials</w:t>
      </w:r>
    </w:p>
    <w:p w14:paraId="4E98CFD8" w14:textId="77777777" w:rsidR="00FE794D" w:rsidRPr="00704826" w:rsidRDefault="623FE806" w:rsidP="00353483">
      <w:pPr>
        <w:pStyle w:val="ListBullet"/>
        <w:rPr>
          <w:color w:val="000000" w:themeColor="text1"/>
        </w:rPr>
      </w:pPr>
      <w:r>
        <w:t>Requested analyses</w:t>
      </w:r>
    </w:p>
    <w:p w14:paraId="576A762C" w14:textId="32196B69" w:rsidR="00FE794D" w:rsidRPr="00704826" w:rsidRDefault="00FE794D" w:rsidP="00353483">
      <w:pPr>
        <w:pStyle w:val="ListBulletLast"/>
        <w:rPr>
          <w:color w:val="000000" w:themeColor="text1"/>
        </w:rPr>
      </w:pPr>
      <w:r w:rsidRPr="008A714A">
        <w:t>Location (the geographic location where a sample is collected)</w:t>
      </w:r>
    </w:p>
    <w:p w14:paraId="1A6F1B0D" w14:textId="2BAB317E" w:rsidR="00FE794D" w:rsidRPr="00530EAF" w:rsidRDefault="00FE794D" w:rsidP="00FA29C0">
      <w:pPr>
        <w:pStyle w:val="BodyText"/>
      </w:pPr>
      <w:r w:rsidRPr="0085396A">
        <w:t xml:space="preserve">Supplementary data for every station sampled during the field surveys may be recorded in the comments section of the </w:t>
      </w:r>
      <w:r w:rsidR="358D60A7">
        <w:t>Field Data Form</w:t>
      </w:r>
      <w:r w:rsidRPr="57CA36AE">
        <w:t xml:space="preserve">. </w:t>
      </w:r>
      <w:r w:rsidR="002D26CB">
        <w:t>Additional</w:t>
      </w:r>
      <w:r w:rsidRPr="00265F46">
        <w:t xml:space="preserve"> data</w:t>
      </w:r>
      <w:r w:rsidRPr="0085396A">
        <w:t xml:space="preserve"> may include notes on sampling difficulties, </w:t>
      </w:r>
      <w:r w:rsidRPr="00530EAF">
        <w:t xml:space="preserve">currents, presence/absence of anemones, and numbers and sizes of jars used for each sample. </w:t>
      </w:r>
    </w:p>
    <w:p w14:paraId="556B8626" w14:textId="560A1967" w:rsidR="00E87F58" w:rsidRPr="00401A45" w:rsidRDefault="009F51E7" w:rsidP="0068520B">
      <w:pPr>
        <w:rPr>
          <w:rFonts w:ascii="Courier New" w:hAnsi="Courier New" w:cs="Courier New"/>
          <w:sz w:val="24"/>
          <w:szCs w:val="24"/>
        </w:rPr>
      </w:pPr>
      <w:r w:rsidRPr="00401A45">
        <w:rPr>
          <w:rFonts w:ascii="Courier New" w:hAnsi="Courier New" w:cs="Courier New"/>
          <w:sz w:val="24"/>
          <w:szCs w:val="24"/>
        </w:rPr>
        <w:t>+++IF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'Grain size',</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'Total organic carbon (TOC)','Sediment grab samples') === true &amp;&amp; determine('Saltwater Benthic',</w:t>
      </w:r>
      <w:r w:rsidR="00595B06" w:rsidRPr="00401A45">
        <w:rPr>
          <w:rFonts w:ascii="Courier New" w:hAnsi="Courier New" w:cs="Courier New"/>
          <w:sz w:val="24"/>
          <w:szCs w:val="24"/>
        </w:rPr>
        <w:t xml:space="preserve"> </w:t>
      </w:r>
      <w:r w:rsidRPr="00401A45">
        <w:rPr>
          <w:rFonts w:ascii="Courier New" w:hAnsi="Courier New" w:cs="Courier New"/>
          <w:sz w:val="24"/>
          <w:szCs w:val="24"/>
        </w:rPr>
        <w:t>'Saltwater',</w:t>
      </w:r>
      <w:r w:rsidR="00595B06" w:rsidRPr="00401A45">
        <w:rPr>
          <w:rFonts w:ascii="Courier New" w:hAnsi="Courier New" w:cs="Courier New"/>
          <w:sz w:val="24"/>
          <w:szCs w:val="24"/>
        </w:rPr>
        <w:t xml:space="preserve"> </w:t>
      </w:r>
      <w:r w:rsidRPr="00401A45">
        <w:rPr>
          <w:rFonts w:ascii="Courier New" w:hAnsi="Courier New" w:cs="Courier New"/>
          <w:sz w:val="24"/>
          <w:szCs w:val="24"/>
        </w:rPr>
        <w:t>'Infauna',</w:t>
      </w:r>
      <w:r w:rsidR="00595B06"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bookmarkStart w:id="71" w:name="_Toc2006268"/>
    </w:p>
    <w:p w14:paraId="2F294DE3" w14:textId="235D5080" w:rsidR="00FE794D" w:rsidRPr="00530EAF" w:rsidRDefault="00FE794D" w:rsidP="439765CD">
      <w:pPr>
        <w:pStyle w:val="Heading3"/>
        <w:rPr>
          <w:i/>
          <w:iCs/>
          <w:color w:val="C00000"/>
        </w:rPr>
      </w:pPr>
      <w:bookmarkStart w:id="72" w:name="_Toc24105967"/>
      <w:r w:rsidRPr="00530EAF">
        <w:t>A9</w:t>
      </w:r>
      <w:r w:rsidRPr="00530EAF">
        <w:rPr>
          <w:i/>
          <w:iCs/>
        </w:rPr>
        <w:t>.</w:t>
      </w:r>
      <w:r w:rsidR="57CA36AE" w:rsidRPr="00530EAF">
        <w:t>3</w:t>
      </w:r>
      <w:r w:rsidR="00C55E15" w:rsidRPr="00530EAF">
        <w:tab/>
      </w:r>
      <w:proofErr w:type="spellStart"/>
      <w:r w:rsidR="439765CD" w:rsidRPr="00530EAF">
        <w:t>Infaunal</w:t>
      </w:r>
      <w:proofErr w:type="spellEnd"/>
      <w:r w:rsidR="439765CD" w:rsidRPr="00530EAF">
        <w:t xml:space="preserve"> and Sediment </w:t>
      </w:r>
      <w:r w:rsidRPr="00530EAF">
        <w:t>Data Analyses</w:t>
      </w:r>
      <w:bookmarkEnd w:id="71"/>
      <w:r w:rsidRPr="00530EAF">
        <w:t>—</w:t>
      </w:r>
      <w:r w:rsidR="005355CE" w:rsidRPr="00530EAF">
        <w:t xml:space="preserve">Marine </w:t>
      </w:r>
      <w:r w:rsidRPr="00530EAF">
        <w:t>Benthic Grab</w:t>
      </w:r>
      <w:bookmarkEnd w:id="72"/>
      <w:r w:rsidRPr="00530EAF">
        <w:t xml:space="preserve"> </w:t>
      </w:r>
    </w:p>
    <w:p w14:paraId="262701D5" w14:textId="7E481140" w:rsidR="00FE794D" w:rsidRPr="00530EAF" w:rsidRDefault="57CA36AE" w:rsidP="3E1FCAC2">
      <w:pPr>
        <w:pStyle w:val="BodyText"/>
      </w:pPr>
      <w:r w:rsidRPr="00530EAF">
        <w:t xml:space="preserve">The sediment data will be analyzed using a variety of statistical and graphical methods. Various univariate and multivariate analyses may be employed using a standard statistical/graphics package (e.g., R, SAS, PRIMER). These tests may include analysis of variance (ANOVA), correlation analyses, or regression analyses. Additional evaluations may assess temporal and spatial trends in sediment data as compared to benthic faunal distributions. </w:t>
      </w:r>
    </w:p>
    <w:p w14:paraId="5E9DD188" w14:textId="66741370" w:rsidR="00FE794D"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For example, some taxa (e.g.,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(e.g., number of species, diversity, evenness, multivariate analyses). </w:t>
      </w:r>
    </w:p>
    <w:p w14:paraId="25BB5589" w14:textId="59917411" w:rsidR="00FE794D" w:rsidRPr="00530EAF" w:rsidRDefault="2AFAE88E" w:rsidP="00FA29C0">
      <w:pPr>
        <w:pStyle w:val="BodyText"/>
      </w:pPr>
      <w:r w:rsidRPr="00530EAF">
        <w:t xml:space="preserve">Two </w:t>
      </w:r>
      <w:r w:rsidR="00FE794D" w:rsidRPr="00530EAF">
        <w:t xml:space="preserve">categories of diversity indices will be calculated: (1) species richness indices and (2) indices based on the proportional abundances of species—i.e., Shannon-Weiner index (H’), </w:t>
      </w:r>
      <w:proofErr w:type="spellStart"/>
      <w:r w:rsidR="00FE794D" w:rsidRPr="00530EAF">
        <w:t>Pielou</w:t>
      </w:r>
      <w:proofErr w:type="spellEnd"/>
      <w:r w:rsidR="00FE794D" w:rsidRPr="00530EAF">
        <w:t xml:space="preserve"> evenness index (J’), </w:t>
      </w:r>
      <w:proofErr w:type="spellStart"/>
      <w:r w:rsidR="00FE794D" w:rsidRPr="00530EAF">
        <w:t>Margalef’s</w:t>
      </w:r>
      <w:proofErr w:type="spellEnd"/>
      <w:r w:rsidR="00FE794D" w:rsidRPr="00530EAF">
        <w:t xml:space="preserve"> index, and/or </w:t>
      </w:r>
      <w:r w:rsidR="002D26CB" w:rsidRPr="00530EAF">
        <w:t>T</w:t>
      </w:r>
      <w:r w:rsidR="00FE794D" w:rsidRPr="00530EAF">
        <w:t xml:space="preserve">otal </w:t>
      </w:r>
      <w:r w:rsidR="002D26CB" w:rsidRPr="00530EAF">
        <w:t>T</w:t>
      </w:r>
      <w:r w:rsidR="00FE794D" w:rsidRPr="00530EAF">
        <w:t xml:space="preserve">axonomic </w:t>
      </w:r>
      <w:r w:rsidR="002D26CB" w:rsidRPr="00530EAF">
        <w:t>D</w:t>
      </w:r>
      <w:r w:rsidR="00FE794D" w:rsidRPr="00530EAF">
        <w:t>istinctness).</w:t>
      </w:r>
    </w:p>
    <w:p w14:paraId="4330AFF7" w14:textId="4DCF842E" w:rsidR="00FE794D" w:rsidRPr="00530EAF" w:rsidRDefault="00FE794D" w:rsidP="00FA29C0">
      <w:pPr>
        <w:pStyle w:val="BodyText"/>
      </w:pPr>
      <w:r w:rsidRPr="00530EAF">
        <w:t xml:space="preserve">Changes in </w:t>
      </w:r>
      <w:proofErr w:type="spellStart"/>
      <w:r w:rsidRPr="00530EAF">
        <w:t>infaunal</w:t>
      </w:r>
      <w:proofErr w:type="spellEnd"/>
      <w:r w:rsidRPr="00530EAF">
        <w:t xml:space="preserve"> community structure between assessments may be evaluated by comparing community structure differences between stations through time, and gauging changes in community structure if comparable data are available.</w:t>
      </w:r>
    </w:p>
    <w:p w14:paraId="297CCA88" w14:textId="77777777" w:rsidR="00167F0E" w:rsidRPr="00530EAF" w:rsidRDefault="00167F0E" w:rsidP="00167F0E">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3372930E" w14:textId="5FAAA73B" w:rsidR="00167F0E" w:rsidRPr="00401A45" w:rsidRDefault="00167F0E" w:rsidP="00392160">
      <w:pPr>
        <w:rPr>
          <w:rFonts w:ascii="Courier New" w:hAnsi="Courier New" w:cs="Courier New"/>
          <w:sz w:val="24"/>
          <w:szCs w:val="24"/>
        </w:rPr>
      </w:pPr>
      <w:r w:rsidRPr="00401A45">
        <w:rPr>
          <w:rFonts w:ascii="Courier New" w:hAnsi="Courier New" w:cs="Courier New"/>
          <w:sz w:val="24"/>
          <w:szCs w:val="24"/>
        </w:rPr>
        <w:t xml:space="preserve">+++IF </w:t>
      </w:r>
      <w:proofErr w:type="gramStart"/>
      <w:r w:rsidRPr="00401A45">
        <w:rPr>
          <w:rFonts w:ascii="Courier New" w:hAnsi="Courier New" w:cs="Courier New"/>
          <w:sz w:val="24"/>
          <w:szCs w:val="24"/>
        </w:rPr>
        <w:t>determine(</w:t>
      </w:r>
      <w:proofErr w:type="gramEnd"/>
      <w:r w:rsidRPr="00401A45">
        <w:rPr>
          <w:rFonts w:ascii="Courier New" w:hAnsi="Courier New" w:cs="Courier New"/>
          <w:sz w:val="24"/>
          <w:szCs w:val="24"/>
        </w:rPr>
        <w:t>'Saltwater Benthic',</w:t>
      </w:r>
      <w:r w:rsidR="002D7AAF" w:rsidRPr="00401A45">
        <w:rPr>
          <w:rFonts w:ascii="Courier New" w:hAnsi="Courier New" w:cs="Courier New"/>
          <w:sz w:val="24"/>
          <w:szCs w:val="24"/>
        </w:rPr>
        <w:t xml:space="preserve"> </w:t>
      </w:r>
      <w:r w:rsidRPr="00401A45">
        <w:rPr>
          <w:rFonts w:ascii="Courier New" w:hAnsi="Courier New" w:cs="Courier New"/>
          <w:sz w:val="24"/>
          <w:szCs w:val="24"/>
        </w:rPr>
        <w:t>'Saltwater',</w:t>
      </w:r>
      <w:r w:rsidR="002D7AAF" w:rsidRPr="00401A45">
        <w:rPr>
          <w:rFonts w:ascii="Courier New" w:hAnsi="Courier New" w:cs="Courier New"/>
          <w:sz w:val="24"/>
          <w:szCs w:val="24"/>
        </w:rPr>
        <w:t xml:space="preserve"> </w:t>
      </w:r>
      <w:r w:rsidRPr="00401A45">
        <w:rPr>
          <w:rFonts w:ascii="Courier New" w:hAnsi="Courier New" w:cs="Courier New"/>
          <w:sz w:val="24"/>
          <w:szCs w:val="24"/>
        </w:rPr>
        <w:t>'Infauna',</w:t>
      </w:r>
      <w:r w:rsidR="009E08A9" w:rsidRPr="00401A45">
        <w:rPr>
          <w:rFonts w:ascii="Courier New" w:hAnsi="Courier New" w:cs="Courier New"/>
          <w:sz w:val="24"/>
          <w:szCs w:val="24"/>
        </w:rPr>
        <w:t xml:space="preserve"> </w:t>
      </w:r>
      <w:r w:rsidRPr="00401A45">
        <w:rPr>
          <w:rFonts w:ascii="Courier New" w:hAnsi="Courier New" w:cs="Courier New"/>
          <w:sz w:val="24"/>
          <w:szCs w:val="24"/>
        </w:rPr>
        <w:t>'Sediment grab samples') === true+++</w:t>
      </w:r>
    </w:p>
    <w:p w14:paraId="2674A2F9" w14:textId="47A85329" w:rsidR="00FE794D" w:rsidRPr="00530EAF" w:rsidRDefault="00FE794D" w:rsidP="00FE794D">
      <w:pPr>
        <w:pStyle w:val="Heading3"/>
      </w:pPr>
      <w:bookmarkStart w:id="73" w:name="_Toc24105968"/>
      <w:r w:rsidRPr="00530EAF">
        <w:t>A9.4</w:t>
      </w:r>
      <w:r w:rsidRPr="00530EAF">
        <w:tab/>
      </w:r>
      <w:proofErr w:type="spellStart"/>
      <w:r w:rsidRPr="00530EAF">
        <w:t>Infaunal</w:t>
      </w:r>
      <w:proofErr w:type="spellEnd"/>
      <w:r w:rsidRPr="00530EAF">
        <w:t xml:space="preserve"> Data Analyses—</w:t>
      </w:r>
      <w:r w:rsidR="005355CE" w:rsidRPr="00530EAF">
        <w:t xml:space="preserve">Marine </w:t>
      </w:r>
      <w:r w:rsidRPr="00530EAF">
        <w:t>Benthic Grab</w:t>
      </w:r>
      <w:bookmarkEnd w:id="73"/>
      <w:r w:rsidRPr="00530EAF">
        <w:t xml:space="preserve"> </w:t>
      </w:r>
    </w:p>
    <w:p w14:paraId="639CE5B9" w14:textId="6B8ADC21" w:rsidR="001100C9" w:rsidRPr="00530EAF" w:rsidRDefault="002D26CB" w:rsidP="00FA29C0">
      <w:pPr>
        <w:pStyle w:val="BodyText"/>
      </w:pPr>
      <w:r w:rsidRPr="00530EAF">
        <w:t>Prior to</w:t>
      </w:r>
      <w:r w:rsidR="00FE794D" w:rsidRPr="00530EAF">
        <w:t xml:space="preserve"> analysis of the </w:t>
      </w:r>
      <w:proofErr w:type="spellStart"/>
      <w:r w:rsidR="00FE794D" w:rsidRPr="00530EAF">
        <w:t>infaunal</w:t>
      </w:r>
      <w:proofErr w:type="spellEnd"/>
      <w:r w:rsidR="00FE794D" w:rsidRPr="00530EAF">
        <w:t xml:space="preserve"> data, some modifications to the dataset will be made. </w:t>
      </w:r>
      <w:r w:rsidR="00FE794D" w:rsidRPr="00530EAF">
        <w:rPr>
          <w:bCs/>
        </w:rPr>
        <w:t>For example,</w:t>
      </w:r>
      <w:r w:rsidR="00FE794D" w:rsidRPr="00530EAF">
        <w:t xml:space="preserve"> some taxa (</w:t>
      </w:r>
      <w:r w:rsidR="00FE794D" w:rsidRPr="00530EAF">
        <w:rPr>
          <w:iCs/>
        </w:rPr>
        <w:t>e.g</w:t>
      </w:r>
      <w:r w:rsidR="00FE794D" w:rsidRPr="00530EAF">
        <w:t xml:space="preserve">., incidental pelagic faunal, encrusting, or non-benthic taxa) may be eliminated from all calculations. Other taxa may be included in calculations of abundance but not diversity; such taxa are usually those </w:t>
      </w:r>
      <w:proofErr w:type="spellStart"/>
      <w:r w:rsidR="00FE794D" w:rsidRPr="00530EAF">
        <w:t>infaunal</w:t>
      </w:r>
      <w:proofErr w:type="spellEnd"/>
      <w:r w:rsidR="00FE794D" w:rsidRPr="00530EAF">
        <w:t xml:space="preserve"> organisms that cannot be identified to species level. Only those individuals identified to species level will be included in all remaining calculations (</w:t>
      </w:r>
      <w:r w:rsidR="00FE794D" w:rsidRPr="00530EAF">
        <w:rPr>
          <w:iCs/>
        </w:rPr>
        <w:t>e.g</w:t>
      </w:r>
      <w:r w:rsidR="00FE794D" w:rsidRPr="00530EAF">
        <w:t xml:space="preserve">., number of species, diversity, evenness, multivariate analyses). </w:t>
      </w:r>
    </w:p>
    <w:p w14:paraId="38F40EDE" w14:textId="77777777" w:rsidR="00F767DA" w:rsidRPr="00530EAF" w:rsidRDefault="00F767DA" w:rsidP="00F767DA">
      <w:pPr>
        <w:autoSpaceDE w:val="0"/>
        <w:autoSpaceDN w:val="0"/>
        <w:spacing w:before="40" w:after="40"/>
        <w:rPr>
          <w:rFonts w:ascii="Courier New" w:hAnsi="Courier New" w:cs="Courier New"/>
          <w:color w:val="000000"/>
          <w:sz w:val="24"/>
          <w:szCs w:val="24"/>
        </w:rPr>
      </w:pPr>
      <w:r w:rsidRPr="00530EAF">
        <w:rPr>
          <w:rFonts w:ascii="Courier New" w:hAnsi="Courier New" w:cs="Courier New"/>
          <w:color w:val="000000"/>
          <w:sz w:val="24"/>
          <w:szCs w:val="24"/>
        </w:rPr>
        <w:t>+++END-IF+++</w:t>
      </w:r>
    </w:p>
    <w:p w14:paraId="08033889" w14:textId="77777777" w:rsidR="001100C9" w:rsidRDefault="001100C9">
      <w:pPr>
        <w:spacing w:after="160" w:line="259" w:lineRule="auto"/>
        <w:rPr>
          <w:rFonts w:eastAsia="Times New Roman" w:cs="Times New Roman"/>
          <w:szCs w:val="24"/>
        </w:rPr>
      </w:pPr>
      <w:r>
        <w:br w:type="page"/>
      </w:r>
    </w:p>
    <w:p w14:paraId="0F512A7E" w14:textId="4CFF7BCD" w:rsidR="007857B2" w:rsidRPr="0083393F" w:rsidRDefault="007857B2" w:rsidP="007857B2">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 xml:space="preserve">+++IF </w:t>
      </w:r>
      <w:proofErr w:type="gramStart"/>
      <w:r w:rsidRPr="0083393F">
        <w:rPr>
          <w:rFonts w:ascii="Courier New" w:hAnsi="Courier New" w:cs="Courier New"/>
          <w:color w:val="000000"/>
          <w:sz w:val="24"/>
          <w:szCs w:val="24"/>
        </w:rPr>
        <w:t>determine(</w:t>
      </w:r>
      <w:proofErr w:type="gramEnd"/>
      <w:r w:rsidRPr="0083393F">
        <w:rPr>
          <w:rFonts w:ascii="Courier New" w:hAnsi="Courier New" w:cs="Courier New"/>
          <w:color w:val="000000"/>
          <w:sz w:val="24"/>
          <w:szCs w:val="24"/>
        </w:rPr>
        <w:t xml:space="preserve">'Freshwater Water Quality', </w:t>
      </w:r>
      <w:r w:rsidRPr="0083393F">
        <w:rPr>
          <w:rFonts w:ascii="Courier New" w:hAnsi="Courier New" w:cs="Courier New"/>
          <w:sz w:val="24"/>
          <w:szCs w:val="24"/>
        </w:rPr>
        <w:t>'</w:t>
      </w:r>
      <w:r w:rsidR="00C0383D" w:rsidRPr="0083393F">
        <w:rPr>
          <w:rFonts w:ascii="Courier New" w:hAnsi="Courier New" w:cs="Courier New"/>
          <w:sz w:val="24"/>
          <w:szCs w:val="24"/>
        </w:rPr>
        <w:t>Freshwater</w:t>
      </w:r>
      <w:r w:rsidRPr="0083393F">
        <w:rPr>
          <w:rFonts w:ascii="Courier New" w:hAnsi="Courier New" w:cs="Courier New"/>
          <w:sz w:val="24"/>
          <w:szCs w:val="24"/>
        </w:rPr>
        <w:t>',</w:t>
      </w:r>
      <w:r w:rsidR="00C0269C">
        <w:rPr>
          <w:rFonts w:ascii="Courier New" w:hAnsi="Courier New" w:cs="Courier New"/>
          <w:sz w:val="24"/>
          <w:szCs w:val="24"/>
        </w:rPr>
        <w:t xml:space="preserve"> </w:t>
      </w:r>
      <w:r w:rsidRPr="0083393F">
        <w:rPr>
          <w:rFonts w:ascii="Courier New" w:hAnsi="Courier New" w:cs="Courier New"/>
          <w:sz w:val="24"/>
          <w:szCs w:val="24"/>
        </w:rPr>
        <w:t>''</w:t>
      </w:r>
      <w:r w:rsidR="00C0383D" w:rsidRPr="0083393F">
        <w:rPr>
          <w:rFonts w:ascii="Courier New" w:hAnsi="Courier New" w:cs="Courier New"/>
          <w:sz w:val="24"/>
          <w:szCs w:val="24"/>
        </w:rPr>
        <w:t>,</w:t>
      </w:r>
      <w:r w:rsidR="00C0269C">
        <w:rPr>
          <w:rFonts w:ascii="Courier New" w:hAnsi="Courier New" w:cs="Courier New"/>
          <w:sz w:val="24"/>
          <w:szCs w:val="24"/>
        </w:rPr>
        <w:t xml:space="preserve"> </w:t>
      </w:r>
      <w:r w:rsidR="00C0383D" w:rsidRPr="0083393F">
        <w:rPr>
          <w:rFonts w:ascii="Courier New" w:hAnsi="Courier New" w:cs="Courier New"/>
          <w:sz w:val="24"/>
          <w:szCs w:val="24"/>
        </w:rPr>
        <w:t>''</w:t>
      </w:r>
      <w:r w:rsidRPr="0083393F">
        <w:rPr>
          <w:rFonts w:ascii="Courier New" w:hAnsi="Courier New" w:cs="Courier New"/>
          <w:color w:val="000000"/>
          <w:sz w:val="24"/>
          <w:szCs w:val="24"/>
        </w:rPr>
        <w:t>) === true+++</w:t>
      </w:r>
    </w:p>
    <w:p w14:paraId="5F682631" w14:textId="3268EC99" w:rsidR="00FE794D" w:rsidRPr="0083393F" w:rsidRDefault="001100C9" w:rsidP="00FE794D">
      <w:pPr>
        <w:pStyle w:val="Heading1"/>
      </w:pPr>
      <w:bookmarkStart w:id="74" w:name="_Toc24105969"/>
      <w:r w:rsidRPr="0083393F">
        <w:t xml:space="preserve">Section </w:t>
      </w:r>
      <w:r w:rsidR="00FE794D" w:rsidRPr="0083393F">
        <w:t>B</w:t>
      </w:r>
      <w:r w:rsidR="005B7B20" w:rsidRPr="0083393F">
        <w:t xml:space="preserve">. </w:t>
      </w:r>
      <w:r w:rsidRPr="0083393F">
        <w:t xml:space="preserve">Fresh Water/Water Quality Data Generation </w:t>
      </w:r>
      <w:r w:rsidR="007857B2" w:rsidRPr="0083393F">
        <w:t>and</w:t>
      </w:r>
      <w:r w:rsidRPr="0083393F">
        <w:t xml:space="preserve"> Acquisition</w:t>
      </w:r>
      <w:bookmarkEnd w:id="74"/>
    </w:p>
    <w:p w14:paraId="398E1D89" w14:textId="362D1401" w:rsidR="00FE794D" w:rsidRPr="0083393F" w:rsidRDefault="00FE794D" w:rsidP="00FE794D">
      <w:pPr>
        <w:pStyle w:val="Heading2"/>
      </w:pPr>
      <w:bookmarkStart w:id="75" w:name="_Toc24105970"/>
      <w:r w:rsidRPr="0083393F">
        <w:t>B1</w:t>
      </w:r>
      <w:r w:rsidRPr="0083393F">
        <w:tab/>
        <w:t>Sampling Design</w:t>
      </w:r>
      <w:bookmarkEnd w:id="75"/>
      <w:r w:rsidRPr="0083393F">
        <w:t xml:space="preserve"> </w:t>
      </w:r>
    </w:p>
    <w:p w14:paraId="7A6539DC" w14:textId="0E66CA05" w:rsidR="0031108A" w:rsidRPr="0083393F" w:rsidRDefault="00306123" w:rsidP="0031108A">
      <w:pPr>
        <w:pStyle w:val="BodyText"/>
        <w:rPr>
          <w:rFonts w:ascii="Courier New" w:hAnsi="Courier New" w:cs="Courier New"/>
          <w:sz w:val="24"/>
        </w:rPr>
      </w:pPr>
      <w:r w:rsidRPr="0083393F">
        <w:rPr>
          <w:rFonts w:ascii="Courier New" w:hAnsi="Courier New" w:cs="Courier New"/>
          <w:sz w:val="24"/>
        </w:rPr>
        <w:t xml:space="preserve">+++IF </w:t>
      </w:r>
      <w:proofErr w:type="spellStart"/>
      <w:proofErr w:type="gramStart"/>
      <w:r w:rsidRPr="0083393F">
        <w:rPr>
          <w:rFonts w:ascii="Courier New" w:hAnsi="Courier New" w:cs="Courier New"/>
          <w:sz w:val="24"/>
        </w:rPr>
        <w:t>determineConcern</w:t>
      </w:r>
      <w:proofErr w:type="spellEnd"/>
      <w:r w:rsidRPr="0083393F">
        <w:rPr>
          <w:rFonts w:ascii="Courier New" w:hAnsi="Courier New" w:cs="Courier New"/>
          <w:sz w:val="24"/>
        </w:rPr>
        <w:t>(</w:t>
      </w:r>
      <w:proofErr w:type="gramEnd"/>
      <w:r w:rsidRPr="0083393F">
        <w:rPr>
          <w:rFonts w:ascii="Courier New" w:hAnsi="Courier New" w:cs="Courier New"/>
          <w:sz w:val="24"/>
        </w:rPr>
        <w:t xml:space="preserve">'Eutrophication (Nutrients)')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('Illicit Connections')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('Stormwater') === true +++</w:t>
      </w:r>
    </w:p>
    <w:p w14:paraId="1C0FF4A7" w14:textId="0F520F6A" w:rsidR="00FE794D" w:rsidRPr="0083393F" w:rsidRDefault="00FE794D">
      <w:pPr>
        <w:pStyle w:val="Heading3"/>
        <w:rPr>
          <w:color w:val="7030A0"/>
        </w:rPr>
      </w:pPr>
      <w:bookmarkStart w:id="76" w:name="_Toc24105971"/>
      <w:r w:rsidRPr="0083393F">
        <w:t>B1.1</w:t>
      </w:r>
      <w:r w:rsidRPr="0083393F">
        <w:tab/>
        <w:t>Sampling Site Selection</w:t>
      </w:r>
      <w:bookmarkEnd w:id="76"/>
      <w:r w:rsidRPr="0083393F">
        <w:rPr>
          <w:color w:val="7030A0"/>
        </w:rPr>
        <w:t xml:space="preserve"> </w:t>
      </w:r>
    </w:p>
    <w:p w14:paraId="3B9750A6" w14:textId="77777777" w:rsidR="00447ED8" w:rsidRPr="0083393F" w:rsidRDefault="00447ED8" w:rsidP="00447ED8">
      <w:pPr>
        <w:pStyle w:val="BodyText"/>
      </w:pPr>
      <w:r w:rsidRPr="0083393F">
        <w:t xml:space="preserve">For point source assessments, the sampling site selection will include stations upstream and downstream of the source, as well as reference stations. The site selected will be in an area where reasonable opportunity for mixing of the effluent has occurred. Where a mixing zone has been defined in a license, sampling will be conducted immediately downstream of it. In cases where the effluent plume channels down one bank for great distances (&gt;1 km), or where localized effluent impact is expected to be severe for a distance beyond the zone of initial dilution, sampling at a site upstream of the source, one or more in the plume, and at least two farther downstream will take place. One downstream site will be located at the point of presumed bank to bank mixing and subsequent sites will be located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 </w:t>
      </w:r>
    </w:p>
    <w:p w14:paraId="2A6857A7" w14:textId="379534EA" w:rsidR="00FE794D" w:rsidRPr="0083393F" w:rsidRDefault="00FE794D" w:rsidP="00FA29C0">
      <w:pPr>
        <w:pStyle w:val="BodyText"/>
      </w:pPr>
      <w:r w:rsidRPr="0083393F">
        <w:t xml:space="preserve">Sampling sites will be </w:t>
      </w:r>
      <w:r w:rsidR="00447ED8" w:rsidRPr="0083393F">
        <w:t>selected</w:t>
      </w:r>
      <w:r w:rsidRPr="0083393F">
        <w:t xml:space="preserve"> to ensure that the physical characteristics</w:t>
      </w:r>
      <w:r w:rsidR="00447ED8" w:rsidRPr="0083393F">
        <w:t xml:space="preserve"> among sampling sites</w:t>
      </w:r>
      <w:r w:rsidRPr="0083393F">
        <w:t xml:space="preserve"> are similar. For surveys conducted to determine use designations, sampling locations will be representative of the stream reach. Reference conditions will include minimally impaired sites in the same ecoregion, size class, and stream type (width, depth, gradient). </w:t>
      </w:r>
    </w:p>
    <w:p w14:paraId="2C4355E4" w14:textId="77777777" w:rsidR="000A77EB" w:rsidRPr="0083393F" w:rsidRDefault="000A77EB" w:rsidP="000A77EB">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21BB6DE" w14:textId="35C17AA1" w:rsidR="000A77EB" w:rsidRPr="000A77EB" w:rsidRDefault="000A77EB" w:rsidP="00FA29C0">
      <w:pPr>
        <w:pStyle w:val="BodyText"/>
        <w:rPr>
          <w:rFonts w:ascii="Courier New" w:hAnsi="Courier New" w:cs="Courier New"/>
          <w:sz w:val="24"/>
        </w:rPr>
      </w:pPr>
      <w:r w:rsidRPr="0083393F">
        <w:rPr>
          <w:rFonts w:ascii="Courier New" w:hAnsi="Courier New" w:cs="Courier New"/>
          <w:sz w:val="24"/>
        </w:rPr>
        <w:t xml:space="preserve">+++IF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('General Environmental Health: Physical/Chemical Water Quality')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('Recreation (Swimming and/or Boating)')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('Harmful Algal Blooms (HABs) (Algal toxins)')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 xml:space="preserve">('General Environmental Health: Benthic') === true || </w:t>
      </w:r>
      <w:proofErr w:type="spellStart"/>
      <w:r w:rsidRPr="0083393F">
        <w:rPr>
          <w:rFonts w:ascii="Courier New" w:hAnsi="Courier New" w:cs="Courier New"/>
          <w:sz w:val="24"/>
        </w:rPr>
        <w:t>determineConcern</w:t>
      </w:r>
      <w:proofErr w:type="spellEnd"/>
      <w:r w:rsidRPr="0083393F">
        <w:rPr>
          <w:rFonts w:ascii="Courier New" w:hAnsi="Courier New" w:cs="Courier New"/>
          <w:sz w:val="24"/>
        </w:rPr>
        <w:t>('Acidification') === true +++</w:t>
      </w:r>
    </w:p>
    <w:p w14:paraId="547519F5" w14:textId="533F00E6" w:rsidR="00FE794D" w:rsidRPr="00F11F61" w:rsidRDefault="00FE794D">
      <w:pPr>
        <w:pStyle w:val="Heading3"/>
        <w:rPr>
          <w:color w:val="7030A0"/>
          <w:highlight w:val="yellow"/>
        </w:rPr>
      </w:pPr>
      <w:bookmarkStart w:id="77" w:name="_Toc24105972"/>
      <w:r w:rsidRPr="006C0A13">
        <w:t>B1</w:t>
      </w:r>
      <w:r>
        <w:t>.1</w:t>
      </w:r>
      <w:r>
        <w:tab/>
      </w:r>
      <w:r w:rsidRPr="006C0A13">
        <w:t>Sampl</w:t>
      </w:r>
      <w:r w:rsidR="00447ED8">
        <w:t>e</w:t>
      </w:r>
      <w:r w:rsidRPr="481F3878">
        <w:t xml:space="preserve"> </w:t>
      </w:r>
      <w:r>
        <w:t>S</w:t>
      </w:r>
      <w:r w:rsidRPr="006C0A13">
        <w:t xml:space="preserve">ite </w:t>
      </w:r>
      <w:r>
        <w:t>S</w:t>
      </w:r>
      <w:r w:rsidRPr="006C0A13">
        <w:t>election</w:t>
      </w:r>
      <w:bookmarkEnd w:id="77"/>
      <w:r w:rsidRPr="006C0A13">
        <w:t xml:space="preserve"> </w:t>
      </w:r>
    </w:p>
    <w:p w14:paraId="4421C80D" w14:textId="2F95C7BA" w:rsidR="00FE794D" w:rsidRPr="006C0A13" w:rsidRDefault="00FE794D" w:rsidP="00FA29C0">
      <w:pPr>
        <w:pStyle w:val="BodyText"/>
      </w:pPr>
      <w:r w:rsidRPr="006C0A13">
        <w:t>For water quality condition assessment, routine sampling activities will consist of collecting in</w:t>
      </w:r>
      <w:r w:rsidR="00447ED8">
        <w:t>-</w:t>
      </w:r>
      <w:r w:rsidRPr="006C0A13">
        <w:t>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w:t>
      </w:r>
    </w:p>
    <w:p w14:paraId="49D30028" w14:textId="72E66EFB" w:rsidR="00FE794D" w:rsidRPr="0068520B" w:rsidRDefault="58BDCC9B" w:rsidP="00FA29C0">
      <w:pPr>
        <w:pStyle w:val="BodyText"/>
      </w:pPr>
      <w:r>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prior to June are not desirable, as instream conditions—most notably flow regimes—during this time are often dramatically different than during the sampling index period. To lay out the sampling reach and sites, the route to the site will be explored to ensure it is free of obstacles </w:t>
      </w:r>
      <w:r w:rsidRPr="0068520B">
        <w:t>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w:t>
      </w:r>
    </w:p>
    <w:p w14:paraId="5300D968" w14:textId="540ED837" w:rsidR="58BDCC9B" w:rsidRPr="0068520B" w:rsidRDefault="58BDCC9B" w:rsidP="58BDCC9B">
      <w:pPr>
        <w:pStyle w:val="BodyText"/>
      </w:pPr>
      <w:r w:rsidRPr="0068520B">
        <w:t xml:space="preserve">A lake and its water quality are not uniform from shore to shore or from surface to bottom. Lake morphometry, exposure to winds, incoming streams, watershed development, and human activity can greatly influence the conditions </w:t>
      </w:r>
      <w:r w:rsidR="0068520B" w:rsidRPr="0068520B">
        <w:t>in</w:t>
      </w:r>
      <w:r w:rsidRPr="0068520B">
        <w:t xml:space="preserve"> any one location in the lake.  A site over the deepest section of the lake best represents average conditions. In natural lakes that are circular in shape, the deepest section is usually near the middle. Many lakes, however, possess significant arms or bays. In this instance, it is often useful to sample the deepest section in each individual arm or bay. In many cases, monitors will find a significant difference between sites, especially if one arm of the lake is more populated. Some monitoring programs, on the other hand, are designed to characterize the condition at its worst location. For these types of programs, certain known problem areas may be targeted for sampling. </w:t>
      </w:r>
    </w:p>
    <w:p w14:paraId="2AFBB72C" w14:textId="64BEE0C5" w:rsidR="58BDCC9B" w:rsidRPr="0068520B" w:rsidRDefault="58BDCC9B" w:rsidP="58BDCC9B">
      <w:pPr>
        <w:pStyle w:val="BodyText"/>
      </w:pPr>
      <w:r w:rsidRPr="0068520B">
        <w:t>To select the location of a sampling site, preliminary information about the lake is needed, including: a bathymetric map (or general knowledge of the location of maximum depth so that soundings can be taken in the field and a suitable sampling location identified); a watershed map with the lake's major inflows and outflows; a historical summary of water quality including the location of previous sampling sites and documentation of any lake problems (algal blooms, weed growth, fish kills); updates of any current activities in the watershed that may affect sampling results (point sources such as sewage plant or storm drain outfalls and nonpoint sources such as agricultural, urban, logging, and construction areas); and updates of any current lake activities that may affect sampling results, including dredging, water level drawdowns, and chemical applications.</w:t>
      </w:r>
    </w:p>
    <w:p w14:paraId="21844107" w14:textId="3556C9C9" w:rsidR="58BDCC9B" w:rsidRPr="0068520B" w:rsidRDefault="37D99410" w:rsidP="58BDCC9B">
      <w:pPr>
        <w:pStyle w:val="BodyText"/>
      </w:pPr>
      <w:r w:rsidRPr="0068520B">
        <w:t xml:space="preserve">Once identified, the site should be clearly marked on a map.  Sampling stations may be located at the shoreline or </w:t>
      </w:r>
      <w:proofErr w:type="gramStart"/>
      <w:r w:rsidRPr="0068520B">
        <w:t>near-shore</w:t>
      </w:r>
      <w:proofErr w:type="gramEnd"/>
      <w:r w:rsidRPr="0068520B">
        <w:t>. Many programs, however, will require volunteers to sample over the deepest portion of the lake. This usually means the monitoring site will be somewhere in the middle of the waterbody. It is important that the same site is visited during each sampling event.</w:t>
      </w:r>
    </w:p>
    <w:p w14:paraId="0D3C7DA9" w14:textId="350DCECB" w:rsidR="00054DF4" w:rsidRPr="0083393F" w:rsidRDefault="00054DF4" w:rsidP="00054DF4">
      <w:pPr>
        <w:autoSpaceDE w:val="0"/>
        <w:autoSpaceDN w:val="0"/>
        <w:spacing w:before="40" w:after="40"/>
        <w:rPr>
          <w:rFonts w:ascii="Courier New" w:hAnsi="Courier New" w:cs="Courier New"/>
          <w:color w:val="000000"/>
          <w:sz w:val="24"/>
          <w:szCs w:val="24"/>
        </w:rPr>
      </w:pPr>
      <w:r w:rsidRPr="0083393F">
        <w:rPr>
          <w:rFonts w:ascii="Courier New" w:hAnsi="Courier New" w:cs="Courier New"/>
          <w:color w:val="000000"/>
          <w:sz w:val="24"/>
          <w:szCs w:val="24"/>
        </w:rPr>
        <w:t>+++END-IF+++</w:t>
      </w:r>
    </w:p>
    <w:p w14:paraId="79ABD1D2" w14:textId="4320AF93" w:rsidR="00FE794D" w:rsidRPr="006C0A13" w:rsidRDefault="00FE794D" w:rsidP="00FE794D">
      <w:pPr>
        <w:pStyle w:val="Heading3"/>
      </w:pPr>
      <w:bookmarkStart w:id="78" w:name="_Toc24105973"/>
      <w:r>
        <w:t>B1.2</w:t>
      </w:r>
      <w:r>
        <w:tab/>
      </w:r>
      <w:r w:rsidRPr="006C0A13">
        <w:t>Location</w:t>
      </w:r>
      <w:bookmarkEnd w:id="78"/>
    </w:p>
    <w:p w14:paraId="679B0949" w14:textId="3E84D926" w:rsidR="65D37102" w:rsidRDefault="22CDEA26" w:rsidP="003557A8">
      <w:pPr>
        <w:pStyle w:val="BodyText"/>
      </w:pPr>
      <w:r w:rsidRPr="00C62FFF">
        <w:t>S</w:t>
      </w:r>
      <w:r w:rsidR="49C94BA0" w:rsidRPr="00C62FFF">
        <w:t>ee</w:t>
      </w:r>
      <w:r w:rsidRPr="00C62FFF">
        <w:t xml:space="preserve"> Section A</w:t>
      </w:r>
      <w:r w:rsidR="49C94BA0" w:rsidRPr="00C62FFF">
        <w:t>6</w:t>
      </w:r>
      <w:r w:rsidR="00FA0FDC">
        <w:t xml:space="preserve"> for a</w:t>
      </w:r>
      <w:r w:rsidR="203BAFD1" w:rsidRPr="26C0DA84">
        <w:t xml:space="preserve"> </w:t>
      </w:r>
      <w:r w:rsidR="65D37102" w:rsidRPr="2EB0E1F9">
        <w:t>description of the samplin</w:t>
      </w:r>
      <w:r w:rsidR="26C0DA84">
        <w:t>g locations. A map is attached.</w:t>
      </w:r>
    </w:p>
    <w:p w14:paraId="6AF355EA" w14:textId="77777777" w:rsidR="00FE794D" w:rsidRPr="006C0A13" w:rsidRDefault="00FE794D" w:rsidP="00FE794D">
      <w:pPr>
        <w:pStyle w:val="Heading3"/>
      </w:pPr>
      <w:bookmarkStart w:id="79" w:name="_Toc24105974"/>
      <w:r>
        <w:t>B1.3</w:t>
      </w:r>
      <w:r>
        <w:tab/>
      </w:r>
      <w:r w:rsidRPr="006C0A13">
        <w:t>Sample Collection Methods</w:t>
      </w:r>
      <w:bookmarkEnd w:id="79"/>
    </w:p>
    <w:p w14:paraId="1433ED45" w14:textId="421E4DBA" w:rsidR="00FE794D" w:rsidRDefault="37D99410" w:rsidP="37D99410">
      <w:pPr>
        <w:pStyle w:val="BodyText"/>
        <w:rPr>
          <w:color w:val="FF0000"/>
        </w:rPr>
      </w:pPr>
      <w:r w:rsidRPr="0068520B">
        <w:t xml:space="preserve">Sample types include grab samples and direct measurements using electronic instruments in the field. In the case of lakes there are two basic choices for water sampling in the water column, depending on the goal of the program. Volunteers can collect a point sample taken at a specific depth; or an integrated sample from a range of depths.  Water quality parameters that are measured/observed in situ as well as </w:t>
      </w:r>
      <w:r>
        <w:t xml:space="preserve">indicators to be analyzed in the laboratory are listed in the table below. </w:t>
      </w:r>
    </w:p>
    <w:p w14:paraId="269D1D46" w14:textId="500E0DDF" w:rsidR="00447ED8" w:rsidRPr="006C0A13" w:rsidRDefault="04151809" w:rsidP="00FA29C0">
      <w:pPr>
        <w:pStyle w:val="BodyText"/>
      </w:pPr>
      <w:r>
        <w:t>Routine sampling events are generally scheduled every four weeks, starting in May through October. Field duplicates are routinely collected for quality control purposes. The details of the sampling design are described in the table below.</w:t>
      </w:r>
    </w:p>
    <w:p w14:paraId="62952A5B" w14:textId="46ACC641" w:rsidR="00FE794D" w:rsidRPr="00E95573" w:rsidRDefault="001100C9" w:rsidP="58BDCC9B">
      <w:pPr>
        <w:pStyle w:val="TableTitle"/>
      </w:pPr>
      <w:bookmarkStart w:id="80" w:name="_Toc24070767"/>
      <w:r>
        <w:t>Table</w:t>
      </w:r>
      <w:r w:rsidR="006F5666">
        <w:t xml:space="preserve"> B1.</w:t>
      </w:r>
      <w:fldSimple w:instr=" SEQ Table \* ARABIC \r 1 ">
        <w:r w:rsidR="006F5666">
          <w:rPr>
            <w:noProof/>
          </w:rPr>
          <w:t>1</w:t>
        </w:r>
      </w:fldSimple>
      <w:r w:rsidR="006F5666">
        <w:t>.</w:t>
      </w:r>
      <w:r w:rsidR="58BDCC9B">
        <w:t xml:space="preserve"> Freshwater Quality </w:t>
      </w:r>
      <w:r w:rsidR="00FE794D">
        <w:t>F</w:t>
      </w:r>
      <w:r w:rsidR="00FE794D" w:rsidRPr="00E95573">
        <w:t xml:space="preserve">ield </w:t>
      </w:r>
      <w:r w:rsidR="00FE794D">
        <w:t>S</w:t>
      </w:r>
      <w:r w:rsidR="00FE794D" w:rsidRPr="00E95573">
        <w:t xml:space="preserve">ampling </w:t>
      </w:r>
      <w:r w:rsidR="00FE794D">
        <w:t>S</w:t>
      </w:r>
      <w:r w:rsidR="00FE794D" w:rsidRPr="00E95573">
        <w:t>ummary</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5"/>
        <w:gridCol w:w="1710"/>
        <w:gridCol w:w="1330"/>
        <w:gridCol w:w="1109"/>
        <w:gridCol w:w="1322"/>
        <w:gridCol w:w="1724"/>
      </w:tblGrid>
      <w:tr w:rsidR="0065678C" w:rsidRPr="00C55E15" w14:paraId="07002D02" w14:textId="77777777" w:rsidTr="0068520B">
        <w:trPr>
          <w:tblHeader/>
        </w:trPr>
        <w:tc>
          <w:tcPr>
            <w:tcW w:w="1152" w:type="pct"/>
            <w:shd w:val="clear" w:color="auto" w:fill="D9D9D9" w:themeFill="background1" w:themeFillShade="D9"/>
            <w:vAlign w:val="center"/>
          </w:tcPr>
          <w:p w14:paraId="44C590A2" w14:textId="07E2953A" w:rsidR="00FE794D" w:rsidRPr="00C55E15" w:rsidRDefault="00FE794D" w:rsidP="0036425B">
            <w:pPr>
              <w:pStyle w:val="TableHeadings"/>
            </w:pPr>
            <w:r w:rsidRPr="00C55E15">
              <w:t>Parameter</w:t>
            </w:r>
            <w:r w:rsidR="0055119D" w:rsidRPr="00C55E15">
              <w:t xml:space="preserve"> - Method</w:t>
            </w:r>
          </w:p>
        </w:tc>
        <w:tc>
          <w:tcPr>
            <w:tcW w:w="914" w:type="pct"/>
            <w:shd w:val="clear" w:color="auto" w:fill="D9D9D9" w:themeFill="background1" w:themeFillShade="D9"/>
            <w:vAlign w:val="center"/>
          </w:tcPr>
          <w:p w14:paraId="6A4A708A" w14:textId="0DE68FBA" w:rsidR="00FE794D" w:rsidRPr="00C55E15" w:rsidRDefault="00FE794D" w:rsidP="0036425B">
            <w:pPr>
              <w:pStyle w:val="TableHeadings"/>
            </w:pPr>
            <w:r w:rsidRPr="00C55E15">
              <w:t>Number of sample locations</w:t>
            </w:r>
          </w:p>
        </w:tc>
        <w:tc>
          <w:tcPr>
            <w:tcW w:w="711" w:type="pct"/>
            <w:shd w:val="clear" w:color="auto" w:fill="D9D9D9" w:themeFill="background1" w:themeFillShade="D9"/>
            <w:vAlign w:val="center"/>
          </w:tcPr>
          <w:p w14:paraId="44CC483B" w14:textId="61248080" w:rsidR="00FE794D" w:rsidRPr="00C55E15" w:rsidRDefault="00FE794D" w:rsidP="0036425B">
            <w:pPr>
              <w:pStyle w:val="TableHeadings"/>
            </w:pPr>
            <w:r w:rsidRPr="00C55E15">
              <w:t>Rationale for number of samples</w:t>
            </w:r>
          </w:p>
        </w:tc>
        <w:tc>
          <w:tcPr>
            <w:tcW w:w="593" w:type="pct"/>
            <w:shd w:val="clear" w:color="auto" w:fill="D9D9D9" w:themeFill="background1" w:themeFillShade="D9"/>
            <w:vAlign w:val="center"/>
          </w:tcPr>
          <w:p w14:paraId="6BFBE110" w14:textId="5062959A" w:rsidR="00FE794D" w:rsidRPr="00C55E15" w:rsidRDefault="00FE794D" w:rsidP="0036425B">
            <w:pPr>
              <w:pStyle w:val="TableHeadings"/>
            </w:pPr>
            <w:r w:rsidRPr="00C55E15">
              <w:t>Site location rationale</w:t>
            </w:r>
          </w:p>
        </w:tc>
        <w:tc>
          <w:tcPr>
            <w:tcW w:w="707" w:type="pct"/>
            <w:shd w:val="clear" w:color="auto" w:fill="D9D9D9" w:themeFill="background1" w:themeFillShade="D9"/>
            <w:vAlign w:val="center"/>
          </w:tcPr>
          <w:p w14:paraId="38F616A7" w14:textId="77777777" w:rsidR="00FE794D" w:rsidRPr="00C55E15" w:rsidRDefault="00FE794D" w:rsidP="0036425B">
            <w:pPr>
              <w:pStyle w:val="TableHeadings"/>
            </w:pPr>
            <w:r w:rsidRPr="00C55E15">
              <w:t xml:space="preserve">Frequency </w:t>
            </w:r>
          </w:p>
        </w:tc>
        <w:tc>
          <w:tcPr>
            <w:tcW w:w="922" w:type="pct"/>
            <w:shd w:val="clear" w:color="auto" w:fill="D9D9D9" w:themeFill="background1" w:themeFillShade="D9"/>
            <w:vAlign w:val="center"/>
          </w:tcPr>
          <w:p w14:paraId="678F7ECB" w14:textId="5A61E0EF" w:rsidR="00FE794D" w:rsidRPr="00C55E15" w:rsidRDefault="00FE794D" w:rsidP="0036425B">
            <w:pPr>
              <w:pStyle w:val="TableHeadings"/>
            </w:pPr>
            <w:r w:rsidRPr="00C55E15">
              <w:t>Number/type of QC samples including field duplicates (10%) and blanks (10%)</w:t>
            </w:r>
          </w:p>
        </w:tc>
      </w:tr>
      <w:tr w:rsidR="002854DE" w:rsidRPr="00956925" w14:paraId="06D3AE7E" w14:textId="77777777" w:rsidTr="00ED34F3">
        <w:tc>
          <w:tcPr>
            <w:tcW w:w="1152" w:type="pct"/>
          </w:tcPr>
          <w:p w14:paraId="474C0F8F" w14:textId="3CFADBF7" w:rsidR="020EFAA8" w:rsidRPr="00956925" w:rsidRDefault="706AD373" w:rsidP="020EFAA8">
            <w:pPr>
              <w:pStyle w:val="TableText"/>
              <w:rPr>
                <w:rFonts w:eastAsia="Courier New" w:cs="Calibri"/>
                <w:szCs w:val="22"/>
              </w:rPr>
            </w:pPr>
            <w:r w:rsidRPr="00956925">
              <w:rPr>
                <w:rFonts w:eastAsia="Courier New" w:cs="Calibri"/>
                <w:szCs w:val="22"/>
              </w:rPr>
              <w:t xml:space="preserve">+++FOR parameter IN </w:t>
            </w:r>
            <w:proofErr w:type="spellStart"/>
            <w:r w:rsidRPr="00956925">
              <w:rPr>
                <w:rFonts w:eastAsia="Courier New" w:cs="Calibri"/>
                <w:szCs w:val="22"/>
              </w:rPr>
              <w:t>sampleDesign.filter</w:t>
            </w:r>
            <w:proofErr w:type="spellEnd"/>
            <w:r w:rsidRPr="00956925">
              <w:rPr>
                <w:rFonts w:eastAsia="Courier New" w:cs="Calibri"/>
                <w:szCs w:val="22"/>
              </w:rPr>
              <w:t xml:space="preserve">((param) =&gt; </w:t>
            </w:r>
            <w:proofErr w:type="spellStart"/>
            <w:proofErr w:type="gramStart"/>
            <w:r w:rsidRPr="00956925">
              <w:rPr>
                <w:rFonts w:eastAsia="Courier New" w:cs="Calibri"/>
                <w:szCs w:val="22"/>
              </w:rPr>
              <w:t>param.monitoringCategory</w:t>
            </w:r>
            <w:proofErr w:type="spellEnd"/>
            <w:proofErr w:type="gramEnd"/>
            <w:r w:rsidRPr="00956925">
              <w:rPr>
                <w:rFonts w:eastAsia="Courier New" w:cs="Calibri"/>
                <w:szCs w:val="22"/>
              </w:rPr>
              <w:t xml:space="preserve"> === 'Freshwater Water Quality') +++</w:t>
            </w:r>
          </w:p>
        </w:tc>
        <w:tc>
          <w:tcPr>
            <w:tcW w:w="914" w:type="pct"/>
          </w:tcPr>
          <w:p w14:paraId="0F01DEE3" w14:textId="77777777" w:rsidR="00FE794D" w:rsidRPr="00956925" w:rsidRDefault="00FE794D" w:rsidP="003B1490">
            <w:pPr>
              <w:pStyle w:val="TableText"/>
              <w:jc w:val="center"/>
              <w:rPr>
                <w:rFonts w:cs="Calibri"/>
                <w:szCs w:val="22"/>
              </w:rPr>
            </w:pPr>
          </w:p>
        </w:tc>
        <w:tc>
          <w:tcPr>
            <w:tcW w:w="711" w:type="pct"/>
          </w:tcPr>
          <w:p w14:paraId="55D05FF6" w14:textId="77777777" w:rsidR="00FE794D" w:rsidRPr="00956925" w:rsidRDefault="00FE794D" w:rsidP="003B1490">
            <w:pPr>
              <w:pStyle w:val="TableText"/>
              <w:jc w:val="center"/>
              <w:rPr>
                <w:rFonts w:cs="Calibri"/>
                <w:szCs w:val="22"/>
              </w:rPr>
            </w:pPr>
          </w:p>
        </w:tc>
        <w:tc>
          <w:tcPr>
            <w:tcW w:w="593" w:type="pct"/>
          </w:tcPr>
          <w:p w14:paraId="35FE54BB" w14:textId="77777777" w:rsidR="00FE794D" w:rsidRPr="00956925" w:rsidRDefault="00FE794D" w:rsidP="003B1490">
            <w:pPr>
              <w:pStyle w:val="TableText"/>
              <w:jc w:val="center"/>
              <w:rPr>
                <w:rFonts w:cs="Calibri"/>
                <w:szCs w:val="22"/>
              </w:rPr>
            </w:pPr>
          </w:p>
        </w:tc>
        <w:tc>
          <w:tcPr>
            <w:tcW w:w="707" w:type="pct"/>
          </w:tcPr>
          <w:p w14:paraId="79056724" w14:textId="77777777" w:rsidR="00FE794D" w:rsidRPr="00956925" w:rsidRDefault="00FE794D" w:rsidP="003B1490">
            <w:pPr>
              <w:pStyle w:val="TableText"/>
              <w:jc w:val="center"/>
              <w:rPr>
                <w:rFonts w:cs="Calibri"/>
                <w:szCs w:val="22"/>
              </w:rPr>
            </w:pPr>
          </w:p>
        </w:tc>
        <w:tc>
          <w:tcPr>
            <w:tcW w:w="922" w:type="pct"/>
          </w:tcPr>
          <w:p w14:paraId="5F52CEC8" w14:textId="77777777" w:rsidR="00FE794D" w:rsidRPr="00956925" w:rsidDel="0027062C" w:rsidRDefault="00FE794D" w:rsidP="003B1490">
            <w:pPr>
              <w:pStyle w:val="TableText"/>
              <w:jc w:val="center"/>
              <w:rPr>
                <w:rFonts w:cs="Calibri"/>
                <w:szCs w:val="22"/>
              </w:rPr>
            </w:pPr>
          </w:p>
        </w:tc>
      </w:tr>
      <w:tr w:rsidR="002854DE" w:rsidRPr="00956925" w14:paraId="3A3668EC" w14:textId="77777777" w:rsidTr="00ED34F3">
        <w:tc>
          <w:tcPr>
            <w:tcW w:w="1152" w:type="pct"/>
          </w:tcPr>
          <w:p w14:paraId="52BC2113" w14:textId="31E4E135" w:rsidR="020EFAA8" w:rsidRPr="00956925" w:rsidRDefault="706AD373" w:rsidP="020EFAA8">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parameter.sampleParameter</w:t>
            </w:r>
            <w:proofErr w:type="spellEnd"/>
            <w:proofErr w:type="gramEnd"/>
            <w:r w:rsidRPr="00956925">
              <w:rPr>
                <w:rFonts w:eastAsia="Courier New" w:cs="Calibri"/>
                <w:szCs w:val="22"/>
              </w:rPr>
              <w:t>+++</w:t>
            </w:r>
          </w:p>
        </w:tc>
        <w:tc>
          <w:tcPr>
            <w:tcW w:w="914" w:type="pct"/>
          </w:tcPr>
          <w:p w14:paraId="1D2BB2D8" w14:textId="58DB637A"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parameter.numSampleLocations</w:t>
            </w:r>
            <w:proofErr w:type="spellEnd"/>
            <w:proofErr w:type="gramEnd"/>
            <w:r w:rsidRPr="00956925">
              <w:rPr>
                <w:rFonts w:eastAsia="Courier New" w:cs="Calibri"/>
                <w:szCs w:val="22"/>
              </w:rPr>
              <w:t>+++</w:t>
            </w:r>
          </w:p>
        </w:tc>
        <w:tc>
          <w:tcPr>
            <w:tcW w:w="711" w:type="pct"/>
          </w:tcPr>
          <w:tbl>
            <w:tblPr>
              <w:tblW w:w="0" w:type="auto"/>
              <w:tblLayout w:type="fixed"/>
              <w:tblLook w:val="06A0" w:firstRow="1" w:lastRow="0" w:firstColumn="1" w:lastColumn="0" w:noHBand="1" w:noVBand="1"/>
            </w:tblPr>
            <w:tblGrid>
              <w:gridCol w:w="1523"/>
            </w:tblGrid>
            <w:tr w:rsidR="706AD373" w:rsidRPr="00956925" w14:paraId="1E7C85A0" w14:textId="77777777" w:rsidTr="706AD373">
              <w:tc>
                <w:tcPr>
                  <w:tcW w:w="1523" w:type="dxa"/>
                </w:tcPr>
                <w:p w14:paraId="1023D2E0" w14:textId="53E98353" w:rsidR="706AD373" w:rsidRPr="00956925" w:rsidRDefault="706AD373">
                  <w:pPr>
                    <w:rPr>
                      <w:rFonts w:cs="Calibri"/>
                    </w:rPr>
                  </w:pPr>
                  <w:r w:rsidRPr="00956925">
                    <w:rPr>
                      <w:rFonts w:eastAsia="Courier New" w:cs="Calibri"/>
                    </w:rPr>
                    <w:t>+++</w:t>
                  </w:r>
                  <w:r w:rsidRPr="00956925">
                    <w:rPr>
                      <w:rFonts w:eastAsia="Courier New" w:cs="Calibri"/>
                      <w:b/>
                      <w:bCs/>
                    </w:rPr>
                    <w:t xml:space="preserve"> INS $</w:t>
                  </w:r>
                  <w:proofErr w:type="spellStart"/>
                  <w:proofErr w:type="gramStart"/>
                  <w:r w:rsidRPr="00956925">
                    <w:rPr>
                      <w:rFonts w:eastAsia="Courier New" w:cs="Calibri"/>
                    </w:rPr>
                    <w:t>parameter.sampleNumRationale</w:t>
                  </w:r>
                  <w:proofErr w:type="spellEnd"/>
                  <w:proofErr w:type="gramEnd"/>
                  <w:r w:rsidRPr="00956925">
                    <w:rPr>
                      <w:rFonts w:eastAsia="Courier New" w:cs="Calibri"/>
                    </w:rPr>
                    <w:t>+++</w:t>
                  </w:r>
                </w:p>
              </w:tc>
            </w:tr>
          </w:tbl>
          <w:p w14:paraId="3078CE4E" w14:textId="0260E940" w:rsidR="00FE794D" w:rsidRPr="00956925" w:rsidRDefault="00FE794D" w:rsidP="706AD373">
            <w:pPr>
              <w:pStyle w:val="TableText"/>
              <w:rPr>
                <w:rFonts w:eastAsia="Courier New" w:cs="Calibri"/>
                <w:szCs w:val="22"/>
              </w:rPr>
            </w:pPr>
          </w:p>
        </w:tc>
        <w:tc>
          <w:tcPr>
            <w:tcW w:w="593" w:type="pct"/>
          </w:tcPr>
          <w:p w14:paraId="258F5BE8" w14:textId="400C6700"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parameter.locationRationale</w:t>
            </w:r>
            <w:proofErr w:type="spellEnd"/>
            <w:proofErr w:type="gramEnd"/>
            <w:r w:rsidRPr="00956925">
              <w:rPr>
                <w:rFonts w:eastAsia="Courier New" w:cs="Calibri"/>
                <w:szCs w:val="22"/>
              </w:rPr>
              <w:t>+++</w:t>
            </w:r>
          </w:p>
        </w:tc>
        <w:tc>
          <w:tcPr>
            <w:tcW w:w="707" w:type="pct"/>
          </w:tcPr>
          <w:p w14:paraId="11C862C4" w14:textId="371A869E" w:rsidR="706AD373" w:rsidRPr="00956925" w:rsidRDefault="706AD373" w:rsidP="706AD373">
            <w:pPr>
              <w:pStyle w:val="TableText"/>
              <w:rPr>
                <w:rFonts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parameter.frequency</w:t>
            </w:r>
            <w:proofErr w:type="spellEnd"/>
            <w:proofErr w:type="gramEnd"/>
            <w:r w:rsidRPr="00956925">
              <w:rPr>
                <w:rFonts w:eastAsia="Courier New" w:cs="Calibri"/>
                <w:szCs w:val="22"/>
              </w:rPr>
              <w:t>+++</w:t>
            </w:r>
          </w:p>
          <w:p w14:paraId="07C59765" w14:textId="08AC947F" w:rsidR="00FE794D" w:rsidRPr="00956925" w:rsidRDefault="00FE794D" w:rsidP="003B1490">
            <w:pPr>
              <w:pStyle w:val="TableText"/>
              <w:jc w:val="center"/>
              <w:rPr>
                <w:rFonts w:eastAsia="Courier New" w:cs="Calibri"/>
                <w:szCs w:val="22"/>
              </w:rPr>
            </w:pPr>
          </w:p>
        </w:tc>
        <w:tc>
          <w:tcPr>
            <w:tcW w:w="922" w:type="pct"/>
          </w:tcPr>
          <w:p w14:paraId="424DB570" w14:textId="1F9BB16A" w:rsidR="00FE794D" w:rsidRPr="00956925" w:rsidDel="0027062C"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parameter.numQcSamples</w:t>
            </w:r>
            <w:proofErr w:type="spellEnd"/>
            <w:proofErr w:type="gramEnd"/>
            <w:r w:rsidRPr="00956925">
              <w:rPr>
                <w:rFonts w:eastAsia="Courier New" w:cs="Calibri"/>
                <w:szCs w:val="22"/>
              </w:rPr>
              <w:t>+++</w:t>
            </w:r>
          </w:p>
        </w:tc>
      </w:tr>
      <w:tr w:rsidR="002854DE" w:rsidRPr="00956925" w14:paraId="6805A304" w14:textId="77777777" w:rsidTr="00ED34F3">
        <w:tc>
          <w:tcPr>
            <w:tcW w:w="1152" w:type="pct"/>
          </w:tcPr>
          <w:p w14:paraId="0DFB40B3" w14:textId="77777777" w:rsidR="020EFAA8" w:rsidRPr="00956925" w:rsidRDefault="020EFAA8" w:rsidP="020EFAA8">
            <w:pPr>
              <w:rPr>
                <w:rFonts w:eastAsia="Courier New" w:cs="Calibri"/>
              </w:rPr>
            </w:pPr>
            <w:r w:rsidRPr="00956925">
              <w:rPr>
                <w:rFonts w:eastAsia="Courier New" w:cs="Calibri"/>
              </w:rPr>
              <w:t>+++END-FOR parameter +++</w:t>
            </w:r>
          </w:p>
        </w:tc>
        <w:tc>
          <w:tcPr>
            <w:tcW w:w="914" w:type="pct"/>
          </w:tcPr>
          <w:p w14:paraId="1A8A2500" w14:textId="77777777" w:rsidR="00FE794D" w:rsidRPr="00956925" w:rsidRDefault="00FE794D" w:rsidP="003B1490">
            <w:pPr>
              <w:pStyle w:val="TableText"/>
              <w:jc w:val="center"/>
              <w:rPr>
                <w:rFonts w:cs="Calibri"/>
                <w:szCs w:val="22"/>
              </w:rPr>
            </w:pPr>
          </w:p>
        </w:tc>
        <w:tc>
          <w:tcPr>
            <w:tcW w:w="711" w:type="pct"/>
          </w:tcPr>
          <w:p w14:paraId="40BA33D6" w14:textId="77777777" w:rsidR="00FE794D" w:rsidRPr="00956925" w:rsidRDefault="00FE794D" w:rsidP="003B1490">
            <w:pPr>
              <w:pStyle w:val="TableText"/>
              <w:jc w:val="center"/>
              <w:rPr>
                <w:rFonts w:cs="Calibri"/>
                <w:szCs w:val="22"/>
              </w:rPr>
            </w:pPr>
          </w:p>
        </w:tc>
        <w:tc>
          <w:tcPr>
            <w:tcW w:w="593" w:type="pct"/>
          </w:tcPr>
          <w:p w14:paraId="4263737B" w14:textId="77777777" w:rsidR="00FE794D" w:rsidRPr="00956925" w:rsidRDefault="00FE794D" w:rsidP="003B1490">
            <w:pPr>
              <w:pStyle w:val="TableText"/>
              <w:jc w:val="center"/>
              <w:rPr>
                <w:rFonts w:cs="Calibri"/>
                <w:szCs w:val="22"/>
              </w:rPr>
            </w:pPr>
          </w:p>
        </w:tc>
        <w:tc>
          <w:tcPr>
            <w:tcW w:w="707" w:type="pct"/>
          </w:tcPr>
          <w:p w14:paraId="7C520E3F" w14:textId="77777777" w:rsidR="00FE794D" w:rsidRPr="00956925" w:rsidRDefault="00FE794D" w:rsidP="003B1490">
            <w:pPr>
              <w:pStyle w:val="TableText"/>
              <w:jc w:val="center"/>
              <w:rPr>
                <w:rFonts w:cs="Calibri"/>
                <w:szCs w:val="22"/>
              </w:rPr>
            </w:pPr>
          </w:p>
        </w:tc>
        <w:tc>
          <w:tcPr>
            <w:tcW w:w="922" w:type="pct"/>
          </w:tcPr>
          <w:p w14:paraId="72F97B8C" w14:textId="77777777" w:rsidR="00FE794D" w:rsidRPr="00956925" w:rsidDel="0027062C" w:rsidRDefault="00FE794D" w:rsidP="003B1490">
            <w:pPr>
              <w:pStyle w:val="TableText"/>
              <w:jc w:val="center"/>
              <w:rPr>
                <w:rFonts w:cs="Calibri"/>
                <w:szCs w:val="22"/>
              </w:rPr>
            </w:pPr>
          </w:p>
        </w:tc>
      </w:tr>
    </w:tbl>
    <w:p w14:paraId="014A2863" w14:textId="77777777" w:rsidR="00FE794D" w:rsidRPr="00956925" w:rsidRDefault="00FE794D" w:rsidP="00FE794D">
      <w:pPr>
        <w:rPr>
          <w:sz w:val="20"/>
          <w:szCs w:val="20"/>
        </w:rPr>
      </w:pPr>
    </w:p>
    <w:p w14:paraId="14FC08C0" w14:textId="71120C62" w:rsidR="00FE794D" w:rsidRPr="00956925" w:rsidRDefault="1F4AEACC" w:rsidP="00FE794D">
      <w:pPr>
        <w:pStyle w:val="Heading2"/>
      </w:pPr>
      <w:bookmarkStart w:id="81" w:name="_Toc24105975"/>
      <w:r w:rsidRPr="00956925">
        <w:t>B2</w:t>
      </w:r>
      <w:r w:rsidR="00FE794D" w:rsidRPr="00956925">
        <w:tab/>
        <w:t>Sampling Methods: Sample Collection and Storage</w:t>
      </w:r>
      <w:bookmarkEnd w:id="81"/>
    </w:p>
    <w:p w14:paraId="23E87CBA" w14:textId="6B92B3FE" w:rsidR="00FE794D" w:rsidRPr="00956925" w:rsidRDefault="7CD7AF7A" w:rsidP="003A2FCA">
      <w:pPr>
        <w:pStyle w:val="BodyText"/>
      </w:pPr>
      <w:r w:rsidRPr="00956925">
        <w:t>The table below summarizes sample collection and storage for parameters included in this monitoring program.</w:t>
      </w:r>
    </w:p>
    <w:p w14:paraId="2905BBC8" w14:textId="521727C5" w:rsidR="00FE794D" w:rsidRPr="00956925" w:rsidRDefault="001100C9" w:rsidP="001100C9">
      <w:pPr>
        <w:pStyle w:val="TableTitle"/>
      </w:pPr>
      <w:bookmarkStart w:id="82" w:name="_Toc24070768"/>
      <w:r w:rsidRPr="00956925">
        <w:t>Table</w:t>
      </w:r>
      <w:r w:rsidR="006F5666" w:rsidRPr="00956925">
        <w:t xml:space="preserve"> B2.</w:t>
      </w:r>
      <w:fldSimple w:instr=" SEQ Table \* ARABIC \r 1 ">
        <w:r w:rsidR="000537CC" w:rsidRPr="00956925">
          <w:rPr>
            <w:noProof/>
          </w:rPr>
          <w:t>1</w:t>
        </w:r>
      </w:fldSimple>
      <w:r w:rsidR="006F5666" w:rsidRPr="00956925">
        <w:t>.</w:t>
      </w:r>
      <w:r w:rsidR="672BDA77" w:rsidRPr="00956925">
        <w:t xml:space="preserve"> </w:t>
      </w:r>
      <w:r w:rsidR="00FE794D" w:rsidRPr="00956925">
        <w:t>Equipment Preparation, Sample Processing, and Storage R</w:t>
      </w:r>
      <w:r w:rsidR="672BDA77" w:rsidRPr="00956925">
        <w:t>equirements</w:t>
      </w:r>
      <w:bookmarkEnd w:id="82"/>
      <w:r w:rsidR="672BDA77" w:rsidRPr="00956925">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49"/>
        <w:gridCol w:w="1187"/>
        <w:gridCol w:w="1724"/>
        <w:gridCol w:w="1492"/>
        <w:gridCol w:w="1595"/>
        <w:gridCol w:w="1303"/>
      </w:tblGrid>
      <w:tr w:rsidR="00FE794D" w:rsidRPr="00956925" w14:paraId="5B4F4BE4" w14:textId="77777777" w:rsidTr="00C55E15">
        <w:trPr>
          <w:tblHeader/>
        </w:trPr>
        <w:tc>
          <w:tcPr>
            <w:tcW w:w="1095" w:type="pct"/>
            <w:shd w:val="clear" w:color="auto" w:fill="D9D9D9" w:themeFill="background1" w:themeFillShade="D9"/>
            <w:vAlign w:val="center"/>
          </w:tcPr>
          <w:p w14:paraId="4A19EA5D" w14:textId="565ECE50" w:rsidR="00FE794D" w:rsidRPr="00956925" w:rsidRDefault="00FE794D" w:rsidP="003B1490">
            <w:pPr>
              <w:pStyle w:val="TableHeadings"/>
              <w:rPr>
                <w:rFonts w:ascii="Calibri" w:hAnsi="Calibri" w:cs="Calibri"/>
              </w:rPr>
            </w:pPr>
            <w:r w:rsidRPr="00956925">
              <w:rPr>
                <w:rFonts w:ascii="Calibri" w:hAnsi="Calibri" w:cs="Calibri"/>
              </w:rPr>
              <w:t>Parameter</w:t>
            </w:r>
            <w:r w:rsidR="00D06146" w:rsidRPr="00956925">
              <w:rPr>
                <w:rFonts w:ascii="Calibri" w:hAnsi="Calibri" w:cs="Calibri"/>
              </w:rPr>
              <w:t xml:space="preserve"> - Method</w:t>
            </w:r>
          </w:p>
        </w:tc>
        <w:tc>
          <w:tcPr>
            <w:tcW w:w="635" w:type="pct"/>
            <w:shd w:val="clear" w:color="auto" w:fill="D9D9D9" w:themeFill="background1" w:themeFillShade="D9"/>
            <w:vAlign w:val="center"/>
          </w:tcPr>
          <w:p w14:paraId="5F40DCA2" w14:textId="7DD6260C" w:rsidR="00FE794D" w:rsidRPr="00956925" w:rsidRDefault="00FE794D" w:rsidP="003B1490">
            <w:pPr>
              <w:pStyle w:val="TableHeadings"/>
              <w:rPr>
                <w:rFonts w:ascii="Calibri" w:hAnsi="Calibri" w:cs="Calibri"/>
              </w:rPr>
            </w:pPr>
            <w:r w:rsidRPr="00956925">
              <w:rPr>
                <w:rFonts w:ascii="Calibri" w:hAnsi="Calibri" w:cs="Calibri"/>
              </w:rPr>
              <w:t>Sample collection method</w:t>
            </w:r>
          </w:p>
        </w:tc>
        <w:tc>
          <w:tcPr>
            <w:tcW w:w="922" w:type="pct"/>
            <w:shd w:val="clear" w:color="auto" w:fill="D9D9D9" w:themeFill="background1" w:themeFillShade="D9"/>
            <w:vAlign w:val="center"/>
          </w:tcPr>
          <w:p w14:paraId="565D0D70" w14:textId="21BDB18D" w:rsidR="00FE794D" w:rsidRPr="00956925" w:rsidRDefault="00FE794D" w:rsidP="003B1490">
            <w:pPr>
              <w:pStyle w:val="TableHeadings"/>
              <w:rPr>
                <w:rFonts w:ascii="Calibri" w:hAnsi="Calibri" w:cs="Calibri"/>
              </w:rPr>
            </w:pPr>
            <w:r w:rsidRPr="00956925">
              <w:rPr>
                <w:rFonts w:ascii="Calibri" w:hAnsi="Calibri" w:cs="Calibri"/>
              </w:rPr>
              <w:t>Container</w:t>
            </w:r>
            <w:r w:rsidR="008F5F61" w:rsidRPr="00956925">
              <w:rPr>
                <w:rFonts w:ascii="Calibri" w:hAnsi="Calibri" w:cs="Calibri"/>
              </w:rPr>
              <w:t xml:space="preserve"> Type and Preparation</w:t>
            </w:r>
          </w:p>
        </w:tc>
        <w:tc>
          <w:tcPr>
            <w:tcW w:w="798" w:type="pct"/>
            <w:shd w:val="clear" w:color="auto" w:fill="D9D9D9" w:themeFill="background1" w:themeFillShade="D9"/>
            <w:vAlign w:val="center"/>
          </w:tcPr>
          <w:p w14:paraId="4AD972AE" w14:textId="05512A18" w:rsidR="00FE794D" w:rsidRPr="00956925" w:rsidRDefault="008F5F61" w:rsidP="003B1490">
            <w:pPr>
              <w:pStyle w:val="TableHeadings"/>
              <w:rPr>
                <w:rFonts w:ascii="Calibri" w:hAnsi="Calibri" w:cs="Calibri"/>
              </w:rPr>
            </w:pPr>
            <w:r w:rsidRPr="00956925">
              <w:rPr>
                <w:rFonts w:ascii="Calibri" w:hAnsi="Calibri" w:cs="Calibri"/>
              </w:rPr>
              <w:t xml:space="preserve">Minimum </w:t>
            </w:r>
            <w:r w:rsidR="00FE794D" w:rsidRPr="00956925">
              <w:rPr>
                <w:rFonts w:ascii="Calibri" w:hAnsi="Calibri" w:cs="Calibri"/>
              </w:rPr>
              <w:t xml:space="preserve">Sample </w:t>
            </w:r>
            <w:r w:rsidRPr="00956925">
              <w:rPr>
                <w:rFonts w:ascii="Calibri" w:hAnsi="Calibri" w:cs="Calibri"/>
              </w:rPr>
              <w:t>Quantity</w:t>
            </w:r>
          </w:p>
        </w:tc>
        <w:tc>
          <w:tcPr>
            <w:tcW w:w="853" w:type="pct"/>
            <w:shd w:val="clear" w:color="auto" w:fill="D9D9D9" w:themeFill="background1" w:themeFillShade="D9"/>
            <w:vAlign w:val="center"/>
          </w:tcPr>
          <w:p w14:paraId="131153C2" w14:textId="77777777" w:rsidR="00FE794D" w:rsidRPr="00956925" w:rsidRDefault="00FE794D" w:rsidP="003B1490">
            <w:pPr>
              <w:pStyle w:val="TableHeadings"/>
              <w:rPr>
                <w:rFonts w:ascii="Calibri" w:hAnsi="Calibri" w:cs="Calibri"/>
              </w:rPr>
            </w:pPr>
            <w:r w:rsidRPr="00956925">
              <w:rPr>
                <w:rFonts w:ascii="Calibri" w:hAnsi="Calibri" w:cs="Calibri"/>
              </w:rPr>
              <w:t>Sample Preservation</w:t>
            </w:r>
          </w:p>
        </w:tc>
        <w:tc>
          <w:tcPr>
            <w:tcW w:w="697" w:type="pct"/>
            <w:shd w:val="clear" w:color="auto" w:fill="D9D9D9" w:themeFill="background1" w:themeFillShade="D9"/>
            <w:vAlign w:val="center"/>
          </w:tcPr>
          <w:p w14:paraId="1AC6E516" w14:textId="77777777" w:rsidR="00FE794D" w:rsidRPr="00956925" w:rsidRDefault="00FE794D" w:rsidP="003B1490">
            <w:pPr>
              <w:pStyle w:val="TableHeadings"/>
              <w:rPr>
                <w:rFonts w:ascii="Calibri" w:hAnsi="Calibri" w:cs="Calibri"/>
              </w:rPr>
            </w:pPr>
            <w:r w:rsidRPr="00956925">
              <w:rPr>
                <w:rFonts w:ascii="Calibri" w:hAnsi="Calibri" w:cs="Calibri"/>
              </w:rPr>
              <w:t>Maximum Holding Time</w:t>
            </w:r>
          </w:p>
        </w:tc>
      </w:tr>
      <w:tr w:rsidR="00FE794D" w:rsidRPr="00C55E15" w14:paraId="0BCD692F" w14:textId="77777777" w:rsidTr="00C55E15">
        <w:tc>
          <w:tcPr>
            <w:tcW w:w="1095" w:type="pct"/>
          </w:tcPr>
          <w:p w14:paraId="5FF587D7" w14:textId="137EDB93" w:rsidR="020EFAA8" w:rsidRPr="00956925" w:rsidRDefault="706AD373" w:rsidP="7D7A1F16">
            <w:pPr>
              <w:pStyle w:val="TableText"/>
              <w:rPr>
                <w:rFonts w:eastAsia="Courier New" w:cs="Calibri"/>
                <w:szCs w:val="22"/>
              </w:rPr>
            </w:pPr>
            <w:r w:rsidRPr="00956925">
              <w:rPr>
                <w:rFonts w:eastAsia="Courier New" w:cs="Calibri"/>
                <w:szCs w:val="22"/>
              </w:rPr>
              <w:t xml:space="preserve">+++FOR parameter IN </w:t>
            </w:r>
            <w:proofErr w:type="spellStart"/>
            <w:proofErr w:type="gramStart"/>
            <w:r w:rsidRPr="00956925">
              <w:rPr>
                <w:rFonts w:eastAsia="Courier New" w:cs="Calibri"/>
                <w:szCs w:val="22"/>
              </w:rPr>
              <w:t>parameters.filter</w:t>
            </w:r>
            <w:proofErr w:type="spellEnd"/>
            <w:proofErr w:type="gramEnd"/>
            <w:r w:rsidRPr="00956925">
              <w:rPr>
                <w:rFonts w:eastAsia="Courier New" w:cs="Calibri"/>
                <w:szCs w:val="22"/>
              </w:rPr>
              <w:t xml:space="preserve">((param) =&gt; </w:t>
            </w:r>
            <w:proofErr w:type="spellStart"/>
            <w:r w:rsidRPr="00956925">
              <w:rPr>
                <w:rFonts w:eastAsia="Courier New" w:cs="Calibri"/>
                <w:szCs w:val="22"/>
              </w:rPr>
              <w:t>param.monitoringCategory</w:t>
            </w:r>
            <w:proofErr w:type="spellEnd"/>
            <w:r w:rsidRPr="00956925">
              <w:rPr>
                <w:rFonts w:eastAsia="Courier New" w:cs="Calibri"/>
                <w:szCs w:val="22"/>
              </w:rPr>
              <w:t xml:space="preserve"> === 'Freshwater Water Quality')+++</w:t>
            </w:r>
          </w:p>
        </w:tc>
        <w:tc>
          <w:tcPr>
            <w:tcW w:w="635" w:type="pct"/>
          </w:tcPr>
          <w:p w14:paraId="27FD9714" w14:textId="77777777" w:rsidR="00FE794D" w:rsidRPr="00C55E15" w:rsidRDefault="00FE794D" w:rsidP="020EFAA8">
            <w:pPr>
              <w:pStyle w:val="TableText"/>
              <w:rPr>
                <w:rFonts w:eastAsia="Courier New" w:cs="Calibri"/>
                <w:szCs w:val="22"/>
              </w:rPr>
            </w:pPr>
          </w:p>
        </w:tc>
        <w:tc>
          <w:tcPr>
            <w:tcW w:w="922" w:type="pct"/>
          </w:tcPr>
          <w:p w14:paraId="46999828" w14:textId="77777777" w:rsidR="00FE794D" w:rsidRPr="00C55E15" w:rsidRDefault="00FE794D" w:rsidP="020EFAA8">
            <w:pPr>
              <w:pStyle w:val="TableText"/>
              <w:rPr>
                <w:rFonts w:eastAsia="Courier New" w:cs="Calibri"/>
                <w:szCs w:val="22"/>
              </w:rPr>
            </w:pPr>
          </w:p>
        </w:tc>
        <w:tc>
          <w:tcPr>
            <w:tcW w:w="798" w:type="pct"/>
          </w:tcPr>
          <w:p w14:paraId="0D6F11B9" w14:textId="77777777" w:rsidR="00FE794D" w:rsidRPr="00C55E15" w:rsidRDefault="00FE794D" w:rsidP="020EFAA8">
            <w:pPr>
              <w:pStyle w:val="TableText"/>
              <w:rPr>
                <w:rFonts w:eastAsia="Courier New" w:cs="Calibri"/>
                <w:szCs w:val="22"/>
              </w:rPr>
            </w:pPr>
          </w:p>
        </w:tc>
        <w:tc>
          <w:tcPr>
            <w:tcW w:w="853" w:type="pct"/>
          </w:tcPr>
          <w:p w14:paraId="79079BDA" w14:textId="77777777" w:rsidR="00FE794D" w:rsidRPr="00C55E15" w:rsidRDefault="00FE794D" w:rsidP="020EFAA8">
            <w:pPr>
              <w:pStyle w:val="TableText"/>
              <w:rPr>
                <w:rFonts w:eastAsia="Courier New" w:cs="Calibri"/>
                <w:szCs w:val="22"/>
              </w:rPr>
            </w:pPr>
          </w:p>
        </w:tc>
        <w:tc>
          <w:tcPr>
            <w:tcW w:w="697" w:type="pct"/>
          </w:tcPr>
          <w:p w14:paraId="33F2FC7F" w14:textId="77777777" w:rsidR="00FE794D" w:rsidRPr="00C55E15" w:rsidRDefault="00FE794D" w:rsidP="020EFAA8">
            <w:pPr>
              <w:pStyle w:val="TableText"/>
              <w:rPr>
                <w:rFonts w:eastAsia="Courier New" w:cs="Calibri"/>
                <w:szCs w:val="22"/>
              </w:rPr>
            </w:pPr>
          </w:p>
        </w:tc>
      </w:tr>
      <w:tr w:rsidR="00FE794D" w:rsidRPr="00C55E15" w14:paraId="77FB21C0" w14:textId="77777777" w:rsidTr="00C55E15">
        <w:tc>
          <w:tcPr>
            <w:tcW w:w="1095" w:type="pct"/>
          </w:tcPr>
          <w:p w14:paraId="1F6E13EC" w14:textId="05F465D8" w:rsidR="020EFAA8"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parameter.label</w:t>
            </w:r>
            <w:proofErr w:type="spellEnd"/>
            <w:proofErr w:type="gramEnd"/>
            <w:r w:rsidRPr="00956925">
              <w:rPr>
                <w:rFonts w:eastAsia="Courier New" w:cs="Calibri"/>
                <w:szCs w:val="22"/>
              </w:rPr>
              <w:t>+++</w:t>
            </w:r>
          </w:p>
        </w:tc>
        <w:tc>
          <w:tcPr>
            <w:tcW w:w="635" w:type="pct"/>
          </w:tcPr>
          <w:p w14:paraId="6E54D62E" w14:textId="2E472201" w:rsidR="00AC60FA"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parameter.sampleCollectionMethod</w:t>
            </w:r>
            <w:proofErr w:type="spellEnd"/>
            <w:proofErr w:type="gramEnd"/>
            <w:r w:rsidRPr="00956925">
              <w:rPr>
                <w:rFonts w:eastAsia="Courier New" w:cs="Calibri"/>
                <w:szCs w:val="22"/>
              </w:rPr>
              <w:t>+++</w:t>
            </w:r>
          </w:p>
        </w:tc>
        <w:tc>
          <w:tcPr>
            <w:tcW w:w="922" w:type="pct"/>
          </w:tcPr>
          <w:p w14:paraId="47A9A370" w14:textId="1D9FB63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parameter.sampleContainer</w:t>
            </w:r>
            <w:proofErr w:type="spellEnd"/>
            <w:proofErr w:type="gramEnd"/>
            <w:r w:rsidRPr="00956925">
              <w:rPr>
                <w:rFonts w:eastAsia="Courier New" w:cs="Calibri"/>
                <w:szCs w:val="22"/>
              </w:rPr>
              <w:t>+++</w:t>
            </w:r>
          </w:p>
        </w:tc>
        <w:tc>
          <w:tcPr>
            <w:tcW w:w="798" w:type="pct"/>
          </w:tcPr>
          <w:p w14:paraId="51EFDBEC" w14:textId="3E14C0C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parameter.sampleVolume</w:t>
            </w:r>
            <w:proofErr w:type="spellEnd"/>
            <w:proofErr w:type="gramEnd"/>
            <w:r w:rsidRPr="00956925">
              <w:rPr>
                <w:rFonts w:eastAsia="Courier New" w:cs="Calibri"/>
                <w:szCs w:val="22"/>
              </w:rPr>
              <w:t>+++</w:t>
            </w:r>
          </w:p>
        </w:tc>
        <w:tc>
          <w:tcPr>
            <w:tcW w:w="853" w:type="pct"/>
          </w:tcPr>
          <w:p w14:paraId="79D4DD93" w14:textId="7C4118B1"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parameter.samplePreservation</w:t>
            </w:r>
            <w:proofErr w:type="spellEnd"/>
            <w:proofErr w:type="gramEnd"/>
            <w:r w:rsidRPr="00956925">
              <w:rPr>
                <w:rFonts w:eastAsia="Courier New" w:cs="Calibri"/>
                <w:szCs w:val="22"/>
              </w:rPr>
              <w:t>+++</w:t>
            </w:r>
          </w:p>
        </w:tc>
        <w:tc>
          <w:tcPr>
            <w:tcW w:w="697" w:type="pct"/>
          </w:tcPr>
          <w:p w14:paraId="762802AA" w14:textId="265D4065" w:rsidR="00FE794D" w:rsidRPr="00956925" w:rsidRDefault="706AD373" w:rsidP="706AD373">
            <w:pPr>
              <w:pStyle w:val="TableText"/>
              <w:rPr>
                <w:rFonts w:eastAsia="Courier New" w:cs="Calibri"/>
                <w:szCs w:val="22"/>
              </w:rPr>
            </w:pPr>
            <w:r w:rsidRPr="00956925">
              <w:rPr>
                <w:rFonts w:eastAsia="Courier New" w:cs="Calibri"/>
                <w:szCs w:val="22"/>
              </w:rPr>
              <w:t>+++</w:t>
            </w:r>
            <w:r w:rsidRPr="00956925">
              <w:rPr>
                <w:rFonts w:eastAsia="Courier New" w:cs="Calibri"/>
                <w:b/>
                <w:bCs/>
                <w:szCs w:val="22"/>
              </w:rPr>
              <w:t xml:space="preserve"> INS $</w:t>
            </w:r>
            <w:proofErr w:type="spellStart"/>
            <w:proofErr w:type="gramStart"/>
            <w:r w:rsidRPr="00956925">
              <w:rPr>
                <w:rFonts w:eastAsia="Courier New" w:cs="Calibri"/>
                <w:szCs w:val="22"/>
              </w:rPr>
              <w:t>parameter.maxHoldingTime</w:t>
            </w:r>
            <w:proofErr w:type="spellEnd"/>
            <w:proofErr w:type="gramEnd"/>
            <w:r w:rsidRPr="00956925">
              <w:rPr>
                <w:rFonts w:eastAsia="Courier New" w:cs="Calibri"/>
                <w:szCs w:val="22"/>
              </w:rPr>
              <w:t xml:space="preserve"> +++</w:t>
            </w:r>
          </w:p>
        </w:tc>
      </w:tr>
      <w:tr w:rsidR="00FE794D" w:rsidRPr="00C55E15" w14:paraId="26BA508C" w14:textId="77777777" w:rsidTr="00C55E15">
        <w:tc>
          <w:tcPr>
            <w:tcW w:w="1095" w:type="pct"/>
          </w:tcPr>
          <w:p w14:paraId="3854AE1F" w14:textId="77777777" w:rsidR="020EFAA8" w:rsidRPr="00956925" w:rsidRDefault="020EFAA8" w:rsidP="020EFAA8">
            <w:pPr>
              <w:rPr>
                <w:rFonts w:eastAsia="Courier New" w:cs="Calibri"/>
              </w:rPr>
            </w:pPr>
            <w:r w:rsidRPr="00956925">
              <w:rPr>
                <w:rFonts w:eastAsia="Courier New" w:cs="Calibri"/>
              </w:rPr>
              <w:t>+++END-FOR parameter +++</w:t>
            </w:r>
          </w:p>
        </w:tc>
        <w:tc>
          <w:tcPr>
            <w:tcW w:w="635" w:type="pct"/>
          </w:tcPr>
          <w:p w14:paraId="652073AA" w14:textId="77777777" w:rsidR="00FE794D" w:rsidRPr="00956925" w:rsidRDefault="00FE794D" w:rsidP="020EFAA8">
            <w:pPr>
              <w:pStyle w:val="TableText"/>
              <w:rPr>
                <w:rFonts w:eastAsia="Courier New" w:cs="Calibri"/>
                <w:szCs w:val="22"/>
              </w:rPr>
            </w:pPr>
          </w:p>
        </w:tc>
        <w:tc>
          <w:tcPr>
            <w:tcW w:w="922" w:type="pct"/>
          </w:tcPr>
          <w:p w14:paraId="29022E14" w14:textId="77777777" w:rsidR="00FE794D" w:rsidRPr="00956925" w:rsidRDefault="00FE794D" w:rsidP="020EFAA8">
            <w:pPr>
              <w:pStyle w:val="TableText"/>
              <w:rPr>
                <w:rFonts w:eastAsia="Courier New" w:cs="Calibri"/>
                <w:szCs w:val="22"/>
              </w:rPr>
            </w:pPr>
          </w:p>
        </w:tc>
        <w:tc>
          <w:tcPr>
            <w:tcW w:w="798" w:type="pct"/>
          </w:tcPr>
          <w:p w14:paraId="53AE8FA1" w14:textId="77777777" w:rsidR="00FE794D" w:rsidRPr="00956925" w:rsidRDefault="00FE794D" w:rsidP="020EFAA8">
            <w:pPr>
              <w:pStyle w:val="TableText"/>
              <w:rPr>
                <w:rFonts w:eastAsia="Courier New" w:cs="Calibri"/>
                <w:szCs w:val="22"/>
              </w:rPr>
            </w:pPr>
          </w:p>
        </w:tc>
        <w:tc>
          <w:tcPr>
            <w:tcW w:w="853" w:type="pct"/>
          </w:tcPr>
          <w:p w14:paraId="6AC8EF93" w14:textId="77777777" w:rsidR="00FE794D" w:rsidRPr="00956925" w:rsidRDefault="00FE794D" w:rsidP="020EFAA8">
            <w:pPr>
              <w:pStyle w:val="TableText"/>
              <w:rPr>
                <w:rFonts w:eastAsia="Courier New" w:cs="Calibri"/>
                <w:szCs w:val="22"/>
              </w:rPr>
            </w:pPr>
          </w:p>
        </w:tc>
        <w:tc>
          <w:tcPr>
            <w:tcW w:w="697" w:type="pct"/>
          </w:tcPr>
          <w:p w14:paraId="399BBD4F" w14:textId="77777777" w:rsidR="00FE794D" w:rsidRPr="00956925" w:rsidRDefault="00FE794D" w:rsidP="020EFAA8">
            <w:pPr>
              <w:pStyle w:val="TableText"/>
              <w:rPr>
                <w:rFonts w:eastAsia="Courier New" w:cs="Calibri"/>
                <w:szCs w:val="22"/>
              </w:rPr>
            </w:pPr>
          </w:p>
        </w:tc>
      </w:tr>
    </w:tbl>
    <w:p w14:paraId="54B0E453" w14:textId="77777777" w:rsidR="00FE794D" w:rsidRPr="0046318F" w:rsidRDefault="00FE794D" w:rsidP="008B4434">
      <w:pPr>
        <w:pStyle w:val="TableFootnotes"/>
        <w:rPr>
          <w:rFonts w:eastAsiaTheme="minorEastAsia"/>
        </w:rPr>
      </w:pPr>
      <w:r w:rsidRPr="0046318F">
        <w:rPr>
          <w:rFonts w:eastAsiaTheme="minorEastAsia"/>
        </w:rPr>
        <w:t>*Pre-cleaned – acid washed with 10% HCL</w:t>
      </w:r>
    </w:p>
    <w:p w14:paraId="21341959" w14:textId="77777777" w:rsidR="00FE794D" w:rsidRPr="0046318F" w:rsidRDefault="00FE794D" w:rsidP="008B4434">
      <w:pPr>
        <w:pStyle w:val="TableFootnotes"/>
        <w:rPr>
          <w:rFonts w:eastAsiaTheme="minorEastAsia"/>
          <w:b/>
          <w:bCs/>
        </w:rPr>
      </w:pPr>
      <w:r w:rsidRPr="0046318F">
        <w:rPr>
          <w:rFonts w:eastAsiaTheme="minorEastAsia"/>
        </w:rPr>
        <w:t xml:space="preserve">**in situ: </w:t>
      </w:r>
      <w:r w:rsidRPr="0046318F">
        <w:t>single and/or multiple probe</w:t>
      </w:r>
    </w:p>
    <w:p w14:paraId="66BD32F6" w14:textId="72BEAFBD" w:rsidR="00FE794D" w:rsidRDefault="00FE794D" w:rsidP="00F82670"/>
    <w:p w14:paraId="1868D48F" w14:textId="77777777" w:rsidR="00F82670" w:rsidRPr="00F82670" w:rsidRDefault="00F82670" w:rsidP="00F82670"/>
    <w:p w14:paraId="0358FA16" w14:textId="24AA6086" w:rsidR="00FE794D" w:rsidRDefault="00FE794D" w:rsidP="00FE794D">
      <w:pPr>
        <w:pStyle w:val="Heading3"/>
        <w:rPr>
          <w:rFonts w:eastAsiaTheme="minorEastAsia"/>
        </w:rPr>
      </w:pPr>
      <w:bookmarkStart w:id="83" w:name="_Toc24105976"/>
      <w:r w:rsidRPr="6B2E2E3F">
        <w:rPr>
          <w:rFonts w:eastAsiaTheme="minorEastAsia"/>
        </w:rPr>
        <w:t>B2.1</w:t>
      </w:r>
      <w:r>
        <w:rPr>
          <w:rFonts w:eastAsiaTheme="minorEastAsia"/>
        </w:rPr>
        <w:tab/>
      </w:r>
      <w:r w:rsidRPr="6B2E2E3F">
        <w:rPr>
          <w:rFonts w:eastAsiaTheme="minorEastAsia"/>
        </w:rPr>
        <w:t>Water Quality Monitoring</w:t>
      </w:r>
      <w:bookmarkEnd w:id="83"/>
    </w:p>
    <w:p w14:paraId="27BDD430" w14:textId="77777777" w:rsidR="00FE794D" w:rsidRPr="008D708F" w:rsidRDefault="00FE794D" w:rsidP="00FE794D">
      <w:pPr>
        <w:pStyle w:val="Heading4"/>
      </w:pPr>
      <w:r w:rsidRPr="0068520B">
        <w:rPr>
          <w:rFonts w:eastAsiaTheme="minorEastAsia"/>
        </w:rPr>
        <w:t xml:space="preserve">Equipment/Instrument </w:t>
      </w:r>
      <w:r w:rsidRPr="00AE494D">
        <w:rPr>
          <w:rFonts w:eastAsiaTheme="minorEastAsia"/>
        </w:rPr>
        <w:t>Calibration</w:t>
      </w:r>
    </w:p>
    <w:p w14:paraId="38820CF4" w14:textId="451A4B29" w:rsidR="00FE794D" w:rsidRPr="00E33E0F" w:rsidRDefault="00447ED8" w:rsidP="00FA29C0">
      <w:pPr>
        <w:pStyle w:val="BodyText"/>
      </w:pPr>
      <w:r>
        <w:t>Prior to</w:t>
      </w:r>
      <w:r w:rsidR="00FE794D">
        <w:t xml:space="preserve"> </w:t>
      </w:r>
      <w:r w:rsidR="00FE794D" w:rsidRPr="514935C3">
        <w:t xml:space="preserve">field use, the multi-parameter or individual </w:t>
      </w:r>
      <w:r w:rsidR="58EDEB80" w:rsidRPr="514935C3">
        <w:t>senso</w:t>
      </w:r>
      <w:r w:rsidR="00FE794D" w:rsidRPr="514935C3">
        <w:t xml:space="preserve">rs will be calibrated in accordance with the manufacturer’s instruction manual. If no instructions specific to the instrument are available, the following </w:t>
      </w:r>
      <w:r w:rsidR="00FE794D">
        <w:t>g</w:t>
      </w:r>
      <w:r w:rsidR="00FE794D" w:rsidRPr="514935C3">
        <w:t xml:space="preserve">eneral </w:t>
      </w:r>
      <w:r w:rsidR="00FE794D">
        <w:t>c</w:t>
      </w:r>
      <w:r w:rsidR="00FE794D" w:rsidRPr="514935C3">
        <w:t xml:space="preserve">alibration </w:t>
      </w:r>
      <w:r w:rsidR="00FE794D">
        <w:t>m</w:t>
      </w:r>
      <w:r w:rsidR="00FE794D" w:rsidRPr="514935C3">
        <w:t xml:space="preserve">ethods will be followed. </w:t>
      </w:r>
    </w:p>
    <w:p w14:paraId="27AC2403" w14:textId="3AE27F51" w:rsidR="00FE794D" w:rsidRPr="00BD7BD9" w:rsidRDefault="00FE794D" w:rsidP="00FE794D">
      <w:pPr>
        <w:pStyle w:val="Heading5"/>
      </w:pPr>
      <w:r w:rsidRPr="00E33E0F">
        <w:t>General Calibration Methods:</w:t>
      </w:r>
      <w:r w:rsidR="00447ED8">
        <w:t xml:space="preserve"> For</w:t>
      </w:r>
      <w:r w:rsidRPr="00E33E0F">
        <w:t xml:space="preserve">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EE49DB" w14:textId="5C023549" w:rsidR="00FE794D" w:rsidRPr="006A3187" w:rsidRDefault="3963D00E" w:rsidP="00FA29C0">
      <w:pPr>
        <w:pStyle w:val="BodyText"/>
      </w:pPr>
      <w:r>
        <w:t xml:space="preserve">Supply list for taking measurements and calibrating the multi-parameter unit </w:t>
      </w:r>
    </w:p>
    <w:p w14:paraId="7D9403F6" w14:textId="77777777" w:rsidR="00FE794D" w:rsidRPr="00704826" w:rsidRDefault="623FE806" w:rsidP="00353483">
      <w:pPr>
        <w:pStyle w:val="ListBullet"/>
        <w:rPr>
          <w:color w:val="000000" w:themeColor="text1"/>
        </w:rPr>
      </w:pPr>
      <w:r>
        <w:t xml:space="preserve">Multi-parameter water quality unit (with cable and handheld data logger) </w:t>
      </w:r>
    </w:p>
    <w:p w14:paraId="3268F76B" w14:textId="77777777" w:rsidR="00FE794D" w:rsidRPr="00704826" w:rsidRDefault="623FE806" w:rsidP="00353483">
      <w:pPr>
        <w:pStyle w:val="ListBullet"/>
        <w:rPr>
          <w:color w:val="000000" w:themeColor="text1"/>
        </w:rPr>
      </w:pPr>
      <w:r>
        <w:t>Extra batteries</w:t>
      </w:r>
    </w:p>
    <w:p w14:paraId="7FE891DE" w14:textId="77777777" w:rsidR="00FE794D" w:rsidRPr="00704826" w:rsidRDefault="623FE806" w:rsidP="00353483">
      <w:pPr>
        <w:pStyle w:val="ListBullet"/>
        <w:rPr>
          <w:color w:val="000000" w:themeColor="text1"/>
        </w:rPr>
      </w:pPr>
      <w:r>
        <w:t>De-ionized and tap water in squirt bottles</w:t>
      </w:r>
    </w:p>
    <w:p w14:paraId="1830F53A" w14:textId="77777777" w:rsidR="00FE794D" w:rsidRPr="00704826" w:rsidRDefault="623FE806" w:rsidP="00353483">
      <w:pPr>
        <w:pStyle w:val="ListBullet"/>
        <w:rPr>
          <w:color w:val="000000" w:themeColor="text1"/>
        </w:rPr>
      </w:pPr>
      <w:r>
        <w:t>Calibration cups and standards</w:t>
      </w:r>
    </w:p>
    <w:p w14:paraId="293C640D" w14:textId="1CC241B5" w:rsidR="00FE794D" w:rsidRPr="00704826" w:rsidRDefault="623FE806" w:rsidP="00353483">
      <w:pPr>
        <w:pStyle w:val="ListBullet"/>
        <w:rPr>
          <w:color w:val="000000" w:themeColor="text1"/>
        </w:rPr>
      </w:pPr>
      <w:r>
        <w:t>Dry wipes or paper towels</w:t>
      </w:r>
    </w:p>
    <w:p w14:paraId="0CD7001F" w14:textId="77777777" w:rsidR="00FE794D" w:rsidRPr="00704826" w:rsidRDefault="623FE806" w:rsidP="00353483">
      <w:pPr>
        <w:pStyle w:val="ListBullet"/>
        <w:rPr>
          <w:color w:val="000000" w:themeColor="text1"/>
        </w:rPr>
      </w:pPr>
      <w:proofErr w:type="spellStart"/>
      <w:r>
        <w:t>Holosteric</w:t>
      </w:r>
      <w:proofErr w:type="spellEnd"/>
      <w:r>
        <w:t xml:space="preserve"> barometer or elevation chart to use for calibration</w:t>
      </w:r>
    </w:p>
    <w:p w14:paraId="2F2C5DFC" w14:textId="77777777" w:rsidR="00FE794D" w:rsidRPr="00704826" w:rsidRDefault="623FE806" w:rsidP="00353483">
      <w:pPr>
        <w:pStyle w:val="ListBullet"/>
        <w:rPr>
          <w:color w:val="000000" w:themeColor="text1"/>
        </w:rPr>
      </w:pPr>
      <w:r w:rsidRPr="623FE806">
        <w:rPr>
          <w:rFonts w:eastAsia="Palatino Linotype"/>
        </w:rPr>
        <w:t>National Institute of Standards and Technology–</w:t>
      </w:r>
      <w:r>
        <w:t>certified thermometer</w:t>
      </w:r>
    </w:p>
    <w:p w14:paraId="541E5347" w14:textId="77777777" w:rsidR="00FE794D" w:rsidRPr="00704826" w:rsidRDefault="623FE806" w:rsidP="00353483">
      <w:pPr>
        <w:pStyle w:val="ListBullet"/>
        <w:rPr>
          <w:color w:val="000000" w:themeColor="text1"/>
        </w:rPr>
      </w:pPr>
      <w:r>
        <w:t>Large bucket of river water</w:t>
      </w:r>
    </w:p>
    <w:p w14:paraId="2A6DB69E" w14:textId="77777777" w:rsidR="00FE794D" w:rsidRPr="00704826" w:rsidRDefault="00FE794D" w:rsidP="00353483">
      <w:pPr>
        <w:pStyle w:val="ListBulletLast"/>
        <w:rPr>
          <w:color w:val="000000" w:themeColor="text1"/>
        </w:rPr>
      </w:pPr>
      <w:r w:rsidRPr="008A714A">
        <w:t>Calibration records form</w:t>
      </w:r>
    </w:p>
    <w:p w14:paraId="7957AFD3" w14:textId="77777777" w:rsidR="00FE794D" w:rsidRPr="00D27416" w:rsidRDefault="00FE794D" w:rsidP="008B4434">
      <w:pPr>
        <w:pStyle w:val="BodyText"/>
        <w:rPr>
          <w:rFonts w:eastAsiaTheme="minorEastAsia"/>
        </w:rPr>
      </w:pPr>
      <w:r w:rsidRPr="00BF1DB5">
        <w:rPr>
          <w:rFonts w:eastAsiaTheme="minorEastAsia"/>
        </w:rPr>
        <w:t>Calibration standards:</w:t>
      </w:r>
    </w:p>
    <w:p w14:paraId="3401336E" w14:textId="77777777" w:rsidR="00FE794D" w:rsidRPr="00704826" w:rsidRDefault="623FE806" w:rsidP="00353483">
      <w:pPr>
        <w:pStyle w:val="ListBullet"/>
        <w:rPr>
          <w:color w:val="000000" w:themeColor="text1"/>
        </w:rPr>
      </w:pPr>
      <w:r w:rsidRPr="623FE806">
        <w:rPr>
          <w:rFonts w:eastAsiaTheme="minorEastAsia"/>
        </w:rPr>
        <w:t>pH 7.00 standard buffer solution</w:t>
      </w:r>
    </w:p>
    <w:p w14:paraId="2D1ECD84" w14:textId="77777777" w:rsidR="00FE794D" w:rsidRPr="00704826" w:rsidRDefault="623FE806" w:rsidP="00353483">
      <w:pPr>
        <w:pStyle w:val="ListBullet"/>
        <w:rPr>
          <w:color w:val="000000" w:themeColor="text1"/>
        </w:rPr>
      </w:pPr>
      <w:r>
        <w:t>pH 4.00 standard buffer solution</w:t>
      </w:r>
    </w:p>
    <w:p w14:paraId="11BF1088" w14:textId="77777777" w:rsidR="00FE794D" w:rsidRPr="00704826" w:rsidRDefault="623FE806" w:rsidP="00353483">
      <w:pPr>
        <w:pStyle w:val="ListBullet"/>
        <w:rPr>
          <w:color w:val="000000" w:themeColor="text1"/>
        </w:rPr>
      </w:pPr>
      <w:r>
        <w:t>pH 10.00 standard buffer solution</w:t>
      </w:r>
    </w:p>
    <w:p w14:paraId="69E9E122" w14:textId="77777777" w:rsidR="00FE794D" w:rsidRPr="00704826" w:rsidRDefault="623FE806" w:rsidP="00353483">
      <w:pPr>
        <w:pStyle w:val="ListBullet"/>
        <w:rPr>
          <w:color w:val="000000" w:themeColor="text1"/>
        </w:rPr>
      </w:pPr>
      <w:r>
        <w:t xml:space="preserve">1 mS/cm (1,000 </w:t>
      </w:r>
      <w:proofErr w:type="spellStart"/>
      <w:r>
        <w:t>μS</w:t>
      </w:r>
      <w:proofErr w:type="spellEnd"/>
      <w:r>
        <w:t>/cm) conductivity standard</w:t>
      </w:r>
    </w:p>
    <w:p w14:paraId="4C6ECA3D" w14:textId="77777777" w:rsidR="00FE794D" w:rsidRPr="00704826" w:rsidRDefault="00FE794D" w:rsidP="00353483">
      <w:pPr>
        <w:pStyle w:val="ListBulletLast"/>
        <w:rPr>
          <w:color w:val="000000" w:themeColor="text1"/>
        </w:rPr>
      </w:pPr>
      <w:r w:rsidRPr="008A714A">
        <w:t>Sodium sulfite solution (0% dissolved oxygen)</w:t>
      </w:r>
    </w:p>
    <w:p w14:paraId="3BED99E0" w14:textId="1D35FD55" w:rsidR="00FE794D" w:rsidRPr="005E0117" w:rsidRDefault="6E29ABFC" w:rsidP="00DE1FA7">
      <w:pPr>
        <w:pStyle w:val="BodyText"/>
      </w:pPr>
      <w:r>
        <w:t>The following items will also be needed for recording measurements:</w:t>
      </w:r>
    </w:p>
    <w:p w14:paraId="6CCDAED6" w14:textId="3DB5C69B" w:rsidR="6E29ABFC" w:rsidRDefault="520F77F9" w:rsidP="00353483">
      <w:pPr>
        <w:pStyle w:val="ListBullet"/>
        <w:rPr>
          <w:color w:val="000000" w:themeColor="text1"/>
        </w:rPr>
      </w:pPr>
      <w:r>
        <w:t>Sample Log</w:t>
      </w:r>
    </w:p>
    <w:p w14:paraId="253508C2" w14:textId="7C5B2051" w:rsidR="00FE794D" w:rsidRPr="00704826" w:rsidRDefault="623FE806" w:rsidP="00353483">
      <w:pPr>
        <w:pStyle w:val="ListBullet"/>
        <w:rPr>
          <w:color w:val="000000" w:themeColor="text1"/>
        </w:rPr>
      </w:pPr>
      <w:r>
        <w:t xml:space="preserve">Field Data Form </w:t>
      </w:r>
    </w:p>
    <w:p w14:paraId="7E9DC0E8" w14:textId="77777777" w:rsidR="00FE794D" w:rsidRPr="00704826" w:rsidRDefault="00FE794D" w:rsidP="00353483">
      <w:pPr>
        <w:pStyle w:val="ListBulletLast"/>
        <w:rPr>
          <w:color w:val="000000" w:themeColor="text1"/>
        </w:rPr>
      </w:pPr>
      <w:r w:rsidRPr="008A714A">
        <w:t>Pencils (for data forms)</w:t>
      </w:r>
    </w:p>
    <w:p w14:paraId="31B1EBDE" w14:textId="3AD2F7BE" w:rsidR="00FE794D" w:rsidRPr="00BD7BD9" w:rsidRDefault="00FE794D" w:rsidP="00FE794D">
      <w:pPr>
        <w:pStyle w:val="Heading5"/>
      </w:pPr>
      <w:r w:rsidRPr="00BD7BD9">
        <w:t xml:space="preserve">Equipment </w:t>
      </w:r>
      <w:r>
        <w:t>C</w:t>
      </w:r>
      <w:r w:rsidRPr="00BD7BD9">
        <w:t xml:space="preserve">alibration </w:t>
      </w:r>
      <w:r>
        <w:t xml:space="preserve">Method: </w:t>
      </w:r>
      <w:r w:rsidR="00447ED8">
        <w:t xml:space="preserve">For </w:t>
      </w:r>
      <w:r>
        <w:t>M</w:t>
      </w:r>
      <w:r w:rsidRPr="00BD7BD9">
        <w:t>ulti-</w:t>
      </w:r>
      <w:r>
        <w:t>P</w:t>
      </w:r>
      <w:r w:rsidRPr="00BD7BD9">
        <w:t xml:space="preserve">arameter </w:t>
      </w:r>
      <w:r>
        <w:t>Unit</w:t>
      </w:r>
      <w:r w:rsidRPr="00BD7BD9">
        <w:t xml:space="preserve"> or </w:t>
      </w:r>
      <w:r>
        <w:t>I</w:t>
      </w:r>
      <w:r w:rsidRPr="00BD7BD9">
        <w:t xml:space="preserve">ndividual </w:t>
      </w:r>
      <w:r>
        <w:t>Unit</w:t>
      </w:r>
      <w:r w:rsidRPr="00BD7BD9">
        <w:t>s</w:t>
      </w:r>
    </w:p>
    <w:p w14:paraId="11B2648A" w14:textId="15FCBC06" w:rsidR="00FE794D" w:rsidRPr="00E33E0F" w:rsidRDefault="00FE794D" w:rsidP="00FE794D">
      <w:pPr>
        <w:pStyle w:val="Heading6"/>
      </w:pPr>
      <w:r w:rsidRPr="00806F4F">
        <w:t>Temperature</w:t>
      </w:r>
      <w:r w:rsidRPr="00E33E0F">
        <w:t xml:space="preserve"> </w:t>
      </w:r>
      <w:r w:rsidR="25A9FC4D">
        <w:t>Sensor</w:t>
      </w:r>
      <w:r w:rsidRPr="00E33E0F">
        <w:t xml:space="preserve"> </w:t>
      </w:r>
    </w:p>
    <w:p w14:paraId="03C7C127" w14:textId="2DD459DF" w:rsidR="00FE794D" w:rsidRPr="006A3187" w:rsidRDefault="00FE794D" w:rsidP="00DE1FA7">
      <w:pPr>
        <w:pStyle w:val="BodyText"/>
      </w:pPr>
      <w:r w:rsidRPr="514935C3">
        <w:t xml:space="preserve">Check the accuracy of the sensor against a </w:t>
      </w:r>
      <w:r w:rsidR="0D07B0E0" w:rsidRPr="514935C3">
        <w:t>ca</w:t>
      </w:r>
      <w:r w:rsidR="770656A7" w:rsidRPr="514935C3">
        <w:t>l</w:t>
      </w:r>
      <w:r w:rsidR="0D07B0E0" w:rsidRPr="514935C3">
        <w:t xml:space="preserve">ibrated </w:t>
      </w:r>
      <w:r w:rsidRPr="514935C3">
        <w:t>thermometer at least once per sampling season</w:t>
      </w:r>
      <w:r>
        <w:t>.</w:t>
      </w:r>
    </w:p>
    <w:p w14:paraId="20760386" w14:textId="67E67401" w:rsidR="00FE794D" w:rsidRPr="00E33E0F" w:rsidRDefault="00FE794D" w:rsidP="00FE794D">
      <w:pPr>
        <w:pStyle w:val="Heading6"/>
      </w:pPr>
      <w:r w:rsidRPr="00E33E0F">
        <w:t>pH</w:t>
      </w:r>
      <w:r>
        <w:t xml:space="preserve"> </w:t>
      </w:r>
      <w:r w:rsidR="1D8F31A3">
        <w:t>Sens</w:t>
      </w:r>
      <w:r w:rsidR="25A9FC4D">
        <w:t>or</w:t>
      </w:r>
    </w:p>
    <w:p w14:paraId="6A71E6DF" w14:textId="77777777" w:rsidR="00FE794D" w:rsidRDefault="00FE794D" w:rsidP="008B4434">
      <w:pPr>
        <w:pStyle w:val="BodyText"/>
      </w:pPr>
      <w:r w:rsidRPr="007963F6">
        <w:rPr>
          <w:i/>
        </w:rPr>
        <w:t>Calibration standards required</w:t>
      </w:r>
      <w:r w:rsidRPr="00E95573">
        <w:rPr>
          <w:i/>
          <w:iCs/>
        </w:rPr>
        <w:t>:</w:t>
      </w:r>
      <w:r>
        <w:t xml:space="preserve"> pH 4.00, 7.00, and 10.00 standard buffer solutions.</w:t>
      </w:r>
    </w:p>
    <w:p w14:paraId="2EB2E5E2" w14:textId="7F66AA2D" w:rsidR="00FE794D" w:rsidRPr="006A3187" w:rsidRDefault="00FE794D" w:rsidP="00DE1FA7">
      <w:pPr>
        <w:pStyle w:val="BodyText"/>
      </w:pPr>
      <w:r w:rsidRPr="18427649">
        <w:t xml:space="preserve">Calibrate the pH </w:t>
      </w:r>
      <w:r w:rsidR="38B35D72" w:rsidRPr="18427649">
        <w:t>senso</w:t>
      </w:r>
      <w:r w:rsidRPr="18427649">
        <w:t>r</w:t>
      </w:r>
      <w:r w:rsidRPr="0562EA3D">
        <w:t xml:space="preserve"> </w:t>
      </w:r>
      <w:r w:rsidR="00447ED8">
        <w:t>prior to</w:t>
      </w:r>
      <w:r w:rsidRPr="0562EA3D">
        <w:t xml:space="preserve"> </w:t>
      </w:r>
      <w:r w:rsidRPr="18427649">
        <w:t xml:space="preserve">each sampling event. Calibrate the </w:t>
      </w:r>
      <w:r w:rsidR="0562EA3D" w:rsidRPr="18427649">
        <w:t>senso</w:t>
      </w:r>
      <w:r w:rsidRPr="18427649">
        <w:t xml:space="preserve">r in accordance with the manufacturer’s instructions and existing </w:t>
      </w:r>
      <w:r>
        <w:t>s</w:t>
      </w:r>
      <w:r w:rsidRPr="18427649">
        <w:t xml:space="preserve">tandard </w:t>
      </w:r>
      <w:r>
        <w:t>o</w:t>
      </w:r>
      <w:r w:rsidRPr="18427649">
        <w:t xml:space="preserve">perating </w:t>
      </w:r>
      <w:r>
        <w:t>p</w:t>
      </w:r>
      <w:r w:rsidRPr="18427649">
        <w:t xml:space="preserve">rocedures. Ideally, </w:t>
      </w:r>
      <w:r>
        <w:t xml:space="preserve">use </w:t>
      </w:r>
      <w:r w:rsidRPr="18427649">
        <w:t xml:space="preserve">a </w:t>
      </w:r>
      <w:r>
        <w:t>QC</w:t>
      </w:r>
      <w:r w:rsidRPr="18427649">
        <w:t xml:space="preserve"> solution that is similar in ionic strength to the water samples you will be measuring.</w:t>
      </w:r>
    </w:p>
    <w:p w14:paraId="2029E605" w14:textId="77777777" w:rsidR="00FE794D" w:rsidRPr="008B4434" w:rsidRDefault="00FE794D" w:rsidP="008B4434">
      <w:pPr>
        <w:pStyle w:val="BodyText"/>
        <w:rPr>
          <w:i/>
          <w:iCs/>
        </w:rPr>
      </w:pPr>
      <w:r w:rsidRPr="008B4434">
        <w:rPr>
          <w:i/>
          <w:iCs/>
        </w:rPr>
        <w:t>General calibration method:</w:t>
      </w:r>
    </w:p>
    <w:p w14:paraId="026A1C45" w14:textId="1000680E" w:rsidR="00FE794D" w:rsidRDefault="00FE794D" w:rsidP="00353483">
      <w:pPr>
        <w:pStyle w:val="ListBullet"/>
      </w:pPr>
      <w:r w:rsidRPr="007963F6">
        <w:t>Use small plastic cups (washed and rinsed with distilled water) to hold calibration solutions during calibration.</w:t>
      </w:r>
    </w:p>
    <w:p w14:paraId="3BCB3D5C" w14:textId="77777777" w:rsidR="00FE794D" w:rsidRDefault="00FE794D" w:rsidP="00353483">
      <w:pPr>
        <w:pStyle w:val="ListBullet"/>
      </w:pPr>
      <w:r w:rsidRPr="007963F6">
        <w:t>Use calibration solutions at room temperature.</w:t>
      </w:r>
    </w:p>
    <w:p w14:paraId="7EFDD866"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6B63BA10" w14:textId="3AF60E1B" w:rsidR="00FE794D" w:rsidRDefault="3963D00E" w:rsidP="00353483">
      <w:pPr>
        <w:pStyle w:val="ListBullet"/>
      </w:pPr>
      <w:r>
        <w:t>Between calibration steps, rinse the sensors with ambient temperature distilled water, then gently blot with dry wipes or paper towel.</w:t>
      </w:r>
    </w:p>
    <w:p w14:paraId="6BE5DF23" w14:textId="77777777" w:rsidR="00FE794D" w:rsidRDefault="00FE794D" w:rsidP="00353483">
      <w:pPr>
        <w:pStyle w:val="ListBullet"/>
      </w:pPr>
      <w:r w:rsidRPr="007963F6">
        <w:t>For each parameter, record the initial reading in the standard solution (before calibration) and the reading after calibration.</w:t>
      </w:r>
    </w:p>
    <w:p w14:paraId="6CAE2E22" w14:textId="1781950C"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5E0B7A32" w14:textId="49357DEA" w:rsidR="00FE794D" w:rsidRPr="00E33E0F" w:rsidRDefault="00FE794D" w:rsidP="00FE794D">
      <w:pPr>
        <w:pStyle w:val="Heading6"/>
      </w:pPr>
      <w:r w:rsidRPr="00E33E0F">
        <w:t xml:space="preserve">Dissolved Oxygen </w:t>
      </w:r>
      <w:r w:rsidR="1D8F31A3">
        <w:t>Sensor</w:t>
      </w:r>
    </w:p>
    <w:p w14:paraId="795BB17E" w14:textId="77777777" w:rsidR="00FE794D" w:rsidRPr="007963F6" w:rsidRDefault="00FE794D" w:rsidP="00DE1FA7">
      <w:pPr>
        <w:pStyle w:val="BodyText"/>
      </w:pPr>
      <w:r w:rsidRPr="007963F6">
        <w:rPr>
          <w:i/>
          <w:iCs/>
        </w:rPr>
        <w:t>Calibration standard required</w:t>
      </w:r>
      <w:r w:rsidRPr="00E95573">
        <w:rPr>
          <w:i/>
        </w:rPr>
        <w:t>:</w:t>
      </w:r>
      <w:r w:rsidRPr="007963F6">
        <w:rPr>
          <w:iCs/>
        </w:rPr>
        <w:t xml:space="preserve"> </w:t>
      </w:r>
      <w:r w:rsidRPr="007963F6">
        <w:t>Sodium sulfite solution (0% dissolved oxygen)</w:t>
      </w:r>
      <w:r>
        <w:t>.</w:t>
      </w:r>
    </w:p>
    <w:p w14:paraId="4DB52D1A" w14:textId="485AE663" w:rsidR="00FE794D" w:rsidRDefault="00FE794D" w:rsidP="00DE1FA7">
      <w:pPr>
        <w:pStyle w:val="BodyText"/>
      </w:pPr>
      <w:r w:rsidRPr="007963F6">
        <w:t xml:space="preserve">Calibrate the </w:t>
      </w:r>
      <w:r>
        <w:rPr>
          <w:rFonts w:eastAsia="Palatino Linotype" w:cs="Palatino Linotype"/>
        </w:rPr>
        <w:t>dissolved oxygen</w:t>
      </w:r>
      <w:r w:rsidRPr="007963F6">
        <w:t xml:space="preserve"> unit </w:t>
      </w:r>
      <w:r w:rsidR="00447ED8">
        <w:t>prior to</w:t>
      </w:r>
      <w:r>
        <w:t xml:space="preserve"> </w:t>
      </w:r>
      <w:r w:rsidRPr="007963F6">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7963F6">
        <w:t xml:space="preserve"> probe. </w:t>
      </w:r>
    </w:p>
    <w:p w14:paraId="467069A3" w14:textId="77777777" w:rsidR="00FE794D" w:rsidRPr="00DE1FA7" w:rsidRDefault="00FE794D" w:rsidP="00DE1FA7">
      <w:pPr>
        <w:pStyle w:val="BodyText"/>
        <w:rPr>
          <w:i/>
          <w:iCs/>
        </w:rPr>
      </w:pPr>
      <w:r w:rsidRPr="00DE1FA7">
        <w:rPr>
          <w:i/>
          <w:iCs/>
        </w:rPr>
        <w:t>General calibration method:</w:t>
      </w:r>
    </w:p>
    <w:p w14:paraId="61917532" w14:textId="62454931" w:rsidR="00FE794D" w:rsidRDefault="58BDCC9B" w:rsidP="00353483">
      <w:pPr>
        <w:pStyle w:val="ListBullet"/>
      </w:pPr>
      <w:r>
        <w:t>Use small plastic cups (washed and rinsed with distilled water) to hold calibration solutions during calibration.</w:t>
      </w:r>
    </w:p>
    <w:p w14:paraId="2449D6FB" w14:textId="77777777" w:rsidR="00FE794D" w:rsidRDefault="00FE794D" w:rsidP="00353483">
      <w:pPr>
        <w:pStyle w:val="ListBullet"/>
      </w:pPr>
      <w:r w:rsidRPr="007963F6">
        <w:t>Use calibration solutions at room temperature.</w:t>
      </w:r>
    </w:p>
    <w:p w14:paraId="3FC93087"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457809D" w14:textId="033A7472" w:rsidR="00FE794D" w:rsidRDefault="3963D00E" w:rsidP="00353483">
      <w:pPr>
        <w:pStyle w:val="ListBullet"/>
      </w:pPr>
      <w:r>
        <w:t>Between calibration steps, rinse the sensors with ambient temperature distilled water, then gently blot with dry wipes or paper towel. (Never touch the membrane of the dissolved oxygen sensor.)</w:t>
      </w:r>
    </w:p>
    <w:p w14:paraId="4BEDCB25" w14:textId="77777777" w:rsidR="00FE794D" w:rsidRDefault="00FE794D" w:rsidP="00353483">
      <w:pPr>
        <w:pStyle w:val="ListBullet"/>
      </w:pPr>
      <w:r w:rsidRPr="007963F6">
        <w:t>For each parameter, record the initial reading in the standard solution (before calibration) and the reading after calibration.</w:t>
      </w:r>
    </w:p>
    <w:p w14:paraId="7C97288C" w14:textId="171C6320" w:rsidR="00FE794D" w:rsidRPr="007963F6"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 xml:space="preserve">. </w:t>
      </w:r>
    </w:p>
    <w:p w14:paraId="45AEC53F" w14:textId="553241B8" w:rsidR="00FE794D" w:rsidRPr="00E33E0F" w:rsidRDefault="00FE794D" w:rsidP="00FE794D">
      <w:pPr>
        <w:pStyle w:val="Heading6"/>
      </w:pPr>
      <w:r w:rsidRPr="00E33E0F">
        <w:t xml:space="preserve">Conductivity </w:t>
      </w:r>
      <w:r w:rsidR="2EE5A5BB" w:rsidRPr="00E33E0F">
        <w:t xml:space="preserve">Sensor </w:t>
      </w:r>
    </w:p>
    <w:p w14:paraId="5CD1EC6F" w14:textId="77777777" w:rsidR="00FE794D" w:rsidRPr="007963F6" w:rsidRDefault="00FE794D" w:rsidP="00DE1FA7">
      <w:pPr>
        <w:pStyle w:val="BodyText"/>
      </w:pPr>
      <w:r w:rsidRPr="007963F6">
        <w:rPr>
          <w:i/>
        </w:rPr>
        <w:t>Calibration standard required</w:t>
      </w:r>
      <w:r w:rsidRPr="00E95573">
        <w:rPr>
          <w:i/>
          <w:iCs/>
        </w:rPr>
        <w:t>:</w:t>
      </w:r>
      <w:r w:rsidRPr="007963F6">
        <w:t xml:space="preserve"> 1 mS/cm (1</w:t>
      </w:r>
      <w:r>
        <w:t>,</w:t>
      </w:r>
      <w:r w:rsidRPr="007963F6">
        <w:t>000</w:t>
      </w:r>
      <w:r>
        <w:t xml:space="preserve"> </w:t>
      </w:r>
      <w:proofErr w:type="spellStart"/>
      <w:r>
        <w:t>μ</w:t>
      </w:r>
      <w:r w:rsidRPr="007963F6">
        <w:t>S</w:t>
      </w:r>
      <w:proofErr w:type="spellEnd"/>
      <w:r w:rsidRPr="007963F6">
        <w:t>/cm) conductivity standard</w:t>
      </w:r>
      <w:r>
        <w:t>.</w:t>
      </w:r>
    </w:p>
    <w:p w14:paraId="7C684366" w14:textId="69B37AE5" w:rsidR="00FE794D" w:rsidRDefault="00FE794D" w:rsidP="00DE1FA7">
      <w:pPr>
        <w:pStyle w:val="BodyText"/>
      </w:pPr>
      <w:r w:rsidRPr="006A3187">
        <w:t xml:space="preserve">Calibrate the conductivity </w:t>
      </w:r>
      <w:r w:rsidR="0562EA3D" w:rsidRPr="006A3187">
        <w:t>senso</w:t>
      </w:r>
      <w:r w:rsidRPr="006A3187">
        <w:t xml:space="preserve">r </w:t>
      </w:r>
      <w:r w:rsidR="00447ED8">
        <w:t>prior to</w:t>
      </w:r>
      <w:r>
        <w:t xml:space="preserve"> </w:t>
      </w:r>
      <w:r w:rsidRPr="006A3187">
        <w:t xml:space="preserve">each sampling event. Calibrate the </w:t>
      </w:r>
      <w:r w:rsidR="0562EA3D" w:rsidRPr="006A3187">
        <w:t>senso</w:t>
      </w:r>
      <w:r w:rsidRPr="006A3187">
        <w:t xml:space="preserve">r in accordance with the manufacturer’s instructions. Ideally, </w:t>
      </w:r>
      <w:r>
        <w:t xml:space="preserve">use </w:t>
      </w:r>
      <w:r w:rsidRPr="006A3187">
        <w:t xml:space="preserve">a </w:t>
      </w:r>
      <w:r>
        <w:t xml:space="preserve">QC </w:t>
      </w:r>
      <w:r w:rsidRPr="006A3187">
        <w:t xml:space="preserve">solution that incorporates the entire </w:t>
      </w:r>
      <w:r>
        <w:t xml:space="preserve">expected </w:t>
      </w:r>
      <w:r w:rsidRPr="006A3187">
        <w:t>conductivity range</w:t>
      </w:r>
      <w:r>
        <w:t>.</w:t>
      </w:r>
    </w:p>
    <w:p w14:paraId="4BB7B373" w14:textId="77777777" w:rsidR="00FE794D" w:rsidRPr="00DE1FA7" w:rsidRDefault="00FE794D" w:rsidP="00DE1FA7">
      <w:pPr>
        <w:pStyle w:val="BodyText"/>
        <w:rPr>
          <w:i/>
          <w:iCs/>
        </w:rPr>
      </w:pPr>
      <w:r w:rsidRPr="00DE1FA7">
        <w:rPr>
          <w:i/>
          <w:iCs/>
        </w:rPr>
        <w:t>General calibration method:</w:t>
      </w:r>
    </w:p>
    <w:p w14:paraId="616C22D5" w14:textId="42FBC141" w:rsidR="00FE794D" w:rsidRDefault="00FE794D" w:rsidP="00353483">
      <w:pPr>
        <w:pStyle w:val="ListBullet"/>
      </w:pPr>
      <w:r w:rsidRPr="007963F6">
        <w:t>Use small plastic cups (washed and rinsed with distilled water) to hold calibration solutions during calibration.</w:t>
      </w:r>
    </w:p>
    <w:p w14:paraId="0C814057" w14:textId="77777777" w:rsidR="00FE794D" w:rsidRDefault="00FE794D" w:rsidP="00353483">
      <w:pPr>
        <w:pStyle w:val="ListBullet"/>
      </w:pPr>
      <w:r w:rsidRPr="007963F6">
        <w:t>Use calibration solutions at room temperature.</w:t>
      </w:r>
    </w:p>
    <w:p w14:paraId="558DFFDA" w14:textId="77777777" w:rsidR="00FE794D" w:rsidRDefault="00FE794D"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439D3B84" w14:textId="6FAD1555" w:rsidR="00FE794D" w:rsidRDefault="3963D00E" w:rsidP="00353483">
      <w:pPr>
        <w:pStyle w:val="ListBullet"/>
      </w:pPr>
      <w:r>
        <w:t>Between calibration steps, rinse the sensors with ambient temperature distilled water, then gently blot with dry wipes or paper towel.</w:t>
      </w:r>
    </w:p>
    <w:p w14:paraId="02011152" w14:textId="77777777" w:rsidR="00FE794D" w:rsidRDefault="00FE794D" w:rsidP="00353483">
      <w:pPr>
        <w:pStyle w:val="ListBullet"/>
      </w:pPr>
      <w:r w:rsidRPr="007963F6">
        <w:t>For each parameter, record the initial reading in the standard solution (before calibration) and the reading after calibration.</w:t>
      </w:r>
    </w:p>
    <w:p w14:paraId="2FE05048" w14:textId="056011DB" w:rsidR="00447ED8" w:rsidRDefault="00FE794D"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rsidR="00447ED8">
        <w:t>instrument calibration log</w:t>
      </w:r>
      <w:r w:rsidRPr="43AD9AD4">
        <w:t>.</w:t>
      </w:r>
    </w:p>
    <w:p w14:paraId="2DD0D551" w14:textId="756BD856" w:rsidR="00447ED8" w:rsidRPr="00E33E0F" w:rsidRDefault="00447ED8" w:rsidP="00447ED8">
      <w:pPr>
        <w:pStyle w:val="Heading6"/>
      </w:pPr>
      <w:r>
        <w:t>Turbidity</w:t>
      </w:r>
      <w:r w:rsidR="2EE5A5BB">
        <w:t xml:space="preserve"> Sensor</w:t>
      </w:r>
    </w:p>
    <w:p w14:paraId="3F945400" w14:textId="26712263" w:rsidR="00447ED8" w:rsidRPr="007963F6" w:rsidRDefault="00447ED8" w:rsidP="00447ED8">
      <w:pPr>
        <w:pStyle w:val="BodyText"/>
      </w:pPr>
      <w:r w:rsidRPr="00A14BEA">
        <w:rPr>
          <w:i/>
        </w:rPr>
        <w:t>Calibration standard required</w:t>
      </w:r>
      <w:r w:rsidRPr="00E95573">
        <w:rPr>
          <w:i/>
          <w:iCs/>
        </w:rPr>
        <w:t>:</w:t>
      </w:r>
      <w:r w:rsidRPr="007963F6">
        <w:t xml:space="preserve"> </w:t>
      </w:r>
      <w:r w:rsidR="212B03DA">
        <w:t>126</w:t>
      </w:r>
      <w:r w:rsidR="55594DC8">
        <w:t xml:space="preserve"> </w:t>
      </w:r>
      <w:r w:rsidR="212B03DA">
        <w:t>NTU turbidity standard</w:t>
      </w:r>
      <w:r w:rsidR="21F070A9" w:rsidRPr="55594DC8">
        <w:t xml:space="preserve">  </w:t>
      </w:r>
    </w:p>
    <w:p w14:paraId="38675A18" w14:textId="5D40F6D8" w:rsidR="00447ED8" w:rsidRDefault="00447ED8" w:rsidP="00447ED8">
      <w:pPr>
        <w:pStyle w:val="BodyText"/>
      </w:pPr>
      <w:r w:rsidRPr="006A3187">
        <w:t xml:space="preserve">Calibrate the </w:t>
      </w:r>
      <w:r>
        <w:t>turbidity sensor</w:t>
      </w:r>
      <w:r w:rsidRPr="006A3187">
        <w:t xml:space="preserve"> </w:t>
      </w:r>
      <w:r>
        <w:t xml:space="preserve">prior to </w:t>
      </w:r>
      <w:r w:rsidRPr="006A3187">
        <w:t xml:space="preserve">each sampling event. Calibrate the </w:t>
      </w:r>
      <w:r w:rsidR="0562EA3D" w:rsidRPr="006A3187">
        <w:t>senso</w:t>
      </w:r>
      <w:r w:rsidRPr="006A3187">
        <w:t>r in accordance with the manufacturer’s instructions.</w:t>
      </w:r>
    </w:p>
    <w:p w14:paraId="6FF8193E" w14:textId="77777777" w:rsidR="00447ED8" w:rsidRPr="00DE1FA7" w:rsidRDefault="00447ED8" w:rsidP="00447ED8">
      <w:pPr>
        <w:pStyle w:val="BodyText"/>
        <w:rPr>
          <w:i/>
          <w:iCs/>
        </w:rPr>
      </w:pPr>
      <w:r w:rsidRPr="00DE1FA7">
        <w:rPr>
          <w:i/>
          <w:iCs/>
        </w:rPr>
        <w:t>General calibration method:</w:t>
      </w:r>
    </w:p>
    <w:p w14:paraId="1BED4727" w14:textId="77777777" w:rsidR="00447ED8" w:rsidRDefault="00447ED8" w:rsidP="00353483">
      <w:pPr>
        <w:pStyle w:val="ListBullet"/>
      </w:pPr>
      <w:r w:rsidRPr="007963F6">
        <w:t>Use small plastic cups (washed and rinsed with distilled water) to hold calibration solutions during calibration.</w:t>
      </w:r>
    </w:p>
    <w:p w14:paraId="78CF5EBC" w14:textId="77777777" w:rsidR="00447ED8" w:rsidRDefault="00447ED8" w:rsidP="00353483">
      <w:pPr>
        <w:pStyle w:val="ListBullet"/>
      </w:pPr>
      <w:r w:rsidRPr="007963F6">
        <w:t>Use calibration solutions at room temperature.</w:t>
      </w:r>
    </w:p>
    <w:p w14:paraId="46723BA5" w14:textId="77777777" w:rsidR="00447ED8" w:rsidRDefault="00447ED8" w:rsidP="00353483">
      <w:pPr>
        <w:pStyle w:val="ListBullet"/>
      </w:pPr>
      <w:r w:rsidRPr="007963F6">
        <w:t xml:space="preserve">Ensure that the sensor being </w:t>
      </w:r>
      <w:proofErr w:type="gramStart"/>
      <w:r w:rsidRPr="007963F6">
        <w:t>calibrated</w:t>
      </w:r>
      <w:proofErr w:type="gramEnd"/>
      <w:r w:rsidRPr="007963F6">
        <w:t xml:space="preserve"> and the temperature probe are immersed in the calibrating solution during calibration.</w:t>
      </w:r>
    </w:p>
    <w:p w14:paraId="276711C5" w14:textId="6D3DAF47" w:rsidR="00447ED8" w:rsidRDefault="00447ED8" w:rsidP="00353483">
      <w:pPr>
        <w:pStyle w:val="ListBullet"/>
      </w:pPr>
      <w:r w:rsidRPr="007963F6">
        <w:t xml:space="preserve">Between calibration steps, rinse the sensors with ambient temperature distilled water, then gently blot with </w:t>
      </w:r>
      <w:r w:rsidR="00AE355B">
        <w:t>dry</w:t>
      </w:r>
      <w:r w:rsidR="00AE355B" w:rsidRPr="43AD9AD4">
        <w:t xml:space="preserve"> </w:t>
      </w:r>
      <w:r>
        <w:t>w</w:t>
      </w:r>
      <w:r w:rsidRPr="007963F6">
        <w:t>ipes or paper towel.</w:t>
      </w:r>
    </w:p>
    <w:p w14:paraId="38216A77" w14:textId="77777777" w:rsidR="00447ED8" w:rsidRDefault="00447ED8" w:rsidP="00353483">
      <w:pPr>
        <w:pStyle w:val="ListBullet"/>
      </w:pPr>
      <w:r w:rsidRPr="007963F6">
        <w:t>For each parameter, record the initial reading in the standard solution (before calibration) and the reading after calibration.</w:t>
      </w:r>
    </w:p>
    <w:p w14:paraId="74FE1E09" w14:textId="77777777" w:rsidR="00447ED8" w:rsidRDefault="00447ED8" w:rsidP="00353483">
      <w:pPr>
        <w:pStyle w:val="ListBulletLast"/>
      </w:pPr>
      <w:r w:rsidRPr="007963F6">
        <w:t xml:space="preserve">Record the calibration solution </w:t>
      </w:r>
      <w:r>
        <w:t>l</w:t>
      </w:r>
      <w:r w:rsidRPr="007963F6">
        <w:t xml:space="preserve">ot </w:t>
      </w:r>
      <w:r>
        <w:t>n</w:t>
      </w:r>
      <w:r w:rsidRPr="007963F6">
        <w:t xml:space="preserve">umber and expiration date on the </w:t>
      </w:r>
      <w:r>
        <w:t>instrument calibration log</w:t>
      </w:r>
      <w:r w:rsidRPr="43AD9AD4">
        <w:t>.</w:t>
      </w:r>
    </w:p>
    <w:p w14:paraId="27B87010" w14:textId="14DE5144" w:rsidR="00FE794D" w:rsidRPr="00E33E0F" w:rsidRDefault="00FE794D" w:rsidP="00FE794D">
      <w:pPr>
        <w:pStyle w:val="Heading6"/>
      </w:pPr>
      <w:r w:rsidRPr="00E33E0F">
        <w:t>Using the Data Logger</w:t>
      </w:r>
    </w:p>
    <w:p w14:paraId="69AFED2D" w14:textId="54515C22" w:rsidR="00FE794D" w:rsidRPr="007963F6" w:rsidRDefault="3963D00E" w:rsidP="001F47B0">
      <w:pPr>
        <w:pStyle w:val="BodyText"/>
      </w:pPr>
      <w:r>
        <w:t>Calibration can also be done using the data logger. Follow the instruction manual to calibrate the instrument. Collect river water in a large bucket and let it stand at room temperature for several hours to let the temperature stabilize. Attach the data logger to the unit with field cable and follow the instruction manual.</w:t>
      </w:r>
    </w:p>
    <w:p w14:paraId="0E6B5B9B" w14:textId="77777777" w:rsidR="00FE794D" w:rsidRPr="0068520B" w:rsidRDefault="00FE794D" w:rsidP="00FE794D">
      <w:pPr>
        <w:pStyle w:val="Heading4"/>
        <w:rPr>
          <w:color w:val="auto"/>
        </w:rPr>
      </w:pPr>
      <w:r w:rsidRPr="0068520B">
        <w:rPr>
          <w:rFonts w:eastAsiaTheme="minorEastAsia"/>
          <w:color w:val="auto"/>
        </w:rPr>
        <w:t xml:space="preserve">Multi-Parameter Unit Deployment and Grab Sample Collection </w:t>
      </w:r>
    </w:p>
    <w:p w14:paraId="47A60B2C" w14:textId="77540F17" w:rsidR="00FE794D" w:rsidRPr="0068520B" w:rsidRDefault="58BDCC9B" w:rsidP="001F47B0">
      <w:pPr>
        <w:pStyle w:val="BodyText"/>
      </w:pPr>
      <w:r w:rsidRPr="0068520B">
        <w:t>For most rivers and streams, measurement of temperature, conductivity, dissolved oxygen, and pH will be taken at surface. In the case of lakes, a hydrographic profile at each site will be obtained at water depth greater than or equal to 2 m. These parameters are measured to detect extremes in conditions that might indicate impairment and depth at location. In situ measurements will be made using a calibrated water quality multi</w:t>
      </w:r>
      <w:r w:rsidRPr="0068520B">
        <w:rPr>
          <w:rFonts w:cs="Cambria Math"/>
        </w:rPr>
        <w:t>‐</w:t>
      </w:r>
      <w:r w:rsidRPr="0068520B">
        <w:t xml:space="preserve">parameter unit at each station. Measurements will be collected as the multi-parameter unit is lowered, at prescribed intervals (usually 0.5 m to 1.0 m depending on depth) down to 0.5 m from the bottom. </w:t>
      </w:r>
    </w:p>
    <w:p w14:paraId="5E8ED6B2" w14:textId="77777777" w:rsidR="00FE794D" w:rsidRPr="0068520B" w:rsidRDefault="37D99410" w:rsidP="00FE794D">
      <w:pPr>
        <w:pStyle w:val="Heading5"/>
        <w:rPr>
          <w:rFonts w:eastAsiaTheme="minorHAnsi"/>
        </w:rPr>
      </w:pPr>
      <w:r w:rsidRPr="0068520B">
        <w:rPr>
          <w:rFonts w:eastAsiaTheme="minorEastAsia"/>
        </w:rPr>
        <w:t>Pre-sampling Site Assessment</w:t>
      </w:r>
    </w:p>
    <w:p w14:paraId="534F19F5" w14:textId="4DAE48A9" w:rsidR="37D99410" w:rsidRPr="0068520B" w:rsidRDefault="37D99410" w:rsidP="00F43267">
      <w:pPr>
        <w:pStyle w:val="Heading6"/>
        <w:rPr>
          <w:color w:val="auto"/>
        </w:rPr>
      </w:pPr>
      <w:r w:rsidRPr="0068520B">
        <w:rPr>
          <w:color w:val="auto"/>
        </w:rPr>
        <w:t>Rivers and Streams</w:t>
      </w:r>
    </w:p>
    <w:p w14:paraId="28CF5A75" w14:textId="4F38DB7B" w:rsidR="00FE794D" w:rsidRPr="0068520B" w:rsidRDefault="37D99410" w:rsidP="00F43267">
      <w:pPr>
        <w:pStyle w:val="BodyText"/>
      </w:pPr>
      <w:r w:rsidRPr="0068520B">
        <w:t xml:space="preserve">Estimate the total water depth at the sampling site by lowering the depth sounding line (marked in feet) to the bottom of the river and counting the number of taped </w:t>
      </w:r>
      <w:proofErr w:type="gramStart"/>
      <w:r w:rsidRPr="0068520B">
        <w:t>1 foot</w:t>
      </w:r>
      <w:proofErr w:type="gramEnd"/>
      <w:r w:rsidRPr="0068520B">
        <w:t xml:space="preserve"> marks on the cable. If </w:t>
      </w:r>
      <w:r w:rsidRPr="0068520B">
        <w:rPr>
          <w:rFonts w:eastAsiaTheme="minorEastAsia"/>
        </w:rPr>
        <w:t xml:space="preserve">possible, collect sensor measurements during the downcast from near surface (approximately 0.5–1.5 m) to near bottom </w:t>
      </w:r>
      <w:r w:rsidRPr="0068520B">
        <w:t xml:space="preserve">(about 0.5 m off the bottom) or along a hydrographic profile. </w:t>
      </w:r>
    </w:p>
    <w:p w14:paraId="5E301E19" w14:textId="7F91E8CE" w:rsidR="37D99410" w:rsidRPr="0068520B" w:rsidRDefault="37D99410" w:rsidP="00F43267">
      <w:pPr>
        <w:pStyle w:val="BodyText"/>
        <w:rPr>
          <w:rFonts w:eastAsiaTheme="minorEastAsia"/>
          <w:highlight w:val="yellow"/>
        </w:rPr>
      </w:pPr>
      <w:r w:rsidRPr="0068520B">
        <w:t>Visually scan station for best wade-in area that will provide least disturbance of substrate and provide for a representative sample. Note any site conditions that may affect samples. If there is no water in the stream, record as “no flow.” If river or stream is non-</w:t>
      </w:r>
      <w:proofErr w:type="spellStart"/>
      <w:r w:rsidRPr="0068520B">
        <w:t>wadeable</w:t>
      </w:r>
      <w:proofErr w:type="spellEnd"/>
      <w:r w:rsidRPr="0068520B">
        <w:t>, readings can be taken from a bridge near the sampling site.</w:t>
      </w:r>
    </w:p>
    <w:p w14:paraId="07FF914E" w14:textId="4E658DFD" w:rsidR="37D99410" w:rsidRPr="0068520B" w:rsidRDefault="37D99410" w:rsidP="00F43267">
      <w:pPr>
        <w:pStyle w:val="Heading6"/>
        <w:rPr>
          <w:color w:val="auto"/>
        </w:rPr>
      </w:pPr>
      <w:r w:rsidRPr="0068520B">
        <w:rPr>
          <w:color w:val="auto"/>
        </w:rPr>
        <w:t>Lakes</w:t>
      </w:r>
    </w:p>
    <w:p w14:paraId="2CAABC9F" w14:textId="2A95592D" w:rsidR="37D99410" w:rsidRPr="0068520B" w:rsidRDefault="37D99410" w:rsidP="00F43267">
      <w:pPr>
        <w:pStyle w:val="BodyText"/>
      </w:pPr>
      <w:r w:rsidRPr="0068520B">
        <w:t xml:space="preserve">If the sampling site is offshore, a boat should be </w:t>
      </w:r>
      <w:proofErr w:type="gramStart"/>
      <w:r w:rsidRPr="0068520B">
        <w:t>used</w:t>
      </w:r>
      <w:proofErr w:type="gramEnd"/>
      <w:r w:rsidRPr="0068520B">
        <w:t xml:space="preserve"> and proper safety protocols applied. Once the sampling site is reached, verify the position and A boat equipped with all the required safety gear will be needed.  Position boat at the designated sample site. And verify with a GPS.  Once the site is located, drop the anchor and allow the boat to become stable. Measure the depth of the site. Using a weighted calibrated sounding line, measure the depth of the site and record it on the sampling form. It is important to know the depth because the oxygen probe must not be allowed to </w:t>
      </w:r>
      <w:proofErr w:type="gramStart"/>
      <w:r w:rsidRPr="0068520B">
        <w:t>come in contact with</w:t>
      </w:r>
      <w:proofErr w:type="gramEnd"/>
      <w:r w:rsidRPr="0068520B">
        <w:t xml:space="preserve"> the lake bottom.</w:t>
      </w:r>
    </w:p>
    <w:p w14:paraId="0945B005" w14:textId="77777777" w:rsidR="00FE794D" w:rsidRPr="0068520B" w:rsidRDefault="58BDCC9B" w:rsidP="00FE794D">
      <w:pPr>
        <w:pStyle w:val="Heading5"/>
        <w:rPr>
          <w:rFonts w:eastAsiaTheme="minorEastAsia"/>
        </w:rPr>
      </w:pPr>
      <w:r w:rsidRPr="0068520B">
        <w:rPr>
          <w:rFonts w:eastAsiaTheme="minorEastAsia"/>
        </w:rPr>
        <w:t>Method: In Situ Sampling Procedures</w:t>
      </w:r>
    </w:p>
    <w:p w14:paraId="4AB504F8" w14:textId="77FFC4A7" w:rsidR="58BDCC9B" w:rsidRPr="0068520B" w:rsidRDefault="58BDCC9B" w:rsidP="00F43267">
      <w:pPr>
        <w:pStyle w:val="Heading6"/>
        <w:rPr>
          <w:color w:val="auto"/>
        </w:rPr>
      </w:pPr>
      <w:r w:rsidRPr="0068520B">
        <w:rPr>
          <w:color w:val="auto"/>
        </w:rPr>
        <w:t>Rivers and Streams</w:t>
      </w:r>
    </w:p>
    <w:p w14:paraId="517E7619" w14:textId="1EFBA8B6" w:rsidR="00FE794D" w:rsidRPr="0068520B" w:rsidRDefault="58BDCC9B" w:rsidP="00F43267">
      <w:pPr>
        <w:pStyle w:val="BodyText"/>
      </w:pPr>
      <w:r w:rsidRPr="0068520B">
        <w:t xml:space="preserve">Take the measurements mid-channel for streams or rivers at the sampling site. Take the readings at 0.5 m depth. Put on shoulder- or elbow-length double polyethylene sampling gloves or other skin-protective gloves (highly recommended). </w:t>
      </w:r>
    </w:p>
    <w:p w14:paraId="7B858574" w14:textId="19FCE55E" w:rsidR="00FE794D" w:rsidRPr="006C0A13" w:rsidRDefault="58BDCC9B" w:rsidP="00F43267">
      <w:pPr>
        <w:pStyle w:val="BodyText"/>
        <w:rPr>
          <w:color w:val="000000" w:themeColor="text1"/>
        </w:rPr>
      </w:pPr>
      <w:r>
        <w:t>Wade in and deploy the multi-parameter unit to let it equilibrate sitting on the river bottom in a location upstream of the wader’s position. If the current is swift, allow the multi-parameter unit to lie along the bottom to stay submerged. Record the readings on the Field Data Form.</w:t>
      </w:r>
    </w:p>
    <w:p w14:paraId="4C5DB451" w14:textId="66190579" w:rsidR="00FE794D" w:rsidRPr="00F91342" w:rsidRDefault="58BDCC9B" w:rsidP="00F43267">
      <w:pPr>
        <w:pStyle w:val="BodyText"/>
      </w:pPr>
      <w:r>
        <w:t>Measure the site depth accurately before taking the measurements. If the depth at the index site is less than 1 m, take the measurements at mid-depth. If conductivity readings are zero, check that the probes are covered with water.</w:t>
      </w:r>
    </w:p>
    <w:p w14:paraId="7E6C43B6" w14:textId="15CC7C69" w:rsidR="58BDCC9B" w:rsidRPr="0068520B" w:rsidRDefault="58BDCC9B" w:rsidP="00F43267">
      <w:pPr>
        <w:pStyle w:val="Heading6"/>
        <w:rPr>
          <w:color w:val="auto"/>
        </w:rPr>
      </w:pPr>
      <w:r w:rsidRPr="0068520B">
        <w:rPr>
          <w:color w:val="auto"/>
        </w:rPr>
        <w:t>Lakes</w:t>
      </w:r>
    </w:p>
    <w:p w14:paraId="0ECF151E" w14:textId="14D91582" w:rsidR="58BDCC9B" w:rsidRPr="0068520B" w:rsidRDefault="37D99410" w:rsidP="00F43267">
      <w:pPr>
        <w:pStyle w:val="BodyText"/>
      </w:pPr>
      <w:r w:rsidRPr="0068520B">
        <w:t xml:space="preserve">Record visual conditions such as </w:t>
      </w:r>
      <w:proofErr w:type="gramStart"/>
      <w:r w:rsidRPr="0068520B">
        <w:t>water color</w:t>
      </w:r>
      <w:proofErr w:type="gramEnd"/>
      <w:r w:rsidRPr="0068520B">
        <w:t xml:space="preserve"> and appearance will aid in the interpretation of data results. Lower the probe into the water just below the surface, wait for the readings to stabilize (sometimes as much as 2–3 minutes) and record readings on the Field Data Form. Continue to collect readings at each interval until the probe is approximately one to two meters above the bottom.</w:t>
      </w:r>
    </w:p>
    <w:p w14:paraId="517FF582" w14:textId="4D981861" w:rsidR="00387B70" w:rsidRPr="00A15055" w:rsidRDefault="00387B70" w:rsidP="00387B70">
      <w:pPr>
        <w:rPr>
          <w:rFonts w:eastAsia="Times New Roman" w:cs="Calibri"/>
        </w:rPr>
      </w:pPr>
      <w:r w:rsidRPr="003245DB">
        <w:rPr>
          <w:rFonts w:ascii="Courier New" w:hAnsi="Courier New" w:cs="Courier New"/>
          <w:sz w:val="24"/>
          <w:szCs w:val="24"/>
        </w:rPr>
        <w:t>+++IF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rPr>
          <w:rFonts w:ascii="Courier New" w:eastAsia="Times New Roman" w:hAnsi="Courier New" w:cs="Courier New"/>
          <w:sz w:val="24"/>
          <w:szCs w:val="24"/>
        </w:rPr>
        <w:t>Total phosphorus</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 xml:space="preserve"> </w:t>
      </w:r>
      <w:r w:rsidRPr="003245DB">
        <w:rPr>
          <w:rFonts w:ascii="Courier New" w:eastAsia="Times New Roman" w:hAnsi="Courier New" w:cs="Courier New"/>
          <w:sz w:val="24"/>
          <w:szCs w:val="24"/>
        </w:rPr>
        <w:t>Total nitrogen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 xml:space="preserve"> </w:t>
      </w:r>
      <w:r w:rsidRPr="003245DB">
        <w:rPr>
          <w:rFonts w:ascii="Courier New" w:eastAsia="Times New Roman" w:hAnsi="Courier New" w:cs="Courier New"/>
          <w:sz w:val="24"/>
          <w:szCs w:val="24"/>
        </w:rPr>
        <w:t>Ammonia-N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w:t>
      </w:r>
      <w:r w:rsidRPr="003245DB">
        <w:t>Nitrate-Nitrite-N</w:t>
      </w:r>
      <w:r w:rsidRPr="003245DB">
        <w:rPr>
          <w:rFonts w:ascii="Courier New" w:hAnsi="Courier New" w:cs="Courier New"/>
          <w:sz w:val="24"/>
          <w:szCs w:val="24"/>
        </w:rPr>
        <w:t>'</w:t>
      </w:r>
      <w:r w:rsidR="000B5785" w:rsidRPr="003245DB">
        <w:rPr>
          <w:rFonts w:ascii="Courier New" w:hAnsi="Courier New" w:cs="Courier New"/>
          <w:sz w:val="24"/>
          <w:szCs w:val="24"/>
        </w:rPr>
        <w:t>, ''</w:t>
      </w:r>
      <w:r w:rsidRPr="003245DB">
        <w:rPr>
          <w:rFonts w:ascii="Courier New" w:hAnsi="Courier New" w:cs="Courier New"/>
          <w:sz w:val="24"/>
          <w:szCs w:val="24"/>
        </w:rPr>
        <w:t xml:space="preserve">) === true </w:t>
      </w:r>
      <w:r w:rsidR="00AE1864" w:rsidRPr="003245DB">
        <w:rPr>
          <w:rFonts w:ascii="Courier New" w:hAnsi="Courier New" w:cs="Courier New"/>
          <w:sz w:val="24"/>
          <w:szCs w:val="24"/>
        </w:rPr>
        <w:t>||</w:t>
      </w:r>
      <w:r w:rsidRPr="003245DB">
        <w:rPr>
          <w:rFonts w:ascii="Courier New" w:hAnsi="Courier New" w:cs="Courier New"/>
          <w:sz w:val="24"/>
          <w:szCs w:val="24"/>
        </w:rPr>
        <w:t xml:space="preserve"> determine('Freshwater Water Quality', 'Freshwater',</w:t>
      </w:r>
      <w:r w:rsidR="005C45AD">
        <w:rPr>
          <w:rFonts w:ascii="Courier New" w:hAnsi="Courier New" w:cs="Courier New"/>
          <w:sz w:val="24"/>
          <w:szCs w:val="24"/>
        </w:rPr>
        <w:t xml:space="preserve"> </w:t>
      </w:r>
      <w:r w:rsidRPr="003245DB">
        <w:rPr>
          <w:rFonts w:ascii="Courier New" w:hAnsi="Courier New" w:cs="Courier New"/>
          <w:sz w:val="24"/>
          <w:szCs w:val="24"/>
        </w:rPr>
        <w:t>'Orthophosphate'</w:t>
      </w:r>
      <w:r w:rsidR="000B5785" w:rsidRPr="003245DB">
        <w:rPr>
          <w:rFonts w:ascii="Courier New" w:hAnsi="Courier New" w:cs="Courier New"/>
          <w:sz w:val="24"/>
          <w:szCs w:val="24"/>
        </w:rPr>
        <w:t>, ''</w:t>
      </w:r>
      <w:r w:rsidRPr="003245DB">
        <w:rPr>
          <w:rFonts w:ascii="Courier New" w:hAnsi="Courier New" w:cs="Courier New"/>
          <w:sz w:val="24"/>
          <w:szCs w:val="24"/>
        </w:rPr>
        <w:t>) === true+++</w:t>
      </w:r>
    </w:p>
    <w:p w14:paraId="15D618BE" w14:textId="77777777" w:rsidR="00387B70" w:rsidRDefault="00387B70" w:rsidP="00306C6F">
      <w:pPr>
        <w:autoSpaceDE w:val="0"/>
        <w:autoSpaceDN w:val="0"/>
        <w:spacing w:before="40" w:after="40"/>
        <w:rPr>
          <w:rFonts w:ascii="Courier New" w:hAnsi="Courier New" w:cs="Courier New"/>
          <w:color w:val="000000"/>
          <w:sz w:val="24"/>
          <w:szCs w:val="24"/>
        </w:rPr>
      </w:pPr>
    </w:p>
    <w:p w14:paraId="4AD10342" w14:textId="77777777" w:rsidR="00FE794D" w:rsidRDefault="00FE794D" w:rsidP="33EA67F9">
      <w:pPr>
        <w:pStyle w:val="Heading3"/>
        <w:rPr>
          <w:rFonts w:eastAsia="System"/>
        </w:rPr>
      </w:pPr>
      <w:bookmarkStart w:id="84" w:name="_Toc24105977"/>
      <w:r w:rsidRPr="006A3187">
        <w:rPr>
          <w:rFonts w:eastAsia="System"/>
        </w:rPr>
        <w:t>B2.2</w:t>
      </w:r>
      <w:r>
        <w:rPr>
          <w:rFonts w:eastAsia="System"/>
        </w:rPr>
        <w:tab/>
        <w:t>Nutrients</w:t>
      </w:r>
      <w:bookmarkEnd w:id="84"/>
      <w:r>
        <w:rPr>
          <w:rFonts w:eastAsia="System"/>
        </w:rPr>
        <w:t xml:space="preserve"> </w:t>
      </w:r>
    </w:p>
    <w:p w14:paraId="1BC3D3A1" w14:textId="77777777" w:rsidR="00FE794D" w:rsidRPr="006A3187" w:rsidRDefault="00FE794D" w:rsidP="00DE1FA7">
      <w:pPr>
        <w:pStyle w:val="BodyText"/>
        <w:rPr>
          <w:rFonts w:eastAsia="System"/>
        </w:rPr>
      </w:pPr>
      <w:r w:rsidRPr="006A3187">
        <w:rPr>
          <w:rFonts w:eastAsia="System"/>
        </w:rPr>
        <w:t>Supply list for collecting samples</w:t>
      </w:r>
      <w:r>
        <w:rPr>
          <w:rFonts w:eastAsia="System"/>
        </w:rPr>
        <w:t>:</w:t>
      </w:r>
    </w:p>
    <w:p w14:paraId="429A7A24" w14:textId="77777777" w:rsidR="00FE794D" w:rsidRPr="00704826" w:rsidRDefault="623FE806" w:rsidP="00353483">
      <w:pPr>
        <w:pStyle w:val="ListBullet"/>
        <w:rPr>
          <w:color w:val="000000" w:themeColor="text1"/>
        </w:rPr>
      </w:pPr>
      <w:r>
        <w:t xml:space="preserve">Nitrile gloves </w:t>
      </w:r>
    </w:p>
    <w:p w14:paraId="3B4C88D3" w14:textId="77777777" w:rsidR="00FE794D" w:rsidRPr="00704826" w:rsidRDefault="623FE806" w:rsidP="00353483">
      <w:pPr>
        <w:pStyle w:val="ListBullet"/>
        <w:rPr>
          <w:color w:val="000000" w:themeColor="text1"/>
        </w:rPr>
      </w:pPr>
      <w:r>
        <w:t xml:space="preserve">4 L sample container </w:t>
      </w:r>
    </w:p>
    <w:p w14:paraId="0229E704" w14:textId="4CA6D89B" w:rsidR="00FE794D" w:rsidRPr="00704826" w:rsidRDefault="623FE806" w:rsidP="00353483">
      <w:pPr>
        <w:pStyle w:val="ListBullet"/>
        <w:rPr>
          <w:color w:val="000000" w:themeColor="text1"/>
        </w:rPr>
      </w:pPr>
      <w:r>
        <w:t xml:space="preserve">2 L amber Nalgene bottle </w:t>
      </w:r>
    </w:p>
    <w:p w14:paraId="1C902832" w14:textId="77777777" w:rsidR="00FE794D" w:rsidRPr="00704826" w:rsidRDefault="623FE806" w:rsidP="00353483">
      <w:pPr>
        <w:pStyle w:val="ListBullet"/>
        <w:rPr>
          <w:color w:val="000000" w:themeColor="text1"/>
        </w:rPr>
      </w:pPr>
      <w:r>
        <w:t xml:space="preserve">Cooler with ice </w:t>
      </w:r>
    </w:p>
    <w:p w14:paraId="6162D24B" w14:textId="77777777" w:rsidR="00FE794D" w:rsidRPr="00704826" w:rsidRDefault="623FE806" w:rsidP="00353483">
      <w:pPr>
        <w:pStyle w:val="ListBullet"/>
        <w:rPr>
          <w:color w:val="000000" w:themeColor="text1"/>
        </w:rPr>
      </w:pPr>
      <w:r>
        <w:t xml:space="preserve">Dry ice </w:t>
      </w:r>
    </w:p>
    <w:p w14:paraId="272A66B5" w14:textId="77777777" w:rsidR="00FE794D" w:rsidRPr="00704826" w:rsidRDefault="623FE806" w:rsidP="00353483">
      <w:pPr>
        <w:pStyle w:val="ListBullet"/>
        <w:rPr>
          <w:color w:val="000000" w:themeColor="text1"/>
        </w:rPr>
      </w:pPr>
      <w:r>
        <w:t xml:space="preserve">Plastic electrical tape </w:t>
      </w:r>
    </w:p>
    <w:p w14:paraId="20B2F0F8" w14:textId="77777777" w:rsidR="00FE794D" w:rsidRPr="0086392A" w:rsidRDefault="00FE794D" w:rsidP="00353483">
      <w:pPr>
        <w:pStyle w:val="ListBulletLast"/>
        <w:rPr>
          <w:rFonts w:eastAsia="System"/>
          <w:b/>
          <w:color w:val="000000" w:themeColor="text1"/>
        </w:rPr>
      </w:pPr>
      <w:r w:rsidRPr="008A714A">
        <w:t xml:space="preserve">De-ionized water </w:t>
      </w:r>
    </w:p>
    <w:p w14:paraId="0BD30AF3" w14:textId="77777777" w:rsidR="00FE794D" w:rsidRPr="00D27416" w:rsidRDefault="00FE794D" w:rsidP="00DE1FA7">
      <w:pPr>
        <w:pStyle w:val="BodyText"/>
        <w:rPr>
          <w:rFonts w:eastAsia="System"/>
        </w:rPr>
      </w:pPr>
      <w:r w:rsidRPr="006F6C86">
        <w:rPr>
          <w:rFonts w:eastAsia="System"/>
        </w:rPr>
        <w:t>For recording measurements:</w:t>
      </w:r>
    </w:p>
    <w:p w14:paraId="6B1CB799" w14:textId="3A58348E" w:rsidR="00FE794D" w:rsidRPr="00704826" w:rsidRDefault="520F77F9" w:rsidP="00353483">
      <w:pPr>
        <w:pStyle w:val="ListBullet"/>
        <w:rPr>
          <w:color w:val="000000" w:themeColor="text1"/>
        </w:rPr>
      </w:pPr>
      <w:r>
        <w:t>Sample Log</w:t>
      </w:r>
    </w:p>
    <w:p w14:paraId="3A57D03D" w14:textId="3A58348E" w:rsidR="00FE794D" w:rsidRPr="00704826" w:rsidRDefault="520F77F9" w:rsidP="00353483">
      <w:pPr>
        <w:pStyle w:val="ListBullet"/>
        <w:rPr>
          <w:color w:val="000000" w:themeColor="text1"/>
        </w:rPr>
      </w:pPr>
      <w:r>
        <w:t xml:space="preserve">Field Data Form </w:t>
      </w:r>
    </w:p>
    <w:p w14:paraId="55DC8455" w14:textId="420480CA" w:rsidR="00FE794D" w:rsidRPr="00704826" w:rsidRDefault="520F77F9" w:rsidP="00353483">
      <w:pPr>
        <w:pStyle w:val="ListBullet"/>
        <w:rPr>
          <w:color w:val="000000" w:themeColor="text1"/>
        </w:rPr>
      </w:pPr>
      <w:r>
        <w:t xml:space="preserve">Sample Label with pre-printed sample ID </w:t>
      </w:r>
    </w:p>
    <w:p w14:paraId="07CD985C" w14:textId="371C48BC" w:rsidR="00FE794D" w:rsidRPr="00704826" w:rsidRDefault="623FE806" w:rsidP="00353483">
      <w:pPr>
        <w:pStyle w:val="ListBullet"/>
        <w:rPr>
          <w:color w:val="000000" w:themeColor="text1"/>
        </w:rPr>
      </w:pPr>
      <w:r>
        <w:t xml:space="preserve">Clear tape strips </w:t>
      </w:r>
    </w:p>
    <w:p w14:paraId="755AAEFA" w14:textId="77777777" w:rsidR="00FE794D" w:rsidRPr="0086392A" w:rsidRDefault="623FE806" w:rsidP="00353483">
      <w:pPr>
        <w:pStyle w:val="ListBullet"/>
        <w:rPr>
          <w:rFonts w:eastAsia="System"/>
          <w:b/>
          <w:bCs/>
          <w:color w:val="000000" w:themeColor="text1"/>
        </w:rPr>
      </w:pPr>
      <w:r>
        <w:t xml:space="preserve">Pencils (for data forms) </w:t>
      </w:r>
    </w:p>
    <w:p w14:paraId="7075A6F0" w14:textId="247CAA24" w:rsidR="00FE794D" w:rsidRPr="009D2DA1" w:rsidRDefault="00FE794D" w:rsidP="00353483">
      <w:pPr>
        <w:pStyle w:val="ListBulletLast"/>
        <w:rPr>
          <w:rFonts w:eastAsia="System"/>
        </w:rPr>
      </w:pPr>
      <w:r w:rsidRPr="0086392A">
        <w:t>Fine-tipped indelible markers</w:t>
      </w:r>
      <w:r w:rsidR="2249E308" w:rsidRPr="0086392A">
        <w:t xml:space="preserve"> (for labels)</w:t>
      </w:r>
      <w:r w:rsidRPr="0086392A">
        <w:t xml:space="preserve"> </w:t>
      </w:r>
    </w:p>
    <w:p w14:paraId="5B4E93F1" w14:textId="06BCAEB2" w:rsidR="00FE794D" w:rsidRPr="00467D3B" w:rsidRDefault="76A1C7FC" w:rsidP="003D161E">
      <w:pPr>
        <w:pStyle w:val="Heading4"/>
        <w:rPr>
          <w:rFonts w:eastAsia="System"/>
        </w:rPr>
      </w:pPr>
      <w:r w:rsidRPr="009D2DA1">
        <w:rPr>
          <w:rFonts w:eastAsia="System"/>
        </w:rPr>
        <w:t xml:space="preserve">Pre-sampling Site Assessment </w:t>
      </w:r>
    </w:p>
    <w:p w14:paraId="18BA1B6E" w14:textId="3F954B62" w:rsidR="0192A3E2" w:rsidRPr="009D2DA1" w:rsidRDefault="0192A3E2" w:rsidP="009D2DA1">
      <w:pPr>
        <w:pStyle w:val="BodyText"/>
      </w:pPr>
      <w:r>
        <w:t>Visually scan station for best wade-in sampling site that will provide least disturbance of substrate and provide for a representative sample. Note any site conditions that may affect samples. If no water in the stream, record as “No Flow.”</w:t>
      </w:r>
      <w:r w:rsidR="00711F8F">
        <w:t xml:space="preserve"> </w:t>
      </w:r>
      <w:r>
        <w:t xml:space="preserve">Where wading into the flow is not possible for the chosen site and no </w:t>
      </w:r>
      <w:proofErr w:type="spellStart"/>
      <w:r w:rsidR="001172D8">
        <w:t>wadeable</w:t>
      </w:r>
      <w:proofErr w:type="spellEnd"/>
      <w:r w:rsidR="001172D8">
        <w:t xml:space="preserve"> </w:t>
      </w:r>
      <w:r>
        <w:t xml:space="preserve">alternative is available, </w:t>
      </w:r>
      <w:r w:rsidR="00071931">
        <w:t xml:space="preserve">samples will be taken from the bank or overpass (bridge or </w:t>
      </w:r>
      <w:r w:rsidR="003D1AC4">
        <w:t>dock)</w:t>
      </w:r>
      <w:r w:rsidR="00E1099E">
        <w:t xml:space="preserve">, </w:t>
      </w:r>
      <w:r>
        <w:t>ensur</w:t>
      </w:r>
      <w:r w:rsidR="00E1099E">
        <w:t>ing</w:t>
      </w:r>
      <w:r>
        <w:t xml:space="preserve"> that </w:t>
      </w:r>
      <w:r w:rsidR="00E1099E">
        <w:t>is the sampling location is</w:t>
      </w:r>
      <w:r>
        <w:t xml:space="preserve"> in the</w:t>
      </w:r>
      <w:r w:rsidR="00E1099E">
        <w:t xml:space="preserve"> stream</w:t>
      </w:r>
      <w:r>
        <w:t xml:space="preserve"> flow </w:t>
      </w:r>
      <w:r w:rsidR="00E1099E">
        <w:t xml:space="preserve">(rather than an eddy or inlet) </w:t>
      </w:r>
      <w:r>
        <w:t>and representative of the larger area. If a representative location cannot be found,</w:t>
      </w:r>
      <w:r w:rsidR="003D4F0A">
        <w:t xml:space="preserve"> </w:t>
      </w:r>
      <w:r w:rsidR="00E1099E">
        <w:t>t</w:t>
      </w:r>
      <w:r w:rsidR="009E0AD1">
        <w:t>he site will not be included</w:t>
      </w:r>
      <w:r w:rsidR="003D4F0A">
        <w:t xml:space="preserve"> and an alternate identified</w:t>
      </w:r>
      <w:r>
        <w:t>.</w:t>
      </w:r>
    </w:p>
    <w:p w14:paraId="708E7C35" w14:textId="270469A2" w:rsidR="00FE794D" w:rsidRDefault="00FE794D" w:rsidP="00FE794D">
      <w:pPr>
        <w:pStyle w:val="Heading4"/>
        <w:rPr>
          <w:rFonts w:eastAsia="System"/>
          <w:color w:val="FF0000"/>
        </w:rPr>
      </w:pPr>
      <w:r w:rsidRPr="001D0003">
        <w:rPr>
          <w:rFonts w:eastAsia="System"/>
        </w:rPr>
        <w:t xml:space="preserve">Field Method: General Bottle Sampling Procedure </w:t>
      </w:r>
    </w:p>
    <w:p w14:paraId="36FFAF9E" w14:textId="28BE7ECC" w:rsidR="00F64159" w:rsidRPr="00B43183"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Rivers and Streams</w:t>
      </w:r>
    </w:p>
    <w:p w14:paraId="0A0114B2" w14:textId="77777777" w:rsidR="00F64159" w:rsidRPr="00D4609D" w:rsidRDefault="00F64159" w:rsidP="009D2DA1">
      <w:pPr>
        <w:pStyle w:val="ListNumber"/>
        <w:numPr>
          <w:ilvl w:val="0"/>
          <w:numId w:val="169"/>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6683B166" w14:textId="77777777" w:rsidR="00F64159" w:rsidRPr="000B0EBE" w:rsidRDefault="00F64159" w:rsidP="009D2DA1">
      <w:pPr>
        <w:pStyle w:val="ListNumber"/>
        <w:numPr>
          <w:ilvl w:val="0"/>
          <w:numId w:val="169"/>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653993DB" w14:textId="77777777" w:rsidR="00F64159" w:rsidRPr="000B0EBE" w:rsidRDefault="00F64159" w:rsidP="009D2DA1">
      <w:pPr>
        <w:pStyle w:val="ListNumber"/>
        <w:numPr>
          <w:ilvl w:val="0"/>
          <w:numId w:val="169"/>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6CEA37C9" w14:textId="77777777" w:rsidR="00F64159" w:rsidRPr="000B0EBE" w:rsidRDefault="00F64159" w:rsidP="009D2DA1">
      <w:pPr>
        <w:pStyle w:val="ListNumber"/>
        <w:numPr>
          <w:ilvl w:val="0"/>
          <w:numId w:val="169"/>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706B0431" w14:textId="77777777" w:rsidR="00F64159" w:rsidRPr="000B0EBE" w:rsidRDefault="00F64159" w:rsidP="009D2DA1">
      <w:pPr>
        <w:pStyle w:val="ListNumber"/>
        <w:numPr>
          <w:ilvl w:val="0"/>
          <w:numId w:val="169"/>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48CB47A" w14:textId="77777777" w:rsidR="00F64159" w:rsidRDefault="00F64159" w:rsidP="00A9538D">
      <w:pPr>
        <w:pStyle w:val="ListNumberLast"/>
        <w:numPr>
          <w:ilvl w:val="0"/>
          <w:numId w:val="169"/>
        </w:numPr>
      </w:pPr>
      <w:r w:rsidRPr="000B0EBE">
        <w:t>Place</w:t>
      </w:r>
      <w:r w:rsidRPr="43AD9AD4">
        <w:t xml:space="preserve"> </w:t>
      </w:r>
      <w:r w:rsidRPr="000B0EBE">
        <w:t>on ice to 4</w:t>
      </w:r>
      <w:r>
        <w:t>°</w:t>
      </w:r>
      <w:r w:rsidRPr="000B0EBE">
        <w:t xml:space="preserve">C immediately. </w:t>
      </w:r>
    </w:p>
    <w:p w14:paraId="34F47CB8" w14:textId="77777777" w:rsidR="00F64159" w:rsidRPr="006C0A13" w:rsidRDefault="00F64159" w:rsidP="00F64159">
      <w:pPr>
        <w:pStyle w:val="BodyText"/>
        <w:keepNext/>
      </w:pPr>
      <w:r w:rsidRPr="006C0A13">
        <w:t>N</w:t>
      </w:r>
      <w:r>
        <w:t>otes</w:t>
      </w:r>
      <w:r w:rsidRPr="006C0A13">
        <w:t>:</w:t>
      </w:r>
    </w:p>
    <w:p w14:paraId="226174DD" w14:textId="54EAA88D" w:rsidR="00F64159" w:rsidRPr="009D2DA1"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0FCD09D8"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FF68DA"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For analytes </w:t>
      </w:r>
      <w:r w:rsidRPr="00A46494">
        <w:rPr>
          <w:rFonts w:eastAsiaTheme="minorEastAsia"/>
        </w:rPr>
        <w:t>requiring a sterile plastic container, place new, pre-cleaned, sterile 500 mL HDPE bottle in the basket, mark its location in the basket, take sample, cap it, and deliver on ice—or transfer the sterile, 500 mL sample to a smaller, sterile plastic bottle fo</w:t>
      </w:r>
      <w:r w:rsidRPr="004B330A">
        <w:rPr>
          <w:rFonts w:eastAsiaTheme="minorEastAsia"/>
        </w:rPr>
        <w:t>r delivery to laboratory (or attempt to find a wade-in station to take the sample directly).</w:t>
      </w:r>
    </w:p>
    <w:p w14:paraId="43503408" w14:textId="3E0AA840" w:rsidR="58BDCC9B" w:rsidRDefault="58BDCC9B" w:rsidP="58BDCC9B">
      <w:pPr>
        <w:pStyle w:val="Heading5"/>
        <w:rPr>
          <w:rFonts w:eastAsiaTheme="minorEastAsia"/>
        </w:rPr>
      </w:pPr>
      <w:r w:rsidRPr="58BDCC9B">
        <w:rPr>
          <w:rFonts w:eastAsiaTheme="minorEastAsia"/>
        </w:rPr>
        <w:t>Non-</w:t>
      </w:r>
      <w:proofErr w:type="spellStart"/>
      <w:r w:rsidRPr="58BDCC9B">
        <w:rPr>
          <w:rFonts w:eastAsiaTheme="minorEastAsia"/>
        </w:rPr>
        <w:t>wadeable</w:t>
      </w:r>
      <w:proofErr w:type="spellEnd"/>
      <w:r w:rsidRPr="58BDCC9B">
        <w:rPr>
          <w:rFonts w:eastAsiaTheme="minorEastAsia"/>
        </w:rPr>
        <w:t xml:space="preserve"> Freshwater</w:t>
      </w:r>
    </w:p>
    <w:p w14:paraId="4B39AF49"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F06679F" w14:textId="77777777" w:rsidR="00F64159" w:rsidRPr="006C6F13" w:rsidRDefault="00F64159" w:rsidP="0034497B">
      <w:pPr>
        <w:pStyle w:val="ListNumber"/>
      </w:pPr>
      <w:r w:rsidRPr="006C6F13">
        <w:t xml:space="preserve">Rinse the </w:t>
      </w:r>
      <w:r w:rsidRPr="0034497B">
        <w:t>clamp</w:t>
      </w:r>
      <w:r w:rsidRPr="006C6F13">
        <w:t xml:space="preserve"> end of the rod in the stream you wish to sample. This will reduce the possibility of contamination from the previous station. </w:t>
      </w:r>
    </w:p>
    <w:p w14:paraId="33C23261" w14:textId="77777777" w:rsidR="00F64159" w:rsidRPr="006C6F13" w:rsidRDefault="00F64159" w:rsidP="009D2DA1">
      <w:pPr>
        <w:pStyle w:val="ListNumber"/>
        <w:numPr>
          <w:ilvl w:val="0"/>
          <w:numId w:val="134"/>
        </w:numPr>
      </w:pPr>
      <w:r w:rsidRPr="006C6F13">
        <w:t xml:space="preserve">Place the bottle (without preservative) in the clamp and squeeze the clamp closed. Remove the cap from the bottle. </w:t>
      </w:r>
    </w:p>
    <w:p w14:paraId="3C137134" w14:textId="77777777" w:rsidR="00F64159" w:rsidRPr="006C6F13" w:rsidRDefault="00F64159" w:rsidP="009D2DA1">
      <w:pPr>
        <w:pStyle w:val="ListNumber"/>
        <w:numPr>
          <w:ilvl w:val="0"/>
          <w:numId w:val="134"/>
        </w:numPr>
      </w:pPr>
      <w:r w:rsidRPr="006C6F13">
        <w:t>Rotate the rod until the bottle is upside down. Immerse the bottle to the desired depth</w:t>
      </w:r>
      <w:r>
        <w:t>, then</w:t>
      </w:r>
      <w:r w:rsidRPr="006C6F13">
        <w:t xml:space="preserve"> rotate the rod to fill the bottle. </w:t>
      </w:r>
    </w:p>
    <w:p w14:paraId="50EABA0C" w14:textId="77777777" w:rsidR="00F64159" w:rsidRDefault="00F64159" w:rsidP="009D2DA1">
      <w:pPr>
        <w:pStyle w:val="ListNumber"/>
        <w:numPr>
          <w:ilvl w:val="0"/>
          <w:numId w:val="134"/>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57F03640" w14:textId="77777777" w:rsidR="00F64159" w:rsidRPr="00D05E72" w:rsidRDefault="00F64159" w:rsidP="00EF7B16">
      <w:pPr>
        <w:pStyle w:val="ListNumber"/>
        <w:numPr>
          <w:ilvl w:val="0"/>
          <w:numId w:val="134"/>
        </w:numPr>
        <w:rPr>
          <w:color w:val="000000"/>
        </w:rPr>
      </w:pPr>
      <w:r w:rsidRPr="00D05E72">
        <w:rPr>
          <w:color w:val="000000"/>
        </w:rPr>
        <w:t>Place on ice to 4</w:t>
      </w:r>
      <w:r>
        <w:t>°</w:t>
      </w:r>
      <w:r w:rsidRPr="00D05E72">
        <w:rPr>
          <w:color w:val="000000"/>
        </w:rPr>
        <w:t xml:space="preserve">C immediately. </w:t>
      </w:r>
    </w:p>
    <w:p w14:paraId="355E1190" w14:textId="77777777" w:rsidR="00F64159" w:rsidRPr="003B235D" w:rsidRDefault="00F64159" w:rsidP="00EF7B16">
      <w:pPr>
        <w:pStyle w:val="ListNumber"/>
        <w:numPr>
          <w:ilvl w:val="0"/>
          <w:numId w:val="134"/>
        </w:numP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74D492C2" w14:textId="77777777" w:rsidR="00F64159" w:rsidRPr="006C0A13" w:rsidRDefault="00F64159" w:rsidP="00F64159">
      <w:pPr>
        <w:pStyle w:val="BodyText"/>
      </w:pPr>
      <w:r w:rsidRPr="006C0A13">
        <w:t>N</w:t>
      </w:r>
      <w:r>
        <w:t>otes</w:t>
      </w:r>
      <w:r w:rsidRPr="006C0A13">
        <w:t>:</w:t>
      </w:r>
    </w:p>
    <w:p w14:paraId="1A0F075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D98D5BD" w14:textId="77777777" w:rsidR="00F64159" w:rsidRPr="00D27416"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5273BBF9"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CFF2403"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31557CA" w14:textId="77777777" w:rsidR="00F64159" w:rsidRPr="00CB7920" w:rsidRDefault="00F64159" w:rsidP="00EF7B16">
      <w:pPr>
        <w:pStyle w:val="ListNumber"/>
        <w:numPr>
          <w:ilvl w:val="0"/>
          <w:numId w:val="171"/>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4D5ABEA" w14:textId="77777777" w:rsidR="00F64159" w:rsidRPr="00CB7920" w:rsidRDefault="00F64159" w:rsidP="00EF7B16">
      <w:pPr>
        <w:pStyle w:val="ListNumber"/>
        <w:numPr>
          <w:ilvl w:val="0"/>
          <w:numId w:val="171"/>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1430E715" w14:textId="01A32EB0" w:rsidR="00F64159" w:rsidRPr="00CB7920" w:rsidRDefault="3963D00E" w:rsidP="00EF7B16">
      <w:pPr>
        <w:pStyle w:val="ListNumber"/>
        <w:numPr>
          <w:ilvl w:val="0"/>
          <w:numId w:val="171"/>
        </w:numPr>
      </w:pPr>
      <w:r>
        <w:t xml:space="preserve">Secure bottles inside basket. Do not deploy the sampling unit unless bottles are tightly secured inside basket; if not secured, bottles will pop out on entry. </w:t>
      </w:r>
    </w:p>
    <w:p w14:paraId="331DD783" w14:textId="77777777" w:rsidR="00F64159" w:rsidRPr="00CB7920" w:rsidRDefault="00F64159" w:rsidP="00EF7B16">
      <w:pPr>
        <w:pStyle w:val="ListNumber"/>
        <w:numPr>
          <w:ilvl w:val="0"/>
          <w:numId w:val="171"/>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1AE18FFD" w14:textId="77777777" w:rsidR="00F64159" w:rsidRPr="00CB7920" w:rsidRDefault="00F64159" w:rsidP="00EF7B16">
      <w:pPr>
        <w:pStyle w:val="ListNumber"/>
        <w:numPr>
          <w:ilvl w:val="0"/>
          <w:numId w:val="171"/>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5A5D96C1" w14:textId="77777777" w:rsidR="00F64159" w:rsidRPr="00CB7920" w:rsidRDefault="00F64159" w:rsidP="00EF7B16">
      <w:pPr>
        <w:pStyle w:val="ListNumber"/>
        <w:numPr>
          <w:ilvl w:val="0"/>
          <w:numId w:val="171"/>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36D4CA5" w14:textId="77777777" w:rsidR="00F64159" w:rsidRPr="006C0A13" w:rsidRDefault="00F64159" w:rsidP="00A9538D">
      <w:pPr>
        <w:pStyle w:val="ListNumberLast"/>
        <w:numPr>
          <w:ilvl w:val="0"/>
          <w:numId w:val="171"/>
        </w:numPr>
      </w:pPr>
      <w:r w:rsidRPr="006C0A13">
        <w:t>Place on ice to 4</w:t>
      </w:r>
      <w:r>
        <w:t>°</w:t>
      </w:r>
      <w:r w:rsidRPr="006C0A13">
        <w:t xml:space="preserve">C immediately. </w:t>
      </w:r>
    </w:p>
    <w:p w14:paraId="23222A50" w14:textId="77777777" w:rsidR="00F64159" w:rsidRPr="006C0A13" w:rsidRDefault="00F64159" w:rsidP="00F64159">
      <w:pPr>
        <w:pStyle w:val="BodyText"/>
      </w:pPr>
      <w:r w:rsidRPr="006C0A13">
        <w:t>N</w:t>
      </w:r>
      <w:r>
        <w:t>otes</w:t>
      </w:r>
      <w:r w:rsidRPr="006C0A13">
        <w:t>:</w:t>
      </w:r>
    </w:p>
    <w:p w14:paraId="70BE06C4" w14:textId="77777777" w:rsidR="00F64159" w:rsidRPr="00D2741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51686E3" w14:textId="77777777" w:rsidR="00F64159" w:rsidRPr="00D27416"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C418BB5" w14:textId="77777777" w:rsidR="00F64159" w:rsidRPr="00D27416"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w:t>
      </w:r>
      <w:r w:rsidRPr="00A46494">
        <w:rPr>
          <w:rFonts w:eastAsiaTheme="minorEastAsia"/>
        </w:rPr>
        <w:t>take samples using weighted basket sampler. Find a spot for taking wade-in grab samples.</w:t>
      </w:r>
    </w:p>
    <w:p w14:paraId="0DC10CCE" w14:textId="2BE69AE5" w:rsidR="00F64159" w:rsidRPr="0068520B" w:rsidRDefault="37D99410" w:rsidP="00F43267">
      <w:pPr>
        <w:pStyle w:val="Heading6"/>
        <w:rPr>
          <w:color w:val="auto"/>
        </w:rPr>
      </w:pPr>
      <w:r w:rsidRPr="0068520B">
        <w:rPr>
          <w:color w:val="auto"/>
        </w:rPr>
        <w:t>Lakes</w:t>
      </w:r>
    </w:p>
    <w:p w14:paraId="25400088" w14:textId="7EAA93A2" w:rsidR="00FE794D" w:rsidRPr="006C0A13" w:rsidRDefault="3963D00E" w:rsidP="3963D00E">
      <w:pPr>
        <w:pStyle w:val="Heading4"/>
        <w:rPr>
          <w:rFonts w:eastAsia="System"/>
          <w:color w:val="FF0000"/>
        </w:rPr>
      </w:pPr>
      <w:r w:rsidRPr="3963D00E">
        <w:rPr>
          <w:rFonts w:eastAsiaTheme="minorEastAsia"/>
        </w:rPr>
        <w:t xml:space="preserve">Field Method: Collecting Duplicates  </w:t>
      </w:r>
    </w:p>
    <w:p w14:paraId="134A83A3" w14:textId="77777777" w:rsidR="005B46FE" w:rsidRPr="00464AA5" w:rsidRDefault="3963D00E" w:rsidP="00F43267">
      <w:pPr>
        <w:pStyle w:val="BodyText"/>
      </w:pPr>
      <w:r>
        <w:t xml:space="preserve">To collect a duplicate sample, repeat the steps above exactly for each bottle. Collect the duplicate right after the first sample. Duplicate and blank sample bottles should be pre-labeled accordingly. </w:t>
      </w:r>
    </w:p>
    <w:p w14:paraId="5FC3E441" w14:textId="77777777" w:rsidR="00FE794D" w:rsidRPr="00CB7920" w:rsidRDefault="00FE794D" w:rsidP="00FE794D">
      <w:pPr>
        <w:pStyle w:val="Heading4"/>
        <w:rPr>
          <w:rFonts w:eastAsiaTheme="minorHAnsi"/>
        </w:rPr>
      </w:pPr>
      <w:r w:rsidRPr="00EF7B16">
        <w:rPr>
          <w:rFonts w:eastAsiaTheme="minorEastAsia"/>
        </w:rPr>
        <w:t>Sample Storage and Handling</w:t>
      </w:r>
    </w:p>
    <w:p w14:paraId="79186F32" w14:textId="4EF08C53" w:rsidR="00FE794D" w:rsidRPr="0034497B" w:rsidRDefault="00FE794D" w:rsidP="0034497B">
      <w:pPr>
        <w:pStyle w:val="ListNumber"/>
        <w:numPr>
          <w:ilvl w:val="0"/>
          <w:numId w:val="236"/>
        </w:numPr>
      </w:pPr>
      <w:r w:rsidRPr="0034497B">
        <w:t xml:space="preserve">Place the bottles in </w:t>
      </w:r>
      <w:r w:rsidR="00740A35" w:rsidRPr="0034497B">
        <w:t>a</w:t>
      </w:r>
      <w:r w:rsidRPr="0034497B">
        <w:t xml:space="preserve"> cooler (on ice or water) and shut the lid. </w:t>
      </w:r>
    </w:p>
    <w:p w14:paraId="396ECC59" w14:textId="1D6F63A4" w:rsidR="00FE794D" w:rsidRPr="0034497B" w:rsidRDefault="2C44818D" w:rsidP="0034497B">
      <w:pPr>
        <w:pStyle w:val="ListNumber"/>
      </w:pPr>
      <w:r w:rsidRPr="0034497B">
        <w:t>Record the sample IDs on the Field Data Form along with the pertinent site information (site name, ID, date, etc.).</w:t>
      </w:r>
    </w:p>
    <w:p w14:paraId="6AA23D7C" w14:textId="7D442D68" w:rsidR="00FE794D" w:rsidRPr="0034497B" w:rsidRDefault="00FE794D" w:rsidP="0034497B">
      <w:pPr>
        <w:pStyle w:val="ListNumber"/>
      </w:pPr>
      <w:r w:rsidRPr="0034497B">
        <w:t xml:space="preserve">At the lab, store samples in a refrigerator at 4°C and process within 24 hours. If not analyzed within this time, the samples should be filtered and the filters frozen for future analysis (within 21 days of their collection). </w:t>
      </w:r>
    </w:p>
    <w:p w14:paraId="6D1D9F00" w14:textId="77777777" w:rsidR="00FE794D" w:rsidRPr="0034497B" w:rsidRDefault="3963D00E" w:rsidP="0034497B">
      <w:pPr>
        <w:pStyle w:val="ListNumber"/>
      </w:pPr>
      <w:r w:rsidRPr="0034497B">
        <w:t>If samples cannot be delivered to the laboratory within 6–8 hours following collection, acid preservation may be required. See “Method: Processing Nutrient Samples.”</w:t>
      </w:r>
    </w:p>
    <w:p w14:paraId="08B1B0CC" w14:textId="77777777" w:rsidR="00FE794D" w:rsidRDefault="00FE794D" w:rsidP="00FE794D">
      <w:pPr>
        <w:pStyle w:val="Heading4"/>
        <w:rPr>
          <w:rFonts w:eastAsiaTheme="minorEastAsia"/>
          <w:color w:val="000000" w:themeColor="text1"/>
        </w:rPr>
      </w:pPr>
      <w:r w:rsidRPr="7F79C575">
        <w:rPr>
          <w:rFonts w:eastAsiaTheme="minorEastAsia"/>
        </w:rPr>
        <w:t>Method: Processing Nutrient Samples</w:t>
      </w:r>
    </w:p>
    <w:p w14:paraId="23D82E2B" w14:textId="77777777" w:rsidR="00FE794D" w:rsidRPr="00F43267" w:rsidRDefault="00FE794D" w:rsidP="0034497B">
      <w:pPr>
        <w:pStyle w:val="ListNumber"/>
        <w:numPr>
          <w:ilvl w:val="0"/>
          <w:numId w:val="237"/>
        </w:numPr>
      </w:pPr>
      <w:r>
        <w:t>Before</w:t>
      </w:r>
      <w:r w:rsidRPr="514935C3">
        <w:t xml:space="preserve"> </w:t>
      </w:r>
      <w:r w:rsidRPr="00F43267">
        <w:t xml:space="preserve">acidifying samples, put on disposable gloves and safety glasses. </w:t>
      </w:r>
    </w:p>
    <w:p w14:paraId="376FF9F8" w14:textId="3E2E62B2" w:rsidR="00FE794D" w:rsidRPr="00F43267" w:rsidRDefault="00FE794D" w:rsidP="0034497B">
      <w:pPr>
        <w:pStyle w:val="ListNumber"/>
      </w:pPr>
      <w:r w:rsidRPr="00F43267">
        <w:t xml:space="preserve">Remove acid bottle from the </w:t>
      </w:r>
      <w:proofErr w:type="spellStart"/>
      <w:r w:rsidRPr="00F43267">
        <w:t>zip</w:t>
      </w:r>
      <w:r w:rsidR="00740A35" w:rsidRPr="00F43267">
        <w:t>loc</w:t>
      </w:r>
      <w:proofErr w:type="spellEnd"/>
      <w:r w:rsidRPr="00F43267">
        <w:t xml:space="preserve"> bag</w:t>
      </w:r>
      <w:r w:rsidR="00740A35" w:rsidRPr="00F43267">
        <w:t>, and c</w:t>
      </w:r>
      <w:r w:rsidRPr="00F43267">
        <w:t xml:space="preserve">arefully draw </w:t>
      </w:r>
      <w:r w:rsidR="00740A35" w:rsidRPr="00F43267">
        <w:t>approximately</w:t>
      </w:r>
      <w:r w:rsidRPr="00F43267">
        <w:t xml:space="preserve"> 1 mL of 9N sulfuric acid per 250 mL (e.g., 2 mL for 500 mL sample) and dispense into sample to achieve sample pH &lt; 2. </w:t>
      </w:r>
    </w:p>
    <w:p w14:paraId="5DD56A78" w14:textId="51B36F54" w:rsidR="00FE794D" w:rsidRDefault="00FE794D" w:rsidP="0034497B">
      <w:pPr>
        <w:pStyle w:val="ListNumber"/>
        <w:rPr>
          <w:color w:val="000000" w:themeColor="text1"/>
        </w:rPr>
      </w:pPr>
      <w:r w:rsidRPr="00F43267">
        <w:t>Cap sample</w:t>
      </w:r>
      <w:r w:rsidRPr="4AE3440A">
        <w:t xml:space="preserve"> and mix thoroughly. Carefully recap acid and discard used pipette into separate acid-refuse bag. Place samples back on ice.</w:t>
      </w:r>
    </w:p>
    <w:p w14:paraId="5F627374" w14:textId="77777777" w:rsidR="00FE794D" w:rsidRPr="00D87347" w:rsidRDefault="00FE794D" w:rsidP="003D6850">
      <w:pPr>
        <w:rPr>
          <w:rFonts w:ascii="Courier New" w:hAnsi="Courier New" w:cs="Courier New"/>
          <w:sz w:val="24"/>
          <w:szCs w:val="24"/>
        </w:rPr>
      </w:pPr>
      <w:r w:rsidRPr="00D87347">
        <w:rPr>
          <w:rFonts w:ascii="Courier New" w:hAnsi="Courier New" w:cs="Courier New"/>
          <w:sz w:val="24"/>
          <w:szCs w:val="24"/>
        </w:rPr>
        <w:t>+++END-IF+++</w:t>
      </w:r>
    </w:p>
    <w:p w14:paraId="2C87AF17" w14:textId="6A4C2298" w:rsidR="003D6850" w:rsidRPr="00D87347" w:rsidRDefault="003D6850" w:rsidP="003D6850">
      <w:pPr>
        <w:rPr>
          <w:rFonts w:ascii="Courier New" w:hAnsi="Courier New" w:cs="Courier New"/>
          <w:sz w:val="24"/>
          <w:szCs w:val="24"/>
        </w:rPr>
      </w:pPr>
      <w:r w:rsidRPr="00D87347">
        <w:rPr>
          <w:rFonts w:ascii="Courier New" w:hAnsi="Courier New" w:cs="Courier New"/>
          <w:sz w:val="24"/>
          <w:szCs w:val="24"/>
        </w:rPr>
        <w:t xml:space="preserve">+++IF </w:t>
      </w:r>
      <w:proofErr w:type="gramStart"/>
      <w:r w:rsidRPr="00D87347">
        <w:rPr>
          <w:rFonts w:ascii="Courier New" w:hAnsi="Courier New" w:cs="Courier New"/>
          <w:sz w:val="24"/>
          <w:szCs w:val="24"/>
        </w:rPr>
        <w:t>determine(</w:t>
      </w:r>
      <w:proofErr w:type="gramEnd"/>
      <w:r w:rsidRPr="00D87347">
        <w:rPr>
          <w:rFonts w:ascii="Courier New" w:hAnsi="Courier New" w:cs="Courier New"/>
          <w:sz w:val="24"/>
          <w:szCs w:val="24"/>
        </w:rPr>
        <w:t>'Freshwater Water Quality', 'Freshwater', '</w:t>
      </w:r>
      <w:r w:rsidRPr="00D87347">
        <w:rPr>
          <w:rFonts w:ascii="Courier New" w:eastAsia="Times New Roman" w:hAnsi="Courier New" w:cs="Courier New"/>
          <w:sz w:val="24"/>
          <w:szCs w:val="24"/>
        </w:rPr>
        <w:t>Chlorophyll-a</w:t>
      </w:r>
      <w:r w:rsidRPr="00D87347">
        <w:rPr>
          <w:rFonts w:ascii="Courier New" w:hAnsi="Courier New" w:cs="Courier New"/>
          <w:sz w:val="24"/>
          <w:szCs w:val="24"/>
        </w:rPr>
        <w:t>'</w:t>
      </w:r>
      <w:r w:rsidR="000B5785" w:rsidRPr="00D87347">
        <w:rPr>
          <w:rFonts w:ascii="Courier New" w:hAnsi="Courier New" w:cs="Courier New"/>
          <w:sz w:val="24"/>
          <w:szCs w:val="24"/>
        </w:rPr>
        <w:t>, ''</w:t>
      </w:r>
      <w:r w:rsidRPr="00D87347">
        <w:rPr>
          <w:rFonts w:ascii="Courier New" w:hAnsi="Courier New" w:cs="Courier New"/>
          <w:sz w:val="24"/>
          <w:szCs w:val="24"/>
        </w:rPr>
        <w:t>) === true+++</w:t>
      </w:r>
    </w:p>
    <w:p w14:paraId="25CCAD73" w14:textId="77777777" w:rsidR="003D6850" w:rsidRDefault="003D6850" w:rsidP="001F47B0">
      <w:pPr>
        <w:pStyle w:val="BodyText"/>
        <w:rPr>
          <w:highlight w:val="green"/>
        </w:rPr>
      </w:pPr>
    </w:p>
    <w:p w14:paraId="4D25FD53" w14:textId="77777777" w:rsidR="00FE794D" w:rsidRDefault="00FE794D" w:rsidP="00FE794D">
      <w:pPr>
        <w:pStyle w:val="Heading3"/>
      </w:pPr>
      <w:bookmarkStart w:id="85" w:name="_Toc24105978"/>
      <w:r w:rsidRPr="00CD2162">
        <w:t>B</w:t>
      </w:r>
      <w:r>
        <w:t>2</w:t>
      </w:r>
      <w:r w:rsidRPr="481F3878">
        <w:t>.</w:t>
      </w:r>
      <w:r>
        <w:t>3</w:t>
      </w:r>
      <w:r>
        <w:tab/>
      </w:r>
      <w:r w:rsidRPr="00CD2162">
        <w:t>Chlorophyll</w:t>
      </w:r>
      <w:r w:rsidRPr="481F3878">
        <w:t xml:space="preserve"> </w:t>
      </w:r>
      <w:r w:rsidRPr="481F3878">
        <w:rPr>
          <w:i/>
          <w:iCs/>
        </w:rPr>
        <w:t>a</w:t>
      </w:r>
      <w:bookmarkEnd w:id="85"/>
    </w:p>
    <w:p w14:paraId="457429C6" w14:textId="77777777" w:rsidR="00FE794D" w:rsidRPr="006A3187" w:rsidRDefault="00FE794D" w:rsidP="001F47B0">
      <w:pPr>
        <w:pStyle w:val="BodyText"/>
        <w:rPr>
          <w:rFonts w:eastAsia="System"/>
        </w:rPr>
      </w:pPr>
      <w:r w:rsidRPr="006A3187">
        <w:rPr>
          <w:rFonts w:eastAsia="System"/>
        </w:rPr>
        <w:t>Supply list for collecting samples</w:t>
      </w:r>
      <w:r>
        <w:rPr>
          <w:rFonts w:eastAsia="System"/>
        </w:rPr>
        <w:t>:</w:t>
      </w:r>
    </w:p>
    <w:p w14:paraId="14737BDB" w14:textId="77777777" w:rsidR="00FE794D" w:rsidRPr="00704826" w:rsidRDefault="623FE806" w:rsidP="00353483">
      <w:pPr>
        <w:pStyle w:val="ListBullet"/>
        <w:rPr>
          <w:color w:val="000000" w:themeColor="text1"/>
        </w:rPr>
      </w:pPr>
      <w:r>
        <w:t xml:space="preserve">Nitrile gloves </w:t>
      </w:r>
    </w:p>
    <w:p w14:paraId="2D633BC1" w14:textId="77777777" w:rsidR="00FE794D" w:rsidRPr="00704826" w:rsidRDefault="623FE806" w:rsidP="00353483">
      <w:pPr>
        <w:pStyle w:val="ListBullet"/>
        <w:rPr>
          <w:color w:val="000000" w:themeColor="text1"/>
        </w:rPr>
      </w:pPr>
      <w:r>
        <w:t xml:space="preserve">250 L amber Nalgene bottle </w:t>
      </w:r>
    </w:p>
    <w:p w14:paraId="52F8219F" w14:textId="77777777" w:rsidR="00FE794D" w:rsidRPr="00704826" w:rsidRDefault="623FE806" w:rsidP="00353483">
      <w:pPr>
        <w:pStyle w:val="ListBullet"/>
        <w:rPr>
          <w:color w:val="000000" w:themeColor="text1"/>
        </w:rPr>
      </w:pPr>
      <w:r>
        <w:t xml:space="preserve">Cooler with ice </w:t>
      </w:r>
    </w:p>
    <w:p w14:paraId="142EA7AE" w14:textId="77777777" w:rsidR="00FE794D" w:rsidRPr="00704826" w:rsidRDefault="623FE806" w:rsidP="00353483">
      <w:pPr>
        <w:pStyle w:val="ListBullet"/>
        <w:rPr>
          <w:color w:val="000000" w:themeColor="text1"/>
        </w:rPr>
      </w:pPr>
      <w:r>
        <w:t xml:space="preserve">Dry ice </w:t>
      </w:r>
    </w:p>
    <w:p w14:paraId="5CE38CA9" w14:textId="77777777" w:rsidR="00FE794D" w:rsidRPr="00704826" w:rsidRDefault="623FE806" w:rsidP="00353483">
      <w:pPr>
        <w:pStyle w:val="ListBullet"/>
        <w:rPr>
          <w:color w:val="000000" w:themeColor="text1"/>
        </w:rPr>
      </w:pPr>
      <w:r>
        <w:t xml:space="preserve">Plastic electrical tape </w:t>
      </w:r>
    </w:p>
    <w:p w14:paraId="2098100E" w14:textId="77777777" w:rsidR="00FE794D" w:rsidRPr="006A4B04" w:rsidRDefault="00FE794D" w:rsidP="00353483">
      <w:pPr>
        <w:pStyle w:val="ListBulletLast"/>
        <w:rPr>
          <w:rFonts w:eastAsia="System"/>
          <w:b/>
          <w:bCs/>
          <w:color w:val="000000" w:themeColor="text1"/>
        </w:rPr>
      </w:pPr>
      <w:r w:rsidRPr="008A714A">
        <w:t xml:space="preserve">De-ionized water </w:t>
      </w:r>
    </w:p>
    <w:p w14:paraId="6ED0BD08" w14:textId="77777777" w:rsidR="00FE794D" w:rsidRPr="006A4B04" w:rsidRDefault="623FE806">
      <w:pPr>
        <w:pStyle w:val="BodyText"/>
        <w:rPr>
          <w:rFonts w:eastAsia="System"/>
        </w:rPr>
      </w:pPr>
      <w:r w:rsidRPr="623FE806">
        <w:rPr>
          <w:rFonts w:eastAsia="System"/>
        </w:rPr>
        <w:t>For recording measurements:</w:t>
      </w:r>
    </w:p>
    <w:p w14:paraId="320D9202" w14:textId="16CDF5C4" w:rsidR="623FE806" w:rsidRDefault="623FE806" w:rsidP="00353483">
      <w:pPr>
        <w:pStyle w:val="ListBullet"/>
        <w:rPr>
          <w:color w:val="000000" w:themeColor="text1"/>
        </w:rPr>
      </w:pPr>
      <w:r>
        <w:t>Sample Log</w:t>
      </w:r>
    </w:p>
    <w:p w14:paraId="58F0CC39" w14:textId="326F213C" w:rsidR="00FE794D" w:rsidRPr="00704826" w:rsidRDefault="623FE806" w:rsidP="00353483">
      <w:pPr>
        <w:pStyle w:val="ListBullet"/>
        <w:rPr>
          <w:color w:val="000000" w:themeColor="text1"/>
        </w:rPr>
      </w:pPr>
      <w:r>
        <w:t xml:space="preserve">Field Data Form </w:t>
      </w:r>
    </w:p>
    <w:p w14:paraId="28D78B56" w14:textId="17E400AD" w:rsidR="00FE794D" w:rsidRPr="00704826" w:rsidRDefault="520F77F9" w:rsidP="00353483">
      <w:pPr>
        <w:pStyle w:val="ListBullet"/>
        <w:rPr>
          <w:color w:val="000000" w:themeColor="text1"/>
        </w:rPr>
      </w:pPr>
      <w:r>
        <w:t xml:space="preserve">Sample Label with pre-printed sample ID </w:t>
      </w:r>
    </w:p>
    <w:p w14:paraId="700939E8" w14:textId="77777777" w:rsidR="00FE794D" w:rsidRPr="00704826" w:rsidRDefault="623FE806" w:rsidP="00353483">
      <w:pPr>
        <w:pStyle w:val="ListBullet"/>
        <w:rPr>
          <w:color w:val="000000" w:themeColor="text1"/>
        </w:rPr>
      </w:pPr>
      <w:r>
        <w:t xml:space="preserve">Clear tape strips </w:t>
      </w:r>
    </w:p>
    <w:p w14:paraId="2CFF670D" w14:textId="77777777" w:rsidR="00FE794D" w:rsidRPr="006A4B04" w:rsidRDefault="623FE806" w:rsidP="00353483">
      <w:pPr>
        <w:pStyle w:val="ListBullet"/>
        <w:rPr>
          <w:rFonts w:eastAsia="System"/>
          <w:b/>
          <w:bCs/>
          <w:color w:val="000000" w:themeColor="text1"/>
        </w:rPr>
      </w:pPr>
      <w:r>
        <w:t>Pencils (for data forms)</w:t>
      </w:r>
    </w:p>
    <w:p w14:paraId="5D213B9B" w14:textId="5DD50DBF" w:rsidR="00FE794D" w:rsidRPr="006A4B04" w:rsidRDefault="00FE794D" w:rsidP="00353483">
      <w:pPr>
        <w:pStyle w:val="ListBulletLast"/>
        <w:rPr>
          <w:rFonts w:eastAsia="System"/>
          <w:b/>
          <w:bCs/>
          <w:color w:val="000000" w:themeColor="text1"/>
        </w:rPr>
      </w:pPr>
      <w:r w:rsidRPr="008A714A">
        <w:t>Fine-tipped indelible markers</w:t>
      </w:r>
      <w:r w:rsidR="27862522" w:rsidRPr="00A46494">
        <w:t xml:space="preserve"> (for labels)</w:t>
      </w:r>
    </w:p>
    <w:p w14:paraId="0238D309" w14:textId="292BFBEC" w:rsidR="00FE794D" w:rsidRDefault="00FE794D" w:rsidP="00FE794D">
      <w:pPr>
        <w:pStyle w:val="Heading4"/>
        <w:rPr>
          <w:rFonts w:eastAsia="System"/>
          <w:color w:val="FF0000"/>
        </w:rPr>
      </w:pPr>
      <w:r>
        <w:rPr>
          <w:rFonts w:eastAsia="System"/>
        </w:rPr>
        <w:t xml:space="preserve">Pre-sampling Site Assessment </w:t>
      </w:r>
    </w:p>
    <w:p w14:paraId="79B1CA7A" w14:textId="6D871095" w:rsidR="0192A3E2" w:rsidRPr="006A4B04" w:rsidRDefault="0192A3E2" w:rsidP="0068520B">
      <w:pPr>
        <w:pStyle w:val="BodyText"/>
        <w:rPr>
          <w:rFonts w:eastAsia="System"/>
        </w:rPr>
      </w:pPr>
      <w:r>
        <w:t xml:space="preserve">Visually scan station for best wade-in sampling site that will provide least disturbance of substrate and provide for a representative sample. Note any site conditions that may affect samples. If no water in the stream, record as “No Flow.” </w:t>
      </w:r>
      <w:r w:rsidR="004E46C1">
        <w:t xml:space="preserve">Where wading into the flow is not possible for the chosen site and no </w:t>
      </w:r>
      <w:proofErr w:type="spellStart"/>
      <w:r w:rsidR="004E46C1">
        <w:t>wadeable</w:t>
      </w:r>
      <w:proofErr w:type="spellEnd"/>
      <w:r w:rsidR="004E46C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5904BC5C" w14:textId="71941259"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6460D620" w14:textId="647D5426" w:rsidR="58BDCC9B" w:rsidRDefault="58BDCC9B" w:rsidP="58BDCC9B">
      <w:pPr>
        <w:pStyle w:val="Heading5"/>
        <w:rPr>
          <w:rFonts w:eastAsiaTheme="minorEastAsia"/>
        </w:rPr>
      </w:pPr>
      <w:proofErr w:type="spellStart"/>
      <w:r w:rsidRPr="58BDCC9B">
        <w:rPr>
          <w:rFonts w:eastAsiaTheme="minorEastAsia"/>
        </w:rPr>
        <w:t>Wadeable</w:t>
      </w:r>
      <w:proofErr w:type="spellEnd"/>
      <w:r w:rsidRPr="58BDCC9B">
        <w:rPr>
          <w:rFonts w:eastAsiaTheme="minorEastAsia"/>
        </w:rPr>
        <w:t xml:space="preserve"> freshwater</w:t>
      </w:r>
    </w:p>
    <w:p w14:paraId="5FA5BE15" w14:textId="77777777" w:rsidR="00F64159" w:rsidRPr="00D4609D" w:rsidRDefault="00F64159" w:rsidP="006A4B04">
      <w:pPr>
        <w:pStyle w:val="ListNumber"/>
        <w:numPr>
          <w:ilvl w:val="0"/>
          <w:numId w:val="172"/>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747A03AB" w14:textId="77777777" w:rsidR="00F64159" w:rsidRPr="000B0EBE" w:rsidRDefault="00F64159" w:rsidP="006A4B04">
      <w:pPr>
        <w:pStyle w:val="ListNumber"/>
        <w:numPr>
          <w:ilvl w:val="0"/>
          <w:numId w:val="172"/>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07EBA160" w14:textId="77777777" w:rsidR="00F64159" w:rsidRPr="000B0EBE" w:rsidRDefault="00F64159" w:rsidP="006A4B04">
      <w:pPr>
        <w:pStyle w:val="ListNumber"/>
        <w:numPr>
          <w:ilvl w:val="0"/>
          <w:numId w:val="172"/>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759A82B7" w14:textId="77777777" w:rsidR="00F64159" w:rsidRPr="000B0EBE" w:rsidRDefault="00F64159" w:rsidP="006A4B04">
      <w:pPr>
        <w:pStyle w:val="ListNumber"/>
        <w:numPr>
          <w:ilvl w:val="0"/>
          <w:numId w:val="172"/>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43959214" w14:textId="77777777" w:rsidR="00F64159" w:rsidRPr="000B0EBE" w:rsidRDefault="00F64159" w:rsidP="006A4B04">
      <w:pPr>
        <w:pStyle w:val="ListNumber"/>
        <w:numPr>
          <w:ilvl w:val="0"/>
          <w:numId w:val="172"/>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5C11DCCF" w14:textId="77777777" w:rsidR="00F64159" w:rsidRDefault="00F64159" w:rsidP="00A9538D">
      <w:pPr>
        <w:pStyle w:val="ListNumberLast"/>
        <w:numPr>
          <w:ilvl w:val="0"/>
          <w:numId w:val="172"/>
        </w:numPr>
      </w:pPr>
      <w:r w:rsidRPr="000B0EBE">
        <w:t>Place</w:t>
      </w:r>
      <w:r w:rsidRPr="43AD9AD4">
        <w:t xml:space="preserve"> </w:t>
      </w:r>
      <w:r w:rsidRPr="000B0EBE">
        <w:t>on ice to 4</w:t>
      </w:r>
      <w:r>
        <w:t>°</w:t>
      </w:r>
      <w:r w:rsidRPr="000B0EBE">
        <w:t xml:space="preserve">C immediately. </w:t>
      </w:r>
    </w:p>
    <w:p w14:paraId="3450DF58" w14:textId="77777777" w:rsidR="00F64159" w:rsidRPr="006C0A13" w:rsidRDefault="00F64159" w:rsidP="00F64159">
      <w:pPr>
        <w:pStyle w:val="BodyText"/>
        <w:keepNext/>
      </w:pPr>
      <w:r w:rsidRPr="006C0A13">
        <w:t>N</w:t>
      </w:r>
      <w:r>
        <w:t>otes</w:t>
      </w:r>
      <w:r w:rsidRPr="006C0A13">
        <w:t>:</w:t>
      </w:r>
    </w:p>
    <w:p w14:paraId="68AE4D10" w14:textId="02C1FBFA" w:rsidR="0E11125D" w:rsidRPr="006A4B04" w:rsidRDefault="623FE806" w:rsidP="00353483">
      <w:pPr>
        <w:pStyle w:val="ListBullet"/>
        <w:rPr>
          <w:color w:val="000000" w:themeColor="text1"/>
        </w:rPr>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2A7218"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967E9BF" w14:textId="28D7ADA1"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w:t>
      </w:r>
      <w:r w:rsidRPr="00A46494">
        <w:rPr>
          <w:rFonts w:eastAsiaTheme="minorEastAsia"/>
        </w:rPr>
        <w:t>le plastic bottle for delivery to laboratory (or attempt to find a wade-in station to take the sample directly).</w:t>
      </w:r>
    </w:p>
    <w:p w14:paraId="4F191512"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04A25AA"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0793A13C" w14:textId="77777777" w:rsidR="00F64159" w:rsidRPr="006C6F13" w:rsidRDefault="00F64159" w:rsidP="0034497B">
      <w:pPr>
        <w:pStyle w:val="ListNumber"/>
        <w:numPr>
          <w:ilvl w:val="0"/>
          <w:numId w:val="238"/>
        </w:numPr>
      </w:pPr>
      <w:r w:rsidRPr="006C6F13">
        <w:t xml:space="preserve">Rinse the clamp end of the rod in the stream you wish to sample. This will reduce the possibility of contamination from the previous station. </w:t>
      </w:r>
    </w:p>
    <w:p w14:paraId="459D304C" w14:textId="77777777" w:rsidR="00F64159" w:rsidRPr="006C6F13" w:rsidRDefault="00F64159" w:rsidP="0034497B">
      <w:pPr>
        <w:pStyle w:val="ListNumber"/>
      </w:pPr>
      <w:r w:rsidRPr="006C6F13">
        <w:t xml:space="preserve">Place the bottle (without preservative) in the clamp and squeeze the clamp closed. Remove the cap from the bottle. </w:t>
      </w:r>
    </w:p>
    <w:p w14:paraId="3A52A19C" w14:textId="77777777" w:rsidR="00F64159" w:rsidRPr="006C6F13" w:rsidRDefault="00F64159" w:rsidP="0034497B">
      <w:pPr>
        <w:pStyle w:val="ListNumber"/>
      </w:pPr>
      <w:r w:rsidRPr="006C6F13">
        <w:t>Rotate the rod until the bottle is upside down. Immerse the bottle to the desired depth</w:t>
      </w:r>
      <w:r>
        <w:t>, then</w:t>
      </w:r>
      <w:r w:rsidRPr="006C6F13">
        <w:t xml:space="preserve"> rotate the rod to fill the bottle. </w:t>
      </w:r>
    </w:p>
    <w:p w14:paraId="0F0EBAE3" w14:textId="77777777" w:rsidR="00F64159" w:rsidRDefault="00F64159" w:rsidP="0034497B">
      <w:pPr>
        <w:pStyle w:val="ListNumbe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43244871" w14:textId="77777777" w:rsidR="00F64159" w:rsidRDefault="00F64159" w:rsidP="0034497B">
      <w:pPr>
        <w:pStyle w:val="ListNumber"/>
        <w:rPr>
          <w:color w:val="000000"/>
        </w:rPr>
      </w:pPr>
      <w:r w:rsidRPr="00B43183">
        <w:rPr>
          <w:color w:val="000000"/>
        </w:rPr>
        <w:t xml:space="preserve">Place on ice to </w:t>
      </w:r>
      <w:r w:rsidRPr="000E1DC7">
        <w:rPr>
          <w:color w:val="000000"/>
        </w:rPr>
        <w:t>4</w:t>
      </w:r>
      <w:r>
        <w:t>°</w:t>
      </w:r>
      <w:r>
        <w:rPr>
          <w:color w:val="000000"/>
        </w:rPr>
        <w:t>C</w:t>
      </w:r>
      <w:r w:rsidRPr="00B43183">
        <w:rPr>
          <w:color w:val="000000"/>
        </w:rPr>
        <w:t xml:space="preserve"> immediately. </w:t>
      </w:r>
    </w:p>
    <w:p w14:paraId="61FBF6CF" w14:textId="77777777" w:rsidR="00F64159" w:rsidRPr="006C6F13" w:rsidRDefault="00F64159" w:rsidP="0034497B">
      <w:pPr>
        <w:pStyle w:val="ListNumber"/>
        <w:rPr>
          <w:color w:val="000000"/>
        </w:rPr>
      </w:pPr>
      <w:r w:rsidRPr="006C6F13">
        <w:t xml:space="preserve">To </w:t>
      </w:r>
      <w:r>
        <w:t>collect</w:t>
      </w:r>
      <w:r w:rsidRPr="006C6F13">
        <w:t xml:space="preserve"> a field blank sample: Rinse the clamp three times by pouring a small amount of distilled water</w:t>
      </w:r>
      <w:r w:rsidRPr="43AD9AD4">
        <w:t xml:space="preserve"> </w:t>
      </w:r>
      <w:r w:rsidRPr="006C6F13">
        <w:t>over the clamp. Attach the sample bottle to the clamp. Take the blank sample by pouring an appropriate amount of distilled water into the sample bottle. Store the sample in the cooler.</w:t>
      </w:r>
    </w:p>
    <w:p w14:paraId="1A384249" w14:textId="77777777" w:rsidR="00F64159" w:rsidRPr="006C0A13" w:rsidRDefault="00F64159" w:rsidP="00F64159">
      <w:pPr>
        <w:pStyle w:val="BodyText"/>
      </w:pPr>
      <w:r w:rsidRPr="006C0A13">
        <w:t>N</w:t>
      </w:r>
      <w:r>
        <w:t>otes</w:t>
      </w:r>
      <w:r w:rsidRPr="006C0A13">
        <w:t>:</w:t>
      </w:r>
    </w:p>
    <w:p w14:paraId="7B53B140"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4C3D012"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w:t>
      </w:r>
      <w:r w:rsidRPr="00A46494">
        <w:rPr>
          <w:rFonts w:eastAsiaTheme="minorEastAsia"/>
        </w:rPr>
        <w:t xml:space="preserve">sterile 500 mL HDPE bottle in the basket, mark its location in the basket, take sample, cap it, and deliver on ice—or transfer the sterile, 500 mL sample to a smaller, sterile plastic bottle for delivery to laboratory (or attempt to find a wade-in station </w:t>
      </w:r>
      <w:r w:rsidRPr="004B330A">
        <w:rPr>
          <w:rFonts w:eastAsiaTheme="minorEastAsia"/>
        </w:rPr>
        <w:t>to take the sample directly).</w:t>
      </w:r>
    </w:p>
    <w:p w14:paraId="4D04816D" w14:textId="77777777"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0E60A0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41BFA7F" w14:textId="77777777" w:rsidR="00F64159" w:rsidRPr="00CB7920" w:rsidRDefault="00F64159" w:rsidP="006A4B04">
      <w:pPr>
        <w:pStyle w:val="ListNumber"/>
        <w:numPr>
          <w:ilvl w:val="0"/>
          <w:numId w:val="174"/>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065C44F" w14:textId="77777777" w:rsidR="00F64159" w:rsidRPr="00CB7920" w:rsidRDefault="00F64159" w:rsidP="006A4B04">
      <w:pPr>
        <w:pStyle w:val="ListNumber"/>
        <w:numPr>
          <w:ilvl w:val="0"/>
          <w:numId w:val="174"/>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B28F34C" w14:textId="77777777" w:rsidR="00F64159" w:rsidRPr="00CB7920" w:rsidRDefault="00F64159" w:rsidP="006A4B04">
      <w:pPr>
        <w:pStyle w:val="ListNumber"/>
        <w:numPr>
          <w:ilvl w:val="0"/>
          <w:numId w:val="174"/>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D0A9A54" w14:textId="77777777" w:rsidR="00F64159" w:rsidRPr="00CB7920" w:rsidRDefault="00F64159" w:rsidP="006A4B04">
      <w:pPr>
        <w:pStyle w:val="ListNumber"/>
        <w:numPr>
          <w:ilvl w:val="0"/>
          <w:numId w:val="174"/>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3ACF5BC3" w14:textId="77777777" w:rsidR="00F64159" w:rsidRPr="00CB7920" w:rsidRDefault="00F64159" w:rsidP="006A4B04">
      <w:pPr>
        <w:pStyle w:val="ListNumber"/>
        <w:numPr>
          <w:ilvl w:val="0"/>
          <w:numId w:val="174"/>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0001A1D" w14:textId="77777777" w:rsidR="00F64159" w:rsidRPr="00CB7920" w:rsidRDefault="00F64159" w:rsidP="006A4B04">
      <w:pPr>
        <w:pStyle w:val="ListNumber"/>
        <w:numPr>
          <w:ilvl w:val="0"/>
          <w:numId w:val="174"/>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EF68EF1" w14:textId="77777777" w:rsidR="00F64159" w:rsidRPr="006C0A13" w:rsidRDefault="00F64159" w:rsidP="00A9538D">
      <w:pPr>
        <w:pStyle w:val="ListNumberLast"/>
        <w:numPr>
          <w:ilvl w:val="0"/>
          <w:numId w:val="174"/>
        </w:numPr>
      </w:pPr>
      <w:r w:rsidRPr="006C0A13">
        <w:t>Place on ice to 4</w:t>
      </w:r>
      <w:r>
        <w:t>°</w:t>
      </w:r>
      <w:r w:rsidRPr="006C0A13">
        <w:t xml:space="preserve">C immediately. </w:t>
      </w:r>
    </w:p>
    <w:p w14:paraId="33D6AD89" w14:textId="77777777" w:rsidR="00F64159" w:rsidRPr="006C0A13" w:rsidRDefault="00F64159" w:rsidP="00F64159">
      <w:pPr>
        <w:pStyle w:val="BodyText"/>
      </w:pPr>
      <w:r w:rsidRPr="006C0A13">
        <w:t>N</w:t>
      </w:r>
      <w:r>
        <w:t>otes</w:t>
      </w:r>
      <w:r w:rsidRPr="006C0A13">
        <w:t>:</w:t>
      </w:r>
    </w:p>
    <w:p w14:paraId="4DCC2F8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2D47D77C"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822858A"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25BB0931" w14:textId="4C9DE82C" w:rsidR="00FE794D" w:rsidRDefault="3963D00E" w:rsidP="3963D00E">
      <w:pPr>
        <w:pStyle w:val="Heading4"/>
        <w:rPr>
          <w:rFonts w:eastAsia="System"/>
          <w:color w:val="FF0000"/>
        </w:rPr>
      </w:pPr>
      <w:r w:rsidRPr="3963D00E">
        <w:rPr>
          <w:rFonts w:eastAsiaTheme="minorEastAsia"/>
        </w:rPr>
        <w:t xml:space="preserve">Field Method: Collecting Duplicates  </w:t>
      </w:r>
    </w:p>
    <w:p w14:paraId="006CFE86" w14:textId="77777777" w:rsidR="005B46FE" w:rsidRPr="00464AA5" w:rsidRDefault="3963D00E" w:rsidP="00F43267">
      <w:pPr>
        <w:pStyle w:val="ListNumber"/>
        <w:numPr>
          <w:ilvl w:val="0"/>
          <w:numId w:val="219"/>
        </w:numPr>
      </w:pPr>
      <w:r>
        <w:t xml:space="preserve">To collect a duplicate sample, repeat the steps above exactly for each bottle. Collect the duplicate right after the first sample. Duplicate and blank sample bottles should be pre-labeled accordingly. </w:t>
      </w:r>
    </w:p>
    <w:p w14:paraId="58D975F2" w14:textId="77777777" w:rsidR="00FE794D" w:rsidRPr="000B0EBE" w:rsidRDefault="00FE794D" w:rsidP="00FE794D">
      <w:pPr>
        <w:pStyle w:val="Heading4"/>
        <w:rPr>
          <w:rFonts w:eastAsia="System"/>
        </w:rPr>
      </w:pPr>
      <w:r w:rsidRPr="000B0EBE">
        <w:rPr>
          <w:rFonts w:eastAsia="System"/>
        </w:rPr>
        <w:t xml:space="preserve">Sample </w:t>
      </w:r>
      <w:r>
        <w:rPr>
          <w:rFonts w:eastAsia="System"/>
        </w:rPr>
        <w:t>S</w:t>
      </w:r>
      <w:r w:rsidRPr="000B0EBE">
        <w:rPr>
          <w:rFonts w:eastAsia="System"/>
        </w:rPr>
        <w:t xml:space="preserve">torage and </w:t>
      </w:r>
      <w:r>
        <w:rPr>
          <w:rFonts w:eastAsia="System"/>
        </w:rPr>
        <w:t>H</w:t>
      </w:r>
      <w:r w:rsidRPr="000B0EBE">
        <w:rPr>
          <w:rFonts w:eastAsia="System"/>
        </w:rPr>
        <w:t>andling</w:t>
      </w:r>
    </w:p>
    <w:p w14:paraId="298EA280" w14:textId="77777777" w:rsidR="00FE794D" w:rsidRPr="00704826" w:rsidRDefault="623FE806" w:rsidP="00353483">
      <w:pPr>
        <w:pStyle w:val="ListBullet"/>
        <w:rPr>
          <w:color w:val="000000" w:themeColor="text1"/>
        </w:rPr>
      </w:pPr>
      <w:r>
        <w:t xml:space="preserve">No chemical preservation in the field is needed. </w:t>
      </w:r>
    </w:p>
    <w:p w14:paraId="5FFCDD51" w14:textId="6644003D" w:rsidR="00FE794D" w:rsidRPr="00704826" w:rsidRDefault="623FE806" w:rsidP="00353483">
      <w:pPr>
        <w:pStyle w:val="ListBullet"/>
        <w:rPr>
          <w:color w:val="000000" w:themeColor="text1"/>
        </w:rPr>
      </w:pPr>
      <w:r>
        <w:t xml:space="preserve">Place the bottles in a cooler (on ice or water) and shut the lid. </w:t>
      </w:r>
    </w:p>
    <w:p w14:paraId="02C35DF2" w14:textId="10F4BA15"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BF7C783" w14:textId="77777777" w:rsidR="00FE794D" w:rsidRPr="00704826" w:rsidRDefault="3963D00E" w:rsidP="00353483">
      <w:pPr>
        <w:pStyle w:val="ListBullet"/>
        <w:rPr>
          <w:color w:val="000000" w:themeColor="text1"/>
        </w:rPr>
      </w:pPr>
      <w:r>
        <w:t xml:space="preserve">At the lab, store samples in a refrigerator at 4°C and process them within 24 hours of the collection time. </w:t>
      </w:r>
    </w:p>
    <w:p w14:paraId="7FC4F858" w14:textId="545790F1" w:rsidR="3963D00E" w:rsidRDefault="3963D00E" w:rsidP="00353483">
      <w:pPr>
        <w:pStyle w:val="ListBullet"/>
        <w:numPr>
          <w:ilvl w:val="0"/>
          <w:numId w:val="0"/>
        </w:numPr>
        <w:ind w:left="360"/>
      </w:pPr>
    </w:p>
    <w:p w14:paraId="0BADA1B8" w14:textId="6FEEB6EF" w:rsidR="00FE794D" w:rsidRPr="006A4B04" w:rsidRDefault="3963D00E" w:rsidP="00353483">
      <w:pPr>
        <w:pStyle w:val="ListBulletLast"/>
        <w:numPr>
          <w:ilvl w:val="0"/>
          <w:numId w:val="0"/>
        </w:numPr>
        <w:rPr>
          <w:color w:val="000000" w:themeColor="text1"/>
        </w:rPr>
      </w:pPr>
      <w:r w:rsidRPr="3963D00E">
        <w:t xml:space="preserve">If not analyzed within 24 hours of collection, the samples will be filtered and the filters frozen for future analysis (within 21 days of their collection). See “Method: Filtering Chlorophyll </w:t>
      </w:r>
      <w:r w:rsidRPr="3963D00E">
        <w:rPr>
          <w:i/>
          <w:iCs/>
        </w:rPr>
        <w:t>a</w:t>
      </w:r>
      <w:r w:rsidRPr="3963D00E">
        <w:t xml:space="preserve"> Samples.”</w:t>
      </w:r>
    </w:p>
    <w:p w14:paraId="6F82591C" w14:textId="77777777" w:rsidR="00FE794D" w:rsidRDefault="00FE794D" w:rsidP="00FE794D">
      <w:pPr>
        <w:pStyle w:val="Heading4"/>
      </w:pPr>
      <w:r>
        <w:t>Method: Filtering Chlorophyll a Samples</w:t>
      </w:r>
    </w:p>
    <w:p w14:paraId="76A184D3" w14:textId="14D0F0E1" w:rsidR="00FE794D" w:rsidRPr="007D6EB8" w:rsidRDefault="3963D00E" w:rsidP="00A9538D">
      <w:pPr>
        <w:pStyle w:val="ListNumber"/>
        <w:numPr>
          <w:ilvl w:val="0"/>
          <w:numId w:val="239"/>
        </w:numPr>
      </w:pPr>
      <w:r>
        <w:t xml:space="preserve">In low light conditions, set up the filter apparatus with vacuum flask, filter holder, glass fiber filter, and filter funnel. </w:t>
      </w:r>
    </w:p>
    <w:p w14:paraId="2D718405" w14:textId="6B4B3D46" w:rsidR="00FE794D" w:rsidRPr="007D6EB8" w:rsidRDefault="00FE794D" w:rsidP="00A9538D">
      <w:pPr>
        <w:pStyle w:val="ListNumber"/>
      </w:pPr>
      <w:r w:rsidRPr="007D6EB8">
        <w:t xml:space="preserve">Using a clean graduated cylinder, measure a precise volume and record the amount on the </w:t>
      </w:r>
      <w:r w:rsidR="60984844" w:rsidRPr="007D6EB8">
        <w:t>Field Data Form</w:t>
      </w:r>
      <w:r w:rsidRPr="43AD9AD4">
        <w:t xml:space="preserve">. </w:t>
      </w:r>
    </w:p>
    <w:p w14:paraId="76E286E9" w14:textId="407A8C7B" w:rsidR="00FE794D" w:rsidRPr="007D6EB8" w:rsidRDefault="00FE794D" w:rsidP="00A9538D">
      <w:pPr>
        <w:pStyle w:val="ListNumber"/>
      </w:pPr>
      <w:r w:rsidRPr="007D6EB8">
        <w:t xml:space="preserve">Pour the measured sample into the clean filter funnel and filter with a vacuum pump (electric pump or by hand). Filter </w:t>
      </w:r>
      <w:r>
        <w:t>at least</w:t>
      </w:r>
      <w:r w:rsidRPr="007D6EB8">
        <w:t xml:space="preserve"> 500</w:t>
      </w:r>
      <w:r>
        <w:t xml:space="preserve"> mL</w:t>
      </w:r>
      <w:r w:rsidRPr="007D6EB8">
        <w:t xml:space="preserve"> of </w:t>
      </w:r>
      <w:r>
        <w:t xml:space="preserve">the </w:t>
      </w:r>
      <w:r w:rsidRPr="007D6EB8">
        <w:t>sample. A good guide is a visible quantity of green or greenish brown on the filter.</w:t>
      </w:r>
      <w:r w:rsidR="00740A35">
        <w:t xml:space="preserve"> Note:</w:t>
      </w:r>
      <w:r w:rsidRPr="007D6EB8">
        <w:t xml:space="preserve"> If you don’t see more than a tinge, filter more sample. Filtering may significantly slow in the later stages as the filter plugs up with material. </w:t>
      </w:r>
    </w:p>
    <w:p w14:paraId="6B5E8357" w14:textId="77777777" w:rsidR="00FE794D" w:rsidRPr="007D6EB8" w:rsidRDefault="00FE794D" w:rsidP="00A9538D">
      <w:pPr>
        <w:pStyle w:val="ListNumber"/>
      </w:pPr>
      <w:r w:rsidRPr="007D6EB8">
        <w:t xml:space="preserve">Record the volume filtered to the nearest </w:t>
      </w:r>
      <w:proofErr w:type="spellStart"/>
      <w:r>
        <w:t>mL</w:t>
      </w:r>
      <w:r w:rsidRPr="43AD9AD4">
        <w:t>.</w:t>
      </w:r>
      <w:proofErr w:type="spellEnd"/>
      <w:r w:rsidRPr="43AD9AD4">
        <w:t xml:space="preserve"> </w:t>
      </w:r>
    </w:p>
    <w:p w14:paraId="23E1939F" w14:textId="6C7C05E1" w:rsidR="00FE794D" w:rsidRPr="007D6EB8" w:rsidRDefault="3963D00E" w:rsidP="00A9538D">
      <w:pPr>
        <w:pStyle w:val="ListNumber"/>
      </w:pPr>
      <w:r>
        <w:t>Remove the filter funnel, and carefully remove the filter from the filter holder using forceps. Fold the filter in half (green side in), and place in an air-drying box and cover.</w:t>
      </w:r>
    </w:p>
    <w:p w14:paraId="1FE90DB6" w14:textId="77777777" w:rsidR="00FE794D" w:rsidRPr="007D6EB8" w:rsidRDefault="00FE794D" w:rsidP="00A9538D">
      <w:pPr>
        <w:pStyle w:val="ListNumber"/>
      </w:pPr>
      <w:r w:rsidRPr="007D6EB8">
        <w:t xml:space="preserve">Rinse all equipment (cylinder, filtering apparatus, and forceps) with distilled water before processing additional samples. </w:t>
      </w:r>
    </w:p>
    <w:p w14:paraId="4ABFB584" w14:textId="12ED91BD" w:rsidR="00FE794D" w:rsidRDefault="00FE794D" w:rsidP="00A9538D">
      <w:pPr>
        <w:pStyle w:val="ListNumber"/>
      </w:pPr>
      <w:r w:rsidRPr="553FDB36">
        <w:t xml:space="preserve">When all samples have been filtered, </w:t>
      </w:r>
      <w:r>
        <w:t xml:space="preserve">plug in </w:t>
      </w:r>
      <w:r w:rsidRPr="553FDB36">
        <w:t xml:space="preserve">the drying box. Air dry the sample filters for at least 45 minutes or until they are dry. Remove filters with forceps and place in aluminum foil. Label the </w:t>
      </w:r>
      <w:r w:rsidRPr="00A9538D">
        <w:t>aluminum</w:t>
      </w:r>
      <w:r w:rsidRPr="553FDB36">
        <w:t xml:space="preserve"> foil</w:t>
      </w:r>
      <w:r w:rsidRPr="43AD9AD4">
        <w:t>;</w:t>
      </w:r>
      <w:r w:rsidRPr="553FDB36">
        <w:t xml:space="preserve"> prepare for delivery to the laboratory or freeze.</w:t>
      </w:r>
    </w:p>
    <w:p w14:paraId="0A8286A7" w14:textId="77777777" w:rsidR="003D6850" w:rsidRPr="00B06F2C" w:rsidRDefault="003D6850" w:rsidP="003D6850">
      <w:pPr>
        <w:rPr>
          <w:rFonts w:ascii="Courier New" w:hAnsi="Courier New" w:cs="Courier New"/>
          <w:sz w:val="24"/>
          <w:szCs w:val="24"/>
        </w:rPr>
      </w:pPr>
      <w:r w:rsidRPr="00B06F2C">
        <w:rPr>
          <w:rFonts w:ascii="Courier New" w:hAnsi="Courier New" w:cs="Courier New"/>
          <w:sz w:val="24"/>
          <w:szCs w:val="24"/>
        </w:rPr>
        <w:t>+++END-IF+++</w:t>
      </w:r>
    </w:p>
    <w:p w14:paraId="4344DB4A" w14:textId="6CC2CE0D" w:rsidR="003D6850" w:rsidRPr="00B06F2C" w:rsidRDefault="003D6850" w:rsidP="003D6850">
      <w:pPr>
        <w:rPr>
          <w:rFonts w:ascii="Courier New" w:hAnsi="Courier New" w:cs="Courier New"/>
          <w:sz w:val="24"/>
          <w:szCs w:val="24"/>
        </w:rPr>
      </w:pPr>
      <w:r w:rsidRPr="00B06F2C">
        <w:rPr>
          <w:rFonts w:ascii="Courier New" w:hAnsi="Courier New" w:cs="Courier New"/>
          <w:sz w:val="24"/>
          <w:szCs w:val="24"/>
        </w:rPr>
        <w:t xml:space="preserve">+++IF </w:t>
      </w:r>
      <w:proofErr w:type="gramStart"/>
      <w:r w:rsidRPr="00B06F2C">
        <w:rPr>
          <w:rFonts w:ascii="Courier New" w:hAnsi="Courier New" w:cs="Courier New"/>
          <w:sz w:val="24"/>
          <w:szCs w:val="24"/>
        </w:rPr>
        <w:t>determine(</w:t>
      </w:r>
      <w:proofErr w:type="gramEnd"/>
      <w:r w:rsidRPr="00B06F2C">
        <w:rPr>
          <w:rFonts w:ascii="Courier New" w:hAnsi="Courier New" w:cs="Courier New"/>
          <w:sz w:val="24"/>
          <w:szCs w:val="24"/>
        </w:rPr>
        <w:t>'Freshwater Water Quality', 'Freshwater', '</w:t>
      </w:r>
      <w:r w:rsidRPr="00B06F2C">
        <w:rPr>
          <w:rFonts w:ascii="Courier New" w:eastAsia="Times New Roman" w:hAnsi="Courier New" w:cs="Courier New"/>
          <w:sz w:val="24"/>
          <w:szCs w:val="24"/>
        </w:rPr>
        <w:t>Chlorides</w:t>
      </w:r>
      <w:r w:rsidRPr="00B06F2C">
        <w:rPr>
          <w:rFonts w:ascii="Courier New" w:hAnsi="Courier New" w:cs="Courier New"/>
          <w:sz w:val="24"/>
          <w:szCs w:val="24"/>
        </w:rPr>
        <w:t>'</w:t>
      </w:r>
      <w:r w:rsidR="001A1FBF" w:rsidRPr="00B06F2C">
        <w:rPr>
          <w:rFonts w:ascii="Courier New" w:hAnsi="Courier New" w:cs="Courier New"/>
          <w:sz w:val="24"/>
          <w:szCs w:val="24"/>
        </w:rPr>
        <w:t>,</w:t>
      </w:r>
      <w:r w:rsidR="00ED33D3">
        <w:rPr>
          <w:rFonts w:ascii="Courier New" w:hAnsi="Courier New" w:cs="Courier New"/>
          <w:sz w:val="24"/>
          <w:szCs w:val="24"/>
        </w:rPr>
        <w:t xml:space="preserve"> </w:t>
      </w:r>
      <w:r w:rsidR="001A1FBF" w:rsidRPr="00B06F2C">
        <w:rPr>
          <w:rFonts w:ascii="Courier New" w:hAnsi="Courier New" w:cs="Courier New"/>
          <w:sz w:val="24"/>
          <w:szCs w:val="24"/>
        </w:rPr>
        <w:t>''</w:t>
      </w:r>
      <w:r w:rsidRPr="00B06F2C">
        <w:rPr>
          <w:rFonts w:ascii="Courier New" w:hAnsi="Courier New" w:cs="Courier New"/>
          <w:sz w:val="24"/>
          <w:szCs w:val="24"/>
        </w:rPr>
        <w:t>) === true+++</w:t>
      </w:r>
    </w:p>
    <w:p w14:paraId="2FD49C72" w14:textId="77777777" w:rsidR="003D6850" w:rsidRDefault="003D6850" w:rsidP="001F47B0">
      <w:pPr>
        <w:pStyle w:val="BodyText"/>
      </w:pPr>
    </w:p>
    <w:p w14:paraId="2931142F" w14:textId="77777777" w:rsidR="00FE794D" w:rsidRDefault="00FE794D" w:rsidP="00FE794D">
      <w:pPr>
        <w:pStyle w:val="Heading3"/>
      </w:pPr>
      <w:bookmarkStart w:id="86" w:name="_Toc24105979"/>
      <w:r>
        <w:t>B2.4</w:t>
      </w:r>
      <w:r>
        <w:tab/>
        <w:t>Chlorides</w:t>
      </w:r>
      <w:bookmarkEnd w:id="86"/>
    </w:p>
    <w:p w14:paraId="62C83F1D" w14:textId="77777777" w:rsidR="00FE794D" w:rsidRPr="006A3187" w:rsidRDefault="00FE794D" w:rsidP="0098613A">
      <w:pPr>
        <w:pStyle w:val="BodyText"/>
        <w:rPr>
          <w:rFonts w:eastAsia="System"/>
        </w:rPr>
      </w:pPr>
      <w:r w:rsidRPr="006A3187">
        <w:rPr>
          <w:rFonts w:eastAsia="System"/>
        </w:rPr>
        <w:t>Supply list for collecting samples</w:t>
      </w:r>
      <w:r>
        <w:rPr>
          <w:rFonts w:eastAsia="System"/>
        </w:rPr>
        <w:t>:</w:t>
      </w:r>
    </w:p>
    <w:p w14:paraId="372A13E0" w14:textId="77777777" w:rsidR="00FE794D" w:rsidRPr="00704826" w:rsidRDefault="623FE806" w:rsidP="00353483">
      <w:pPr>
        <w:pStyle w:val="ListBullet"/>
        <w:rPr>
          <w:color w:val="000000" w:themeColor="text1"/>
        </w:rPr>
      </w:pPr>
      <w:r>
        <w:t xml:space="preserve">Nitrile gloves </w:t>
      </w:r>
    </w:p>
    <w:p w14:paraId="64495822" w14:textId="77777777" w:rsidR="00FE794D" w:rsidRPr="00704826" w:rsidRDefault="623FE806" w:rsidP="00353483">
      <w:pPr>
        <w:pStyle w:val="ListBullet"/>
        <w:rPr>
          <w:color w:val="000000" w:themeColor="text1"/>
        </w:rPr>
      </w:pPr>
      <w:r>
        <w:t xml:space="preserve">4 L sample container </w:t>
      </w:r>
    </w:p>
    <w:p w14:paraId="6CC6EF6F" w14:textId="77777777" w:rsidR="00FE794D" w:rsidRPr="00704826" w:rsidRDefault="623FE806" w:rsidP="00353483">
      <w:pPr>
        <w:pStyle w:val="ListBullet"/>
        <w:rPr>
          <w:color w:val="000000" w:themeColor="text1"/>
        </w:rPr>
      </w:pPr>
      <w:r>
        <w:t xml:space="preserve">Cooler with ice </w:t>
      </w:r>
    </w:p>
    <w:p w14:paraId="26DC626C" w14:textId="77777777" w:rsidR="00FE794D" w:rsidRPr="00704826" w:rsidRDefault="623FE806" w:rsidP="00353483">
      <w:pPr>
        <w:pStyle w:val="ListBullet"/>
        <w:rPr>
          <w:color w:val="000000" w:themeColor="text1"/>
        </w:rPr>
      </w:pPr>
      <w:r>
        <w:t xml:space="preserve">Dry ice </w:t>
      </w:r>
    </w:p>
    <w:p w14:paraId="6FB88EB1" w14:textId="77777777" w:rsidR="00FE794D" w:rsidRPr="00704826" w:rsidRDefault="623FE806" w:rsidP="00353483">
      <w:pPr>
        <w:pStyle w:val="ListBullet"/>
        <w:rPr>
          <w:color w:val="000000" w:themeColor="text1"/>
        </w:rPr>
      </w:pPr>
      <w:r>
        <w:t xml:space="preserve">Plastic electrical tape </w:t>
      </w:r>
    </w:p>
    <w:p w14:paraId="164704C1" w14:textId="77777777" w:rsidR="00FE794D" w:rsidRPr="006A4B04" w:rsidRDefault="00FE794D" w:rsidP="00353483">
      <w:pPr>
        <w:pStyle w:val="ListBulletLast"/>
        <w:rPr>
          <w:rFonts w:eastAsia="System"/>
          <w:b/>
          <w:bCs/>
          <w:color w:val="000000" w:themeColor="text1"/>
        </w:rPr>
      </w:pPr>
      <w:r w:rsidRPr="008A714A">
        <w:t xml:space="preserve">De-ionized water </w:t>
      </w:r>
    </w:p>
    <w:p w14:paraId="0FC8CB90" w14:textId="77777777" w:rsidR="00FE794D" w:rsidRPr="006A4B04" w:rsidRDefault="623FE806">
      <w:pPr>
        <w:pStyle w:val="BodyText"/>
        <w:rPr>
          <w:rFonts w:eastAsia="System"/>
        </w:rPr>
      </w:pPr>
      <w:r w:rsidRPr="623FE806">
        <w:rPr>
          <w:rFonts w:eastAsia="System"/>
        </w:rPr>
        <w:t>For recording measurements:</w:t>
      </w:r>
    </w:p>
    <w:p w14:paraId="2AA1C36B" w14:textId="6FB6F888" w:rsidR="623FE806" w:rsidRDefault="623FE806" w:rsidP="00353483">
      <w:pPr>
        <w:pStyle w:val="ListBullet"/>
        <w:rPr>
          <w:color w:val="000000" w:themeColor="text1"/>
        </w:rPr>
      </w:pPr>
      <w:r>
        <w:t>Sample Log</w:t>
      </w:r>
    </w:p>
    <w:p w14:paraId="253615A0" w14:textId="5D6E5E09" w:rsidR="00FE794D" w:rsidRPr="00704826" w:rsidRDefault="623FE806" w:rsidP="00353483">
      <w:pPr>
        <w:pStyle w:val="ListBullet"/>
        <w:rPr>
          <w:color w:val="000000" w:themeColor="text1"/>
        </w:rPr>
      </w:pPr>
      <w:r>
        <w:t xml:space="preserve">Field Data Form </w:t>
      </w:r>
    </w:p>
    <w:p w14:paraId="26E86B73" w14:textId="3277FC53" w:rsidR="00FE794D" w:rsidRPr="00704826" w:rsidRDefault="520F77F9" w:rsidP="00353483">
      <w:pPr>
        <w:pStyle w:val="ListBullet"/>
        <w:rPr>
          <w:color w:val="000000" w:themeColor="text1"/>
        </w:rPr>
      </w:pPr>
      <w:r>
        <w:t xml:space="preserve">Sample Label with pre-printed sample ID </w:t>
      </w:r>
    </w:p>
    <w:p w14:paraId="3D6EE9D4" w14:textId="77777777" w:rsidR="00FE794D" w:rsidRPr="00704826" w:rsidRDefault="623FE806" w:rsidP="00353483">
      <w:pPr>
        <w:pStyle w:val="ListBullet"/>
        <w:rPr>
          <w:color w:val="000000" w:themeColor="text1"/>
        </w:rPr>
      </w:pPr>
      <w:r>
        <w:t xml:space="preserve">Clear tape strips </w:t>
      </w:r>
    </w:p>
    <w:p w14:paraId="630D35B1" w14:textId="77777777" w:rsidR="00FE794D" w:rsidRPr="006A4B04" w:rsidRDefault="623FE806" w:rsidP="00353483">
      <w:pPr>
        <w:pStyle w:val="ListBullet"/>
        <w:rPr>
          <w:rFonts w:eastAsia="System"/>
          <w:b/>
          <w:bCs/>
          <w:color w:val="000000" w:themeColor="text1"/>
        </w:rPr>
      </w:pPr>
      <w:r>
        <w:t>Pencils (for data forms)</w:t>
      </w:r>
    </w:p>
    <w:p w14:paraId="0CD1B2AD" w14:textId="5AA1A52D"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649C708D" w14:textId="386C33CF" w:rsidR="00FE794D" w:rsidRDefault="00FE794D" w:rsidP="00FE794D">
      <w:pPr>
        <w:pStyle w:val="Heading4"/>
        <w:rPr>
          <w:rFonts w:eastAsia="System"/>
          <w:color w:val="FF0000"/>
        </w:rPr>
      </w:pPr>
      <w:r>
        <w:rPr>
          <w:rFonts w:eastAsia="System"/>
        </w:rPr>
        <w:t xml:space="preserve">Pre-sampling Site Assessment </w:t>
      </w:r>
    </w:p>
    <w:p w14:paraId="36D20CD6" w14:textId="77777777" w:rsidR="006A4B04" w:rsidRDefault="109B77B5" w:rsidP="00F43267">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E36092">
        <w:t xml:space="preserve">Where wading into the flow is not possible for the chosen site and no </w:t>
      </w:r>
      <w:proofErr w:type="spellStart"/>
      <w:r w:rsidR="00E36092">
        <w:t>wadeable</w:t>
      </w:r>
      <w:proofErr w:type="spellEnd"/>
      <w:r w:rsidR="00E36092">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096D0C0" w14:textId="0393BE76" w:rsidR="00FE794D" w:rsidRDefault="00FE794D" w:rsidP="006A4B04">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1D9D004C"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2B21204E" w14:textId="77777777" w:rsidR="00F64159" w:rsidRPr="00D4609D" w:rsidRDefault="00F64159" w:rsidP="006A4B04">
      <w:pPr>
        <w:pStyle w:val="ListNumber"/>
        <w:numPr>
          <w:ilvl w:val="0"/>
          <w:numId w:val="175"/>
        </w:numPr>
        <w:rPr>
          <w:color w:val="000000"/>
        </w:r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30E108C2" w14:textId="77777777" w:rsidR="00F64159" w:rsidRPr="000B0EBE" w:rsidRDefault="00F64159" w:rsidP="006A4B04">
      <w:pPr>
        <w:pStyle w:val="ListNumber"/>
        <w:numPr>
          <w:ilvl w:val="0"/>
          <w:numId w:val="175"/>
        </w:numPr>
        <w:rPr>
          <w:color w:val="000000"/>
        </w:rPr>
      </w:pPr>
      <w:r w:rsidRPr="000B0EBE">
        <w:t>Stand facing upstream (</w:t>
      </w:r>
      <w:r>
        <w:t xml:space="preserve">with </w:t>
      </w:r>
      <w:r w:rsidRPr="000B0EBE">
        <w:t>the water moving toward you). Stand still for a few seconds to allow any stirred</w:t>
      </w:r>
      <w:r w:rsidRPr="43AD9AD4">
        <w:t>-</w:t>
      </w:r>
      <w:r w:rsidRPr="000B0EBE">
        <w:t xml:space="preserve">up sediment to be carried away by the current. </w:t>
      </w:r>
    </w:p>
    <w:p w14:paraId="4419CBB3" w14:textId="77777777" w:rsidR="00F64159" w:rsidRPr="000B0EBE" w:rsidRDefault="00F64159" w:rsidP="006A4B04">
      <w:pPr>
        <w:pStyle w:val="ListNumber"/>
        <w:numPr>
          <w:ilvl w:val="0"/>
          <w:numId w:val="175"/>
        </w:numPr>
        <w:rPr>
          <w:color w:val="000000"/>
        </w:r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2CA867F9" w14:textId="77777777" w:rsidR="00F64159" w:rsidRPr="000B0EBE" w:rsidRDefault="00F64159" w:rsidP="006A4B04">
      <w:pPr>
        <w:pStyle w:val="ListNumber"/>
        <w:numPr>
          <w:ilvl w:val="0"/>
          <w:numId w:val="175"/>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53A97C0B" w14:textId="77777777" w:rsidR="00F64159" w:rsidRPr="000B0EBE" w:rsidRDefault="00F64159" w:rsidP="006A4B04">
      <w:pPr>
        <w:pStyle w:val="ListNumber"/>
        <w:numPr>
          <w:ilvl w:val="0"/>
          <w:numId w:val="175"/>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Pr>
          <w:color w:val="000000"/>
        </w:rPr>
        <w:t xml:space="preserve"> directed</w:t>
      </w:r>
      <w:r w:rsidRPr="000B0EBE">
        <w:rPr>
          <w:color w:val="000000"/>
        </w:rPr>
        <w:t xml:space="preserve"> toward the current. If there is no current, create a current </w:t>
      </w:r>
      <w:r>
        <w:rPr>
          <w:color w:val="000000"/>
        </w:rPr>
        <w:t xml:space="preserve">artificially </w:t>
      </w:r>
      <w:r w:rsidRPr="000B0EBE">
        <w:rPr>
          <w:color w:val="000000"/>
        </w:rPr>
        <w:t>by pushing container forward horizontally</w:t>
      </w:r>
      <w:r>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Pr>
          <w:color w:val="000000"/>
        </w:rPr>
        <w:t xml:space="preserve">sampling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Pr>
          <w:color w:val="000000"/>
        </w:rPr>
        <w:t xml:space="preserve"> of the container</w:t>
      </w:r>
      <w:r w:rsidRPr="000B0EBE">
        <w:rPr>
          <w:color w:val="000000"/>
        </w:rPr>
        <w:t xml:space="preserve">, leaving enough air space to allow for mixing. Cap underwater and wade out. </w:t>
      </w:r>
    </w:p>
    <w:p w14:paraId="2808A1DE" w14:textId="77777777" w:rsidR="00F64159" w:rsidRDefault="00F64159" w:rsidP="00A9538D">
      <w:pPr>
        <w:pStyle w:val="ListNumberLast"/>
        <w:numPr>
          <w:ilvl w:val="0"/>
          <w:numId w:val="175"/>
        </w:numPr>
      </w:pPr>
      <w:r w:rsidRPr="000B0EBE">
        <w:t>Place</w:t>
      </w:r>
      <w:r w:rsidRPr="43AD9AD4">
        <w:t xml:space="preserve"> </w:t>
      </w:r>
      <w:r w:rsidRPr="000B0EBE">
        <w:t>on ice to 4</w:t>
      </w:r>
      <w:r>
        <w:t>°</w:t>
      </w:r>
      <w:r w:rsidRPr="000B0EBE">
        <w:t xml:space="preserve">C immediately. </w:t>
      </w:r>
    </w:p>
    <w:p w14:paraId="6E367C64" w14:textId="77777777" w:rsidR="00F64159" w:rsidRPr="006C0A13" w:rsidRDefault="00F64159" w:rsidP="00F64159">
      <w:pPr>
        <w:pStyle w:val="BodyText"/>
        <w:keepNext/>
      </w:pPr>
      <w:r w:rsidRPr="006C0A13">
        <w:t>N</w:t>
      </w:r>
      <w:r>
        <w:t>otes</w:t>
      </w:r>
      <w:r w:rsidRPr="006C0A13">
        <w:t>:</w:t>
      </w:r>
    </w:p>
    <w:p w14:paraId="7FFB4D36" w14:textId="0C5A1F47" w:rsidR="52AD3B15" w:rsidRPr="00704826" w:rsidRDefault="623FE806" w:rsidP="0068520B">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E9D4277"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20BC8C3"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w:t>
      </w:r>
      <w:r w:rsidRPr="006637B3">
        <w:rPr>
          <w:rFonts w:eastAsiaTheme="minorEastAsia"/>
        </w:rPr>
        <w:t xml:space="preserve">mL HDPE bottle in the basket, mark its location in the basket, take sample, cap it, and deliver on ice—or transfer the sterile, 500 mL sample to a smaller, sterile plastic bottle for delivery to laboratory (or attempt to find a wade-in station to take the </w:t>
      </w:r>
      <w:r w:rsidRPr="00A46494">
        <w:rPr>
          <w:rFonts w:eastAsiaTheme="minorEastAsia"/>
        </w:rPr>
        <w:t>sample directly).</w:t>
      </w:r>
    </w:p>
    <w:p w14:paraId="4613F93D"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4D6537"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F30B078" w14:textId="77777777" w:rsidR="00F64159" w:rsidRPr="006C6F13" w:rsidRDefault="00F64159" w:rsidP="006A4B04">
      <w:pPr>
        <w:pStyle w:val="ListNumber"/>
        <w:numPr>
          <w:ilvl w:val="0"/>
          <w:numId w:val="176"/>
        </w:numPr>
      </w:pPr>
      <w:r w:rsidRPr="006C6F13">
        <w:t xml:space="preserve">Rinse the clamp end of the rod in the stream you wish to sample. This will reduce the possibility of contamination from the previous station. </w:t>
      </w:r>
    </w:p>
    <w:p w14:paraId="49EEBBFE" w14:textId="77777777" w:rsidR="00F64159" w:rsidRPr="006C6F13" w:rsidRDefault="00F64159" w:rsidP="006A4B04">
      <w:pPr>
        <w:pStyle w:val="ListNumber"/>
        <w:numPr>
          <w:ilvl w:val="0"/>
          <w:numId w:val="176"/>
        </w:numPr>
      </w:pPr>
      <w:r w:rsidRPr="006C6F13">
        <w:t xml:space="preserve">Place the bottle (without preservative) in the clamp and squeeze the clamp closed. Remove the cap from the bottle. </w:t>
      </w:r>
    </w:p>
    <w:p w14:paraId="66AED54A" w14:textId="77777777" w:rsidR="00F64159" w:rsidRPr="006C6F13" w:rsidRDefault="00F64159" w:rsidP="006A4B04">
      <w:pPr>
        <w:pStyle w:val="ListNumber"/>
        <w:numPr>
          <w:ilvl w:val="0"/>
          <w:numId w:val="176"/>
        </w:numPr>
      </w:pPr>
      <w:r w:rsidRPr="006C6F13">
        <w:t>Rotate the rod until the bottle is upside down. Immerse the bottle to the desired depth</w:t>
      </w:r>
      <w:r>
        <w:t>, then</w:t>
      </w:r>
      <w:r w:rsidRPr="006C6F13">
        <w:t xml:space="preserve"> rotate the rod to fill the bottle. </w:t>
      </w:r>
    </w:p>
    <w:p w14:paraId="5C3965CD" w14:textId="77777777" w:rsidR="00F64159" w:rsidRDefault="00F64159" w:rsidP="006A4B04">
      <w:pPr>
        <w:pStyle w:val="ListNumber"/>
        <w:numPr>
          <w:ilvl w:val="0"/>
          <w:numId w:val="176"/>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1035539" w14:textId="77777777" w:rsidR="00F64159" w:rsidRDefault="3963D00E" w:rsidP="006A4B04">
      <w:pPr>
        <w:pStyle w:val="ListNumber"/>
        <w:numPr>
          <w:ilvl w:val="0"/>
          <w:numId w:val="176"/>
        </w:numPr>
        <w:rPr>
          <w:color w:val="000000"/>
        </w:rPr>
      </w:pPr>
      <w:r w:rsidRPr="3963D00E">
        <w:rPr>
          <w:color w:val="000000" w:themeColor="text1"/>
        </w:rPr>
        <w:t>Place on ice to 4</w:t>
      </w:r>
      <w:r>
        <w:t>°</w:t>
      </w:r>
      <w:r w:rsidRPr="3963D00E">
        <w:rPr>
          <w:color w:val="000000" w:themeColor="text1"/>
        </w:rPr>
        <w:t xml:space="preserve">C immediately. </w:t>
      </w:r>
    </w:p>
    <w:p w14:paraId="6683528E" w14:textId="77777777" w:rsidR="00F64159" w:rsidRPr="006C0A13" w:rsidRDefault="00F64159" w:rsidP="00F64159">
      <w:pPr>
        <w:pStyle w:val="BodyText"/>
      </w:pPr>
      <w:r w:rsidRPr="006C0A13">
        <w:t>N</w:t>
      </w:r>
      <w:r>
        <w:t>otes</w:t>
      </w:r>
      <w:r w:rsidRPr="006C0A13">
        <w:t>:</w:t>
      </w:r>
    </w:p>
    <w:p w14:paraId="5702EC9F"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148849B" w14:textId="268ACCC3" w:rsidR="00F64159" w:rsidRPr="006A4B04" w:rsidRDefault="00F64159" w:rsidP="00353483">
      <w:pPr>
        <w:pStyle w:val="ListBulletLast"/>
        <w:rPr>
          <w:rFonts w:eastAsiaTheme="minorEastAsia"/>
        </w:rPr>
      </w:pPr>
      <w:r w:rsidRPr="006A4B04">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75621945" w14:textId="0F0AED91"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4F706A9F"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26B727A9" w14:textId="77777777" w:rsidR="00F64159" w:rsidRPr="00CB7920" w:rsidRDefault="00F64159" w:rsidP="006A4B04">
      <w:pPr>
        <w:pStyle w:val="ListNumber"/>
        <w:numPr>
          <w:ilvl w:val="0"/>
          <w:numId w:val="177"/>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5B794653" w14:textId="77777777" w:rsidR="00F64159" w:rsidRPr="00CB7920" w:rsidRDefault="00F64159" w:rsidP="006A4B04">
      <w:pPr>
        <w:pStyle w:val="ListNumber"/>
        <w:numPr>
          <w:ilvl w:val="0"/>
          <w:numId w:val="177"/>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568BC660" w14:textId="77777777" w:rsidR="00F64159" w:rsidRPr="00CB7920" w:rsidRDefault="00F64159" w:rsidP="006A4B04">
      <w:pPr>
        <w:pStyle w:val="ListNumber"/>
        <w:numPr>
          <w:ilvl w:val="0"/>
          <w:numId w:val="177"/>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4B46441D" w14:textId="77777777" w:rsidR="00F64159" w:rsidRPr="00CB7920" w:rsidRDefault="00F64159" w:rsidP="006A4B04">
      <w:pPr>
        <w:pStyle w:val="ListNumber"/>
        <w:numPr>
          <w:ilvl w:val="0"/>
          <w:numId w:val="177"/>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61AFF44F" w14:textId="77777777" w:rsidR="00F64159" w:rsidRPr="00CB7920" w:rsidRDefault="00F64159" w:rsidP="006A4B04">
      <w:pPr>
        <w:pStyle w:val="ListNumber"/>
        <w:numPr>
          <w:ilvl w:val="0"/>
          <w:numId w:val="177"/>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363C6A7E" w14:textId="77777777" w:rsidR="00F64159" w:rsidRPr="00CB7920" w:rsidRDefault="00F64159" w:rsidP="006A4B04">
      <w:pPr>
        <w:pStyle w:val="ListNumber"/>
        <w:numPr>
          <w:ilvl w:val="0"/>
          <w:numId w:val="17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46CE3DE9" w14:textId="77777777" w:rsidR="00F64159" w:rsidRPr="006C0A13" w:rsidRDefault="00F64159" w:rsidP="00A9538D">
      <w:pPr>
        <w:pStyle w:val="ListNumberLast"/>
        <w:numPr>
          <w:ilvl w:val="0"/>
          <w:numId w:val="177"/>
        </w:numPr>
      </w:pPr>
      <w:r w:rsidRPr="006C0A13">
        <w:t>Place on ice to 4</w:t>
      </w:r>
      <w:r>
        <w:t>°</w:t>
      </w:r>
      <w:r w:rsidRPr="006C0A13">
        <w:t xml:space="preserve">C immediately. </w:t>
      </w:r>
    </w:p>
    <w:p w14:paraId="712A0130" w14:textId="77777777" w:rsidR="00F64159" w:rsidRPr="006C0A13" w:rsidRDefault="00F64159" w:rsidP="00F64159">
      <w:pPr>
        <w:pStyle w:val="BodyText"/>
      </w:pPr>
      <w:r w:rsidRPr="006C0A13">
        <w:t>N</w:t>
      </w:r>
      <w:r>
        <w:t>otes</w:t>
      </w:r>
      <w:r w:rsidRPr="006C0A13">
        <w:t>:</w:t>
      </w:r>
    </w:p>
    <w:p w14:paraId="737C7DB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9EF588E"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3E25044C" w14:textId="7C08AEF9" w:rsidR="00F64159" w:rsidRPr="006A4B04"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Find a spot for taking wade-in grab samples.</w:t>
      </w:r>
    </w:p>
    <w:p w14:paraId="14D33570" w14:textId="2235CE75" w:rsidR="00FE794D" w:rsidRDefault="00FE794D" w:rsidP="00FE794D">
      <w:pPr>
        <w:pStyle w:val="Heading4"/>
        <w:rPr>
          <w:rFonts w:eastAsia="System"/>
          <w:color w:val="FF0000"/>
        </w:rPr>
      </w:pPr>
      <w:r w:rsidRPr="006A4B04">
        <w:rPr>
          <w:rFonts w:eastAsiaTheme="minorEastAsia"/>
        </w:rPr>
        <w:t xml:space="preserve">Field Method: Collecting Duplicates and Field Blanks </w:t>
      </w:r>
    </w:p>
    <w:p w14:paraId="3B0A6651" w14:textId="77777777" w:rsidR="005B46FE" w:rsidRPr="00A9538D" w:rsidRDefault="005B46FE" w:rsidP="00A9538D">
      <w:pPr>
        <w:pStyle w:val="ListNumber"/>
        <w:numPr>
          <w:ilvl w:val="0"/>
          <w:numId w:val="240"/>
        </w:numPr>
      </w:pPr>
      <w:r w:rsidRPr="00A9538D">
        <w:t xml:space="preserve">To collect a duplicate sample, repeat the steps above exactly for each bottle. Collect the duplicate right after the first sample. Duplicate and blank sample bottles should be pre-labeled accordingly. </w:t>
      </w:r>
    </w:p>
    <w:p w14:paraId="19041575" w14:textId="77777777" w:rsidR="005B46FE" w:rsidRPr="00A9538D" w:rsidRDefault="005B46FE" w:rsidP="00A9538D">
      <w:pPr>
        <w:pStyle w:val="ListNumber"/>
      </w:pPr>
      <w:r w:rsidRPr="00A9538D">
        <w:t xml:space="preserve">To collect a blank sample, pour distilled water from the bottle of distilled water directly into the sample bottle. </w:t>
      </w:r>
    </w:p>
    <w:p w14:paraId="27E4A8E8" w14:textId="77777777" w:rsidR="00FE794D" w:rsidRPr="00CB7920" w:rsidRDefault="00FE794D" w:rsidP="00FE794D">
      <w:pPr>
        <w:pStyle w:val="Heading4"/>
        <w:rPr>
          <w:rFonts w:eastAsiaTheme="minorHAnsi"/>
        </w:rPr>
      </w:pPr>
      <w:r w:rsidRPr="006A4B04">
        <w:rPr>
          <w:rFonts w:eastAsiaTheme="minorEastAsia"/>
        </w:rPr>
        <w:t>Sample Storage and Handling</w:t>
      </w:r>
    </w:p>
    <w:p w14:paraId="0A30915E" w14:textId="50E09B1F" w:rsidR="00FE794D" w:rsidRPr="00704826" w:rsidRDefault="623FE806" w:rsidP="00353483">
      <w:pPr>
        <w:pStyle w:val="ListBullet"/>
      </w:pPr>
      <w:r>
        <w:t xml:space="preserve">Place the bottles in a cooler (on ice or water) and shut the lid. </w:t>
      </w:r>
    </w:p>
    <w:p w14:paraId="044588C3" w14:textId="053544F1" w:rsidR="00FE794D" w:rsidRPr="00704826" w:rsidRDefault="623FE806" w:rsidP="00353483">
      <w:pPr>
        <w:pStyle w:val="ListBullet"/>
      </w:pPr>
      <w:r>
        <w:t xml:space="preserve">Record the sample IDs on the Field Data Form along with the pertinent site information (site name, ID, date, etc.). </w:t>
      </w:r>
    </w:p>
    <w:p w14:paraId="7A9C4A7F" w14:textId="027E7C91" w:rsidR="00FE794D" w:rsidRPr="00704826" w:rsidRDefault="00FE794D" w:rsidP="00353483">
      <w:pPr>
        <w:pStyle w:val="ListBulletLast"/>
      </w:pPr>
      <w:r w:rsidRPr="00704826">
        <w:t>At the lab, store in a refrigerator at 4°C and process within 28 days.</w:t>
      </w:r>
    </w:p>
    <w:p w14:paraId="73F3B33C" w14:textId="77777777" w:rsidR="003D6850" w:rsidRPr="00F444D2" w:rsidRDefault="003D6850" w:rsidP="003D6850">
      <w:pPr>
        <w:rPr>
          <w:rFonts w:ascii="Courier New" w:hAnsi="Courier New" w:cs="Courier New"/>
          <w:sz w:val="24"/>
          <w:szCs w:val="24"/>
        </w:rPr>
      </w:pPr>
      <w:r w:rsidRPr="00F444D2">
        <w:rPr>
          <w:rFonts w:ascii="Courier New" w:hAnsi="Courier New" w:cs="Courier New"/>
          <w:sz w:val="24"/>
          <w:szCs w:val="24"/>
        </w:rPr>
        <w:t>+++END-IF+++</w:t>
      </w:r>
    </w:p>
    <w:p w14:paraId="672FF0D7" w14:textId="29BC3239" w:rsidR="003D6850" w:rsidRPr="00F444D2" w:rsidRDefault="003D6850" w:rsidP="003D6850">
      <w:pPr>
        <w:rPr>
          <w:rFonts w:ascii="Courier New" w:hAnsi="Courier New" w:cs="Courier New"/>
          <w:sz w:val="24"/>
          <w:szCs w:val="24"/>
        </w:rPr>
      </w:pPr>
      <w:r w:rsidRPr="00F444D2">
        <w:rPr>
          <w:rFonts w:ascii="Courier New" w:hAnsi="Courier New" w:cs="Courier New"/>
          <w:sz w:val="24"/>
          <w:szCs w:val="24"/>
        </w:rPr>
        <w:t xml:space="preserve">+++IF </w:t>
      </w:r>
      <w:proofErr w:type="gramStart"/>
      <w:r w:rsidRPr="00F444D2">
        <w:rPr>
          <w:rFonts w:ascii="Courier New" w:hAnsi="Courier New" w:cs="Courier New"/>
          <w:sz w:val="24"/>
          <w:szCs w:val="24"/>
        </w:rPr>
        <w:t>determine(</w:t>
      </w:r>
      <w:proofErr w:type="gramEnd"/>
      <w:r w:rsidRPr="00F444D2">
        <w:rPr>
          <w:rFonts w:ascii="Courier New" w:hAnsi="Courier New" w:cs="Courier New"/>
          <w:sz w:val="24"/>
          <w:szCs w:val="24"/>
        </w:rPr>
        <w:t>'Freshwater Water Quality', 'Freshwater', '</w:t>
      </w:r>
      <w:r w:rsidRPr="00F444D2">
        <w:rPr>
          <w:rFonts w:ascii="Courier New" w:eastAsia="Times New Roman" w:hAnsi="Courier New" w:cs="Courier New"/>
          <w:sz w:val="24"/>
          <w:szCs w:val="24"/>
        </w:rPr>
        <w:t>Turbidity</w:t>
      </w:r>
      <w:r w:rsidRPr="00F444D2">
        <w:rPr>
          <w:rFonts w:ascii="Courier New" w:hAnsi="Courier New" w:cs="Courier New"/>
          <w:sz w:val="24"/>
          <w:szCs w:val="24"/>
        </w:rPr>
        <w:t>'</w:t>
      </w:r>
      <w:r w:rsidR="001A1FBF" w:rsidRPr="00F444D2">
        <w:rPr>
          <w:rFonts w:ascii="Courier New" w:hAnsi="Courier New" w:cs="Courier New"/>
          <w:sz w:val="24"/>
          <w:szCs w:val="24"/>
        </w:rPr>
        <w:t>, ''</w:t>
      </w:r>
      <w:r w:rsidRPr="00F444D2">
        <w:rPr>
          <w:rFonts w:ascii="Courier New" w:hAnsi="Courier New" w:cs="Courier New"/>
          <w:sz w:val="24"/>
          <w:szCs w:val="24"/>
        </w:rPr>
        <w:t>) === true+++</w:t>
      </w:r>
    </w:p>
    <w:p w14:paraId="14395DDF" w14:textId="2D0F8C05" w:rsidR="00FE794D" w:rsidRDefault="00FE794D" w:rsidP="00047427">
      <w:pPr>
        <w:pStyle w:val="BodyText"/>
      </w:pPr>
    </w:p>
    <w:p w14:paraId="7479F060" w14:textId="77777777" w:rsidR="00FE794D" w:rsidRDefault="00FE794D" w:rsidP="00FE794D">
      <w:pPr>
        <w:pStyle w:val="Heading3"/>
      </w:pPr>
      <w:bookmarkStart w:id="87" w:name="_Toc24105980"/>
      <w:r>
        <w:t>B2.5</w:t>
      </w:r>
      <w:r>
        <w:tab/>
        <w:t>Turbidity</w:t>
      </w:r>
      <w:bookmarkEnd w:id="87"/>
    </w:p>
    <w:p w14:paraId="0EB3773D" w14:textId="77777777" w:rsidR="00FE794D" w:rsidRPr="00BE27E0" w:rsidRDefault="00FE794D" w:rsidP="00047427">
      <w:pPr>
        <w:pStyle w:val="BodyText"/>
        <w:rPr>
          <w:rFonts w:eastAsia="System"/>
        </w:rPr>
      </w:pPr>
      <w:r w:rsidRPr="006A3187">
        <w:rPr>
          <w:rFonts w:eastAsia="System"/>
        </w:rPr>
        <w:t xml:space="preserve">Supply </w:t>
      </w:r>
      <w:r w:rsidRPr="00BE27E0">
        <w:rPr>
          <w:rFonts w:eastAsia="System"/>
        </w:rPr>
        <w:t>list for collecting samples:</w:t>
      </w:r>
    </w:p>
    <w:p w14:paraId="15F226CB" w14:textId="77777777" w:rsidR="00FE794D" w:rsidRPr="00704826" w:rsidRDefault="623FE806" w:rsidP="00353483">
      <w:pPr>
        <w:pStyle w:val="ListBullet"/>
        <w:rPr>
          <w:color w:val="000000" w:themeColor="text1"/>
        </w:rPr>
      </w:pPr>
      <w:r>
        <w:t xml:space="preserve">Nitrile gloves </w:t>
      </w:r>
    </w:p>
    <w:p w14:paraId="05C7061A" w14:textId="77777777" w:rsidR="00FE794D" w:rsidRPr="00704826" w:rsidRDefault="623FE806" w:rsidP="00353483">
      <w:pPr>
        <w:pStyle w:val="ListBullet"/>
        <w:rPr>
          <w:color w:val="000000" w:themeColor="text1"/>
        </w:rPr>
      </w:pPr>
      <w:r>
        <w:t xml:space="preserve">4 L sample container </w:t>
      </w:r>
    </w:p>
    <w:p w14:paraId="3F41CA71" w14:textId="77777777" w:rsidR="00FE794D" w:rsidRPr="00704826" w:rsidRDefault="623FE806" w:rsidP="00353483">
      <w:pPr>
        <w:pStyle w:val="ListBullet"/>
        <w:rPr>
          <w:color w:val="000000" w:themeColor="text1"/>
        </w:rPr>
      </w:pPr>
      <w:r>
        <w:t xml:space="preserve">Cooler with ice </w:t>
      </w:r>
    </w:p>
    <w:p w14:paraId="5A003754" w14:textId="77777777" w:rsidR="00FE794D" w:rsidRPr="00704826" w:rsidRDefault="623FE806" w:rsidP="00353483">
      <w:pPr>
        <w:pStyle w:val="ListBullet"/>
        <w:rPr>
          <w:color w:val="000000" w:themeColor="text1"/>
        </w:rPr>
      </w:pPr>
      <w:r>
        <w:t xml:space="preserve">Dry ice </w:t>
      </w:r>
    </w:p>
    <w:p w14:paraId="55576908" w14:textId="77777777" w:rsidR="00FE794D" w:rsidRPr="00704826" w:rsidRDefault="623FE806" w:rsidP="00353483">
      <w:pPr>
        <w:pStyle w:val="ListBullet"/>
        <w:rPr>
          <w:color w:val="000000" w:themeColor="text1"/>
        </w:rPr>
      </w:pPr>
      <w:r>
        <w:t xml:space="preserve">Plastic electrical tape </w:t>
      </w:r>
    </w:p>
    <w:p w14:paraId="156537BE" w14:textId="77777777" w:rsidR="00FE794D" w:rsidRPr="006A4B04" w:rsidRDefault="00FE794D" w:rsidP="00353483">
      <w:pPr>
        <w:pStyle w:val="ListBulletLast"/>
        <w:rPr>
          <w:rFonts w:eastAsia="System"/>
          <w:b/>
          <w:bCs/>
          <w:color w:val="000000" w:themeColor="text1"/>
        </w:rPr>
      </w:pPr>
      <w:r w:rsidRPr="008A714A">
        <w:t xml:space="preserve">De-ionized water </w:t>
      </w:r>
    </w:p>
    <w:p w14:paraId="2684B618" w14:textId="77777777" w:rsidR="00FE794D" w:rsidRPr="006A4B04" w:rsidRDefault="623FE806">
      <w:pPr>
        <w:pStyle w:val="BodyText"/>
        <w:rPr>
          <w:rFonts w:eastAsia="System"/>
        </w:rPr>
      </w:pPr>
      <w:r w:rsidRPr="623FE806">
        <w:rPr>
          <w:rFonts w:eastAsia="System"/>
        </w:rPr>
        <w:t>For recording measurements:</w:t>
      </w:r>
    </w:p>
    <w:p w14:paraId="321D6824" w14:textId="00FC98CF" w:rsidR="623FE806" w:rsidRDefault="623FE806" w:rsidP="00353483">
      <w:pPr>
        <w:pStyle w:val="ListBullet"/>
        <w:rPr>
          <w:color w:val="000000" w:themeColor="text1"/>
        </w:rPr>
      </w:pPr>
      <w:r>
        <w:t>Sample Log</w:t>
      </w:r>
    </w:p>
    <w:p w14:paraId="4C4A7C8D" w14:textId="13ED3342" w:rsidR="00FE794D" w:rsidRPr="00704826" w:rsidRDefault="623FE806" w:rsidP="00353483">
      <w:pPr>
        <w:pStyle w:val="ListBullet"/>
        <w:rPr>
          <w:color w:val="000000" w:themeColor="text1"/>
        </w:rPr>
      </w:pPr>
      <w:r>
        <w:t xml:space="preserve">Field Data Form </w:t>
      </w:r>
    </w:p>
    <w:p w14:paraId="60991226" w14:textId="6095DB64" w:rsidR="00FE794D" w:rsidRPr="00704826" w:rsidRDefault="520F77F9" w:rsidP="00353483">
      <w:pPr>
        <w:pStyle w:val="ListBullet"/>
        <w:rPr>
          <w:color w:val="000000" w:themeColor="text1"/>
        </w:rPr>
      </w:pPr>
      <w:r>
        <w:t xml:space="preserve">Sample Label with pre-printed sample ID </w:t>
      </w:r>
    </w:p>
    <w:p w14:paraId="6B5A2F57" w14:textId="77777777" w:rsidR="00FE794D" w:rsidRPr="00704826" w:rsidRDefault="623FE806" w:rsidP="00353483">
      <w:pPr>
        <w:pStyle w:val="ListBullet"/>
        <w:rPr>
          <w:color w:val="000000" w:themeColor="text1"/>
        </w:rPr>
      </w:pPr>
      <w:r>
        <w:t xml:space="preserve">Clear tape strips </w:t>
      </w:r>
    </w:p>
    <w:p w14:paraId="7DD72040" w14:textId="77777777" w:rsidR="00FE794D" w:rsidRPr="006A4B04" w:rsidRDefault="623FE806" w:rsidP="00353483">
      <w:pPr>
        <w:pStyle w:val="ListBullet"/>
        <w:rPr>
          <w:rFonts w:eastAsia="System"/>
          <w:b/>
          <w:bCs/>
          <w:color w:val="000000" w:themeColor="text1"/>
        </w:rPr>
      </w:pPr>
      <w:r>
        <w:t>Pencils (for data forms)</w:t>
      </w:r>
    </w:p>
    <w:p w14:paraId="40FD3CFF" w14:textId="005A9403"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527F36BB" w14:textId="080B0DB1" w:rsidR="00FE794D" w:rsidRDefault="00FE794D" w:rsidP="00FE794D">
      <w:pPr>
        <w:pStyle w:val="Heading4"/>
        <w:rPr>
          <w:rFonts w:eastAsia="System"/>
          <w:color w:val="FF0000"/>
        </w:rPr>
      </w:pPr>
      <w:r>
        <w:rPr>
          <w:rFonts w:eastAsia="System"/>
        </w:rPr>
        <w:t xml:space="preserve">Pre-sampling Site Assessment </w:t>
      </w:r>
    </w:p>
    <w:p w14:paraId="03CAA018" w14:textId="7909783C" w:rsidR="008B4434" w:rsidRDefault="109B77B5" w:rsidP="063B186D">
      <w:pPr>
        <w:pStyle w:val="BodyText"/>
      </w:pPr>
      <w:r>
        <w:t xml:space="preserve">Visually scan station for best wade-in sampling site that will provide least disturbance of substrate and provide for a representative sample. Note any site conditions that may affect samples. If no water in the stream, record as “No Flow.” </w:t>
      </w:r>
      <w:r w:rsidR="003A1FC0">
        <w:t xml:space="preserve">Where wading into the flow is not possible for the chosen site and no </w:t>
      </w:r>
      <w:proofErr w:type="spellStart"/>
      <w:r w:rsidR="003A1FC0">
        <w:t>wadeable</w:t>
      </w:r>
      <w:proofErr w:type="spellEnd"/>
      <w:r w:rsidR="003A1FC0">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756389C2" w14:textId="249E236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7F85401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35F8AC57" w14:textId="77777777" w:rsidR="00F64159" w:rsidRPr="00F43267" w:rsidRDefault="00F64159" w:rsidP="00A12C49">
      <w:pPr>
        <w:pStyle w:val="ListNumber"/>
        <w:numPr>
          <w:ilvl w:val="0"/>
          <w:numId w:val="226"/>
        </w:numPr>
      </w:pPr>
      <w:r w:rsidRPr="00F43267">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1FF8545B" w14:textId="77777777" w:rsidR="00F64159" w:rsidRPr="00F43267" w:rsidRDefault="00F64159" w:rsidP="00F43267">
      <w:pPr>
        <w:pStyle w:val="ListNumber"/>
      </w:pPr>
      <w:r w:rsidRPr="00F43267">
        <w:t xml:space="preserve">Stand facing upstream (with the water moving toward you). Stand still for a few seconds to allow any stirred-up sediment to be carried away by the current. </w:t>
      </w:r>
    </w:p>
    <w:p w14:paraId="14C8FD3B" w14:textId="77777777" w:rsidR="00F64159" w:rsidRPr="00F43267" w:rsidRDefault="00F64159" w:rsidP="00F43267">
      <w:pPr>
        <w:pStyle w:val="ListNumber"/>
      </w:pPr>
      <w:r w:rsidRPr="00F43267">
        <w:t xml:space="preserve">Take the readings at 0.5 m depth. Put on shoulder- or elbow-length double polyethylene sampling gloves or other skin-protective gloves (highly recommended). </w:t>
      </w:r>
    </w:p>
    <w:p w14:paraId="7DA76F8F" w14:textId="77777777" w:rsidR="00F64159" w:rsidRPr="00F43267" w:rsidRDefault="00F64159" w:rsidP="00F43267">
      <w:pPr>
        <w:pStyle w:val="ListNumber"/>
      </w:pPr>
      <w:r w:rsidRPr="00F43267">
        <w:t xml:space="preserve">Facing upstream, take samples directly into sample bottles. Minimize air contact with open sample bottle. Rinse inside of new, pre-cleaned sample bottles. </w:t>
      </w:r>
    </w:p>
    <w:p w14:paraId="1B6FCAD2" w14:textId="77777777" w:rsidR="00F64159" w:rsidRPr="00F43267" w:rsidRDefault="00F64159" w:rsidP="00F43267">
      <w:pPr>
        <w:pStyle w:val="ListNumber"/>
      </w:pPr>
      <w:r w:rsidRPr="00F43267">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2AC49629" w14:textId="77777777" w:rsidR="00F64159" w:rsidRDefault="00F64159" w:rsidP="00F43267">
      <w:pPr>
        <w:pStyle w:val="ListNumber"/>
      </w:pPr>
      <w:r w:rsidRPr="00F43267">
        <w:t>Place</w:t>
      </w:r>
      <w:r w:rsidRPr="43AD9AD4">
        <w:t xml:space="preserve"> </w:t>
      </w:r>
      <w:r w:rsidRPr="000B0EBE">
        <w:t>on ice to 4</w:t>
      </w:r>
      <w:r>
        <w:t>°</w:t>
      </w:r>
      <w:r w:rsidRPr="000B0EBE">
        <w:t xml:space="preserve">C immediately. </w:t>
      </w:r>
    </w:p>
    <w:p w14:paraId="52C15B64" w14:textId="77777777" w:rsidR="00F64159" w:rsidRPr="006C0A13" w:rsidRDefault="00F64159" w:rsidP="00F64159">
      <w:pPr>
        <w:pStyle w:val="BodyText"/>
        <w:keepNext/>
      </w:pPr>
      <w:r w:rsidRPr="006C0A13">
        <w:t>N</w:t>
      </w:r>
      <w:r>
        <w:t>otes</w:t>
      </w:r>
      <w:r w:rsidRPr="006C0A13">
        <w:t>:</w:t>
      </w:r>
    </w:p>
    <w:p w14:paraId="1D0BE16D" w14:textId="72202F22" w:rsidR="0EB0CD9E"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4B4372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0B4210C"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w:t>
      </w:r>
      <w:r w:rsidRPr="00A46494">
        <w:rPr>
          <w:rFonts w:eastAsiaTheme="minorEastAsia"/>
        </w:rPr>
        <w:t>terile, 500 mL sample to a smaller, sterile plastic bottle for delivery to laboratory (or attempt to find a wade-in station to take the sample directly).</w:t>
      </w:r>
    </w:p>
    <w:p w14:paraId="2F3828BE"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187FC8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793BE1A3" w14:textId="77777777" w:rsidR="00F64159" w:rsidRPr="00A9538D" w:rsidRDefault="00F64159" w:rsidP="00A9538D">
      <w:pPr>
        <w:pStyle w:val="ListNumber"/>
        <w:numPr>
          <w:ilvl w:val="0"/>
          <w:numId w:val="241"/>
        </w:numPr>
      </w:pPr>
      <w:r w:rsidRPr="00A9538D">
        <w:t xml:space="preserve">Rinse the clamp end of the rod in the stream you wish to sample. This will reduce the possibility of contamination from the previous station. </w:t>
      </w:r>
    </w:p>
    <w:p w14:paraId="094C362F"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4BC7683D"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3BF6CAB8"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05CBD787" w14:textId="77777777" w:rsidR="00F64159" w:rsidRDefault="3963D00E" w:rsidP="00A9538D">
      <w:pPr>
        <w:pStyle w:val="ListNumber"/>
        <w:rPr>
          <w:color w:val="000000"/>
        </w:rPr>
      </w:pPr>
      <w:r w:rsidRPr="00A9538D">
        <w:t>Place on ice to 4°</w:t>
      </w:r>
      <w:r w:rsidRPr="00F43267">
        <w:t>C immediately</w:t>
      </w:r>
      <w:r w:rsidRPr="3963D00E">
        <w:rPr>
          <w:color w:val="000000" w:themeColor="text1"/>
        </w:rPr>
        <w:t xml:space="preserve">. </w:t>
      </w:r>
    </w:p>
    <w:p w14:paraId="4E76D660" w14:textId="77777777" w:rsidR="00F64159" w:rsidRPr="006C0A13" w:rsidRDefault="00F64159" w:rsidP="00F64159">
      <w:pPr>
        <w:pStyle w:val="BodyText"/>
      </w:pPr>
      <w:r w:rsidRPr="006C0A13">
        <w:t>N</w:t>
      </w:r>
      <w:r>
        <w:t>otes</w:t>
      </w:r>
      <w:r w:rsidRPr="006C0A13">
        <w:t>:</w:t>
      </w:r>
    </w:p>
    <w:p w14:paraId="400AF505"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6699FA" w14:textId="77777777" w:rsidR="00F64159" w:rsidRPr="006A4B04" w:rsidRDefault="00F64159" w:rsidP="00353483">
      <w:pPr>
        <w:pStyle w:val="ListBulletLast"/>
        <w:rPr>
          <w:rFonts w:eastAsiaTheme="minorEastAsia"/>
          <w:color w:val="000000" w:themeColor="text1"/>
        </w:rPr>
      </w:pPr>
      <w:r w:rsidRPr="008A714A">
        <w:rPr>
          <w:rFonts w:eastAsiaTheme="minorEastAsia"/>
        </w:rPr>
        <w:t xml:space="preserve">For analytes requiring a sterile plastic container, place new, pre-cleaned, sterile 500 mL HDPE bottle in the basket, mark its location </w:t>
      </w:r>
      <w:r w:rsidRPr="00A46494">
        <w:rPr>
          <w:rFonts w:eastAsiaTheme="minorEastAsia"/>
        </w:rPr>
        <w:t>in the basket, take sample, cap it, and deliver on ice—or transfer the sterile, 500 mL sample to a smaller, sterile plastic bottle for delivery to laboratory (or attempt to find a wade-in station to take the sample directly).</w:t>
      </w:r>
    </w:p>
    <w:p w14:paraId="778A898C" w14:textId="6751985C"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8CBADA2"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58D0D75F" w14:textId="77777777" w:rsidR="00F64159" w:rsidRPr="00A9538D" w:rsidRDefault="00F64159" w:rsidP="00A9538D">
      <w:pPr>
        <w:pStyle w:val="ListNumber"/>
        <w:numPr>
          <w:ilvl w:val="0"/>
          <w:numId w:val="242"/>
        </w:numPr>
      </w:pPr>
      <w:r w:rsidRPr="00A9538D">
        <w:t>Rinse basket three times in water to be sampled, without sample bottles in it but with any sand/water-filled weight bottle(s). Place required weight in basket as appropriate.</w:t>
      </w:r>
    </w:p>
    <w:p w14:paraId="5EE34834" w14:textId="77777777" w:rsidR="00F64159" w:rsidRPr="00A9538D" w:rsidRDefault="00F64159" w:rsidP="00A9538D">
      <w:pPr>
        <w:pStyle w:val="ListNumber"/>
      </w:pPr>
      <w:r w:rsidRPr="00A9538D">
        <w:t xml:space="preserve">Fit the weighted basket sampler with 500 mL pre-cleaned bottle(s). Bottles should not contain any preservative. </w:t>
      </w:r>
    </w:p>
    <w:p w14:paraId="5055D3EC" w14:textId="77777777" w:rsidR="00F64159" w:rsidRPr="00A9538D" w:rsidRDefault="00F64159" w:rsidP="00A9538D">
      <w:pPr>
        <w:pStyle w:val="ListNumber"/>
      </w:pPr>
      <w:r w:rsidRPr="00A9538D">
        <w:t xml:space="preserve">Secure bottles inside basket. Do not deploy unit unless bottles are tightly secured inside basket; if not secured, bottles will pop out on entry. </w:t>
      </w:r>
    </w:p>
    <w:p w14:paraId="07AFE732" w14:textId="77777777" w:rsidR="00F64159" w:rsidRPr="00A9538D" w:rsidRDefault="00F64159" w:rsidP="00A9538D">
      <w:pPr>
        <w:pStyle w:val="ListNumber"/>
      </w:pPr>
      <w:r w:rsidRPr="00A9538D">
        <w:t xml:space="preserve">Unscrew caps and place in a new plastic baggie. Do not rinse the inside of the bottles. </w:t>
      </w:r>
    </w:p>
    <w:p w14:paraId="02451035" w14:textId="77777777" w:rsidR="00F64159" w:rsidRPr="00A9538D" w:rsidRDefault="00F64159" w:rsidP="00A9538D">
      <w:pPr>
        <w:pStyle w:val="ListNumber"/>
      </w:pPr>
      <w:r w:rsidRPr="00A9538D">
        <w:t xml:space="preserve">Lower slowly to water surface, and gently plunge into water to approximately 6 in. below water surface. Allow the bottles to fill. Observe the sampler closely to ensure that it does not touch bottom sediments. </w:t>
      </w:r>
    </w:p>
    <w:p w14:paraId="2E8B66B8" w14:textId="77777777" w:rsidR="00F64159" w:rsidRPr="00A9538D" w:rsidRDefault="00F64159" w:rsidP="00A9538D">
      <w:pPr>
        <w:pStyle w:val="ListNumber"/>
      </w:pPr>
      <w:r w:rsidRPr="00A9538D">
        <w:t>When bubbling stops (about 30 seconds), pull up basket slowly. While pulling the basket up, be sure no debris from the bridge or the tow line/rope is falling into the sample bottles. Pour into bottles with preservative (if needed).</w:t>
      </w:r>
    </w:p>
    <w:p w14:paraId="34F073CB" w14:textId="77777777" w:rsidR="00F64159" w:rsidRPr="006C0A13" w:rsidRDefault="00F64159" w:rsidP="00A9538D">
      <w:pPr>
        <w:pStyle w:val="ListNumber"/>
      </w:pPr>
      <w:r w:rsidRPr="00A9538D">
        <w:t>Place on ice to 4°C immediately</w:t>
      </w:r>
      <w:r w:rsidRPr="006C0A13">
        <w:t xml:space="preserve">. </w:t>
      </w:r>
    </w:p>
    <w:p w14:paraId="07970027" w14:textId="77777777" w:rsidR="00F64159" w:rsidRPr="006C0A13" w:rsidRDefault="00F64159" w:rsidP="00F64159">
      <w:pPr>
        <w:pStyle w:val="BodyText"/>
      </w:pPr>
      <w:r w:rsidRPr="006C0A13">
        <w:t>N</w:t>
      </w:r>
      <w:r>
        <w:t>otes</w:t>
      </w:r>
      <w:r w:rsidRPr="006C0A13">
        <w:t>:</w:t>
      </w:r>
    </w:p>
    <w:p w14:paraId="46ED7DA2"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FF982CD" w14:textId="77777777" w:rsidR="00F64159" w:rsidRPr="006A4B04"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421BA8DF" w14:textId="77777777" w:rsidR="00F64159" w:rsidRPr="006A4B04"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06A8D1EA" w14:textId="163C3D7A" w:rsidR="00FE794D" w:rsidRDefault="3963D00E" w:rsidP="3963D00E">
      <w:pPr>
        <w:pStyle w:val="Heading4"/>
        <w:rPr>
          <w:rFonts w:eastAsia="System"/>
          <w:color w:val="FF0000"/>
        </w:rPr>
      </w:pPr>
      <w:r w:rsidRPr="3963D00E">
        <w:rPr>
          <w:rFonts w:eastAsiaTheme="minorEastAsia"/>
        </w:rPr>
        <w:t xml:space="preserve">Field Method: Collecting Duplicates </w:t>
      </w:r>
    </w:p>
    <w:p w14:paraId="647B4C34" w14:textId="77777777" w:rsidR="005B46FE" w:rsidRPr="00464AA5" w:rsidRDefault="3963D00E" w:rsidP="00F43267">
      <w:pPr>
        <w:pStyle w:val="ListNumber"/>
        <w:numPr>
          <w:ilvl w:val="0"/>
          <w:numId w:val="224"/>
        </w:numPr>
      </w:pPr>
      <w:r>
        <w:t xml:space="preserve">To collect a duplicate sample, repeat the steps above exactly for each bottle. Collect the duplicate right after the first sample. Duplicate and blank sample bottles should be pre-labeled accordingly. </w:t>
      </w:r>
    </w:p>
    <w:p w14:paraId="5D4B40A6" w14:textId="77777777" w:rsidR="00FE794D" w:rsidRPr="00CB7920" w:rsidRDefault="00FE794D" w:rsidP="00FE794D">
      <w:pPr>
        <w:pStyle w:val="Heading4"/>
        <w:rPr>
          <w:rFonts w:eastAsiaTheme="minorHAnsi"/>
        </w:rPr>
      </w:pPr>
      <w:r w:rsidRPr="006A4B04">
        <w:rPr>
          <w:rFonts w:eastAsiaTheme="minorEastAsia"/>
        </w:rPr>
        <w:t>Sample Storage and Handling</w:t>
      </w:r>
    </w:p>
    <w:p w14:paraId="2AFC162B" w14:textId="202FCE29" w:rsidR="00FE794D" w:rsidRPr="00704826" w:rsidRDefault="623FE806" w:rsidP="00353483">
      <w:pPr>
        <w:pStyle w:val="ListBullet"/>
        <w:rPr>
          <w:color w:val="000000" w:themeColor="text1"/>
        </w:rPr>
      </w:pPr>
      <w:r>
        <w:t xml:space="preserve">Place the bottles in a cooler (on ice or water) and shut the lid. </w:t>
      </w:r>
    </w:p>
    <w:p w14:paraId="23EB3EBF" w14:textId="67645419"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12D2F809" w14:textId="6504C78B" w:rsidR="00FE794D" w:rsidRPr="00704826" w:rsidRDefault="00FE794D" w:rsidP="00353483">
      <w:pPr>
        <w:pStyle w:val="ListBulletLast"/>
        <w:rPr>
          <w:color w:val="000000" w:themeColor="text1"/>
        </w:rPr>
      </w:pPr>
      <w:r w:rsidRPr="008A714A">
        <w:t>At the lab, store samples in a refrigerator at 4°C and process within 48 hours.</w:t>
      </w:r>
    </w:p>
    <w:p w14:paraId="24D11B5E" w14:textId="77777777" w:rsidR="003D6850" w:rsidRPr="009C594C" w:rsidRDefault="003D6850" w:rsidP="003D6850">
      <w:pPr>
        <w:rPr>
          <w:rFonts w:ascii="Courier New" w:hAnsi="Courier New" w:cs="Courier New"/>
          <w:sz w:val="24"/>
          <w:szCs w:val="24"/>
        </w:rPr>
      </w:pPr>
      <w:r w:rsidRPr="009C594C">
        <w:rPr>
          <w:rFonts w:ascii="Courier New" w:hAnsi="Courier New" w:cs="Courier New"/>
          <w:sz w:val="24"/>
          <w:szCs w:val="24"/>
        </w:rPr>
        <w:t>+++END-IF+++</w:t>
      </w:r>
    </w:p>
    <w:p w14:paraId="0513AC56" w14:textId="61C6EC17" w:rsidR="003D6850" w:rsidRPr="009C594C" w:rsidRDefault="003D6850" w:rsidP="003D6850">
      <w:pPr>
        <w:rPr>
          <w:rFonts w:ascii="Courier New" w:hAnsi="Courier New" w:cs="Courier New"/>
          <w:sz w:val="24"/>
          <w:szCs w:val="24"/>
        </w:rPr>
      </w:pPr>
      <w:r w:rsidRPr="009C594C">
        <w:rPr>
          <w:rFonts w:ascii="Courier New" w:hAnsi="Courier New" w:cs="Courier New"/>
          <w:sz w:val="24"/>
          <w:szCs w:val="24"/>
        </w:rPr>
        <w:t xml:space="preserve">+++IF </w:t>
      </w:r>
      <w:proofErr w:type="gramStart"/>
      <w:r w:rsidRPr="009C594C">
        <w:rPr>
          <w:rFonts w:ascii="Courier New" w:hAnsi="Courier New" w:cs="Courier New"/>
          <w:sz w:val="24"/>
          <w:szCs w:val="24"/>
        </w:rPr>
        <w:t>determine(</w:t>
      </w:r>
      <w:proofErr w:type="gramEnd"/>
      <w:r w:rsidRPr="009C594C">
        <w:rPr>
          <w:rFonts w:ascii="Courier New" w:hAnsi="Courier New" w:cs="Courier New"/>
          <w:sz w:val="24"/>
          <w:szCs w:val="24"/>
        </w:rPr>
        <w:t>'Freshwater Water Quality', 'Freshwater', '</w:t>
      </w:r>
      <w:r w:rsidRPr="009C594C">
        <w:rPr>
          <w:rFonts w:ascii="Courier New" w:eastAsia="Times New Roman" w:hAnsi="Courier New" w:cs="Courier New"/>
          <w:sz w:val="24"/>
          <w:szCs w:val="24"/>
        </w:rPr>
        <w:t>Total suspended solids</w:t>
      </w:r>
      <w:r w:rsidRPr="009C594C">
        <w:rPr>
          <w:rFonts w:ascii="Courier New" w:hAnsi="Courier New" w:cs="Courier New"/>
          <w:sz w:val="24"/>
          <w:szCs w:val="24"/>
        </w:rPr>
        <w:t>'</w:t>
      </w:r>
      <w:r w:rsidR="00536D32" w:rsidRPr="009C594C">
        <w:rPr>
          <w:rFonts w:ascii="Courier New" w:hAnsi="Courier New" w:cs="Courier New"/>
          <w:sz w:val="24"/>
          <w:szCs w:val="24"/>
        </w:rPr>
        <w:t>, ''</w:t>
      </w:r>
      <w:r w:rsidRPr="009C594C">
        <w:rPr>
          <w:rFonts w:ascii="Courier New" w:hAnsi="Courier New" w:cs="Courier New"/>
          <w:sz w:val="24"/>
          <w:szCs w:val="24"/>
        </w:rPr>
        <w:t>) === true+++</w:t>
      </w:r>
    </w:p>
    <w:p w14:paraId="671B7E81" w14:textId="77777777" w:rsidR="003D6850" w:rsidRDefault="003D6850" w:rsidP="00047427">
      <w:pPr>
        <w:pStyle w:val="BodyText"/>
      </w:pPr>
    </w:p>
    <w:p w14:paraId="5B363FA0" w14:textId="77777777" w:rsidR="00FE794D" w:rsidRDefault="00FE794D" w:rsidP="00FE794D">
      <w:pPr>
        <w:pStyle w:val="Heading3"/>
      </w:pPr>
      <w:bookmarkStart w:id="88" w:name="_Toc24105981"/>
      <w:r>
        <w:t>B2.6</w:t>
      </w:r>
      <w:r>
        <w:tab/>
        <w:t>Total Suspended Solids</w:t>
      </w:r>
      <w:bookmarkEnd w:id="88"/>
    </w:p>
    <w:p w14:paraId="1B270616" w14:textId="77777777" w:rsidR="00FE794D" w:rsidRPr="006A3187" w:rsidRDefault="00FE794D" w:rsidP="00047427">
      <w:pPr>
        <w:pStyle w:val="BodyText"/>
        <w:rPr>
          <w:rFonts w:eastAsia="System"/>
        </w:rPr>
      </w:pPr>
      <w:r w:rsidRPr="006A3187">
        <w:rPr>
          <w:rFonts w:eastAsia="System"/>
        </w:rPr>
        <w:t>Supply list for collecting samples</w:t>
      </w:r>
      <w:r>
        <w:rPr>
          <w:rFonts w:eastAsia="System"/>
        </w:rPr>
        <w:t>:</w:t>
      </w:r>
    </w:p>
    <w:p w14:paraId="43212A8C" w14:textId="77777777" w:rsidR="00FE794D" w:rsidRPr="00704826" w:rsidRDefault="623FE806" w:rsidP="00353483">
      <w:pPr>
        <w:pStyle w:val="ListBullet"/>
        <w:rPr>
          <w:color w:val="000000" w:themeColor="text1"/>
        </w:rPr>
      </w:pPr>
      <w:r>
        <w:t xml:space="preserve">Nitrile gloves </w:t>
      </w:r>
    </w:p>
    <w:p w14:paraId="6A6A0B4F" w14:textId="77777777" w:rsidR="00FE794D" w:rsidRPr="00704826" w:rsidRDefault="623FE806" w:rsidP="00353483">
      <w:pPr>
        <w:pStyle w:val="ListBullet"/>
        <w:rPr>
          <w:color w:val="000000" w:themeColor="text1"/>
        </w:rPr>
      </w:pPr>
      <w:r>
        <w:t xml:space="preserve">4 L sample container </w:t>
      </w:r>
    </w:p>
    <w:p w14:paraId="0140B65C" w14:textId="77777777" w:rsidR="00FE794D" w:rsidRPr="00704826" w:rsidRDefault="623FE806" w:rsidP="00353483">
      <w:pPr>
        <w:pStyle w:val="ListBullet"/>
        <w:rPr>
          <w:color w:val="000000" w:themeColor="text1"/>
        </w:rPr>
      </w:pPr>
      <w:r>
        <w:t xml:space="preserve">Cooler with ice </w:t>
      </w:r>
    </w:p>
    <w:p w14:paraId="2AA0A70A" w14:textId="77777777" w:rsidR="00FE794D" w:rsidRPr="00704826" w:rsidRDefault="623FE806" w:rsidP="00353483">
      <w:pPr>
        <w:pStyle w:val="ListBullet"/>
        <w:rPr>
          <w:color w:val="000000" w:themeColor="text1"/>
        </w:rPr>
      </w:pPr>
      <w:r>
        <w:t xml:space="preserve">Dry ice </w:t>
      </w:r>
    </w:p>
    <w:p w14:paraId="7034E646" w14:textId="77777777" w:rsidR="00FE794D" w:rsidRPr="00704826" w:rsidRDefault="623FE806" w:rsidP="00353483">
      <w:pPr>
        <w:pStyle w:val="ListBullet"/>
        <w:rPr>
          <w:color w:val="000000" w:themeColor="text1"/>
        </w:rPr>
      </w:pPr>
      <w:r>
        <w:t xml:space="preserve">Plastic electrical tape </w:t>
      </w:r>
    </w:p>
    <w:p w14:paraId="38730740" w14:textId="77777777" w:rsidR="00FE794D" w:rsidRPr="006A4B04" w:rsidRDefault="00FE794D" w:rsidP="00353483">
      <w:pPr>
        <w:pStyle w:val="ListBulletLast"/>
        <w:rPr>
          <w:rFonts w:eastAsia="System"/>
          <w:b/>
          <w:bCs/>
          <w:color w:val="000000" w:themeColor="text1"/>
        </w:rPr>
      </w:pPr>
      <w:r w:rsidRPr="008A714A">
        <w:t xml:space="preserve">De-ionized water </w:t>
      </w:r>
    </w:p>
    <w:p w14:paraId="3C8A6646" w14:textId="77777777" w:rsidR="00FE794D" w:rsidRPr="006A4B04" w:rsidRDefault="623FE806">
      <w:pPr>
        <w:pStyle w:val="BodyText"/>
        <w:rPr>
          <w:rFonts w:eastAsia="System"/>
        </w:rPr>
      </w:pPr>
      <w:r w:rsidRPr="623FE806">
        <w:rPr>
          <w:rFonts w:eastAsia="System"/>
        </w:rPr>
        <w:t>For recording measurements:</w:t>
      </w:r>
    </w:p>
    <w:p w14:paraId="7715A527" w14:textId="52A1B6C4" w:rsidR="623FE806" w:rsidRDefault="623FE806" w:rsidP="00353483">
      <w:pPr>
        <w:pStyle w:val="ListBullet"/>
        <w:rPr>
          <w:color w:val="000000" w:themeColor="text1"/>
        </w:rPr>
      </w:pPr>
      <w:r>
        <w:t>Sample Log</w:t>
      </w:r>
    </w:p>
    <w:p w14:paraId="248250BE" w14:textId="5FA99919" w:rsidR="00FE794D" w:rsidRPr="00704826" w:rsidRDefault="623FE806" w:rsidP="00353483">
      <w:pPr>
        <w:pStyle w:val="ListBullet"/>
        <w:rPr>
          <w:color w:val="000000" w:themeColor="text1"/>
        </w:rPr>
      </w:pPr>
      <w:r>
        <w:t xml:space="preserve">Field Data Form </w:t>
      </w:r>
    </w:p>
    <w:p w14:paraId="36603D2D" w14:textId="47387964" w:rsidR="00FE794D" w:rsidRPr="00704826" w:rsidRDefault="520F77F9" w:rsidP="00353483">
      <w:pPr>
        <w:pStyle w:val="ListBullet"/>
        <w:rPr>
          <w:color w:val="000000" w:themeColor="text1"/>
        </w:rPr>
      </w:pPr>
      <w:r>
        <w:t xml:space="preserve">Sample Label with pre-printed sample ID </w:t>
      </w:r>
    </w:p>
    <w:p w14:paraId="2517AB03" w14:textId="77777777" w:rsidR="00FE794D" w:rsidRPr="00704826" w:rsidRDefault="623FE806" w:rsidP="00353483">
      <w:pPr>
        <w:pStyle w:val="ListBullet"/>
        <w:rPr>
          <w:color w:val="000000" w:themeColor="text1"/>
        </w:rPr>
      </w:pPr>
      <w:r>
        <w:t xml:space="preserve">Clear tape strips </w:t>
      </w:r>
    </w:p>
    <w:p w14:paraId="18084664" w14:textId="77777777" w:rsidR="00FE794D" w:rsidRPr="006A4B04" w:rsidRDefault="623FE806" w:rsidP="00353483">
      <w:pPr>
        <w:pStyle w:val="ListBullet"/>
        <w:rPr>
          <w:rFonts w:eastAsia="System"/>
          <w:b/>
          <w:bCs/>
          <w:color w:val="000000" w:themeColor="text1"/>
        </w:rPr>
      </w:pPr>
      <w:r>
        <w:t>Pencils (for data forms)</w:t>
      </w:r>
    </w:p>
    <w:p w14:paraId="10813BEE" w14:textId="1CC1D3D2" w:rsidR="00FE794D" w:rsidRPr="006A4B04" w:rsidRDefault="00FE794D" w:rsidP="00353483">
      <w:pPr>
        <w:pStyle w:val="ListBulletLast"/>
        <w:rPr>
          <w:rFonts w:eastAsia="System"/>
          <w:b/>
          <w:bCs/>
          <w:color w:val="000000" w:themeColor="text1"/>
        </w:rPr>
      </w:pPr>
      <w:r w:rsidRPr="008A714A">
        <w:t>Fine-tipped indelible markers</w:t>
      </w:r>
      <w:r w:rsidR="2249E308" w:rsidRPr="00A46494">
        <w:t xml:space="preserve"> (for labels)</w:t>
      </w:r>
    </w:p>
    <w:p w14:paraId="0B7A51AB" w14:textId="574645F9" w:rsidR="00FE794D" w:rsidRDefault="00FE794D" w:rsidP="00FE794D">
      <w:pPr>
        <w:pStyle w:val="Heading4"/>
        <w:rPr>
          <w:rFonts w:eastAsia="System"/>
          <w:color w:val="FF0000"/>
        </w:rPr>
      </w:pPr>
      <w:r>
        <w:rPr>
          <w:rFonts w:eastAsia="System"/>
        </w:rPr>
        <w:t xml:space="preserve">Pre-sampling Site Assessment </w:t>
      </w:r>
    </w:p>
    <w:p w14:paraId="235187FE" w14:textId="66EAA742" w:rsidR="00FE794D" w:rsidRDefault="109B77B5" w:rsidP="00F43267">
      <w:pPr>
        <w:pStyle w:val="BodyText"/>
        <w:rPr>
          <w:b/>
          <w:bCs/>
        </w:rPr>
      </w:pPr>
      <w:r w:rsidRPr="3082E36E">
        <w:t xml:space="preserve">Visually scan station for best wade-in sampling site that will provide least disturbance of substrate and provide for a representative sample. Note any site conditions that may affect samples. If no water in the stream, record as “No Flow.” </w:t>
      </w:r>
      <w:r w:rsidR="00540B46" w:rsidRPr="3082E36E">
        <w:t xml:space="preserve">Where wading into the flow is not possible for the chosen site and no </w:t>
      </w:r>
      <w:proofErr w:type="spellStart"/>
      <w:r w:rsidR="00540B46" w:rsidRPr="3082E36E">
        <w:t>wadeable</w:t>
      </w:r>
      <w:proofErr w:type="spellEnd"/>
      <w:r w:rsidR="00540B46" w:rsidRPr="3082E36E">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E9BB222" w14:textId="531F84C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21350C7"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5A0EB8FC" w14:textId="77777777" w:rsidR="00F64159" w:rsidRPr="00A9538D" w:rsidRDefault="00F64159" w:rsidP="00A9538D">
      <w:pPr>
        <w:pStyle w:val="ListNumber"/>
        <w:numPr>
          <w:ilvl w:val="0"/>
          <w:numId w:val="243"/>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01DB7B76" w14:textId="77777777" w:rsidR="00F6415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5C1BFE29" w14:textId="77777777" w:rsidR="00F6415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38F24FC0" w14:textId="77777777" w:rsidR="00F6415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42EA55F6" w14:textId="77777777" w:rsidR="00F6415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32F096B5" w14:textId="77777777"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52D27D83" w14:textId="77777777" w:rsidR="00F64159" w:rsidRPr="006C0A13" w:rsidRDefault="00F64159" w:rsidP="00F64159">
      <w:pPr>
        <w:pStyle w:val="BodyText"/>
        <w:keepNext/>
      </w:pPr>
      <w:r w:rsidRPr="006C0A13">
        <w:t>N</w:t>
      </w:r>
      <w:r>
        <w:t>otes</w:t>
      </w:r>
      <w:r w:rsidRPr="006C0A13">
        <w:t>:</w:t>
      </w:r>
    </w:p>
    <w:p w14:paraId="7025E9AC" w14:textId="632484B4" w:rsidR="00F64159" w:rsidRPr="006A4B04" w:rsidRDefault="623FE806" w:rsidP="00353483">
      <w:pPr>
        <w:pStyle w:val="ListBullet"/>
        <w:rPr>
          <w:rFonts w:eastAsiaTheme="minorEastAsia"/>
          <w:color w:val="000000" w:themeColor="text1"/>
        </w:rPr>
      </w:pPr>
      <w:r w:rsidRPr="623FE806">
        <w:rPr>
          <w:rFonts w:eastAsiaTheme="minorEastAsia"/>
        </w:rPr>
        <w:t xml:space="preserve">If sediments are disturbed by the sampler at any time, wait until the disturbance has abated before taking any samples. (The person sampling must be stable while sampling, keeping feet still.) </w:t>
      </w:r>
    </w:p>
    <w:p w14:paraId="79825894"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188D1197" w14:textId="77777777" w:rsidR="00F64159" w:rsidRPr="006A4B04" w:rsidRDefault="00F64159" w:rsidP="00353483">
      <w:pPr>
        <w:pStyle w:val="ListBulletLast"/>
        <w:rPr>
          <w:rFonts w:eastAsiaTheme="minorEastAsia"/>
          <w:color w:val="000000" w:themeColor="text1"/>
        </w:rPr>
      </w:pPr>
      <w:r w:rsidRPr="008A714A">
        <w:rPr>
          <w:rFonts w:eastAsiaTheme="minorEastAsia"/>
        </w:rPr>
        <w:t>For analytes requiring a sterile pla</w:t>
      </w:r>
      <w:r w:rsidRPr="00A46494">
        <w:rPr>
          <w:rFonts w:eastAsiaTheme="minorEastAsia"/>
        </w:rPr>
        <w:t>stic container, place new, pre-cleaned, sterile 500 mL HDPE bottle in the basket, mark its location in the basket, take sample, cap it, and deliver on ice—or transfer the sterile, 500 mL sample to a smaller, sterile plastic bottle for delivery to laborator</w:t>
      </w:r>
      <w:r w:rsidRPr="004B330A">
        <w:rPr>
          <w:rFonts w:eastAsiaTheme="minorEastAsia"/>
        </w:rPr>
        <w:t>y (or attempt to find a wade-in station to take the sample directly).</w:t>
      </w:r>
    </w:p>
    <w:p w14:paraId="57EDE3C9"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5C48740E"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6299155A" w14:textId="77777777" w:rsidR="00F64159" w:rsidRPr="00A9538D" w:rsidRDefault="00F64159" w:rsidP="00A9538D">
      <w:pPr>
        <w:pStyle w:val="ListNumber"/>
        <w:numPr>
          <w:ilvl w:val="0"/>
          <w:numId w:val="244"/>
        </w:numPr>
      </w:pPr>
      <w:r w:rsidRPr="006C6F13">
        <w:t xml:space="preserve">Rinse </w:t>
      </w:r>
      <w:r w:rsidRPr="00A9538D">
        <w:t xml:space="preserve">the clamp end of the rod in the stream you wish to sample. This will reduce the possibility of contamination from the previous station. </w:t>
      </w:r>
    </w:p>
    <w:p w14:paraId="25D4F67D" w14:textId="77777777" w:rsidR="00F64159" w:rsidRPr="00A9538D" w:rsidRDefault="00F64159" w:rsidP="00A9538D">
      <w:pPr>
        <w:pStyle w:val="ListNumber"/>
      </w:pPr>
      <w:r w:rsidRPr="00A9538D">
        <w:t xml:space="preserve">Place the bottle (without preservative) in the clamp and squeeze the clamp closed. Remove the cap from the bottle. </w:t>
      </w:r>
    </w:p>
    <w:p w14:paraId="7600D640" w14:textId="77777777" w:rsidR="00F64159" w:rsidRPr="00A9538D" w:rsidRDefault="00F64159" w:rsidP="00A9538D">
      <w:pPr>
        <w:pStyle w:val="ListNumber"/>
      </w:pPr>
      <w:r w:rsidRPr="00A9538D">
        <w:t xml:space="preserve">Rotate the rod until the bottle is upside down. Immerse the bottle to the desired depth, then rotate the rod to fill the bottle. </w:t>
      </w:r>
    </w:p>
    <w:p w14:paraId="192841F9" w14:textId="77777777" w:rsidR="00F64159" w:rsidRPr="00A9538D" w:rsidRDefault="00F64159" w:rsidP="00A9538D">
      <w:pPr>
        <w:pStyle w:val="ListNumber"/>
      </w:pPr>
      <w:r w:rsidRPr="00A9538D">
        <w:t xml:space="preserve">Once the bottle is full, remove from the water and pour into a bottle with preservative in it. Refill the bottle (without preservative), remove it from the water, cap it and remove it from the clamp. </w:t>
      </w:r>
    </w:p>
    <w:p w14:paraId="3877B683" w14:textId="77777777" w:rsidR="00F64159" w:rsidRDefault="3963D00E" w:rsidP="00A9538D">
      <w:pPr>
        <w:pStyle w:val="ListNumber"/>
        <w:rPr>
          <w:color w:val="000000"/>
        </w:rPr>
      </w:pPr>
      <w:r w:rsidRPr="00A9538D">
        <w:t>Place on</w:t>
      </w:r>
      <w:r w:rsidRPr="3963D00E">
        <w:rPr>
          <w:color w:val="000000" w:themeColor="text1"/>
        </w:rPr>
        <w:t xml:space="preserve"> ice to 4</w:t>
      </w:r>
      <w:r>
        <w:t>°</w:t>
      </w:r>
      <w:r w:rsidRPr="3963D00E">
        <w:rPr>
          <w:color w:val="000000" w:themeColor="text1"/>
        </w:rPr>
        <w:t xml:space="preserve">C immediately. </w:t>
      </w:r>
    </w:p>
    <w:p w14:paraId="4A1A7C09" w14:textId="77777777" w:rsidR="00F64159" w:rsidRPr="006C0A13" w:rsidRDefault="00F64159" w:rsidP="00F43267">
      <w:pPr>
        <w:pStyle w:val="BodyText"/>
        <w:keepNext/>
      </w:pPr>
      <w:r w:rsidRPr="006C0A13">
        <w:t>N</w:t>
      </w:r>
      <w:r>
        <w:t>otes</w:t>
      </w:r>
      <w:r w:rsidRPr="006C0A13">
        <w:t>:</w:t>
      </w:r>
    </w:p>
    <w:p w14:paraId="751552A9" w14:textId="77777777" w:rsidR="00F64159" w:rsidRPr="006A4B0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E112517" w14:textId="77777777" w:rsidR="00F64159" w:rsidRPr="006A4B04" w:rsidRDefault="3963D00E" w:rsidP="00353483">
      <w:pPr>
        <w:pStyle w:val="ListBulletLast"/>
        <w:rPr>
          <w:rFonts w:eastAsiaTheme="minorEastAsia"/>
          <w:color w:val="000000" w:themeColor="text1"/>
        </w:rPr>
      </w:pPr>
      <w:r w:rsidRPr="3963D00E">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w:t>
      </w:r>
    </w:p>
    <w:p w14:paraId="66468941" w14:textId="66D07894"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3B0C5E7A"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64915352" w14:textId="77777777" w:rsidR="00F64159" w:rsidRPr="00CB7920" w:rsidRDefault="00F64159" w:rsidP="006A4B04">
      <w:pPr>
        <w:pStyle w:val="ListNumber"/>
        <w:numPr>
          <w:ilvl w:val="0"/>
          <w:numId w:val="183"/>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36366B4C" w14:textId="77777777" w:rsidR="00F64159" w:rsidRPr="00CB7920" w:rsidRDefault="00F64159" w:rsidP="006A4B04">
      <w:pPr>
        <w:pStyle w:val="ListNumber"/>
        <w:numPr>
          <w:ilvl w:val="0"/>
          <w:numId w:val="183"/>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60BF1BC6" w14:textId="77777777" w:rsidR="00F64159" w:rsidRPr="00CB7920" w:rsidRDefault="00F64159" w:rsidP="006A4B04">
      <w:pPr>
        <w:pStyle w:val="ListNumber"/>
        <w:numPr>
          <w:ilvl w:val="0"/>
          <w:numId w:val="183"/>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E995A9E" w14:textId="77777777" w:rsidR="00F64159" w:rsidRPr="00CB7920" w:rsidRDefault="00F64159" w:rsidP="006A4B04">
      <w:pPr>
        <w:pStyle w:val="ListNumber"/>
        <w:numPr>
          <w:ilvl w:val="0"/>
          <w:numId w:val="183"/>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7C361126" w14:textId="77777777" w:rsidR="00F64159" w:rsidRPr="00CB7920" w:rsidRDefault="00F64159" w:rsidP="006A4B04">
      <w:pPr>
        <w:pStyle w:val="ListNumber"/>
        <w:numPr>
          <w:ilvl w:val="0"/>
          <w:numId w:val="183"/>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413CD006" w14:textId="77777777" w:rsidR="00F64159" w:rsidRPr="00CB7920" w:rsidRDefault="00F64159" w:rsidP="006A4B04">
      <w:pPr>
        <w:pStyle w:val="ListNumber"/>
        <w:numPr>
          <w:ilvl w:val="0"/>
          <w:numId w:val="183"/>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55053B56" w14:textId="77777777" w:rsidR="00F64159" w:rsidRPr="006C0A13" w:rsidRDefault="00F64159" w:rsidP="00A9538D">
      <w:pPr>
        <w:pStyle w:val="ListNumberLast"/>
        <w:numPr>
          <w:ilvl w:val="0"/>
          <w:numId w:val="183"/>
        </w:numPr>
      </w:pPr>
      <w:r w:rsidRPr="006C0A13">
        <w:t>Place on ice to 4</w:t>
      </w:r>
      <w:r>
        <w:t>°</w:t>
      </w:r>
      <w:r w:rsidRPr="006C0A13">
        <w:t xml:space="preserve">C immediately. </w:t>
      </w:r>
    </w:p>
    <w:p w14:paraId="44C2452F" w14:textId="77777777" w:rsidR="00F64159" w:rsidRPr="006C0A13" w:rsidRDefault="00F64159" w:rsidP="00F64159">
      <w:pPr>
        <w:pStyle w:val="BodyText"/>
      </w:pPr>
      <w:r w:rsidRPr="006C0A13">
        <w:t>N</w:t>
      </w:r>
      <w:r>
        <w:t>otes</w:t>
      </w:r>
      <w:r w:rsidRPr="006C0A13">
        <w:t>:</w:t>
      </w:r>
    </w:p>
    <w:p w14:paraId="6BE4E7F9"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7A43BBC"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029473F1" w14:textId="77777777" w:rsidR="00F64159" w:rsidRPr="002E150A" w:rsidRDefault="00F64159" w:rsidP="00353483">
      <w:pPr>
        <w:pStyle w:val="ListBulletLast"/>
        <w:rPr>
          <w:rFonts w:eastAsiaTheme="minorEastAsia"/>
          <w:color w:val="000000" w:themeColor="text1"/>
        </w:rPr>
      </w:pPr>
      <w:r w:rsidRPr="008A714A">
        <w:rPr>
          <w:rFonts w:eastAsiaTheme="minorEastAsia"/>
        </w:rPr>
        <w:t>If water depth is less than approximat</w:t>
      </w:r>
      <w:r w:rsidRPr="00A46494">
        <w:rPr>
          <w:rFonts w:eastAsiaTheme="minorEastAsia"/>
        </w:rPr>
        <w:t>ely 18 in., do not take samples using weighted basket sampler. Find a spot for taking wade-in grab samples.</w:t>
      </w:r>
    </w:p>
    <w:p w14:paraId="660DB836" w14:textId="0B2F44D2" w:rsidR="00FE794D" w:rsidRDefault="3963D00E" w:rsidP="3963D00E">
      <w:pPr>
        <w:pStyle w:val="Heading4"/>
        <w:rPr>
          <w:rFonts w:eastAsia="System"/>
          <w:color w:val="FF0000"/>
        </w:rPr>
      </w:pPr>
      <w:r w:rsidRPr="3963D00E">
        <w:rPr>
          <w:rFonts w:eastAsiaTheme="minorEastAsia"/>
        </w:rPr>
        <w:t>Field Method: Collecting Duplicates</w:t>
      </w:r>
    </w:p>
    <w:p w14:paraId="2478538B" w14:textId="77777777" w:rsidR="005B46FE" w:rsidRPr="00A9538D" w:rsidRDefault="005B46FE" w:rsidP="00A9538D">
      <w:pPr>
        <w:pStyle w:val="ListNumber"/>
        <w:numPr>
          <w:ilvl w:val="0"/>
          <w:numId w:val="245"/>
        </w:numPr>
      </w:pPr>
      <w:r w:rsidRPr="00A9538D">
        <w:t xml:space="preserve">To collect a duplicate sample, repeat the steps above exactly for each bottle. Collect the duplicate right after the first sample. Duplicate and blank sample bottles should be pre-labeled accordingly. </w:t>
      </w:r>
    </w:p>
    <w:p w14:paraId="1B44EF54" w14:textId="0A927AB0" w:rsidR="00FE794D" w:rsidRPr="00CB7920" w:rsidRDefault="3963D00E" w:rsidP="00A9538D">
      <w:pPr>
        <w:pStyle w:val="ListNumber"/>
      </w:pPr>
      <w:r w:rsidRPr="00A9538D">
        <w:t>Sample</w:t>
      </w:r>
      <w:r w:rsidRPr="3963D00E">
        <w:t xml:space="preserve"> Storage and Handling</w:t>
      </w:r>
    </w:p>
    <w:p w14:paraId="3E9E2648" w14:textId="7C88F797" w:rsidR="00FE794D" w:rsidRPr="00704826" w:rsidRDefault="623FE806" w:rsidP="00353483">
      <w:pPr>
        <w:pStyle w:val="ListBullet"/>
        <w:rPr>
          <w:color w:val="000000" w:themeColor="text1"/>
        </w:rPr>
      </w:pPr>
      <w:r>
        <w:t xml:space="preserve">Place the bottles in a cooler (on ice or water) and shut the lid. </w:t>
      </w:r>
    </w:p>
    <w:p w14:paraId="542F7DE8" w14:textId="7953FCB6"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3CFE20BF" w14:textId="2D8F534B" w:rsidR="00FE794D" w:rsidRPr="00704826" w:rsidRDefault="00FE794D" w:rsidP="00353483">
      <w:pPr>
        <w:pStyle w:val="ListBulletLast"/>
        <w:rPr>
          <w:color w:val="000000" w:themeColor="text1"/>
        </w:rPr>
      </w:pPr>
      <w:r w:rsidRPr="008A714A">
        <w:t>At the lab, store samples in a refrigerator at 4°C and process within seven days.</w:t>
      </w:r>
    </w:p>
    <w:p w14:paraId="04FF9C31" w14:textId="77777777" w:rsidR="00232941" w:rsidRPr="00D83A37" w:rsidRDefault="00232941" w:rsidP="00232941">
      <w:pPr>
        <w:rPr>
          <w:rFonts w:ascii="Courier New" w:hAnsi="Courier New" w:cs="Courier New"/>
          <w:sz w:val="24"/>
          <w:szCs w:val="24"/>
        </w:rPr>
      </w:pPr>
      <w:r w:rsidRPr="00D83A37">
        <w:rPr>
          <w:rFonts w:ascii="Courier New" w:hAnsi="Courier New" w:cs="Courier New"/>
          <w:sz w:val="24"/>
          <w:szCs w:val="24"/>
        </w:rPr>
        <w:t>+++END-IF+++</w:t>
      </w:r>
    </w:p>
    <w:p w14:paraId="5D17AD9C" w14:textId="0E4147A6" w:rsidR="00232941" w:rsidRPr="00D83A37" w:rsidRDefault="00232941" w:rsidP="00232941">
      <w:pPr>
        <w:rPr>
          <w:rFonts w:ascii="Courier New" w:hAnsi="Courier New" w:cs="Courier New"/>
          <w:sz w:val="24"/>
          <w:szCs w:val="24"/>
        </w:rPr>
      </w:pPr>
      <w:r w:rsidRPr="00D83A37">
        <w:rPr>
          <w:rFonts w:ascii="Courier New" w:hAnsi="Courier New" w:cs="Courier New"/>
          <w:sz w:val="24"/>
          <w:szCs w:val="24"/>
        </w:rPr>
        <w:t xml:space="preserve">+++IF </w:t>
      </w:r>
      <w:proofErr w:type="gramStart"/>
      <w:r w:rsidRPr="00D83A37">
        <w:rPr>
          <w:rFonts w:ascii="Courier New" w:hAnsi="Courier New" w:cs="Courier New"/>
          <w:sz w:val="24"/>
          <w:szCs w:val="24"/>
        </w:rPr>
        <w:t>determine(</w:t>
      </w:r>
      <w:proofErr w:type="gramEnd"/>
      <w:r w:rsidRPr="00D83A37">
        <w:rPr>
          <w:rFonts w:ascii="Courier New" w:hAnsi="Courier New" w:cs="Courier New"/>
          <w:sz w:val="24"/>
          <w:szCs w:val="24"/>
        </w:rPr>
        <w:t>'Freshwater Water Quality', 'Freshwater', '</w:t>
      </w:r>
      <w:proofErr w:type="spellStart"/>
      <w:r w:rsidRPr="00D83A37">
        <w:rPr>
          <w:rFonts w:ascii="Courier New" w:hAnsi="Courier New" w:cs="Courier New"/>
          <w:sz w:val="24"/>
          <w:szCs w:val="24"/>
        </w:rPr>
        <w:t>Microcystins</w:t>
      </w:r>
      <w:proofErr w:type="spellEnd"/>
      <w:r w:rsidRPr="00D83A37">
        <w:rPr>
          <w:rFonts w:ascii="Courier New" w:hAnsi="Courier New" w:cs="Courier New"/>
          <w:sz w:val="24"/>
          <w:szCs w:val="24"/>
        </w:rPr>
        <w:t>'</w:t>
      </w:r>
      <w:r w:rsidR="009A6DE9" w:rsidRPr="00D83A37">
        <w:rPr>
          <w:rFonts w:ascii="Courier New" w:hAnsi="Courier New" w:cs="Courier New"/>
          <w:sz w:val="24"/>
          <w:szCs w:val="24"/>
        </w:rPr>
        <w:t>, ''</w:t>
      </w:r>
      <w:r w:rsidRPr="00D83A37">
        <w:rPr>
          <w:rFonts w:ascii="Courier New" w:hAnsi="Courier New" w:cs="Courier New"/>
          <w:sz w:val="24"/>
          <w:szCs w:val="24"/>
        </w:rPr>
        <w:t>) === true+++</w:t>
      </w:r>
    </w:p>
    <w:p w14:paraId="35B45AD2" w14:textId="77777777" w:rsidR="00232941" w:rsidRPr="00A12C49" w:rsidRDefault="00232941" w:rsidP="00A12C49"/>
    <w:p w14:paraId="56D83013" w14:textId="77777777" w:rsidR="00FE794D" w:rsidRPr="006A3187" w:rsidRDefault="00FE794D" w:rsidP="00FE794D">
      <w:pPr>
        <w:pStyle w:val="Heading3"/>
      </w:pPr>
      <w:bookmarkStart w:id="89" w:name="_Toc24105982"/>
      <w:r>
        <w:t>B</w:t>
      </w:r>
      <w:r w:rsidRPr="006A3187">
        <w:t>2.</w:t>
      </w:r>
      <w:r>
        <w:t>7</w:t>
      </w:r>
      <w:r>
        <w:tab/>
      </w:r>
      <w:r w:rsidRPr="006A3187">
        <w:t xml:space="preserve">Algal </w:t>
      </w:r>
      <w:r>
        <w:t>T</w:t>
      </w:r>
      <w:r w:rsidRPr="006A3187">
        <w:t>oxins</w:t>
      </w:r>
      <w:r w:rsidRPr="481F3878">
        <w:t>—</w:t>
      </w:r>
      <w:proofErr w:type="spellStart"/>
      <w:r w:rsidRPr="006A3187">
        <w:t>Microcystins</w:t>
      </w:r>
      <w:bookmarkEnd w:id="89"/>
      <w:proofErr w:type="spellEnd"/>
    </w:p>
    <w:p w14:paraId="3EB9339A" w14:textId="77777777" w:rsidR="00FE794D" w:rsidRDefault="00FE794D" w:rsidP="00DE1FA7">
      <w:pPr>
        <w:pStyle w:val="BodyText"/>
      </w:pPr>
      <w:r w:rsidRPr="514935C3">
        <w:t>The algal toxin (microcystin) sample is a grab sample taken from the site. The grab sample is collected using the 3 L beaker to fill two 500 m</w:t>
      </w:r>
      <w:r>
        <w:t>L</w:t>
      </w:r>
      <w:r w:rsidRPr="514935C3">
        <w:t xml:space="preserve"> bottle</w:t>
      </w:r>
      <w:r>
        <w:t>s</w:t>
      </w:r>
      <w:r w:rsidRPr="514935C3">
        <w:t xml:space="preserve">. A screening test is conducted in the field using dipsticks. If </w:t>
      </w:r>
      <w:r>
        <w:t xml:space="preserve">the </w:t>
      </w:r>
      <w:r w:rsidRPr="514935C3">
        <w:t xml:space="preserve">presence of </w:t>
      </w:r>
      <w:proofErr w:type="spellStart"/>
      <w:r w:rsidRPr="514935C3">
        <w:t>microcystins</w:t>
      </w:r>
      <w:proofErr w:type="spellEnd"/>
      <w:r w:rsidRPr="514935C3">
        <w:t xml:space="preserve"> is detected, and concentration is higher than acceptable</w:t>
      </w:r>
      <w:r>
        <w:t xml:space="preserve">, </w:t>
      </w:r>
      <w:r w:rsidRPr="514935C3">
        <w:t>the sample may be taken to the laboratory for further analysis.</w:t>
      </w:r>
    </w:p>
    <w:p w14:paraId="517C2B74" w14:textId="77777777" w:rsidR="00FE794D" w:rsidRPr="00652F3A" w:rsidRDefault="00FE794D" w:rsidP="00DE1FA7">
      <w:pPr>
        <w:pStyle w:val="BodyText"/>
      </w:pPr>
      <w:r w:rsidRPr="006A3187">
        <w:t>Supply li</w:t>
      </w:r>
      <w:r w:rsidRPr="00652F3A">
        <w:t>st for collecting samples:</w:t>
      </w:r>
    </w:p>
    <w:p w14:paraId="239BD6F0" w14:textId="77777777" w:rsidR="00FE794D" w:rsidRPr="00704826" w:rsidRDefault="623FE806" w:rsidP="00353483">
      <w:pPr>
        <w:pStyle w:val="ListBullet"/>
        <w:rPr>
          <w:color w:val="000000" w:themeColor="text1"/>
        </w:rPr>
      </w:pPr>
      <w:r>
        <w:t xml:space="preserve">Nitrile gloves </w:t>
      </w:r>
    </w:p>
    <w:p w14:paraId="2C9167D7" w14:textId="77777777" w:rsidR="00FE794D" w:rsidRPr="00704826" w:rsidRDefault="623FE806" w:rsidP="00353483">
      <w:pPr>
        <w:pStyle w:val="ListBullet"/>
        <w:rPr>
          <w:color w:val="000000" w:themeColor="text1"/>
        </w:rPr>
      </w:pPr>
      <w:r>
        <w:t xml:space="preserve">3 L Nalgene beaker </w:t>
      </w:r>
    </w:p>
    <w:p w14:paraId="614974DA" w14:textId="77777777" w:rsidR="00FE794D" w:rsidRPr="00704826" w:rsidRDefault="623FE806" w:rsidP="00353483">
      <w:pPr>
        <w:pStyle w:val="ListBullet"/>
        <w:rPr>
          <w:color w:val="000000" w:themeColor="text1"/>
        </w:rPr>
      </w:pPr>
      <w:r>
        <w:t xml:space="preserve">HDPE bottle (500 mL white, round) </w:t>
      </w:r>
    </w:p>
    <w:p w14:paraId="5A14AF8D" w14:textId="77777777" w:rsidR="00FE794D" w:rsidRPr="00704826" w:rsidRDefault="623FE806" w:rsidP="00353483">
      <w:pPr>
        <w:pStyle w:val="ListBullet"/>
        <w:rPr>
          <w:color w:val="000000" w:themeColor="text1"/>
        </w:rPr>
      </w:pPr>
      <w:r>
        <w:t xml:space="preserve">Plastic electrical tape </w:t>
      </w:r>
    </w:p>
    <w:p w14:paraId="669FA4B0" w14:textId="77777777" w:rsidR="00FE794D" w:rsidRPr="002E150A" w:rsidRDefault="623FE806" w:rsidP="00353483">
      <w:pPr>
        <w:pStyle w:val="ListBullet"/>
        <w:rPr>
          <w:color w:val="000000" w:themeColor="text1"/>
        </w:rPr>
      </w:pPr>
      <w:r>
        <w:t>Cooler with ice</w:t>
      </w:r>
    </w:p>
    <w:p w14:paraId="157DE66E" w14:textId="77777777" w:rsidR="00FE794D" w:rsidRPr="002E150A" w:rsidRDefault="00FE794D" w:rsidP="00353483">
      <w:pPr>
        <w:pStyle w:val="ListBulletLast"/>
        <w:rPr>
          <w:color w:val="000000" w:themeColor="text1"/>
        </w:rPr>
      </w:pPr>
      <w:r w:rsidRPr="008A714A">
        <w:t xml:space="preserve">Algal toxin strip test kit for </w:t>
      </w:r>
      <w:proofErr w:type="spellStart"/>
      <w:r w:rsidRPr="008A714A">
        <w:t>microcystins</w:t>
      </w:r>
      <w:proofErr w:type="spellEnd"/>
    </w:p>
    <w:p w14:paraId="397E1F26" w14:textId="77777777" w:rsidR="00FE794D" w:rsidRPr="00652F3A" w:rsidRDefault="623FE806">
      <w:pPr>
        <w:pStyle w:val="BodyText"/>
      </w:pPr>
      <w:r>
        <w:t>For recording measurements:</w:t>
      </w:r>
    </w:p>
    <w:p w14:paraId="19498B40" w14:textId="20F0791D" w:rsidR="623FE806" w:rsidRDefault="623FE806" w:rsidP="00353483">
      <w:pPr>
        <w:pStyle w:val="ListBullet"/>
        <w:rPr>
          <w:color w:val="000000" w:themeColor="text1"/>
        </w:rPr>
      </w:pPr>
      <w:r>
        <w:t>Sample Log</w:t>
      </w:r>
    </w:p>
    <w:p w14:paraId="367DCB33" w14:textId="1CFD2D22" w:rsidR="00FE794D" w:rsidRPr="00704826" w:rsidRDefault="623FE806" w:rsidP="00353483">
      <w:pPr>
        <w:pStyle w:val="ListBullet"/>
        <w:rPr>
          <w:color w:val="000000" w:themeColor="text1"/>
        </w:rPr>
      </w:pPr>
      <w:r>
        <w:t xml:space="preserve">Field Data Form </w:t>
      </w:r>
    </w:p>
    <w:p w14:paraId="12E92791" w14:textId="2B11540A" w:rsidR="00FE794D" w:rsidRPr="00704826" w:rsidRDefault="520F77F9" w:rsidP="00353483">
      <w:pPr>
        <w:pStyle w:val="ListBullet"/>
        <w:rPr>
          <w:color w:val="000000" w:themeColor="text1"/>
        </w:rPr>
      </w:pPr>
      <w:r>
        <w:t xml:space="preserve">Sample Labels with pre-printed sample ID </w:t>
      </w:r>
    </w:p>
    <w:p w14:paraId="159F9675" w14:textId="77777777" w:rsidR="00FE794D" w:rsidRPr="00704826" w:rsidRDefault="623FE806" w:rsidP="00353483">
      <w:pPr>
        <w:pStyle w:val="ListBullet"/>
        <w:rPr>
          <w:color w:val="000000" w:themeColor="text1"/>
        </w:rPr>
      </w:pPr>
      <w:r>
        <w:t xml:space="preserve">Clear tape strips </w:t>
      </w:r>
    </w:p>
    <w:p w14:paraId="265BC37F" w14:textId="77777777" w:rsidR="00FE794D" w:rsidRPr="00704826" w:rsidRDefault="623FE806" w:rsidP="00353483">
      <w:pPr>
        <w:pStyle w:val="ListBullet"/>
        <w:rPr>
          <w:color w:val="000000" w:themeColor="text1"/>
        </w:rPr>
      </w:pPr>
      <w:r>
        <w:t>Pencils (for data forms)</w:t>
      </w:r>
    </w:p>
    <w:p w14:paraId="2967B36F" w14:textId="79B9404A" w:rsidR="00FE794D" w:rsidRPr="00704826" w:rsidRDefault="00FE794D" w:rsidP="00353483">
      <w:pPr>
        <w:pStyle w:val="ListBulletLast"/>
        <w:rPr>
          <w:color w:val="000000" w:themeColor="text1"/>
        </w:rPr>
      </w:pPr>
      <w:r w:rsidRPr="008A714A">
        <w:t>Fine-tipped indelible markers</w:t>
      </w:r>
      <w:r w:rsidR="2249E308" w:rsidRPr="00A46494">
        <w:t xml:space="preserve"> (for labels)</w:t>
      </w:r>
    </w:p>
    <w:p w14:paraId="7000BF40" w14:textId="52E44926" w:rsidR="00FE794D" w:rsidRDefault="00FE794D" w:rsidP="00FE794D">
      <w:pPr>
        <w:pStyle w:val="Heading4"/>
        <w:rPr>
          <w:rFonts w:eastAsia="System"/>
          <w:color w:val="FF0000"/>
        </w:rPr>
      </w:pPr>
      <w:r>
        <w:rPr>
          <w:rFonts w:eastAsia="System"/>
        </w:rPr>
        <w:t xml:space="preserve">Pre-sampling Site Assessment </w:t>
      </w:r>
    </w:p>
    <w:p w14:paraId="35703CEE" w14:textId="2A50BFBB" w:rsidR="00FE794D" w:rsidRPr="002E150A" w:rsidRDefault="068AC05A" w:rsidP="00E3319D">
      <w:pPr>
        <w:pStyle w:val="BodyText"/>
        <w:rPr>
          <w:rFonts w:eastAsia="System"/>
          <w:color w:val="FF0000"/>
        </w:rPr>
      </w:pPr>
      <w:r w:rsidRPr="48D17C41">
        <w:t xml:space="preserve">Visually scan station for best wade-in sampling site that will provide least disturbance of substrate and provide for a representative sample. Note any site conditions that may affect samples. If no water in the stream, record as “No Flow.” </w:t>
      </w:r>
      <w:r w:rsidR="00652F3A" w:rsidRPr="48D17C41">
        <w:t xml:space="preserve">Where wading into the flow is not possible for the chosen site and no </w:t>
      </w:r>
      <w:proofErr w:type="spellStart"/>
      <w:r w:rsidR="00652F3A" w:rsidRPr="48D17C41">
        <w:t>wadeable</w:t>
      </w:r>
      <w:proofErr w:type="spellEnd"/>
      <w:r w:rsidR="00652F3A" w:rsidRPr="48D17C41">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67B5F97A" w14:textId="76D82433" w:rsidR="00FE794D" w:rsidRDefault="00FE794D" w:rsidP="00FE794D">
      <w:pPr>
        <w:pStyle w:val="Heading4"/>
        <w:rPr>
          <w:rFonts w:eastAsia="System"/>
          <w:color w:val="FF0000"/>
        </w:rPr>
      </w:pPr>
      <w:r w:rsidRPr="00B43183">
        <w:rPr>
          <w:rFonts w:eastAsia="System"/>
        </w:rPr>
        <w:t xml:space="preserve">Field Method: </w:t>
      </w:r>
      <w:r>
        <w:rPr>
          <w:rFonts w:eastAsia="System"/>
        </w:rPr>
        <w:t xml:space="preserve">General Bottle Sampling Procedure </w:t>
      </w:r>
    </w:p>
    <w:p w14:paraId="2073FC6B" w14:textId="77777777" w:rsidR="00F64159" w:rsidRPr="00B43183" w:rsidRDefault="00F64159" w:rsidP="00F64159">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113C8072" w14:textId="77777777" w:rsidR="00A12C49" w:rsidRPr="00A9538D" w:rsidRDefault="00F64159" w:rsidP="00A9538D">
      <w:pPr>
        <w:pStyle w:val="ListNumber"/>
        <w:numPr>
          <w:ilvl w:val="0"/>
          <w:numId w:val="246"/>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2D32AC05" w14:textId="77777777" w:rsidR="00A12C49" w:rsidRPr="00A9538D" w:rsidRDefault="00F64159" w:rsidP="00A9538D">
      <w:pPr>
        <w:pStyle w:val="ListNumber"/>
      </w:pPr>
      <w:r w:rsidRPr="00A9538D">
        <w:t xml:space="preserve">Stand facing upstream (with the water moving toward you). Stand still for a few seconds to allow any stirred-up sediment to be carried away by the current. </w:t>
      </w:r>
    </w:p>
    <w:p w14:paraId="3D3CD69D" w14:textId="77777777" w:rsidR="00A12C49" w:rsidRPr="00A9538D" w:rsidRDefault="00F64159" w:rsidP="00A9538D">
      <w:pPr>
        <w:pStyle w:val="ListNumber"/>
      </w:pPr>
      <w:r w:rsidRPr="00A9538D">
        <w:t xml:space="preserve">Take the readings at 0.5 m depth. Put on shoulder- or elbow-length double polyethylene sampling gloves or other skin-protective gloves (highly recommended). </w:t>
      </w:r>
    </w:p>
    <w:p w14:paraId="590EA919" w14:textId="77777777" w:rsidR="00A12C49" w:rsidRPr="00A9538D" w:rsidRDefault="00F64159" w:rsidP="00A9538D">
      <w:pPr>
        <w:pStyle w:val="ListNumber"/>
      </w:pPr>
      <w:r w:rsidRPr="00A9538D">
        <w:t xml:space="preserve">Facing upstream, take samples directly into sample bottles. Minimize air contact with open sample bottle. Rinse inside of new, pre-cleaned sample bottles. </w:t>
      </w:r>
    </w:p>
    <w:p w14:paraId="0164ED84" w14:textId="77777777" w:rsidR="00A12C49" w:rsidRPr="00A9538D" w:rsidRDefault="00F64159" w:rsidP="00A9538D">
      <w:pPr>
        <w:pStyle w:val="ListNumber"/>
      </w:pPr>
      <w:r w:rsidRPr="00A9538D">
        <w:t xml:space="preserve">Hold the base of the container and gently plunge the capped container beneath the surface. Turn container until neck points slightly upward and mouth is directed toward the current. If there is no current, create a current artificially by pushing container forward horizontally in a direction away from your hand. Open sampling container about 6 in. below the surface (if possible) to avoid collecting surface scum. Fill container close to the neck of the container, leaving enough air space to allow for mixing. Cap underwater and wade out. </w:t>
      </w:r>
    </w:p>
    <w:p w14:paraId="658C2AE7" w14:textId="324E5022" w:rsidR="00F64159" w:rsidRDefault="00F64159" w:rsidP="00A9538D">
      <w:pPr>
        <w:pStyle w:val="ListNumber"/>
      </w:pPr>
      <w:r w:rsidRPr="00A9538D">
        <w:t>Place</w:t>
      </w:r>
      <w:r w:rsidRPr="43AD9AD4">
        <w:t xml:space="preserve"> </w:t>
      </w:r>
      <w:r w:rsidRPr="000B0EBE">
        <w:t>on ice to 4</w:t>
      </w:r>
      <w:r>
        <w:t>°</w:t>
      </w:r>
      <w:r w:rsidRPr="000B0EBE">
        <w:t xml:space="preserve">C immediately. </w:t>
      </w:r>
    </w:p>
    <w:p w14:paraId="4D56C5D2" w14:textId="77777777" w:rsidR="00F64159" w:rsidRPr="006C0A13" w:rsidRDefault="00F64159" w:rsidP="00F64159">
      <w:pPr>
        <w:pStyle w:val="BodyText"/>
        <w:keepNext/>
      </w:pPr>
      <w:r w:rsidRPr="006C0A13">
        <w:t>N</w:t>
      </w:r>
      <w:r>
        <w:t>otes</w:t>
      </w:r>
      <w:r w:rsidRPr="006C0A13">
        <w:t>:</w:t>
      </w:r>
    </w:p>
    <w:p w14:paraId="7870EADA" w14:textId="1D68799E" w:rsidR="53C9362D" w:rsidRPr="00FB190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52173897"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E2DD08"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w:t>
      </w:r>
      <w:r w:rsidRPr="00A46494">
        <w:rPr>
          <w:rFonts w:eastAsiaTheme="minorEastAsia"/>
        </w:rPr>
        <w:t xml:space="preserve"> in the basket, take sample, cap it, and deliver on ice—or transfer the sterile, 500 mL sample to a smaller, sterile plastic bottle for delivery to laboratory (or attempt to find a wade-in station to take the sample directly).</w:t>
      </w:r>
    </w:p>
    <w:p w14:paraId="18B24CC0" w14:textId="77777777" w:rsidR="00F64159" w:rsidRPr="009F60B5" w:rsidRDefault="00F64159" w:rsidP="00F64159">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B371082" w14:textId="77777777" w:rsidR="00F64159" w:rsidRPr="006C6F13" w:rsidRDefault="00F64159" w:rsidP="00F64159">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5A810BE3" w14:textId="77777777" w:rsidR="00F64159" w:rsidRPr="006C6F13" w:rsidRDefault="00F64159" w:rsidP="002E150A">
      <w:pPr>
        <w:pStyle w:val="ListNumber"/>
        <w:numPr>
          <w:ilvl w:val="0"/>
          <w:numId w:val="185"/>
        </w:numPr>
      </w:pPr>
      <w:r w:rsidRPr="006C6F13">
        <w:t xml:space="preserve">Rinse the clamp end of the rod in the stream you wish to sample. This will reduce the possibility of contamination from the previous station. </w:t>
      </w:r>
    </w:p>
    <w:p w14:paraId="23B1FA4E" w14:textId="77777777" w:rsidR="00F64159" w:rsidRPr="006C6F13" w:rsidRDefault="00F64159" w:rsidP="002E150A">
      <w:pPr>
        <w:pStyle w:val="ListNumber"/>
        <w:numPr>
          <w:ilvl w:val="0"/>
          <w:numId w:val="185"/>
        </w:numPr>
      </w:pPr>
      <w:r w:rsidRPr="006C6F13">
        <w:t xml:space="preserve">Place the bottle (without preservative) in the clamp and squeeze the clamp closed. Remove the cap from the bottle. </w:t>
      </w:r>
    </w:p>
    <w:p w14:paraId="7DDC38F5" w14:textId="77777777" w:rsidR="00F64159" w:rsidRPr="006C6F13" w:rsidRDefault="00F64159" w:rsidP="002E150A">
      <w:pPr>
        <w:pStyle w:val="ListNumber"/>
        <w:numPr>
          <w:ilvl w:val="0"/>
          <w:numId w:val="185"/>
        </w:numPr>
      </w:pPr>
      <w:r w:rsidRPr="006C6F13">
        <w:t>Rotate the rod until the bottle is upside down. Immerse the bottle to the desired depth</w:t>
      </w:r>
      <w:r>
        <w:t>, then</w:t>
      </w:r>
      <w:r w:rsidRPr="006C6F13">
        <w:t xml:space="preserve"> rotate the rod to fill the bottle. </w:t>
      </w:r>
    </w:p>
    <w:p w14:paraId="0481F8CE" w14:textId="77777777" w:rsidR="00F64159" w:rsidRDefault="00F64159" w:rsidP="002E150A">
      <w:pPr>
        <w:pStyle w:val="ListNumber"/>
        <w:numPr>
          <w:ilvl w:val="0"/>
          <w:numId w:val="185"/>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0932BC99" w14:textId="77777777" w:rsidR="00F64159" w:rsidRDefault="3963D00E" w:rsidP="002E150A">
      <w:pPr>
        <w:pStyle w:val="ListNumber"/>
        <w:numPr>
          <w:ilvl w:val="0"/>
          <w:numId w:val="185"/>
        </w:numPr>
        <w:rPr>
          <w:color w:val="000000"/>
        </w:rPr>
      </w:pPr>
      <w:r w:rsidRPr="3963D00E">
        <w:rPr>
          <w:color w:val="000000" w:themeColor="text1"/>
        </w:rPr>
        <w:t>Place on ice to 4</w:t>
      </w:r>
      <w:r>
        <w:t>°</w:t>
      </w:r>
      <w:r w:rsidRPr="3963D00E">
        <w:rPr>
          <w:color w:val="000000" w:themeColor="text1"/>
        </w:rPr>
        <w:t xml:space="preserve">C immediately. </w:t>
      </w:r>
    </w:p>
    <w:p w14:paraId="33264302" w14:textId="77777777" w:rsidR="00F64159" w:rsidRPr="006C0A13" w:rsidRDefault="00F64159" w:rsidP="00F64159">
      <w:pPr>
        <w:pStyle w:val="BodyText"/>
      </w:pPr>
      <w:r w:rsidRPr="006C0A13">
        <w:t>N</w:t>
      </w:r>
      <w:r>
        <w:t>otes</w:t>
      </w:r>
      <w:r w:rsidRPr="006C0A13">
        <w:t>:</w:t>
      </w:r>
    </w:p>
    <w:p w14:paraId="5DE580B6"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4887AFEA" w14:textId="77777777" w:rsidR="00F64159" w:rsidRPr="002E150A" w:rsidRDefault="00F64159"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transfer the sterile, 500 mL sample to a smaller, sterile p</w:t>
      </w:r>
      <w:r w:rsidRPr="00A46494">
        <w:rPr>
          <w:rFonts w:eastAsiaTheme="minorEastAsia"/>
        </w:rPr>
        <w:t>lastic bottle for delivery to laboratory (or attempt to find a wade-in station to take the sample directly).</w:t>
      </w:r>
    </w:p>
    <w:p w14:paraId="59AAF10B" w14:textId="7DF429F5" w:rsidR="00F64159" w:rsidRPr="00B43183" w:rsidRDefault="00F64159" w:rsidP="00F64159">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0DEE07AB" w14:textId="77777777" w:rsidR="00F64159" w:rsidRPr="00CB7920" w:rsidRDefault="00F64159" w:rsidP="00F64159">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t xml:space="preserve">d for </w:t>
      </w:r>
      <w:r w:rsidRPr="00CB7920">
        <w:t>approximate water depth of 18 in</w:t>
      </w:r>
      <w:r>
        <w:t>.</w:t>
      </w:r>
      <w:r w:rsidRPr="00CB7920">
        <w:t xml:space="preserve">, and then proceed as follows from the upstream side of the drop/bridge: </w:t>
      </w:r>
    </w:p>
    <w:p w14:paraId="7FA8E855" w14:textId="77777777" w:rsidR="00F64159" w:rsidRPr="00CB7920" w:rsidRDefault="00F64159" w:rsidP="002E150A">
      <w:pPr>
        <w:pStyle w:val="ListNumber"/>
        <w:numPr>
          <w:ilvl w:val="0"/>
          <w:numId w:val="186"/>
        </w:numPr>
      </w:pPr>
      <w:r w:rsidRPr="00CB7920">
        <w:t>Rinse basket three times in water to be sampled, without sample bottles in it but with any sand/water-filled weight bottle</w:t>
      </w:r>
      <w:r w:rsidRPr="43AD9AD4">
        <w:t>(</w:t>
      </w:r>
      <w:r w:rsidRPr="00CB7920">
        <w:t>s</w:t>
      </w:r>
      <w:r w:rsidRPr="43AD9AD4">
        <w:t xml:space="preserve">). </w:t>
      </w:r>
      <w:r>
        <w:t>Place required weight in basket as appropriate.</w:t>
      </w:r>
    </w:p>
    <w:p w14:paraId="0DE61472" w14:textId="77777777" w:rsidR="00F64159" w:rsidRPr="00CB7920" w:rsidRDefault="00F64159" w:rsidP="002E150A">
      <w:pPr>
        <w:pStyle w:val="ListNumber"/>
        <w:numPr>
          <w:ilvl w:val="0"/>
          <w:numId w:val="186"/>
        </w:numPr>
      </w:pPr>
      <w:r w:rsidRPr="00CB7920">
        <w:t xml:space="preserve">Fit the weighted basket sampler with </w:t>
      </w:r>
      <w:r>
        <w:t>500</w:t>
      </w:r>
      <w:r w:rsidRPr="43AD9AD4">
        <w:t xml:space="preserve"> </w:t>
      </w:r>
      <w:r>
        <w:t>mL</w:t>
      </w:r>
      <w:r w:rsidRPr="00CB7920">
        <w:t xml:space="preserve"> pre-cleaned bottle</w:t>
      </w:r>
      <w:r w:rsidRPr="43AD9AD4">
        <w:t>(</w:t>
      </w:r>
      <w:r w:rsidRPr="00CB7920">
        <w:t>s</w:t>
      </w:r>
      <w:r>
        <w:t>). Bottles should not contain any preservative.</w:t>
      </w:r>
      <w:r w:rsidRPr="43AD9AD4">
        <w:t xml:space="preserve"> </w:t>
      </w:r>
    </w:p>
    <w:p w14:paraId="4EAB0DCA" w14:textId="77777777" w:rsidR="00F64159" w:rsidRPr="00CB7920" w:rsidRDefault="00F64159" w:rsidP="002E150A">
      <w:pPr>
        <w:pStyle w:val="ListNumber"/>
        <w:numPr>
          <w:ilvl w:val="0"/>
          <w:numId w:val="186"/>
        </w:numPr>
      </w:pPr>
      <w:r w:rsidRPr="00CB7920">
        <w:t xml:space="preserve">Secure bottles inside basket. Do not deploy unit unless bottles are tightly secured inside basket; </w:t>
      </w:r>
      <w:r>
        <w:t xml:space="preserve">if not secured, bottles </w:t>
      </w:r>
      <w:r w:rsidRPr="00CB7920">
        <w:t xml:space="preserve">will pop out on entry. </w:t>
      </w:r>
    </w:p>
    <w:p w14:paraId="133CD6F3" w14:textId="77777777" w:rsidR="00F64159" w:rsidRPr="00CB7920" w:rsidRDefault="00F64159" w:rsidP="002E150A">
      <w:pPr>
        <w:pStyle w:val="ListNumber"/>
        <w:numPr>
          <w:ilvl w:val="0"/>
          <w:numId w:val="186"/>
        </w:numPr>
      </w:pPr>
      <w:r w:rsidRPr="00CB7920">
        <w:t xml:space="preserve">Unscrew </w:t>
      </w:r>
      <w:r>
        <w:t>caps</w:t>
      </w:r>
      <w:r w:rsidRPr="00CB7920">
        <w:t xml:space="preserve"> and </w:t>
      </w:r>
      <w:r>
        <w:t xml:space="preserve">place in a </w:t>
      </w:r>
      <w:r w:rsidRPr="00CB7920">
        <w:t xml:space="preserve">new plastic baggie. </w:t>
      </w:r>
      <w:r>
        <w:t>Do not rinse the inside of the bottles</w:t>
      </w:r>
      <w:r w:rsidRPr="43AD9AD4">
        <w:t xml:space="preserve">. </w:t>
      </w:r>
    </w:p>
    <w:p w14:paraId="200EF694" w14:textId="77777777" w:rsidR="00F64159" w:rsidRPr="00CB7920" w:rsidRDefault="00F64159" w:rsidP="002E150A">
      <w:pPr>
        <w:pStyle w:val="ListNumber"/>
        <w:numPr>
          <w:ilvl w:val="0"/>
          <w:numId w:val="186"/>
        </w:numPr>
      </w:pPr>
      <w:r w:rsidRPr="00CB7920">
        <w:t>Lower slowly to water surface</w:t>
      </w:r>
      <w:r>
        <w:t xml:space="preserve">, and </w:t>
      </w:r>
      <w:r w:rsidRPr="00CB7920">
        <w:t xml:space="preserve">gently </w:t>
      </w:r>
      <w:r>
        <w:t xml:space="preserve">plunge into water </w:t>
      </w:r>
      <w:r w:rsidRPr="00CB7920">
        <w:t xml:space="preserve">to </w:t>
      </w:r>
      <w:r>
        <w:t xml:space="preserve">approximately </w:t>
      </w:r>
      <w:r w:rsidRPr="00CB7920">
        <w:t>6 in</w:t>
      </w:r>
      <w:r w:rsidRPr="43AD9AD4">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79165E7C" w14:textId="77777777" w:rsidR="00F64159" w:rsidRPr="00CB7920" w:rsidRDefault="00F64159" w:rsidP="002E150A">
      <w:pPr>
        <w:pStyle w:val="ListNumber"/>
        <w:numPr>
          <w:ilvl w:val="0"/>
          <w:numId w:val="186"/>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6A33A944" w14:textId="77777777" w:rsidR="00F64159" w:rsidRPr="006C0A13" w:rsidRDefault="00F64159" w:rsidP="00A9538D">
      <w:pPr>
        <w:pStyle w:val="ListNumberLast"/>
        <w:numPr>
          <w:ilvl w:val="0"/>
          <w:numId w:val="186"/>
        </w:numPr>
      </w:pPr>
      <w:r w:rsidRPr="006C0A13">
        <w:t>Place on ice to 4</w:t>
      </w:r>
      <w:r>
        <w:t>°</w:t>
      </w:r>
      <w:r w:rsidRPr="006C0A13">
        <w:t xml:space="preserve">C immediately. </w:t>
      </w:r>
    </w:p>
    <w:p w14:paraId="5AF17709" w14:textId="77777777" w:rsidR="00F64159" w:rsidRPr="006C0A13" w:rsidRDefault="00F64159" w:rsidP="00F64159">
      <w:pPr>
        <w:pStyle w:val="BodyText"/>
      </w:pPr>
      <w:r w:rsidRPr="006C0A13">
        <w:t>N</w:t>
      </w:r>
      <w:r>
        <w:t>otes</w:t>
      </w:r>
      <w:r w:rsidRPr="006C0A13">
        <w:t>:</w:t>
      </w:r>
    </w:p>
    <w:p w14:paraId="7C706C3B" w14:textId="77777777" w:rsidR="00F64159" w:rsidRPr="002E150A"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FF51D13" w14:textId="77777777" w:rsidR="00F64159" w:rsidRPr="002E150A"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796955AA" w14:textId="77777777" w:rsidR="00F64159" w:rsidRPr="002E150A" w:rsidRDefault="00F64159" w:rsidP="00353483">
      <w:pPr>
        <w:pStyle w:val="ListBulletLast"/>
        <w:rPr>
          <w:rFonts w:eastAsiaTheme="minorEastAsia"/>
          <w:color w:val="000000" w:themeColor="text1"/>
        </w:rPr>
      </w:pPr>
      <w:r w:rsidRPr="008A714A">
        <w:rPr>
          <w:rFonts w:eastAsiaTheme="minorEastAsia"/>
        </w:rPr>
        <w:t xml:space="preserve">If water depth is less than approximately 18 in., do not take samples using weighted </w:t>
      </w:r>
      <w:r w:rsidRPr="006637B3">
        <w:rPr>
          <w:rFonts w:eastAsiaTheme="minorEastAsia"/>
        </w:rPr>
        <w:t>basket sampler. Find a spot for taking wade-in grab samples.</w:t>
      </w:r>
    </w:p>
    <w:p w14:paraId="4B30A7A5" w14:textId="4E2C2B0D" w:rsidR="00FE794D" w:rsidRDefault="3963D00E" w:rsidP="3963D00E">
      <w:pPr>
        <w:pStyle w:val="Heading4"/>
        <w:rPr>
          <w:rFonts w:eastAsia="System"/>
          <w:color w:val="FF0000"/>
        </w:rPr>
      </w:pPr>
      <w:r w:rsidRPr="3963D00E">
        <w:rPr>
          <w:rFonts w:eastAsiaTheme="minorEastAsia"/>
        </w:rPr>
        <w:t xml:space="preserve">Field Method: Collecting Duplicates and </w:t>
      </w:r>
    </w:p>
    <w:p w14:paraId="71237683" w14:textId="77777777" w:rsidR="005B46FE" w:rsidRPr="00464AA5" w:rsidRDefault="3963D00E" w:rsidP="00A12C49">
      <w:pPr>
        <w:pStyle w:val="ListNumber"/>
        <w:numPr>
          <w:ilvl w:val="0"/>
          <w:numId w:val="229"/>
        </w:numPr>
      </w:pPr>
      <w:r>
        <w:t xml:space="preserve">To collect a duplicate sample, repeat the steps above exactly for each bottle. Collect the duplicate right after the first sample. Duplicate and blank sample bottles should be pre-labeled accordingly. </w:t>
      </w:r>
    </w:p>
    <w:p w14:paraId="17AE8104" w14:textId="77777777" w:rsidR="00FE794D" w:rsidRDefault="00FE794D" w:rsidP="00FE794D">
      <w:pPr>
        <w:pStyle w:val="Heading4"/>
        <w:rPr>
          <w:rFonts w:eastAsia="System"/>
        </w:rPr>
      </w:pPr>
      <w:r w:rsidRPr="514935C3">
        <w:rPr>
          <w:rFonts w:eastAsia="System"/>
        </w:rPr>
        <w:t>Field Method: Algal Toxin Strip Test for Microcystin</w:t>
      </w:r>
    </w:p>
    <w:p w14:paraId="1C982403" w14:textId="77777777" w:rsidR="00FE794D" w:rsidRDefault="00FE794D" w:rsidP="00BE1914">
      <w:pPr>
        <w:pStyle w:val="ListNumber"/>
        <w:numPr>
          <w:ilvl w:val="0"/>
          <w:numId w:val="215"/>
        </w:numPr>
      </w:pPr>
      <w:r w:rsidRPr="514935C3">
        <w:t>Pour 1</w:t>
      </w:r>
      <w:r>
        <w:t>–</w:t>
      </w:r>
      <w:r w:rsidRPr="514935C3">
        <w:t>2 m</w:t>
      </w:r>
      <w:r>
        <w:t>L</w:t>
      </w:r>
      <w:r w:rsidRPr="514935C3">
        <w:t xml:space="preserve"> of the sample from the HDPE </w:t>
      </w:r>
      <w:r>
        <w:t xml:space="preserve">bottle </w:t>
      </w:r>
      <w:r w:rsidRPr="514935C3">
        <w:t>into the small bottle provided with the test kit.</w:t>
      </w:r>
    </w:p>
    <w:p w14:paraId="13AA4B5A" w14:textId="77777777" w:rsidR="00FE794D" w:rsidRDefault="00FE794D" w:rsidP="00BE1914">
      <w:pPr>
        <w:pStyle w:val="ListNumber"/>
        <w:numPr>
          <w:ilvl w:val="0"/>
          <w:numId w:val="215"/>
        </w:numPr>
      </w:pPr>
      <w:r w:rsidRPr="514935C3">
        <w:t>Using the graduated pipette provided, transfer 1 m</w:t>
      </w:r>
      <w:r>
        <w:t>L</w:t>
      </w:r>
      <w:r w:rsidRPr="514935C3">
        <w:t xml:space="preserve"> of sample to the lysis vial containing the dried lysis reagent.</w:t>
      </w:r>
    </w:p>
    <w:p w14:paraId="07198162" w14:textId="77777777" w:rsidR="00FE794D" w:rsidRDefault="00FE794D" w:rsidP="00BE1914">
      <w:pPr>
        <w:pStyle w:val="ListNumber"/>
        <w:numPr>
          <w:ilvl w:val="0"/>
          <w:numId w:val="215"/>
        </w:numPr>
      </w:pPr>
      <w:r w:rsidRPr="514935C3">
        <w:t xml:space="preserve">Cap the bottle and shake for </w:t>
      </w:r>
      <w:r>
        <w:t>2</w:t>
      </w:r>
      <w:r w:rsidRPr="514935C3">
        <w:t xml:space="preserve"> minutes. Let rest for </w:t>
      </w:r>
      <w:r>
        <w:t>8</w:t>
      </w:r>
      <w:r w:rsidRPr="514935C3">
        <w:t xml:space="preserve"> minutes.</w:t>
      </w:r>
    </w:p>
    <w:p w14:paraId="78853D3A" w14:textId="70E471EA" w:rsidR="00FE794D" w:rsidRDefault="00FE794D" w:rsidP="00BE1914">
      <w:pPr>
        <w:pStyle w:val="ListNumber"/>
        <w:numPr>
          <w:ilvl w:val="0"/>
          <w:numId w:val="215"/>
        </w:numPr>
      </w:pPr>
      <w:r w:rsidRPr="514935C3">
        <w:t xml:space="preserve">Using the forceps provided, add </w:t>
      </w:r>
      <w:r w:rsidR="00740A35">
        <w:t>1</w:t>
      </w:r>
      <w:r w:rsidRPr="514935C3">
        <w:t xml:space="preserve"> reagent paper to the lysis vial. Cap and shake for 2 minutes. Let rest for 8 minutes.</w:t>
      </w:r>
    </w:p>
    <w:p w14:paraId="2A8AD5DA" w14:textId="06634230" w:rsidR="00FE794D" w:rsidRDefault="00FE794D" w:rsidP="00BE1914">
      <w:pPr>
        <w:pStyle w:val="ListNumber"/>
        <w:numPr>
          <w:ilvl w:val="0"/>
          <w:numId w:val="215"/>
        </w:numPr>
      </w:pPr>
      <w:r w:rsidRPr="514935C3">
        <w:t xml:space="preserve">Using the pipette provided, add </w:t>
      </w:r>
      <w:r w:rsidR="00740A35">
        <w:t>7</w:t>
      </w:r>
      <w:r w:rsidRPr="514935C3">
        <w:t xml:space="preserve"> drops of sample to the conical, flip-top tube containing the reagent.</w:t>
      </w:r>
    </w:p>
    <w:p w14:paraId="2B3AE8BC" w14:textId="77DF628C" w:rsidR="00FE794D" w:rsidRDefault="00FE794D" w:rsidP="00BE1914">
      <w:pPr>
        <w:pStyle w:val="ListNumber"/>
        <w:numPr>
          <w:ilvl w:val="0"/>
          <w:numId w:val="215"/>
        </w:numPr>
      </w:pPr>
      <w:r w:rsidRPr="514935C3">
        <w:t xml:space="preserve">Close the conical, </w:t>
      </w:r>
      <w:proofErr w:type="spellStart"/>
      <w:r w:rsidRPr="514935C3">
        <w:t>fliptop</w:t>
      </w:r>
      <w:proofErr w:type="spellEnd"/>
      <w:r w:rsidRPr="514935C3">
        <w:t xml:space="preserve"> tube and shake </w:t>
      </w:r>
      <w:r>
        <w:t xml:space="preserve">it </w:t>
      </w:r>
      <w:r w:rsidRPr="514935C3">
        <w:t xml:space="preserve">for 30 seconds. </w:t>
      </w:r>
      <w:r w:rsidR="00740A35">
        <w:t>S</w:t>
      </w:r>
      <w:r w:rsidRPr="514935C3">
        <w:t>ample will turn purple.</w:t>
      </w:r>
    </w:p>
    <w:p w14:paraId="0DFF344A" w14:textId="043F0ECF" w:rsidR="00FE794D" w:rsidRDefault="00FE794D" w:rsidP="00BE1914">
      <w:pPr>
        <w:pStyle w:val="ListNumber"/>
        <w:numPr>
          <w:ilvl w:val="0"/>
          <w:numId w:val="215"/>
        </w:numPr>
      </w:pPr>
      <w:r w:rsidRPr="514935C3">
        <w:t xml:space="preserve">Insert test strip into conical, </w:t>
      </w:r>
      <w:proofErr w:type="spellStart"/>
      <w:r w:rsidRPr="514935C3">
        <w:t>fliptop</w:t>
      </w:r>
      <w:proofErr w:type="spellEnd"/>
      <w:r w:rsidRPr="514935C3">
        <w:t xml:space="preserve"> tube with arrow pointing down (sample pad down). Incubate for 10 minutes.</w:t>
      </w:r>
    </w:p>
    <w:p w14:paraId="1285B302" w14:textId="18AF439C" w:rsidR="00FE794D" w:rsidRDefault="00FE794D" w:rsidP="00BE1914">
      <w:pPr>
        <w:pStyle w:val="ListNumber"/>
        <w:numPr>
          <w:ilvl w:val="0"/>
          <w:numId w:val="215"/>
        </w:numPr>
      </w:pPr>
      <w:r w:rsidRPr="514935C3">
        <w:t>Remove test strip. Lay flat and allow to continue developing for 5 minutes.</w:t>
      </w:r>
    </w:p>
    <w:p w14:paraId="2E310914" w14:textId="7321B3F4" w:rsidR="00FE794D" w:rsidRDefault="00FE794D" w:rsidP="00A9538D">
      <w:pPr>
        <w:pStyle w:val="ListNumberLast"/>
        <w:numPr>
          <w:ilvl w:val="0"/>
          <w:numId w:val="215"/>
        </w:numPr>
      </w:pPr>
      <w:r w:rsidRPr="514935C3">
        <w:t xml:space="preserve">Use the strip control and test lines to measure approximate concentration of </w:t>
      </w:r>
      <w:proofErr w:type="spellStart"/>
      <w:r w:rsidRPr="514935C3">
        <w:t>microcystins</w:t>
      </w:r>
      <w:proofErr w:type="spellEnd"/>
      <w:r w:rsidRPr="514935C3">
        <w:t xml:space="preserve"> observed. </w:t>
      </w:r>
    </w:p>
    <w:p w14:paraId="7550EFF7" w14:textId="77777777" w:rsidR="00FE794D" w:rsidRPr="007E0DE1" w:rsidRDefault="00FE794D" w:rsidP="00FE794D">
      <w:pPr>
        <w:pStyle w:val="Heading4"/>
        <w:rPr>
          <w:rFonts w:eastAsia="System"/>
        </w:rPr>
      </w:pPr>
      <w:r w:rsidRPr="007E0DE1">
        <w:rPr>
          <w:rFonts w:eastAsia="System"/>
        </w:rPr>
        <w:t xml:space="preserve">Sample </w:t>
      </w:r>
      <w:r>
        <w:rPr>
          <w:rFonts w:eastAsia="System"/>
        </w:rPr>
        <w:t>S</w:t>
      </w:r>
      <w:r w:rsidRPr="007E0DE1">
        <w:rPr>
          <w:rFonts w:eastAsia="System"/>
        </w:rPr>
        <w:t xml:space="preserve">torage and </w:t>
      </w:r>
      <w:r>
        <w:rPr>
          <w:rFonts w:eastAsia="System"/>
        </w:rPr>
        <w:t>H</w:t>
      </w:r>
      <w:r w:rsidRPr="007E0DE1">
        <w:rPr>
          <w:rFonts w:eastAsia="System"/>
        </w:rPr>
        <w:t>andling</w:t>
      </w:r>
    </w:p>
    <w:p w14:paraId="3D12D4AF" w14:textId="0388A86D" w:rsidR="00FE794D" w:rsidRPr="00704826"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16762474" w14:textId="2AEB8344" w:rsidR="00FE794D" w:rsidRPr="00704826" w:rsidRDefault="623FE806" w:rsidP="00353483">
      <w:pPr>
        <w:pStyle w:val="ListBullet"/>
        <w:rPr>
          <w:color w:val="000000" w:themeColor="text1"/>
        </w:rPr>
      </w:pPr>
      <w:r>
        <w:t xml:space="preserve">Record the sample IDs on the Field Data Form along with the pertinent site information (site name, ID, date, etc.). </w:t>
      </w:r>
    </w:p>
    <w:p w14:paraId="4D6138AD" w14:textId="0FD20271" w:rsidR="00FE794D" w:rsidRPr="00704826" w:rsidRDefault="37DFF5B0" w:rsidP="00353483">
      <w:pPr>
        <w:pStyle w:val="ListBulletLast"/>
        <w:rPr>
          <w:color w:val="000000" w:themeColor="text1"/>
        </w:rPr>
      </w:pPr>
      <w:r>
        <w:t xml:space="preserve">Upon returning to your base site, freeze sample and keep frozen until shipping. Mark “Frozen” on the form to verify samples have been frozen. </w:t>
      </w:r>
    </w:p>
    <w:p w14:paraId="758ED4C1" w14:textId="77777777" w:rsidR="00232941" w:rsidRPr="00C45CE2" w:rsidRDefault="00232941" w:rsidP="00232941">
      <w:pPr>
        <w:rPr>
          <w:rFonts w:ascii="Courier New" w:hAnsi="Courier New" w:cs="Courier New"/>
          <w:sz w:val="24"/>
          <w:szCs w:val="24"/>
        </w:rPr>
      </w:pPr>
      <w:r w:rsidRPr="00C45CE2">
        <w:rPr>
          <w:rFonts w:ascii="Courier New" w:hAnsi="Courier New" w:cs="Courier New"/>
          <w:sz w:val="24"/>
          <w:szCs w:val="24"/>
        </w:rPr>
        <w:t>+++END-IF+++</w:t>
      </w:r>
    </w:p>
    <w:p w14:paraId="0384E202" w14:textId="09815EE0" w:rsidR="00232941" w:rsidRPr="00C45CE2" w:rsidRDefault="00232941" w:rsidP="00232941">
      <w:pPr>
        <w:rPr>
          <w:rFonts w:ascii="Courier New" w:hAnsi="Courier New" w:cs="Courier New"/>
          <w:sz w:val="24"/>
          <w:szCs w:val="24"/>
        </w:rPr>
      </w:pPr>
      <w:r w:rsidRPr="00C45CE2">
        <w:rPr>
          <w:rFonts w:ascii="Courier New" w:hAnsi="Courier New" w:cs="Courier New"/>
          <w:sz w:val="24"/>
          <w:szCs w:val="24"/>
        </w:rPr>
        <w:t xml:space="preserve">+++IF </w:t>
      </w:r>
      <w:proofErr w:type="gramStart"/>
      <w:r w:rsidRPr="00C45CE2">
        <w:rPr>
          <w:rFonts w:ascii="Courier New" w:hAnsi="Courier New" w:cs="Courier New"/>
          <w:sz w:val="24"/>
          <w:szCs w:val="24"/>
        </w:rPr>
        <w:t>determine(</w:t>
      </w:r>
      <w:proofErr w:type="gramEnd"/>
      <w:r w:rsidRPr="00C45CE2">
        <w:rPr>
          <w:rFonts w:ascii="Courier New" w:hAnsi="Courier New" w:cs="Courier New"/>
          <w:sz w:val="24"/>
          <w:szCs w:val="24"/>
        </w:rPr>
        <w:t>'Freshwater Water Quality', 'Freshwater', 'E. coli'</w:t>
      </w:r>
      <w:r w:rsidR="009A6DE9" w:rsidRPr="00C45CE2">
        <w:rPr>
          <w:rFonts w:ascii="Courier New" w:hAnsi="Courier New" w:cs="Courier New"/>
          <w:sz w:val="24"/>
          <w:szCs w:val="24"/>
        </w:rPr>
        <w:t>, ''</w:t>
      </w:r>
      <w:r w:rsidRPr="00C45CE2">
        <w:rPr>
          <w:rFonts w:ascii="Courier New" w:hAnsi="Courier New" w:cs="Courier New"/>
          <w:sz w:val="24"/>
          <w:szCs w:val="24"/>
        </w:rPr>
        <w:t>) === true+++</w:t>
      </w:r>
    </w:p>
    <w:p w14:paraId="5BB2CDD2" w14:textId="77777777" w:rsidR="00232941" w:rsidRDefault="00232941" w:rsidP="00047427">
      <w:pPr>
        <w:pStyle w:val="BodyText"/>
      </w:pPr>
    </w:p>
    <w:p w14:paraId="6B6EF3DB" w14:textId="77777777" w:rsidR="00FE794D" w:rsidRPr="006A3187" w:rsidRDefault="00FE794D" w:rsidP="00FE794D">
      <w:pPr>
        <w:pStyle w:val="Heading3"/>
      </w:pPr>
      <w:bookmarkStart w:id="90" w:name="_Toc24105983"/>
      <w:r w:rsidRPr="0000051B">
        <w:t>B2.</w:t>
      </w:r>
      <w:r>
        <w:t>8</w:t>
      </w:r>
      <w:r>
        <w:tab/>
      </w:r>
      <w:r w:rsidRPr="0000051B">
        <w:t>Fecal Indicator</w:t>
      </w:r>
      <w:r w:rsidRPr="481F3878">
        <w:t>—</w:t>
      </w:r>
      <w:r w:rsidRPr="481F3878">
        <w:rPr>
          <w:i/>
          <w:iCs/>
        </w:rPr>
        <w:t>E. Coli</w:t>
      </w:r>
      <w:bookmarkEnd w:id="90"/>
    </w:p>
    <w:p w14:paraId="1A8E0C7A" w14:textId="77777777" w:rsidR="00FE794D" w:rsidRPr="00830970" w:rsidRDefault="00FE794D" w:rsidP="00047427">
      <w:pPr>
        <w:pStyle w:val="BodyText"/>
      </w:pPr>
      <w:r w:rsidRPr="00830970">
        <w:t>Supply list for collecting samples</w:t>
      </w:r>
      <w:r>
        <w:t>:</w:t>
      </w:r>
    </w:p>
    <w:p w14:paraId="568157CC" w14:textId="77777777" w:rsidR="00FE794D" w:rsidRPr="006A3187" w:rsidRDefault="623FE806" w:rsidP="00353483">
      <w:pPr>
        <w:pStyle w:val="ListBullet"/>
        <w:rPr>
          <w:color w:val="000000" w:themeColor="text1"/>
        </w:rPr>
      </w:pPr>
      <w:r>
        <w:t>Nitrile gloves</w:t>
      </w:r>
    </w:p>
    <w:p w14:paraId="3B11FEC8" w14:textId="77777777" w:rsidR="00FE794D" w:rsidRPr="006A3187" w:rsidRDefault="623FE806" w:rsidP="00353483">
      <w:pPr>
        <w:pStyle w:val="ListBullet"/>
        <w:rPr>
          <w:color w:val="000000" w:themeColor="text1"/>
        </w:rPr>
      </w:pPr>
      <w:r>
        <w:t>Pre-sterilized, 120 mL HDPE sample bottle</w:t>
      </w:r>
    </w:p>
    <w:p w14:paraId="3C68180C" w14:textId="77777777" w:rsidR="00FE794D" w:rsidRPr="006A3187" w:rsidRDefault="623FE806" w:rsidP="00353483">
      <w:pPr>
        <w:pStyle w:val="ListBullet"/>
        <w:rPr>
          <w:color w:val="000000" w:themeColor="text1"/>
        </w:rPr>
      </w:pPr>
      <w:r>
        <w:t>Sodium thiosulfate tablet</w:t>
      </w:r>
    </w:p>
    <w:p w14:paraId="006F5297" w14:textId="77777777" w:rsidR="00FE794D" w:rsidRPr="006A3187" w:rsidRDefault="623FE806" w:rsidP="00353483">
      <w:pPr>
        <w:pStyle w:val="ListBullet"/>
        <w:rPr>
          <w:color w:val="000000" w:themeColor="text1"/>
        </w:rPr>
      </w:pPr>
      <w:r>
        <w:t>Wet ice</w:t>
      </w:r>
    </w:p>
    <w:p w14:paraId="49C0103F" w14:textId="77777777" w:rsidR="00FE794D" w:rsidRPr="006A3187" w:rsidRDefault="00FE794D" w:rsidP="00353483">
      <w:pPr>
        <w:pStyle w:val="ListBulletLast"/>
        <w:rPr>
          <w:color w:val="000000" w:themeColor="text1"/>
        </w:rPr>
      </w:pPr>
      <w:r w:rsidRPr="008A714A">
        <w:t>Cooler</w:t>
      </w:r>
    </w:p>
    <w:p w14:paraId="62C666A1" w14:textId="77777777" w:rsidR="00FE794D" w:rsidRPr="00830970" w:rsidRDefault="00FE794D">
      <w:pPr>
        <w:pStyle w:val="BodyText"/>
      </w:pPr>
      <w:r w:rsidRPr="7AA40CCF">
        <w:t>For recording measurements:</w:t>
      </w:r>
    </w:p>
    <w:p w14:paraId="707B7EC7" w14:textId="1C2843FE" w:rsidR="00FE794D" w:rsidRPr="006A3187" w:rsidRDefault="520F77F9" w:rsidP="00353483">
      <w:pPr>
        <w:pStyle w:val="ListBullet"/>
        <w:rPr>
          <w:color w:val="000000" w:themeColor="text1"/>
        </w:rPr>
      </w:pPr>
      <w:r>
        <w:t>Sample Log</w:t>
      </w:r>
    </w:p>
    <w:p w14:paraId="705C215A" w14:textId="79D43333" w:rsidR="00FE794D" w:rsidRPr="006A3187" w:rsidRDefault="520F77F9" w:rsidP="00353483">
      <w:pPr>
        <w:pStyle w:val="ListBullet"/>
        <w:rPr>
          <w:color w:val="000000" w:themeColor="text1"/>
        </w:rPr>
      </w:pPr>
      <w:r>
        <w:t>Sample collection forms</w:t>
      </w:r>
    </w:p>
    <w:p w14:paraId="197864FF" w14:textId="77777777" w:rsidR="00FE794D" w:rsidRPr="006A3187" w:rsidRDefault="00FE794D" w:rsidP="00353483">
      <w:pPr>
        <w:pStyle w:val="ListBulletLast"/>
        <w:rPr>
          <w:color w:val="000000" w:themeColor="text1"/>
        </w:rPr>
      </w:pPr>
      <w:r w:rsidRPr="008A714A">
        <w:t>Pencils</w:t>
      </w:r>
    </w:p>
    <w:p w14:paraId="0947A8F8" w14:textId="77777777" w:rsidR="00FE794D" w:rsidRDefault="00FE794D" w:rsidP="00FE794D">
      <w:pPr>
        <w:pStyle w:val="Heading4"/>
      </w:pPr>
      <w:r w:rsidRPr="006A3187">
        <w:t xml:space="preserve">Method: </w:t>
      </w:r>
      <w:r>
        <w:t>General Bottle Sampling Method</w:t>
      </w:r>
    </w:p>
    <w:p w14:paraId="1D29E486" w14:textId="58122233" w:rsidR="00FE794D" w:rsidRPr="006A3187" w:rsidRDefault="00FE794D" w:rsidP="00047427">
      <w:pPr>
        <w:pStyle w:val="BodyText"/>
        <w:rPr>
          <w:b/>
          <w:iCs/>
        </w:rPr>
      </w:pPr>
      <w:r w:rsidRPr="00BD7BD9">
        <w:t xml:space="preserve">A bacteria group grab sample is collected in a sterile, </w:t>
      </w:r>
      <w:r>
        <w:t>120 mL</w:t>
      </w:r>
      <w:r w:rsidRPr="00BD7BD9">
        <w:t xml:space="preserve"> HDPE container with an attached, secure</w:t>
      </w:r>
      <w:r>
        <w:t>-</w:t>
      </w:r>
      <w:r w:rsidRPr="00BD7BD9">
        <w:t>lock</w:t>
      </w:r>
      <w:r>
        <w:t xml:space="preserve"> </w:t>
      </w:r>
      <w:r w:rsidRPr="00BD7BD9">
        <w:t xml:space="preserve">HDPE cap. </w:t>
      </w:r>
      <w:r w:rsidR="00740A35">
        <w:t>C</w:t>
      </w:r>
      <w:r w:rsidRPr="00BD7BD9">
        <w:t>ontainer</w:t>
      </w:r>
      <w:r w:rsidR="00740A35">
        <w:t>s</w:t>
      </w:r>
      <w:r w:rsidRPr="00BD7BD9">
        <w:t xml:space="preserve"> </w:t>
      </w:r>
      <w:r>
        <w:t>should have a</w:t>
      </w:r>
      <w:r w:rsidRPr="00BD7BD9">
        <w:t xml:space="preserve"> sodium thiosulfate tablet included for </w:t>
      </w:r>
      <w:proofErr w:type="spellStart"/>
      <w:r w:rsidRPr="00BD7BD9">
        <w:t>dechlorination</w:t>
      </w:r>
      <w:proofErr w:type="spellEnd"/>
      <w:r w:rsidRPr="00BD7BD9">
        <w:t xml:space="preserve">, if ambient water at sampling locations possibly contains residual chlorine. </w:t>
      </w:r>
      <w:r w:rsidRPr="006A3187">
        <w:t xml:space="preserve">Collect </w:t>
      </w:r>
      <w:r>
        <w:t>the bacterial sample</w:t>
      </w:r>
      <w:r w:rsidRPr="006A3187">
        <w:t xml:space="preserve"> after all other sampling is completed. Filters must be frozen within </w:t>
      </w:r>
      <w:r>
        <w:t>6</w:t>
      </w:r>
      <w:r w:rsidRPr="006A3187">
        <w:t xml:space="preserve"> hours of collection. </w:t>
      </w:r>
    </w:p>
    <w:p w14:paraId="444ACC0A" w14:textId="60626FBA" w:rsidR="00FE794D" w:rsidRDefault="00FE794D" w:rsidP="00FE794D">
      <w:pPr>
        <w:pStyle w:val="Heading4"/>
        <w:rPr>
          <w:rFonts w:eastAsia="System"/>
          <w:color w:val="FF0000"/>
        </w:rPr>
      </w:pPr>
      <w:r>
        <w:rPr>
          <w:rFonts w:eastAsia="System"/>
        </w:rPr>
        <w:t xml:space="preserve">Pre-sampling Site Assessment </w:t>
      </w:r>
    </w:p>
    <w:p w14:paraId="22CEFF92" w14:textId="434FA7D8" w:rsidR="48D17C41" w:rsidRPr="00BE1914" w:rsidRDefault="034EDE85" w:rsidP="00A12C49">
      <w:pPr>
        <w:pStyle w:val="BodyText"/>
        <w:rPr>
          <w:rFonts w:eastAsia="System"/>
        </w:rPr>
      </w:pPr>
      <w:r w:rsidRPr="00BE1914">
        <w:t xml:space="preserve">Visually scan station for best wade-in sampling site that will provide least disturbance of substrate and provide for a representative sample. Note any site conditions that may affect samples. If no water in the stream, record as “No Flow.” Where wading into the flow is not possible for the chosen site and no </w:t>
      </w:r>
      <w:proofErr w:type="spellStart"/>
      <w:r w:rsidRPr="00BE1914">
        <w:t>wadeable</w:t>
      </w:r>
      <w:proofErr w:type="spellEnd"/>
      <w:r w:rsidRPr="00BE1914">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p>
    <w:p w14:paraId="195D919A" w14:textId="3FBAE0CD" w:rsidR="00FE794D" w:rsidRPr="00BE1914" w:rsidRDefault="48D17C41">
      <w:pPr>
        <w:pStyle w:val="Heading4"/>
        <w:rPr>
          <w:rFonts w:eastAsia="System"/>
          <w:b w:val="0"/>
          <w:bCs w:val="0"/>
          <w:i w:val="0"/>
        </w:rPr>
      </w:pPr>
      <w:r w:rsidRPr="00BE1914">
        <w:rPr>
          <w:rFonts w:eastAsiaTheme="minorEastAsia" w:cstheme="minorBidi"/>
          <w:iCs/>
        </w:rPr>
        <w:t xml:space="preserve">Field Method: General Bottle Sampling Procedure </w:t>
      </w:r>
    </w:p>
    <w:p w14:paraId="35A7765F" w14:textId="77777777" w:rsidR="00FE794D" w:rsidRPr="00BE1914" w:rsidRDefault="00FE794D">
      <w:pPr>
        <w:pStyle w:val="Heading5"/>
        <w:rPr>
          <w:rFonts w:eastAsiaTheme="minorEastAsia"/>
        </w:rPr>
      </w:pPr>
      <w:proofErr w:type="spellStart"/>
      <w:r w:rsidRPr="00BE1914">
        <w:rPr>
          <w:rFonts w:eastAsiaTheme="minorEastAsia"/>
        </w:rPr>
        <w:t>Wadeable</w:t>
      </w:r>
      <w:proofErr w:type="spellEnd"/>
      <w:r w:rsidRPr="00BE1914">
        <w:rPr>
          <w:rFonts w:eastAsiaTheme="minorEastAsia"/>
        </w:rPr>
        <w:t xml:space="preserve"> Rivers and Streams Using Grab Samples </w:t>
      </w:r>
    </w:p>
    <w:p w14:paraId="7474E18A" w14:textId="77777777" w:rsidR="00FE794D" w:rsidRPr="00A9538D" w:rsidRDefault="00FE794D" w:rsidP="00A9538D">
      <w:pPr>
        <w:pStyle w:val="ListNumber"/>
        <w:numPr>
          <w:ilvl w:val="0"/>
          <w:numId w:val="247"/>
        </w:numPr>
      </w:pPr>
      <w:r w:rsidRPr="00A9538D">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5ECD640E" w14:textId="77777777" w:rsidR="00A12C49" w:rsidRPr="00A9538D" w:rsidRDefault="00740A35" w:rsidP="00A9538D">
      <w:pPr>
        <w:pStyle w:val="ListNumber"/>
      </w:pPr>
      <w:r w:rsidRPr="00A9538D">
        <w:t>Select</w:t>
      </w:r>
      <w:r w:rsidR="00FE794D" w:rsidRPr="00A9538D">
        <w:t xml:space="preserve"> a sampling location </w:t>
      </w:r>
      <w:r w:rsidRPr="00A9538D">
        <w:t>approximately</w:t>
      </w:r>
      <w:r w:rsidR="00FE794D" w:rsidRPr="00A9538D">
        <w:t xml:space="preserve"> 1 m from the bank and approximately 0.3 m deep. Approach the sampling location slowly from downstream or downwind. (If the depth does not reach 0.3 m at 1 m from the bank, take the sample and flag it on the field form.)</w:t>
      </w:r>
    </w:p>
    <w:p w14:paraId="102B070F" w14:textId="37DE1B63" w:rsidR="00FE794D" w:rsidRPr="00A9538D" w:rsidRDefault="00FE794D" w:rsidP="00A9538D">
      <w:pPr>
        <w:pStyle w:val="ListNumber"/>
      </w:pPr>
      <w:r w:rsidRPr="00A9538D">
        <w:t xml:space="preserve">Put on sterile nitrile gloves. </w:t>
      </w:r>
    </w:p>
    <w:p w14:paraId="5DBA8E55" w14:textId="77777777" w:rsidR="00FE794D" w:rsidRPr="00A9538D" w:rsidRDefault="00FE794D" w:rsidP="00A9538D">
      <w:pPr>
        <w:pStyle w:val="ListNumber"/>
      </w:pPr>
      <w:r w:rsidRPr="00A9538D">
        <w:t xml:space="preserve">Lower the uncapped, inverted 120 mL sample bottle to a depth of 6 in. below the water surface, avoiding surface scum, vegetation, and substrates. </w:t>
      </w:r>
    </w:p>
    <w:p w14:paraId="58F34272" w14:textId="4BD26EB4" w:rsidR="00FE794D" w:rsidRPr="00A9538D" w:rsidRDefault="00FE794D" w:rsidP="00A9538D">
      <w:pPr>
        <w:pStyle w:val="ListNumber"/>
      </w:pPr>
      <w:r w:rsidRPr="00A9538D">
        <w:t xml:space="preserve">Point the mouth of the container away from your body and the boat. Right the bottle and raise it through the water column, allowing bottle to fill completely. </w:t>
      </w:r>
      <w:r w:rsidR="00B75E0A" w:rsidRPr="00A9538D">
        <w:t>If the depth does not reach 0.3 m at 1 m from the bank, take the sample and flag it on the field form.</w:t>
      </w:r>
    </w:p>
    <w:p w14:paraId="0748FB04" w14:textId="6C60C138" w:rsidR="00FE794D" w:rsidRPr="00A9538D" w:rsidRDefault="00FE794D" w:rsidP="00A9538D">
      <w:pPr>
        <w:pStyle w:val="ListNumber"/>
      </w:pPr>
      <w:r w:rsidRPr="00A9538D">
        <w:t xml:space="preserve">After removing the container from the water, discard a small portion of the sample to allow for proper mixing before filtering (down to the 120 mL mark on the bottle). </w:t>
      </w:r>
    </w:p>
    <w:p w14:paraId="15D275A3" w14:textId="62EDC748" w:rsidR="00FE794D" w:rsidRPr="006C0A13" w:rsidRDefault="00FE794D" w:rsidP="00A9538D">
      <w:pPr>
        <w:pStyle w:val="ListNumber"/>
      </w:pPr>
      <w:r w:rsidRPr="00A9538D">
        <w:t>Add the</w:t>
      </w:r>
      <w:r w:rsidRPr="006A3187">
        <w:t xml:space="preserve"> sodium thiosulfate tablet, cap, and shake bottle 25 times.</w:t>
      </w:r>
    </w:p>
    <w:p w14:paraId="4B0DD1ED" w14:textId="77777777" w:rsidR="00FE794D" w:rsidRPr="006C0A13" w:rsidRDefault="00FE794D" w:rsidP="00047427">
      <w:pPr>
        <w:pStyle w:val="BodyText"/>
      </w:pPr>
      <w:r w:rsidRPr="006C0A13">
        <w:t>N</w:t>
      </w:r>
      <w:r>
        <w:t>otes</w:t>
      </w:r>
      <w:r w:rsidRPr="006C0A13">
        <w:t>:</w:t>
      </w:r>
    </w:p>
    <w:p w14:paraId="56443E8A" w14:textId="0D4944FA" w:rsidR="53C9362D"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39019302" w14:textId="4A55CB9C" w:rsidR="00FE794D" w:rsidRPr="00BE1914"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C718447" w14:textId="778145C8" w:rsidR="00FE794D" w:rsidRPr="00BE1914"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a new, pre-cleaned, sterile 500 mL HDPE bottle in the basket, mark its locati</w:t>
      </w:r>
      <w:r w:rsidRPr="006637B3">
        <w:rPr>
          <w:rFonts w:eastAsiaTheme="minorEastAsia"/>
        </w:rPr>
        <w:t xml:space="preserve">on in the basket, take sample, cap it, and deliver on ice—or transfer the sterile, 500 mL sample to a smaller, sterile plastic bottle for delivery to the laboratory (or </w:t>
      </w:r>
      <w:r w:rsidR="00B75E0A" w:rsidRPr="00A46494">
        <w:rPr>
          <w:rFonts w:eastAsiaTheme="minorEastAsia"/>
        </w:rPr>
        <w:t>attempt</w:t>
      </w:r>
      <w:r w:rsidRPr="004B330A">
        <w:rPr>
          <w:rFonts w:eastAsiaTheme="minorEastAsia"/>
        </w:rPr>
        <w:t xml:space="preserve"> to find a wade-in station to take the sample directly). </w:t>
      </w:r>
    </w:p>
    <w:p w14:paraId="7A947647"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2C8A6E5E" w14:textId="77777777" w:rsidR="00FE794D" w:rsidRPr="006C6F13" w:rsidRDefault="00FE794D" w:rsidP="00047427">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a</w:t>
      </w:r>
      <w:r w:rsidRPr="006C6F13">
        <w:t xml:space="preserve"> sample collection rod </w:t>
      </w:r>
      <w:r>
        <w:t xml:space="preserve">as </w:t>
      </w:r>
      <w:r w:rsidRPr="006C6F13">
        <w:t xml:space="preserve">described below. </w:t>
      </w:r>
    </w:p>
    <w:p w14:paraId="4FEC742B" w14:textId="77777777" w:rsidR="000B1896" w:rsidRDefault="00FE794D" w:rsidP="000B1896">
      <w:pPr>
        <w:pStyle w:val="ListNumber"/>
        <w:numPr>
          <w:ilvl w:val="0"/>
          <w:numId w:val="44"/>
        </w:numPr>
      </w:pPr>
      <w:r w:rsidRPr="006C6F13">
        <w:t xml:space="preserve">Rinse the clamp end of the rod in the stream you wish to sample. This will reduce the possibility of contamination from the previous station. </w:t>
      </w:r>
    </w:p>
    <w:p w14:paraId="2CC1619B" w14:textId="1CA0626B" w:rsidR="00FE794D" w:rsidRPr="006A3187" w:rsidRDefault="00FE794D" w:rsidP="000B1896">
      <w:pPr>
        <w:pStyle w:val="ListNumber"/>
        <w:numPr>
          <w:ilvl w:val="0"/>
          <w:numId w:val="44"/>
        </w:numPr>
      </w:pPr>
      <w:r w:rsidRPr="006A3187">
        <w:t>Rinse each water sample collection container and lid three times with water</w:t>
      </w:r>
      <w:r>
        <w:t>. D</w:t>
      </w:r>
      <w:r w:rsidRPr="006A3187">
        <w:t xml:space="preserve">iscard the </w:t>
      </w:r>
      <w:proofErr w:type="spellStart"/>
      <w:r w:rsidRPr="006A3187">
        <w:t>rins</w:t>
      </w:r>
      <w:r>
        <w:t>ate</w:t>
      </w:r>
      <w:proofErr w:type="spellEnd"/>
      <w:r w:rsidRPr="006A3187">
        <w:t xml:space="preserve"> downstream. </w:t>
      </w:r>
    </w:p>
    <w:p w14:paraId="11CA525A" w14:textId="77777777" w:rsidR="00FE794D" w:rsidRPr="006C6F13" w:rsidRDefault="00FE794D" w:rsidP="000B1896">
      <w:pPr>
        <w:pStyle w:val="ListNumber"/>
        <w:numPr>
          <w:ilvl w:val="0"/>
          <w:numId w:val="44"/>
        </w:numPr>
      </w:pPr>
      <w:r w:rsidRPr="006C6F13">
        <w:t xml:space="preserve">Place the bottle in the clamp and squeeze the clamp closed. Remove the cap from the bottle. </w:t>
      </w:r>
    </w:p>
    <w:p w14:paraId="19C5EE69" w14:textId="77777777" w:rsidR="00FE794D" w:rsidRPr="006C6F13" w:rsidRDefault="00FE794D" w:rsidP="000B1896">
      <w:pPr>
        <w:pStyle w:val="ListNumber"/>
        <w:numPr>
          <w:ilvl w:val="0"/>
          <w:numId w:val="44"/>
        </w:numPr>
      </w:pPr>
      <w:r w:rsidRPr="006C6F13">
        <w:t xml:space="preserve">Rotate the rod until the bottle is upside down. Immerse the bottle to the desired depth and then rotate the rod to fill the bottle. </w:t>
      </w:r>
    </w:p>
    <w:p w14:paraId="5957EFF6" w14:textId="77777777" w:rsidR="00FE794D" w:rsidRPr="00356AD2" w:rsidRDefault="00FE794D" w:rsidP="000B1896">
      <w:pPr>
        <w:pStyle w:val="ListNumber"/>
        <w:numPr>
          <w:ilvl w:val="0"/>
          <w:numId w:val="44"/>
        </w:numPr>
      </w:pPr>
      <w:r w:rsidRPr="00356AD2">
        <w:t>Once the bottle is full, remove from the water, discard a small portion of the sample to allow for proper mixing before filtering (down to the 120 m</w:t>
      </w:r>
      <w:r>
        <w:t>L</w:t>
      </w:r>
      <w:r w:rsidRPr="00356AD2">
        <w:t xml:space="preserve"> mark on the bottle). </w:t>
      </w:r>
    </w:p>
    <w:p w14:paraId="1D9D8497" w14:textId="48E78F08" w:rsidR="00FE794D" w:rsidRPr="006A3187" w:rsidRDefault="00FE794D" w:rsidP="000B1896">
      <w:pPr>
        <w:pStyle w:val="ListNumber"/>
        <w:numPr>
          <w:ilvl w:val="0"/>
          <w:numId w:val="44"/>
        </w:numPr>
      </w:pPr>
      <w:r w:rsidRPr="006A3187">
        <w:t xml:space="preserve">Add the sodium thiosulfate tablet, cap, and shake </w:t>
      </w:r>
      <w:r w:rsidR="00B75E0A">
        <w:t>bottle</w:t>
      </w:r>
      <w:r w:rsidRPr="7F2593D0">
        <w:t xml:space="preserve"> </w:t>
      </w:r>
      <w:r w:rsidRPr="006A3187">
        <w:t>25 times</w:t>
      </w:r>
      <w:r w:rsidRPr="7F2593D0">
        <w:t>.</w:t>
      </w:r>
    </w:p>
    <w:p w14:paraId="3EF44EA0" w14:textId="7666FA92" w:rsidR="00FE794D" w:rsidRDefault="3963D00E" w:rsidP="000B1896">
      <w:pPr>
        <w:pStyle w:val="ListNumber"/>
        <w:numPr>
          <w:ilvl w:val="0"/>
          <w:numId w:val="44"/>
        </w:numPr>
        <w:rPr>
          <w:color w:val="000000"/>
        </w:rPr>
      </w:pPr>
      <w:r w:rsidRPr="3963D00E">
        <w:rPr>
          <w:color w:val="000000" w:themeColor="text1"/>
        </w:rPr>
        <w:t>Place on ice to 4</w:t>
      </w:r>
      <w:r>
        <w:t>°</w:t>
      </w:r>
      <w:r w:rsidRPr="3963D00E">
        <w:rPr>
          <w:color w:val="000000" w:themeColor="text1"/>
        </w:rPr>
        <w:t xml:space="preserve">C immediately. </w:t>
      </w:r>
    </w:p>
    <w:p w14:paraId="188E5E4C" w14:textId="77777777" w:rsidR="00FE794D" w:rsidRPr="006C0A13" w:rsidRDefault="00FE794D" w:rsidP="00047427">
      <w:pPr>
        <w:pStyle w:val="BodyText"/>
      </w:pPr>
      <w:r w:rsidRPr="006C0A13">
        <w:t>N</w:t>
      </w:r>
      <w:r>
        <w:t>otes</w:t>
      </w:r>
      <w:r w:rsidRPr="006C0A13">
        <w:t>:</w:t>
      </w:r>
    </w:p>
    <w:p w14:paraId="28C43A17" w14:textId="445EA398" w:rsidR="00FE794D" w:rsidRPr="000B1896"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0AF54BD7" w14:textId="38AE1D4F" w:rsidR="00FE794D" w:rsidRPr="000B1896"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w:t>
      </w:r>
      <w:r w:rsidRPr="006637B3">
        <w:rPr>
          <w:rFonts w:eastAsiaTheme="minorEastAsia"/>
        </w:rPr>
        <w:t xml:space="preserve">-cleaned, sterile 500 mL HDPE bottle in the basket, mark its location in the basket, take a sample, cap it, and deliver on ice—or transfer the sterile, 500 mL sample to a smaller, sterile plastic bottle for delivery to laboratory (or </w:t>
      </w:r>
      <w:r w:rsidR="00B75E0A" w:rsidRPr="00A46494">
        <w:rPr>
          <w:rFonts w:eastAsiaTheme="minorEastAsia"/>
        </w:rPr>
        <w:t>attempt</w:t>
      </w:r>
      <w:r w:rsidRPr="004B330A">
        <w:rPr>
          <w:rFonts w:eastAsiaTheme="minorEastAsia"/>
        </w:rPr>
        <w:t xml:space="preserve"> to find a wade</w:t>
      </w:r>
      <w:r w:rsidRPr="003557A8">
        <w:rPr>
          <w:rFonts w:eastAsiaTheme="minorEastAsia"/>
        </w:rPr>
        <w:t>-in station to take the sample directly).</w:t>
      </w:r>
    </w:p>
    <w:p w14:paraId="4EF114EB"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11BC60E7" w14:textId="79CB696B" w:rsidR="00FE794D" w:rsidRPr="00CB7920" w:rsidRDefault="00FE794D" w:rsidP="00047427">
      <w:pPr>
        <w:pStyle w:val="BodyText"/>
      </w:pPr>
      <w:r w:rsidRPr="00134785">
        <w:t>If the site is not safe for either wading or using the sample collection rod, use the basket sampling method from a bridge</w:t>
      </w:r>
      <w:r>
        <w:t xml:space="preserve"> </w:t>
      </w:r>
      <w:r w:rsidRPr="00134785">
        <w:t>described below</w:t>
      </w:r>
      <w:r>
        <w:t xml:space="preserve">. </w:t>
      </w:r>
      <w:r w:rsidRPr="00CB7920">
        <w:t xml:space="preserve">Visually scan the drop location for unobstructed vertical drop and </w:t>
      </w:r>
      <w:r w:rsidR="00B75E0A">
        <w:t>for</w:t>
      </w:r>
      <w:r>
        <w:t xml:space="preserve"> </w:t>
      </w:r>
      <w:r w:rsidRPr="00CB7920">
        <w:t>approximate water depth of 18 in</w:t>
      </w:r>
      <w:r w:rsidR="628B29E4" w:rsidRPr="00CB7920">
        <w:t>ches</w:t>
      </w:r>
      <w:r w:rsidRPr="00CB7920">
        <w:t xml:space="preserve">, and then proceed as follows from the upstream side of the drop/bridge: </w:t>
      </w:r>
    </w:p>
    <w:p w14:paraId="02DE361E" w14:textId="0B9833C5" w:rsidR="00FE794D" w:rsidRPr="000604DF" w:rsidRDefault="00FE794D" w:rsidP="000B1896">
      <w:pPr>
        <w:pStyle w:val="ListNumber"/>
        <w:numPr>
          <w:ilvl w:val="0"/>
          <w:numId w:val="46"/>
        </w:numPr>
      </w:pPr>
      <w:r w:rsidRPr="000604DF">
        <w:t>Use sterile, 1</w:t>
      </w:r>
      <w:r w:rsidRPr="54C9D78B">
        <w:t>,</w:t>
      </w:r>
      <w:r w:rsidRPr="000604DF">
        <w:t xml:space="preserve">000 </w:t>
      </w:r>
      <w:r>
        <w:t>mL</w:t>
      </w:r>
      <w:r w:rsidRPr="54C9D78B">
        <w:t xml:space="preserve"> </w:t>
      </w:r>
      <w:r w:rsidR="54C9D78B" w:rsidRPr="000604DF">
        <w:t>narrow mouth</w:t>
      </w:r>
      <w:r w:rsidRPr="000604DF">
        <w:t xml:space="preserve"> thiosulfate or non-thiosulfate bottles. </w:t>
      </w:r>
    </w:p>
    <w:p w14:paraId="21CED938" w14:textId="154D570F" w:rsidR="00FE794D" w:rsidRPr="000604DF" w:rsidRDefault="00FE794D" w:rsidP="000B1896">
      <w:pPr>
        <w:pStyle w:val="ListNumber"/>
        <w:numPr>
          <w:ilvl w:val="0"/>
          <w:numId w:val="46"/>
        </w:numPr>
      </w:pPr>
      <w:r w:rsidRPr="000604DF">
        <w:t>Rinse basket three times without bottles. Place required weight in basket as appropriate (using sample bottles filled with sand)</w:t>
      </w:r>
      <w:r>
        <w:t>.</w:t>
      </w:r>
    </w:p>
    <w:p w14:paraId="176FF54B" w14:textId="53119FE8" w:rsidR="00FE794D" w:rsidRPr="000604DF" w:rsidRDefault="00FE794D" w:rsidP="000B1896">
      <w:pPr>
        <w:pStyle w:val="ListNumber"/>
        <w:numPr>
          <w:ilvl w:val="0"/>
          <w:numId w:val="46"/>
        </w:numPr>
      </w:pPr>
      <w:r w:rsidRPr="000604DF">
        <w:t xml:space="preserve">Fit the </w:t>
      </w:r>
      <w:r>
        <w:t>weighted basket sampler with</w:t>
      </w:r>
      <w:r w:rsidRPr="000604DF">
        <w:t xml:space="preserve"> </w:t>
      </w:r>
      <w:r>
        <w:t>500</w:t>
      </w:r>
      <w:r w:rsidRPr="000604DF">
        <w:t xml:space="preserve"> </w:t>
      </w:r>
      <w:r>
        <w:t>mL</w:t>
      </w:r>
      <w:r w:rsidRPr="000604DF">
        <w:t xml:space="preserve"> narrow</w:t>
      </w:r>
      <w:r>
        <w:t>-</w:t>
      </w:r>
      <w:r w:rsidRPr="000604DF">
        <w:t xml:space="preserve">mouth bottles (some filled with sand, others empty, depending on number of samples needed), including sterile ones for bacteria collection. </w:t>
      </w:r>
    </w:p>
    <w:p w14:paraId="3D21EE5A" w14:textId="5F5F1264" w:rsidR="00FE794D" w:rsidRPr="000604DF" w:rsidRDefault="00FE794D" w:rsidP="000B1896">
      <w:pPr>
        <w:pStyle w:val="ListNumber"/>
        <w:numPr>
          <w:ilvl w:val="0"/>
          <w:numId w:val="46"/>
        </w:numPr>
      </w:pPr>
      <w:r w:rsidRPr="000604DF">
        <w:t xml:space="preserve">Secure bottles inside basket with </w:t>
      </w:r>
      <w:proofErr w:type="gramStart"/>
      <w:r w:rsidRPr="000604DF">
        <w:t>mini-bungees</w:t>
      </w:r>
      <w:proofErr w:type="gramEnd"/>
      <w:r w:rsidRPr="000604DF">
        <w:t>. Break sterile seal and uncap bottles (except any filled with sand). Do not use container if sterile seal is not secure.</w:t>
      </w:r>
    </w:p>
    <w:p w14:paraId="59C1BDB3" w14:textId="5BA5D3FF" w:rsidR="00FE794D" w:rsidRPr="000604DF" w:rsidRDefault="00FE794D" w:rsidP="000B1896">
      <w:pPr>
        <w:pStyle w:val="ListNumber"/>
        <w:numPr>
          <w:ilvl w:val="0"/>
          <w:numId w:val="46"/>
        </w:numPr>
      </w:pPr>
      <w:r w:rsidRPr="000604DF">
        <w:t>Do not rinse inside</w:t>
      </w:r>
      <w:r>
        <w:t>s</w:t>
      </w:r>
      <w:r w:rsidRPr="000604DF">
        <w:t xml:space="preserve"> of bottles. Lower slowly to water surface and gently plunge into water to </w:t>
      </w:r>
      <w:r w:rsidR="00B75E0A">
        <w:t>approximately</w:t>
      </w:r>
      <w:r w:rsidRPr="000604DF">
        <w:t xml:space="preserve"> 6 in</w:t>
      </w:r>
      <w:r>
        <w:t>.</w:t>
      </w:r>
      <w:r w:rsidRPr="000604DF">
        <w:t xml:space="preserve"> below water surface</w:t>
      </w:r>
      <w:r>
        <w:t>. A</w:t>
      </w:r>
      <w:r w:rsidRPr="000604DF">
        <w:t xml:space="preserve">llow </w:t>
      </w:r>
      <w:r w:rsidR="00B75E0A">
        <w:t>bottles</w:t>
      </w:r>
      <w:r w:rsidRPr="000604DF">
        <w:t xml:space="preserve"> to fill. </w:t>
      </w:r>
    </w:p>
    <w:p w14:paraId="78974F0B" w14:textId="77777777" w:rsidR="00FE794D" w:rsidRPr="000604DF" w:rsidRDefault="00FE794D" w:rsidP="000B1896">
      <w:pPr>
        <w:pStyle w:val="ListNumber"/>
        <w:numPr>
          <w:ilvl w:val="0"/>
          <w:numId w:val="46"/>
        </w:numPr>
      </w:pPr>
      <w:r w:rsidRPr="000604DF">
        <w:t xml:space="preserve">Observe </w:t>
      </w:r>
      <w:r>
        <w:t xml:space="preserve">the </w:t>
      </w:r>
      <w:r w:rsidRPr="000604DF">
        <w:t xml:space="preserve">sampler closely to ensure that it does not touch bottom sediments. </w:t>
      </w:r>
    </w:p>
    <w:p w14:paraId="5FC06316" w14:textId="08EB1277" w:rsidR="00FE794D" w:rsidRPr="000604DF" w:rsidRDefault="00FE794D" w:rsidP="000B1896">
      <w:pPr>
        <w:pStyle w:val="ListNumber"/>
        <w:numPr>
          <w:ilvl w:val="0"/>
          <w:numId w:val="46"/>
        </w:numPr>
      </w:pPr>
      <w:r w:rsidRPr="000604DF">
        <w:t xml:space="preserve">When bubbling has almost stopped, pull up basket slowly. While pulling </w:t>
      </w:r>
      <w:r w:rsidR="00B75E0A">
        <w:t>the basket</w:t>
      </w:r>
      <w:r w:rsidRPr="000604DF">
        <w:t xml:space="preserve"> up, note if any debris from the bridge or the tow line/rope is falling into the sample bottles. </w:t>
      </w:r>
    </w:p>
    <w:p w14:paraId="72A63A33" w14:textId="466C105A" w:rsidR="00FE794D" w:rsidRPr="00BD7BD9" w:rsidRDefault="00FE794D" w:rsidP="000B1896">
      <w:pPr>
        <w:pStyle w:val="ListNumber"/>
        <w:numPr>
          <w:ilvl w:val="0"/>
          <w:numId w:val="46"/>
        </w:numPr>
      </w:pPr>
      <w:r w:rsidRPr="00BD7BD9">
        <w:t>Transfer to the smaller</w:t>
      </w:r>
      <w:r>
        <w:t>,</w:t>
      </w:r>
      <w:r w:rsidRPr="00BD7BD9">
        <w:t xml:space="preserve"> thiosulfa</w:t>
      </w:r>
      <w:r w:rsidRPr="002445C6">
        <w:t xml:space="preserve">te-containing, </w:t>
      </w:r>
      <w:r>
        <w:t>120</w:t>
      </w:r>
      <w:r w:rsidRPr="002445C6">
        <w:t xml:space="preserve"> </w:t>
      </w:r>
      <w:r>
        <w:t>mL HDPE</w:t>
      </w:r>
      <w:r w:rsidRPr="00BD7BD9">
        <w:t xml:space="preserve"> bottle. (Cap and i</w:t>
      </w:r>
      <w:r w:rsidRPr="002445C6">
        <w:t>nvert to mix contents</w:t>
      </w:r>
      <w:r w:rsidR="00B75E0A">
        <w:t xml:space="preserve"> of 1,000 mL container</w:t>
      </w:r>
      <w:r w:rsidRPr="00BD7BD9">
        <w:t xml:space="preserve">; uncap and pour into the sterile </w:t>
      </w:r>
      <w:r>
        <w:t xml:space="preserve">120 mL </w:t>
      </w:r>
      <w:r w:rsidRPr="00BD7BD9">
        <w:t xml:space="preserve">bottle. </w:t>
      </w:r>
      <w:r>
        <w:t>D</w:t>
      </w:r>
      <w:r w:rsidRPr="006A3187">
        <w:t>iscard a small portion of the sample to allow for proper mixing down to t</w:t>
      </w:r>
      <w:r>
        <w:t xml:space="preserve">he 120 mL mark on the bottle). </w:t>
      </w:r>
      <w:r w:rsidRPr="006A3187">
        <w:t>Add the sodium thiosulfate tablet, cap, and shake bottle 25 times</w:t>
      </w:r>
      <w:r>
        <w:t>.</w:t>
      </w:r>
    </w:p>
    <w:p w14:paraId="6E13B65A" w14:textId="598D46BF" w:rsidR="00FE794D" w:rsidRPr="000604DF" w:rsidRDefault="00FE794D" w:rsidP="00A9538D">
      <w:pPr>
        <w:pStyle w:val="ListNumberLast"/>
        <w:numPr>
          <w:ilvl w:val="0"/>
          <w:numId w:val="46"/>
        </w:numPr>
      </w:pPr>
      <w:r w:rsidRPr="000604DF">
        <w:t>Place on ice to 4</w:t>
      </w:r>
      <w:r>
        <w:t>°C</w:t>
      </w:r>
      <w:r w:rsidRPr="000604DF">
        <w:t xml:space="preserve"> immediately. </w:t>
      </w:r>
    </w:p>
    <w:p w14:paraId="2661C310" w14:textId="77777777" w:rsidR="00FE794D" w:rsidRPr="009376B5" w:rsidRDefault="00FE794D" w:rsidP="00047427">
      <w:pPr>
        <w:pStyle w:val="BodyText"/>
      </w:pPr>
      <w:r w:rsidRPr="006C0A13">
        <w:t>N</w:t>
      </w:r>
      <w:r>
        <w:t>otes</w:t>
      </w:r>
      <w:r w:rsidRPr="006C0A13">
        <w:t>:</w:t>
      </w:r>
    </w:p>
    <w:p w14:paraId="0F8507E5" w14:textId="0FFEF952" w:rsidR="00FE794D" w:rsidRPr="009376B5"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7D8C8FD0" w14:textId="1FC54540" w:rsidR="00FE794D" w:rsidRPr="009376B5"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the laboratory (or attempt to find a wade-in station to take the sample directly). </w:t>
      </w:r>
    </w:p>
    <w:p w14:paraId="1476248A" w14:textId="0FFD5F99" w:rsidR="00FE794D" w:rsidRPr="009376B5" w:rsidRDefault="3963D00E" w:rsidP="00353483">
      <w:pPr>
        <w:pStyle w:val="ListBulletLast"/>
        <w:rPr>
          <w:rFonts w:eastAsiaTheme="minorEastAsia"/>
          <w:color w:val="000000" w:themeColor="text1"/>
        </w:rPr>
      </w:pPr>
      <w:r w:rsidRPr="3963D00E">
        <w:rPr>
          <w:rFonts w:eastAsiaTheme="minorEastAsia"/>
        </w:rPr>
        <w:t>If water depth is less than 18 in. do not take samples using weighted basket sampler. Instead, find a spot for taking wade-in grab samples.</w:t>
      </w:r>
    </w:p>
    <w:p w14:paraId="0EB34259" w14:textId="77777777" w:rsidR="00FE794D" w:rsidRPr="000B1896" w:rsidRDefault="00FE794D">
      <w:pPr>
        <w:pStyle w:val="Heading4"/>
        <w:rPr>
          <w:rFonts w:eastAsiaTheme="minorEastAsia"/>
          <w:color w:val="auto"/>
        </w:rPr>
      </w:pPr>
      <w:r w:rsidRPr="000B1896">
        <w:rPr>
          <w:rFonts w:eastAsiaTheme="minorEastAsia"/>
          <w:color w:val="auto"/>
        </w:rPr>
        <w:t>Sample Handling and Storage</w:t>
      </w:r>
    </w:p>
    <w:p w14:paraId="0E05150B" w14:textId="7C4C2C58" w:rsidR="00FE794D" w:rsidRPr="00704826" w:rsidRDefault="623FE806" w:rsidP="00353483">
      <w:pPr>
        <w:pStyle w:val="ListBullet"/>
        <w:rPr>
          <w:color w:val="000000" w:themeColor="text1"/>
        </w:rPr>
      </w:pPr>
      <w:r>
        <w:t xml:space="preserve">Following collection, place the sample in a cooler and maintain on ice. </w:t>
      </w:r>
    </w:p>
    <w:p w14:paraId="74051020" w14:textId="77777777" w:rsidR="00FE794D" w:rsidRPr="00704826" w:rsidRDefault="623FE806" w:rsidP="00353483">
      <w:pPr>
        <w:pStyle w:val="ListBullet"/>
        <w:rPr>
          <w:color w:val="000000" w:themeColor="text1"/>
        </w:rPr>
      </w:pPr>
      <w:r>
        <w:t xml:space="preserve">Samples must be delivered to the testing laboratory within 6 hours of collection or filtered and all filters frozen on dry ice within 6 hours of collection. </w:t>
      </w:r>
    </w:p>
    <w:p w14:paraId="01488042" w14:textId="07DEBBB8" w:rsidR="00FE794D" w:rsidRPr="00A84FB0" w:rsidRDefault="00FE794D" w:rsidP="00353483">
      <w:pPr>
        <w:pStyle w:val="ListBulletLast"/>
        <w:rPr>
          <w:b/>
          <w:bCs/>
          <w:color w:val="000000" w:themeColor="text1"/>
        </w:rPr>
      </w:pPr>
      <w:r w:rsidRPr="008A714A">
        <w:t>In addition to collecting the sample, look for signs of disturbance throughout the reach that would contribute</w:t>
      </w:r>
      <w:r w:rsidR="00B75E0A" w:rsidRPr="006637B3">
        <w:t xml:space="preserve"> to the presence of</w:t>
      </w:r>
      <w:r w:rsidRPr="006637B3">
        <w:t xml:space="preserve"> fecal contamination to the water body. Record these disturbances on the </w:t>
      </w:r>
      <w:r w:rsidR="6F65CD99" w:rsidRPr="00A46494">
        <w:t>Fi</w:t>
      </w:r>
      <w:r w:rsidR="1BA509A2" w:rsidRPr="004B330A">
        <w:t>eld Data Form</w:t>
      </w:r>
      <w:r w:rsidRPr="008A714A">
        <w:t>. If s</w:t>
      </w:r>
      <w:r w:rsidRPr="006637B3">
        <w:t>amples are not delivered within 6 hours to the laboratory, the</w:t>
      </w:r>
      <w:r w:rsidR="00B75E0A" w:rsidRPr="006637B3">
        <w:t xml:space="preserve"> samples</w:t>
      </w:r>
      <w:r w:rsidRPr="00A46494">
        <w:t xml:space="preserve"> will be filtered. See “Method: Filtering </w:t>
      </w:r>
      <w:r w:rsidRPr="004B330A">
        <w:rPr>
          <w:i/>
          <w:iCs/>
        </w:rPr>
        <w:t xml:space="preserve">E. </w:t>
      </w:r>
      <w:r w:rsidR="00B75E0A" w:rsidRPr="003557A8">
        <w:rPr>
          <w:i/>
          <w:iCs/>
        </w:rPr>
        <w:t>c</w:t>
      </w:r>
      <w:r w:rsidRPr="00D03E77">
        <w:rPr>
          <w:i/>
          <w:iCs/>
        </w:rPr>
        <w:t>oli</w:t>
      </w:r>
      <w:r w:rsidRPr="0086392A">
        <w:t xml:space="preserve"> Samples.” </w:t>
      </w:r>
    </w:p>
    <w:p w14:paraId="54D9126F" w14:textId="77777777" w:rsidR="00FE794D" w:rsidRPr="000604DF" w:rsidRDefault="00FE794D" w:rsidP="00FE794D">
      <w:pPr>
        <w:pStyle w:val="Heading4"/>
      </w:pPr>
      <w:r w:rsidRPr="000604DF">
        <w:t xml:space="preserve">Method: </w:t>
      </w:r>
      <w:r>
        <w:t xml:space="preserve">Filtering </w:t>
      </w:r>
      <w:r w:rsidRPr="000D4453">
        <w:rPr>
          <w:i w:val="0"/>
        </w:rPr>
        <w:t>E. Coli</w:t>
      </w:r>
      <w:r>
        <w:t xml:space="preserve"> S</w:t>
      </w:r>
      <w:r w:rsidRPr="000604DF">
        <w:t>ample</w:t>
      </w:r>
      <w:r>
        <w:t>s</w:t>
      </w:r>
      <w:r w:rsidRPr="000604DF">
        <w:t xml:space="preserve"> </w:t>
      </w:r>
    </w:p>
    <w:p w14:paraId="26A5117B" w14:textId="437AC5D3" w:rsidR="00FE794D" w:rsidRPr="006A3187" w:rsidRDefault="00FE794D" w:rsidP="00047427">
      <w:pPr>
        <w:pStyle w:val="BodyText"/>
      </w:pPr>
      <w:r>
        <w:t xml:space="preserve">If the water samples for </w:t>
      </w:r>
      <w:r w:rsidRPr="00E95573">
        <w:rPr>
          <w:i/>
          <w:iCs/>
        </w:rPr>
        <w:t>E. coli</w:t>
      </w:r>
      <w:r>
        <w:t xml:space="preserve"> will not be delivered to the testing laboratory within 4 hours, two</w:t>
      </w:r>
      <w:r w:rsidRPr="006A3187">
        <w:t xml:space="preserve"> separate filters for the </w:t>
      </w:r>
      <w:r w:rsidRPr="00E95573">
        <w:rPr>
          <w:i/>
          <w:iCs/>
        </w:rPr>
        <w:t>E. coli</w:t>
      </w:r>
      <w:r w:rsidRPr="006A3187">
        <w:t xml:space="preserve"> sample</w:t>
      </w:r>
      <w:r>
        <w:t xml:space="preserve"> need to be processed</w:t>
      </w:r>
      <w:r w:rsidRPr="006A3187">
        <w:t xml:space="preserve">. All the filters </w:t>
      </w:r>
      <w:r w:rsidR="00B75E0A">
        <w:t>required</w:t>
      </w:r>
      <w:r w:rsidRPr="006A3187">
        <w:t xml:space="preserve"> for an individual site should be sealed in plastic bags until use to avoid ext</w:t>
      </w:r>
      <w:r>
        <w:t>ernal sources of contamination and stored on dry ice.</w:t>
      </w:r>
    </w:p>
    <w:p w14:paraId="79D1DB56" w14:textId="77777777" w:rsidR="00FE794D" w:rsidRPr="006A3187" w:rsidRDefault="00FE794D" w:rsidP="00D4609D">
      <w:pPr>
        <w:pStyle w:val="BodyText"/>
      </w:pPr>
      <w:r w:rsidRPr="006A3187">
        <w:t>Supply list for processing sample</w:t>
      </w:r>
      <w:r>
        <w:t>:</w:t>
      </w:r>
    </w:p>
    <w:p w14:paraId="02D8790B" w14:textId="77777777" w:rsidR="00FE794D" w:rsidRPr="006A3187" w:rsidRDefault="623FE806" w:rsidP="00353483">
      <w:pPr>
        <w:pStyle w:val="ListBullet"/>
        <w:rPr>
          <w:color w:val="000000" w:themeColor="text1"/>
        </w:rPr>
      </w:pPr>
      <w:r>
        <w:t xml:space="preserve">Nitrile gloves </w:t>
      </w:r>
    </w:p>
    <w:p w14:paraId="45A845C8" w14:textId="06D4298F" w:rsidR="00FE794D" w:rsidRPr="006A3187" w:rsidRDefault="623FE806" w:rsidP="00353483">
      <w:pPr>
        <w:pStyle w:val="ListBullet"/>
        <w:rPr>
          <w:color w:val="000000" w:themeColor="text1"/>
        </w:rPr>
      </w:pPr>
      <w:r>
        <w:t xml:space="preserve">Sterile </w:t>
      </w:r>
      <w:proofErr w:type="gramStart"/>
      <w:r>
        <w:t>screw-cap</w:t>
      </w:r>
      <w:proofErr w:type="gramEnd"/>
      <w:r>
        <w:t xml:space="preserve"> 50 mL</w:t>
      </w:r>
    </w:p>
    <w:p w14:paraId="6389D8A2" w14:textId="77777777" w:rsidR="00FE794D" w:rsidRPr="006A3187" w:rsidRDefault="623FE806" w:rsidP="00353483">
      <w:pPr>
        <w:pStyle w:val="ListBullet"/>
        <w:rPr>
          <w:color w:val="000000" w:themeColor="text1"/>
        </w:rPr>
      </w:pPr>
      <w:r>
        <w:t xml:space="preserve">Filtration apparatus with collection flask </w:t>
      </w:r>
    </w:p>
    <w:p w14:paraId="3A489A91" w14:textId="77777777" w:rsidR="00FE794D" w:rsidRPr="006A3187" w:rsidRDefault="623FE806" w:rsidP="00353483">
      <w:pPr>
        <w:pStyle w:val="ListBullet"/>
        <w:rPr>
          <w:color w:val="000000" w:themeColor="text1"/>
        </w:rPr>
      </w:pPr>
      <w:r>
        <w:t xml:space="preserve">Sterile filter holder, Nalgene 145/147 </w:t>
      </w:r>
    </w:p>
    <w:p w14:paraId="0E5E6CBE" w14:textId="77777777" w:rsidR="00FE794D" w:rsidRPr="006A3187" w:rsidRDefault="623FE806" w:rsidP="00353483">
      <w:pPr>
        <w:pStyle w:val="ListBullet"/>
        <w:rPr>
          <w:color w:val="000000" w:themeColor="text1"/>
        </w:rPr>
      </w:pPr>
      <w:r>
        <w:t xml:space="preserve">Vacuum pump (electric pump may be used if available) </w:t>
      </w:r>
    </w:p>
    <w:p w14:paraId="577E741D" w14:textId="77777777" w:rsidR="00FE794D" w:rsidRPr="006A3187" w:rsidRDefault="623FE806" w:rsidP="00353483">
      <w:pPr>
        <w:pStyle w:val="ListBullet"/>
        <w:rPr>
          <w:color w:val="000000" w:themeColor="text1"/>
        </w:rPr>
      </w:pPr>
      <w:r>
        <w:t>Sterile phosphate buffered saline</w:t>
      </w:r>
    </w:p>
    <w:p w14:paraId="29395421" w14:textId="77777777" w:rsidR="00FE794D" w:rsidRPr="006A3187" w:rsidRDefault="623FE806" w:rsidP="00353483">
      <w:pPr>
        <w:pStyle w:val="ListBullet"/>
        <w:rPr>
          <w:color w:val="000000" w:themeColor="text1"/>
        </w:rPr>
      </w:pPr>
      <w:proofErr w:type="spellStart"/>
      <w:r>
        <w:t>Osmotics</w:t>
      </w:r>
      <w:proofErr w:type="spellEnd"/>
      <w:r>
        <w:t xml:space="preserve"> 47 mm polycarbonate sterile filters</w:t>
      </w:r>
    </w:p>
    <w:p w14:paraId="175D366E" w14:textId="77777777" w:rsidR="00FE794D" w:rsidRPr="006A3187" w:rsidRDefault="623FE806" w:rsidP="00353483">
      <w:pPr>
        <w:pStyle w:val="ListBullet"/>
        <w:rPr>
          <w:color w:val="000000" w:themeColor="text1"/>
        </w:rPr>
      </w:pPr>
      <w:r>
        <w:t xml:space="preserve">Sterile disposable forceps </w:t>
      </w:r>
    </w:p>
    <w:p w14:paraId="6DFDD587" w14:textId="77777777" w:rsidR="00FE794D" w:rsidRPr="006A3187" w:rsidRDefault="623FE806" w:rsidP="00353483">
      <w:pPr>
        <w:pStyle w:val="ListBullet"/>
        <w:rPr>
          <w:color w:val="000000" w:themeColor="text1"/>
        </w:rPr>
      </w:pPr>
      <w:r>
        <w:t xml:space="preserve">Petri dishes (60 × 15, disposable) </w:t>
      </w:r>
    </w:p>
    <w:p w14:paraId="3DF58565" w14:textId="77777777" w:rsidR="00FE794D" w:rsidRPr="006A3187" w:rsidRDefault="623FE806" w:rsidP="00353483">
      <w:pPr>
        <w:pStyle w:val="ListBullet"/>
        <w:rPr>
          <w:color w:val="000000" w:themeColor="text1"/>
        </w:rPr>
      </w:pPr>
      <w:r>
        <w:t xml:space="preserve">Two sterile microcentrifuge tubes containing sterile glass beads </w:t>
      </w:r>
    </w:p>
    <w:p w14:paraId="0F0B3628" w14:textId="77777777" w:rsidR="00FE794D" w:rsidRPr="006A3187" w:rsidRDefault="623FE806" w:rsidP="00353483">
      <w:pPr>
        <w:pStyle w:val="ListBullet"/>
        <w:rPr>
          <w:color w:val="000000" w:themeColor="text1"/>
        </w:rPr>
      </w:pPr>
      <w:r>
        <w:t xml:space="preserve">One additional sterile microcentrifuge tube if collecting filter blank </w:t>
      </w:r>
    </w:p>
    <w:p w14:paraId="3C29546E" w14:textId="77777777" w:rsidR="00FE794D" w:rsidRPr="006A3187" w:rsidRDefault="623FE806" w:rsidP="00353483">
      <w:pPr>
        <w:pStyle w:val="ListBullet"/>
        <w:rPr>
          <w:color w:val="000000" w:themeColor="text1"/>
        </w:rPr>
      </w:pPr>
      <w:r>
        <w:t xml:space="preserve">Bubble bag </w:t>
      </w:r>
    </w:p>
    <w:p w14:paraId="1898C6C5" w14:textId="77777777" w:rsidR="00FE794D" w:rsidRPr="006A3187" w:rsidRDefault="623FE806" w:rsidP="00353483">
      <w:pPr>
        <w:pStyle w:val="ListBullet"/>
        <w:rPr>
          <w:color w:val="000000" w:themeColor="text1"/>
        </w:rPr>
      </w:pPr>
      <w:r>
        <w:t xml:space="preserve">Zip-top bag </w:t>
      </w:r>
    </w:p>
    <w:p w14:paraId="380E3FFE" w14:textId="77777777" w:rsidR="00FE794D" w:rsidRPr="006A3187" w:rsidRDefault="623FE806" w:rsidP="00353483">
      <w:pPr>
        <w:pStyle w:val="ListBullet"/>
        <w:rPr>
          <w:color w:val="000000" w:themeColor="text1"/>
        </w:rPr>
      </w:pPr>
      <w:r>
        <w:t xml:space="preserve">Dry ice </w:t>
      </w:r>
    </w:p>
    <w:p w14:paraId="15B9D79B" w14:textId="77777777" w:rsidR="00FE794D" w:rsidRPr="006A3187" w:rsidRDefault="00FE794D" w:rsidP="00353483">
      <w:pPr>
        <w:pStyle w:val="ListBulletLast"/>
        <w:rPr>
          <w:color w:val="000000" w:themeColor="text1"/>
        </w:rPr>
      </w:pPr>
      <w:r w:rsidRPr="008A714A">
        <w:t>Cooler</w:t>
      </w:r>
    </w:p>
    <w:p w14:paraId="7949EA55" w14:textId="77777777" w:rsidR="00FE794D" w:rsidRPr="006A3187" w:rsidRDefault="623FE806">
      <w:pPr>
        <w:pStyle w:val="BodyText"/>
      </w:pPr>
      <w:r>
        <w:t>For recording measurements:</w:t>
      </w:r>
    </w:p>
    <w:p w14:paraId="4B1DA35E" w14:textId="2E72D5EE" w:rsidR="623FE806" w:rsidRDefault="623FE806" w:rsidP="00353483">
      <w:pPr>
        <w:pStyle w:val="ListBullet"/>
        <w:rPr>
          <w:color w:val="000000" w:themeColor="text1"/>
        </w:rPr>
      </w:pPr>
      <w:r>
        <w:t>Sample Log</w:t>
      </w:r>
    </w:p>
    <w:p w14:paraId="23AFC18E" w14:textId="46E06D95" w:rsidR="00FE794D" w:rsidRPr="006A3187" w:rsidRDefault="623FE806" w:rsidP="00353483">
      <w:pPr>
        <w:pStyle w:val="ListBullet"/>
        <w:rPr>
          <w:color w:val="000000" w:themeColor="text1"/>
        </w:rPr>
      </w:pPr>
      <w:r>
        <w:t xml:space="preserve">Field Data Form </w:t>
      </w:r>
    </w:p>
    <w:p w14:paraId="3D40A46E" w14:textId="0B3695DD" w:rsidR="00FE794D" w:rsidRPr="006A3187" w:rsidRDefault="623FE806" w:rsidP="00353483">
      <w:pPr>
        <w:pStyle w:val="ListBullet"/>
      </w:pPr>
      <w:r>
        <w:t xml:space="preserve">Pencils </w:t>
      </w:r>
    </w:p>
    <w:p w14:paraId="3D09B5B4" w14:textId="58C9AFBE" w:rsidR="00FE794D" w:rsidRPr="006A3187" w:rsidRDefault="3963D00E" w:rsidP="00353483">
      <w:pPr>
        <w:pStyle w:val="ListBulletLast"/>
        <w:rPr>
          <w:color w:val="000000" w:themeColor="text1"/>
        </w:rPr>
      </w:pPr>
      <w:r>
        <w:t xml:space="preserve">Fecal indicator Sample Labels (two vial labels and one bag label) </w:t>
      </w:r>
    </w:p>
    <w:p w14:paraId="52D38665" w14:textId="77777777" w:rsidR="00FE794D" w:rsidRPr="006A3187" w:rsidRDefault="00FE794D" w:rsidP="00D4609D">
      <w:pPr>
        <w:pStyle w:val="BodyText"/>
        <w:rPr>
          <w:b/>
          <w:iCs/>
        </w:rPr>
      </w:pPr>
      <w:r w:rsidRPr="006A3187">
        <w:t xml:space="preserve">The sample must be filtered and frozen within </w:t>
      </w:r>
      <w:r>
        <w:t>6</w:t>
      </w:r>
      <w:r w:rsidRPr="006A3187">
        <w:t xml:space="preserve"> hours of collection.</w:t>
      </w:r>
    </w:p>
    <w:p w14:paraId="0C5E5354" w14:textId="77777777" w:rsidR="00A84FB0" w:rsidRDefault="00FE794D" w:rsidP="00A84FB0">
      <w:pPr>
        <w:pStyle w:val="ListNumber"/>
        <w:numPr>
          <w:ilvl w:val="0"/>
          <w:numId w:val="42"/>
        </w:numPr>
      </w:pPr>
      <w:r w:rsidRPr="006A3187">
        <w:t xml:space="preserve">Put on nitrile gloves. </w:t>
      </w:r>
    </w:p>
    <w:p w14:paraId="46125EF6" w14:textId="0A9B8C34" w:rsidR="00FE794D" w:rsidRPr="006A3187" w:rsidRDefault="00FE794D" w:rsidP="00A84FB0">
      <w:pPr>
        <w:pStyle w:val="ListNumber"/>
        <w:numPr>
          <w:ilvl w:val="0"/>
          <w:numId w:val="42"/>
        </w:numPr>
      </w:pPr>
      <w:r w:rsidRPr="006A3187">
        <w:t>Set up sample filtration apparatus on</w:t>
      </w:r>
      <w:r w:rsidRPr="381B99B0">
        <w:t xml:space="preserve"> </w:t>
      </w:r>
      <w:r w:rsidRPr="006A3187">
        <w:t xml:space="preserve">flat surface and attach vacuum pump. Set out 50 </w:t>
      </w:r>
      <w:r>
        <w:t>mL</w:t>
      </w:r>
      <w:r w:rsidRPr="006A3187">
        <w:t xml:space="preserve"> sterile PP tube, sterile 60 mm Petri dish, two bottles of chilled phosphate buffered saline, </w:t>
      </w:r>
      <w:r>
        <w:t xml:space="preserve">the </w:t>
      </w:r>
      <w:proofErr w:type="spellStart"/>
      <w:r w:rsidRPr="006A3187">
        <w:t>Osmotics</w:t>
      </w:r>
      <w:proofErr w:type="spellEnd"/>
      <w:r w:rsidRPr="006A3187">
        <w:t xml:space="preserve"> 47 mm polycarbonate sterile filter box, and two filter forceps. </w:t>
      </w:r>
    </w:p>
    <w:p w14:paraId="49D1EDEA" w14:textId="7AC12C9E" w:rsidR="00FE794D" w:rsidRPr="006A3187" w:rsidRDefault="00FE794D" w:rsidP="00A84FB0">
      <w:pPr>
        <w:pStyle w:val="ListNumber"/>
        <w:numPr>
          <w:ilvl w:val="0"/>
          <w:numId w:val="42"/>
        </w:numPr>
      </w:pPr>
      <w:r w:rsidRPr="006A3187">
        <w:t xml:space="preserve">Chill </w:t>
      </w:r>
      <w:r>
        <w:t>f</w:t>
      </w:r>
      <w:r w:rsidRPr="006A3187">
        <w:t xml:space="preserve">ilter </w:t>
      </w:r>
      <w:r>
        <w:t>e</w:t>
      </w:r>
      <w:r w:rsidRPr="006A3187">
        <w:t xml:space="preserve">xtraction tubes with beads on dry ice. </w:t>
      </w:r>
    </w:p>
    <w:p w14:paraId="15A10F17" w14:textId="51EA838D" w:rsidR="00FE794D" w:rsidRPr="006A3187" w:rsidRDefault="00FE794D" w:rsidP="00A84FB0">
      <w:pPr>
        <w:pStyle w:val="ListNumber"/>
        <w:numPr>
          <w:ilvl w:val="0"/>
          <w:numId w:val="42"/>
        </w:numPr>
      </w:pPr>
      <w:r w:rsidRPr="006A3187">
        <w:t xml:space="preserve">Aseptically transfer two polycarbonate filters from </w:t>
      </w:r>
      <w:r>
        <w:t xml:space="preserve">the </w:t>
      </w:r>
      <w:r w:rsidRPr="006A3187">
        <w:t xml:space="preserve">filter box to base of opened Petri dish. Close filter box and set </w:t>
      </w:r>
      <w:r>
        <w:t xml:space="preserve">it </w:t>
      </w:r>
      <w:r w:rsidRPr="006A3187">
        <w:t>aside.</w:t>
      </w:r>
    </w:p>
    <w:p w14:paraId="5ECC9A1A" w14:textId="361ED7D8" w:rsidR="00FE794D" w:rsidRPr="006A3187" w:rsidRDefault="00FE794D" w:rsidP="00A84FB0">
      <w:pPr>
        <w:pStyle w:val="ListNumber"/>
        <w:numPr>
          <w:ilvl w:val="0"/>
          <w:numId w:val="42"/>
        </w:numPr>
      </w:pPr>
      <w:r w:rsidRPr="006A3187">
        <w:t xml:space="preserve">Remove the pre-loaded cellulose nitrate filter from funnel and discard. Be sure to leave the support pad in the filter funnel. </w:t>
      </w:r>
    </w:p>
    <w:p w14:paraId="6A40D2DA" w14:textId="59527734" w:rsidR="00FE794D" w:rsidRPr="006A3187" w:rsidRDefault="00FE794D" w:rsidP="00A84FB0">
      <w:pPr>
        <w:pStyle w:val="ListNumber"/>
        <w:numPr>
          <w:ilvl w:val="0"/>
          <w:numId w:val="42"/>
        </w:numPr>
      </w:pPr>
      <w:r w:rsidRPr="006A3187">
        <w:t xml:space="preserve">Load filtration funnel with </w:t>
      </w:r>
      <w:r>
        <w:t xml:space="preserve">a </w:t>
      </w:r>
      <w:r w:rsidRPr="006A3187">
        <w:t xml:space="preserve">sterile polycarbonate filter on support pad (shiny side up). </w:t>
      </w:r>
    </w:p>
    <w:p w14:paraId="53E5D541" w14:textId="4BB3E294" w:rsidR="00FE794D" w:rsidRPr="006A3187" w:rsidRDefault="00FE794D" w:rsidP="00A84FB0">
      <w:pPr>
        <w:pStyle w:val="ListNumber"/>
        <w:numPr>
          <w:ilvl w:val="0"/>
          <w:numId w:val="42"/>
        </w:numPr>
      </w:pPr>
      <w:r w:rsidRPr="006A3187">
        <w:t xml:space="preserve">Shake sample bottle(s) 25 times to mix well. </w:t>
      </w:r>
    </w:p>
    <w:p w14:paraId="3332F335" w14:textId="0434FD8C" w:rsidR="00FE794D" w:rsidRPr="006A3187" w:rsidRDefault="00FE794D" w:rsidP="00A84FB0">
      <w:pPr>
        <w:pStyle w:val="ListNumber"/>
        <w:numPr>
          <w:ilvl w:val="0"/>
          <w:numId w:val="42"/>
        </w:numPr>
      </w:pPr>
      <w:r w:rsidRPr="006A3187">
        <w:t xml:space="preserve">Measure 25 </w:t>
      </w:r>
      <w:r>
        <w:t>mL</w:t>
      </w:r>
      <w:r w:rsidRPr="006A3187">
        <w:t xml:space="preserve"> of the mixed water sample in the sterile graduated sterile PP tube and pour into filter funnel. </w:t>
      </w:r>
    </w:p>
    <w:p w14:paraId="44A914DE" w14:textId="25F22B64" w:rsidR="00FE794D" w:rsidRPr="006A3187" w:rsidRDefault="00FE794D" w:rsidP="00A84FB0">
      <w:pPr>
        <w:pStyle w:val="ListNumber"/>
        <w:numPr>
          <w:ilvl w:val="0"/>
          <w:numId w:val="42"/>
        </w:numPr>
      </w:pPr>
      <w:r w:rsidRPr="006A3187">
        <w:t>Replace cover on filter funnel and pump to generate a vacuum (do not generate more than 7 in</w:t>
      </w:r>
      <w:r w:rsidRPr="381B99B0">
        <w:t xml:space="preserve">. </w:t>
      </w:r>
      <w:r w:rsidRPr="006A3187">
        <w:t xml:space="preserve">of </w:t>
      </w:r>
      <w:r>
        <w:t>mercury</w:t>
      </w:r>
      <w:r w:rsidRPr="006A3187">
        <w:t xml:space="preserve"> of vacuum [3.44 </w:t>
      </w:r>
      <w:proofErr w:type="spellStart"/>
      <w:r w:rsidRPr="006A3187">
        <w:t>psig</w:t>
      </w:r>
      <w:proofErr w:type="spellEnd"/>
      <w:r w:rsidRPr="006A3187">
        <w:t xml:space="preserve">]). Keep pumping until all liquid is in filtrate collection flask. </w:t>
      </w:r>
    </w:p>
    <w:p w14:paraId="25924F9C" w14:textId="77777777" w:rsidR="00FE794D" w:rsidRPr="006A3187" w:rsidRDefault="00FE794D" w:rsidP="00A84FB0">
      <w:pPr>
        <w:pStyle w:val="ListNumber"/>
        <w:numPr>
          <w:ilvl w:val="0"/>
          <w:numId w:val="42"/>
        </w:numPr>
      </w:pPr>
      <w:r w:rsidRPr="006A3187">
        <w:t xml:space="preserve">If the first 25 </w:t>
      </w:r>
      <w:r>
        <w:t>mL</w:t>
      </w:r>
      <w:r w:rsidRPr="006A3187">
        <w:t xml:space="preserve"> volume passes readily through the filter, add another 25 </w:t>
      </w:r>
      <w:r>
        <w:t>mL</w:t>
      </w:r>
      <w:r w:rsidRPr="006A3187">
        <w:t xml:space="preserve"> and continue filtration. </w:t>
      </w:r>
    </w:p>
    <w:p w14:paraId="7904C7AB" w14:textId="58A66E5A" w:rsidR="00FE794D" w:rsidRPr="006A3187" w:rsidRDefault="00FE794D" w:rsidP="00A84FB0">
      <w:pPr>
        <w:pStyle w:val="ListNumber"/>
        <w:numPr>
          <w:ilvl w:val="0"/>
          <w:numId w:val="42"/>
        </w:numPr>
      </w:pPr>
      <w:r w:rsidRPr="006A3187">
        <w:t>If the fi</w:t>
      </w:r>
      <w:r w:rsidR="000F6A50">
        <w:t>l</w:t>
      </w:r>
      <w:r w:rsidRPr="006A3187">
        <w:t xml:space="preserve">ter clogs before completely filtering the first or second 25 </w:t>
      </w:r>
      <w:r>
        <w:t>mL</w:t>
      </w:r>
      <w:r w:rsidRPr="006A3187">
        <w:t xml:space="preserve"> volume, discard the filter and repeat the filtration using a lesser volume. </w:t>
      </w:r>
    </w:p>
    <w:p w14:paraId="476CED92" w14:textId="14A14BC0" w:rsidR="00FE794D" w:rsidRPr="006A3187" w:rsidRDefault="00FE794D" w:rsidP="00A84FB0">
      <w:pPr>
        <w:pStyle w:val="ListNumber"/>
        <w:numPr>
          <w:ilvl w:val="0"/>
          <w:numId w:val="42"/>
        </w:numPr>
      </w:pPr>
      <w:r w:rsidRPr="006A3187">
        <w:t xml:space="preserve">Pour </w:t>
      </w:r>
      <w:r w:rsidR="00B75E0A">
        <w:t>approximately</w:t>
      </w:r>
      <w:r w:rsidRPr="006A3187">
        <w:t xml:space="preserve"> 10 </w:t>
      </w:r>
      <w:r>
        <w:t>mL</w:t>
      </w:r>
      <w:r w:rsidRPr="006A3187">
        <w:t xml:space="preserve"> of the chilled phosphate buffered saline into the graduated PP tube used for the sample. Cap the tube and shake </w:t>
      </w:r>
      <w:r>
        <w:t>it five</w:t>
      </w:r>
      <w:r w:rsidRPr="006A3187">
        <w:t xml:space="preserve"> times. Remove the cap and pour </w:t>
      </w:r>
      <w:proofErr w:type="spellStart"/>
      <w:r w:rsidRPr="006A3187">
        <w:t>rinsate</w:t>
      </w:r>
      <w:proofErr w:type="spellEnd"/>
      <w:r w:rsidRPr="006A3187">
        <w:t xml:space="preserve"> into filter funnel to </w:t>
      </w:r>
      <w:r w:rsidR="00B75E0A">
        <w:t>rinse</w:t>
      </w:r>
      <w:r w:rsidRPr="381B99B0">
        <w:t xml:space="preserve"> </w:t>
      </w:r>
      <w:r w:rsidRPr="006A3187">
        <w:t xml:space="preserve">filter. </w:t>
      </w:r>
    </w:p>
    <w:p w14:paraId="38E2DD05" w14:textId="77777777" w:rsidR="00FE794D" w:rsidRPr="006A3187" w:rsidRDefault="00FE794D" w:rsidP="00A84FB0">
      <w:pPr>
        <w:pStyle w:val="ListNumber"/>
        <w:numPr>
          <w:ilvl w:val="0"/>
          <w:numId w:val="42"/>
        </w:numPr>
      </w:pPr>
      <w:r w:rsidRPr="006A3187">
        <w:t xml:space="preserve">Filter the </w:t>
      </w:r>
      <w:proofErr w:type="spellStart"/>
      <w:r w:rsidRPr="006A3187">
        <w:t>rinsate</w:t>
      </w:r>
      <w:proofErr w:type="spellEnd"/>
      <w:r w:rsidRPr="006A3187">
        <w:t xml:space="preserve"> and repeat with another 10 </w:t>
      </w:r>
      <w:r>
        <w:t>mL</w:t>
      </w:r>
      <w:r w:rsidRPr="006A3187">
        <w:t xml:space="preserve"> of phosphate buffered saline. </w:t>
      </w:r>
    </w:p>
    <w:p w14:paraId="7245E0A1" w14:textId="1A3A581E" w:rsidR="00FE794D" w:rsidRPr="006A3187" w:rsidRDefault="00FE794D" w:rsidP="00A84FB0">
      <w:pPr>
        <w:pStyle w:val="ListNumber"/>
        <w:numPr>
          <w:ilvl w:val="0"/>
          <w:numId w:val="42"/>
        </w:numPr>
      </w:pPr>
      <w:r w:rsidRPr="006A3187">
        <w:t>Remove filter funnel from base without disturbing filter. Using sterile disposable forceps</w:t>
      </w:r>
      <w:r w:rsidRPr="381B99B0">
        <w:t>,</w:t>
      </w:r>
      <w:r w:rsidRPr="006A3187">
        <w:t xml:space="preserve"> remove the filter (touching only the filter edges) and fold it in half, in quarters, in eighths, and then in sixteenths (filter will be folded four times). </w:t>
      </w:r>
    </w:p>
    <w:p w14:paraId="7DC77C31" w14:textId="67CEFBA6" w:rsidR="00FE794D" w:rsidRPr="006A3187" w:rsidRDefault="00FE794D" w:rsidP="00A84FB0">
      <w:pPr>
        <w:pStyle w:val="ListNumber"/>
        <w:numPr>
          <w:ilvl w:val="0"/>
          <w:numId w:val="42"/>
        </w:numPr>
      </w:pPr>
      <w:r w:rsidRPr="006A3187">
        <w:t>Insert</w:t>
      </w:r>
      <w:r w:rsidR="000F6A50">
        <w:t xml:space="preserve"> </w:t>
      </w:r>
      <w:r w:rsidRPr="006A3187">
        <w:t xml:space="preserve">filter into chilled filter extraction tube (with beads). </w:t>
      </w:r>
      <w:r w:rsidR="00B75E0A">
        <w:t xml:space="preserve">Filter should be inserted </w:t>
      </w:r>
      <w:r w:rsidRPr="006A3187">
        <w:t xml:space="preserve">open end down (pointed side up) into the tube. Replace and tighten the screw cap. </w:t>
      </w:r>
    </w:p>
    <w:p w14:paraId="68F45FCE" w14:textId="6CBB735D" w:rsidR="00FE794D" w:rsidRPr="00C65C70" w:rsidRDefault="00FE794D" w:rsidP="00A84FB0">
      <w:pPr>
        <w:pStyle w:val="ListNumber"/>
        <w:numPr>
          <w:ilvl w:val="0"/>
          <w:numId w:val="42"/>
        </w:numPr>
      </w:pPr>
      <w:r w:rsidRPr="006A3187">
        <w:t xml:space="preserve">Record the volume of sample filtered through the filter on the outer bag label and apply the </w:t>
      </w:r>
      <w:r w:rsidRPr="00C65C70">
        <w:t>label to the bubble bag</w:t>
      </w:r>
      <w:r w:rsidRPr="381B99B0">
        <w:t>. (</w:t>
      </w:r>
      <w:r w:rsidRPr="00E95573">
        <w:rPr>
          <w:b/>
          <w:bCs/>
        </w:rPr>
        <w:t>Do not</w:t>
      </w:r>
      <w:r w:rsidRPr="381B99B0">
        <w:t xml:space="preserve"> </w:t>
      </w:r>
      <w:r w:rsidRPr="00C65C70">
        <w:t>cover with clear tape</w:t>
      </w:r>
      <w:r w:rsidRPr="381B99B0">
        <w:t xml:space="preserve">.) </w:t>
      </w:r>
    </w:p>
    <w:p w14:paraId="020C535B" w14:textId="0228497E" w:rsidR="00FE794D" w:rsidRPr="00C65C70" w:rsidRDefault="00FE794D" w:rsidP="00A84FB0">
      <w:pPr>
        <w:pStyle w:val="ListNumber"/>
        <w:numPr>
          <w:ilvl w:val="0"/>
          <w:numId w:val="42"/>
        </w:numPr>
      </w:pPr>
      <w:r w:rsidRPr="00C65C70">
        <w:t xml:space="preserve">Insert tube(s) into bubble bag and zip-top bag on dry ice for preservation during transport and shipping. </w:t>
      </w:r>
    </w:p>
    <w:p w14:paraId="2DE684A7" w14:textId="2C0B3D33" w:rsidR="00FE794D" w:rsidRPr="00C65C70" w:rsidRDefault="520F77F9" w:rsidP="00A84FB0">
      <w:pPr>
        <w:pStyle w:val="ListNumber"/>
        <w:numPr>
          <w:ilvl w:val="0"/>
          <w:numId w:val="42"/>
        </w:numPr>
      </w:pPr>
      <w:r>
        <w:t xml:space="preserve">Record the volume of water sample filtered through each filter and the volume of buffer </w:t>
      </w:r>
      <w:proofErr w:type="spellStart"/>
      <w:r>
        <w:t>rinsate</w:t>
      </w:r>
      <w:proofErr w:type="spellEnd"/>
      <w:r>
        <w:t xml:space="preserve"> each filter was rinsed with on the Field Data Form. Record the filtration start time and finish time for the sample as well as the time the filters were frozen. </w:t>
      </w:r>
    </w:p>
    <w:p w14:paraId="7F7BD627" w14:textId="77777777" w:rsidR="00FE794D" w:rsidRPr="00C65C70" w:rsidRDefault="00FE794D" w:rsidP="00A9538D">
      <w:pPr>
        <w:pStyle w:val="ListNumberLast"/>
        <w:numPr>
          <w:ilvl w:val="0"/>
          <w:numId w:val="42"/>
        </w:numPr>
      </w:pPr>
      <w:r w:rsidRPr="00C65C70">
        <w:t>Repeat steps 6 to 15 for the remaining 50 m</w:t>
      </w:r>
      <w:r>
        <w:t>L</w:t>
      </w:r>
      <w:r w:rsidRPr="00C65C70">
        <w:t xml:space="preserve"> sub-sample volume to be filtered. Make every effort to filter the same volume of sample through each of the two filters.</w:t>
      </w:r>
    </w:p>
    <w:p w14:paraId="57C6B2E7" w14:textId="77777777" w:rsidR="00FE794D" w:rsidRDefault="00FE794D" w:rsidP="00FE794D">
      <w:pPr>
        <w:pStyle w:val="Heading4"/>
        <w:rPr>
          <w:rFonts w:eastAsia="System"/>
        </w:rPr>
      </w:pPr>
      <w:r>
        <w:rPr>
          <w:rFonts w:eastAsia="System"/>
        </w:rPr>
        <w:t>Pre-sampling Site Assessment</w:t>
      </w:r>
    </w:p>
    <w:p w14:paraId="04B6D3EC" w14:textId="1951A0ED" w:rsidR="00FE794D" w:rsidRPr="00962C4E" w:rsidRDefault="00FE794D">
      <w:pPr>
        <w:pStyle w:val="BodyText"/>
        <w:rPr>
          <w:rFonts w:eastAsia="System"/>
          <w:b/>
          <w:bCs/>
          <w:strike/>
          <w:color w:val="7030A0"/>
        </w:rPr>
      </w:pPr>
      <w:r w:rsidRPr="002B51F4">
        <w:t>Visually scan station for best wade</w:t>
      </w:r>
      <w:r w:rsidRPr="0459279F">
        <w:t>-</w:t>
      </w:r>
      <w:r w:rsidRPr="002B51F4">
        <w:t>in sampling site that will provide least disturbance of substrate and provide for a representative sample. Note any site conditions that may affect samples. If no water in the stream, record as “No Flow</w:t>
      </w:r>
      <w:r w:rsidRPr="0459279F">
        <w:t>.”</w:t>
      </w:r>
      <w:r w:rsidR="000F6A50">
        <w:t xml:space="preserve"> </w:t>
      </w:r>
      <w:r w:rsidR="009376B5">
        <w:t xml:space="preserve">Where wading into the flow is not possible for the chosen site and no </w:t>
      </w:r>
      <w:proofErr w:type="spellStart"/>
      <w:r w:rsidR="009376B5">
        <w:t>wadeable</w:t>
      </w:r>
      <w:proofErr w:type="spellEnd"/>
      <w:r w:rsidR="009376B5">
        <w:t xml:space="preserve"> alternative is available, samples will be taken from the bank or overpass (bridge or dock), ensuring that is the sampling location is in the stream flow (rather than an eddy or inlet) and representative of the larger area. If a representative location cannot be found, the site will not be included and an alternate identified.</w:t>
      </w:r>
      <w:r w:rsidR="009376B5" w:rsidRPr="002B51F4" w:rsidDel="009376B5">
        <w:t xml:space="preserve"> </w:t>
      </w:r>
    </w:p>
    <w:p w14:paraId="74ECA8EC" w14:textId="056E8BBA" w:rsidR="00FE794D" w:rsidRDefault="00FE794D" w:rsidP="00FE794D">
      <w:pPr>
        <w:pStyle w:val="Heading4"/>
        <w:rPr>
          <w:rFonts w:eastAsia="System"/>
        </w:rPr>
      </w:pPr>
      <w:r w:rsidRPr="00B43183">
        <w:rPr>
          <w:rFonts w:eastAsia="System"/>
        </w:rPr>
        <w:t xml:space="preserve">Field Method: </w:t>
      </w:r>
      <w:r>
        <w:rPr>
          <w:rFonts w:eastAsia="System"/>
        </w:rPr>
        <w:t>General Bottle Sampling Procedure</w:t>
      </w:r>
    </w:p>
    <w:p w14:paraId="36195BAC" w14:textId="77777777" w:rsidR="00FE794D" w:rsidRPr="00B43183" w:rsidRDefault="00FE794D" w:rsidP="00FE794D">
      <w:pPr>
        <w:pStyle w:val="Heading5"/>
        <w:rPr>
          <w:rFonts w:eastAsiaTheme="minorHAnsi"/>
        </w:rPr>
      </w:pPr>
      <w:proofErr w:type="spellStart"/>
      <w:r w:rsidRPr="00B43183">
        <w:rPr>
          <w:rFonts w:eastAsiaTheme="minorHAnsi"/>
        </w:rPr>
        <w:t>Wadeable</w:t>
      </w:r>
      <w:proofErr w:type="spellEnd"/>
      <w:r w:rsidRPr="00B43183">
        <w:rPr>
          <w:rFonts w:eastAsiaTheme="minorHAnsi"/>
        </w:rPr>
        <w:t xml:space="preserve"> Rivers and Streams </w:t>
      </w:r>
    </w:p>
    <w:p w14:paraId="0CD61AE2" w14:textId="77777777" w:rsidR="00962C4E" w:rsidRDefault="00FE794D" w:rsidP="00962C4E">
      <w:pPr>
        <w:pStyle w:val="ListNumber"/>
        <w:numPr>
          <w:ilvl w:val="0"/>
          <w:numId w:val="40"/>
        </w:numPr>
      </w:pPr>
      <w:r w:rsidRPr="000B0EBE">
        <w:t xml:space="preserve">Wade in carefully, moving from downstream to upstream until you get to the main flow of the stream. Sample from midstream if the stream is small. If the stream is larger, go only as far out from shore as is safe. Establish a solid footing before filling a sample. </w:t>
      </w:r>
    </w:p>
    <w:p w14:paraId="4A6EDB08" w14:textId="57D47695" w:rsidR="00FE794D" w:rsidRPr="000B0EBE" w:rsidRDefault="00FE794D" w:rsidP="00962C4E">
      <w:pPr>
        <w:pStyle w:val="ListNumber"/>
        <w:numPr>
          <w:ilvl w:val="0"/>
          <w:numId w:val="40"/>
        </w:numPr>
      </w:pPr>
      <w:r w:rsidRPr="000B0EBE">
        <w:t>Stand facing upstream (</w:t>
      </w:r>
      <w:r>
        <w:t xml:space="preserve">with </w:t>
      </w:r>
      <w:r w:rsidRPr="000B0EBE">
        <w:t>the water moving toward you). Stand still for a few seconds to allow any stirred</w:t>
      </w:r>
      <w:r w:rsidRPr="0C22C51E">
        <w:t>-</w:t>
      </w:r>
      <w:r w:rsidRPr="000B0EBE">
        <w:t xml:space="preserve">up sediment to be carried away by the current. </w:t>
      </w:r>
    </w:p>
    <w:p w14:paraId="19D5A14B" w14:textId="77777777" w:rsidR="00FE794D" w:rsidRPr="000B0EBE" w:rsidRDefault="00FE794D" w:rsidP="00962C4E">
      <w:pPr>
        <w:pStyle w:val="ListNumber"/>
        <w:numPr>
          <w:ilvl w:val="0"/>
          <w:numId w:val="40"/>
        </w:numPr>
      </w:pPr>
      <w:r w:rsidRPr="000B0EBE">
        <w:t xml:space="preserve">Take the readings at 0.5 m depth. </w:t>
      </w:r>
      <w:r w:rsidRPr="000B0EBE">
        <w:rPr>
          <w:color w:val="000000"/>
        </w:rPr>
        <w:t>Put on shoulder</w:t>
      </w:r>
      <w:r>
        <w:rPr>
          <w:color w:val="000000"/>
        </w:rPr>
        <w:t>-</w:t>
      </w:r>
      <w:r w:rsidRPr="000B0EBE">
        <w:rPr>
          <w:color w:val="000000"/>
        </w:rPr>
        <w:t xml:space="preserve"> or elbow-length double polyethylene sampling gloves or other skin-protective gloves (highly recommended). </w:t>
      </w:r>
    </w:p>
    <w:p w14:paraId="3399767D" w14:textId="246BB664" w:rsidR="00FE794D" w:rsidRPr="000B0EBE" w:rsidRDefault="00FE794D" w:rsidP="00962C4E">
      <w:pPr>
        <w:pStyle w:val="ListNumber"/>
        <w:numPr>
          <w:ilvl w:val="0"/>
          <w:numId w:val="40"/>
        </w:numPr>
        <w:rPr>
          <w:color w:val="000000"/>
        </w:rPr>
      </w:pPr>
      <w:r w:rsidRPr="000B0EBE">
        <w:rPr>
          <w:color w:val="000000"/>
        </w:rPr>
        <w:t>Facing upstream</w:t>
      </w:r>
      <w:r>
        <w:rPr>
          <w:color w:val="000000"/>
        </w:rPr>
        <w:t>,</w:t>
      </w:r>
      <w:r w:rsidRPr="000B0EBE">
        <w:rPr>
          <w:color w:val="000000"/>
        </w:rPr>
        <w:t xml:space="preserve"> take samples directly into sample bottles. Minimize air contact with open sample bottle. </w:t>
      </w:r>
      <w:r w:rsidRPr="00FB1906">
        <w:rPr>
          <w:color w:val="000000"/>
        </w:rPr>
        <w:t xml:space="preserve">Rinse inside of new, pre-cleaned sample bottles. </w:t>
      </w:r>
    </w:p>
    <w:p w14:paraId="216374C0" w14:textId="1F6B2633" w:rsidR="00FE794D" w:rsidRPr="000B0EBE" w:rsidRDefault="00FE794D" w:rsidP="00962C4E">
      <w:pPr>
        <w:pStyle w:val="ListNumber"/>
        <w:numPr>
          <w:ilvl w:val="0"/>
          <w:numId w:val="40"/>
        </w:numPr>
        <w:rPr>
          <w:color w:val="000000"/>
        </w:rPr>
      </w:pPr>
      <w:r w:rsidRPr="00FB1906">
        <w:rPr>
          <w:color w:val="000000"/>
        </w:rPr>
        <w:t>Hold</w:t>
      </w:r>
      <w:r w:rsidRPr="000B0EBE">
        <w:rPr>
          <w:color w:val="000000"/>
        </w:rPr>
        <w:t xml:space="preserve"> the base of the container and gently plunge the capped container beneath the surface. Turn container until neck points slightly upward and mouth is</w:t>
      </w:r>
      <w:r w:rsidR="00762450">
        <w:rPr>
          <w:color w:val="000000"/>
        </w:rPr>
        <w:t xml:space="preserve"> directed</w:t>
      </w:r>
      <w:r w:rsidRPr="000B0EBE">
        <w:rPr>
          <w:color w:val="000000"/>
        </w:rPr>
        <w:t xml:space="preserve"> toward the current. If there is no current, create a current </w:t>
      </w:r>
      <w:r w:rsidR="00762450">
        <w:rPr>
          <w:color w:val="000000"/>
        </w:rPr>
        <w:t xml:space="preserve">artificially </w:t>
      </w:r>
      <w:r w:rsidRPr="000B0EBE">
        <w:rPr>
          <w:color w:val="000000"/>
        </w:rPr>
        <w:t>by pushing container forward horizontally</w:t>
      </w:r>
      <w:r w:rsidR="00762450">
        <w:rPr>
          <w:color w:val="000000"/>
        </w:rPr>
        <w:t xml:space="preserve"> in a direction</w:t>
      </w:r>
      <w:r w:rsidRPr="000B0EBE">
        <w:rPr>
          <w:color w:val="000000"/>
        </w:rPr>
        <w:t xml:space="preserve"> away from </w:t>
      </w:r>
      <w:r>
        <w:rPr>
          <w:color w:val="000000"/>
        </w:rPr>
        <w:t>your</w:t>
      </w:r>
      <w:r w:rsidRPr="000B0EBE">
        <w:rPr>
          <w:color w:val="000000"/>
        </w:rPr>
        <w:t xml:space="preserve"> hand. Open </w:t>
      </w:r>
      <w:r w:rsidR="00762450">
        <w:rPr>
          <w:color w:val="000000"/>
        </w:rPr>
        <w:t>sampling</w:t>
      </w:r>
      <w:r>
        <w:rPr>
          <w:color w:val="000000"/>
        </w:rPr>
        <w:t xml:space="preserve"> </w:t>
      </w:r>
      <w:r w:rsidRPr="000B0EBE">
        <w:rPr>
          <w:color w:val="000000"/>
        </w:rPr>
        <w:t>container about 6 in</w:t>
      </w:r>
      <w:r>
        <w:rPr>
          <w:color w:val="000000"/>
        </w:rPr>
        <w:t xml:space="preserve">. </w:t>
      </w:r>
      <w:r w:rsidRPr="000B0EBE">
        <w:rPr>
          <w:color w:val="000000"/>
        </w:rPr>
        <w:t>below the surface (if possible) to avoid collecting surface scum. Fill container close to the neck</w:t>
      </w:r>
      <w:r w:rsidR="00762450">
        <w:rPr>
          <w:color w:val="000000"/>
        </w:rPr>
        <w:t xml:space="preserve"> of the container</w:t>
      </w:r>
      <w:r w:rsidRPr="000B0EBE">
        <w:rPr>
          <w:color w:val="000000"/>
        </w:rPr>
        <w:t xml:space="preserve">, leaving enough air space to allow for mixing. Cap underwater and wade out. </w:t>
      </w:r>
    </w:p>
    <w:p w14:paraId="7F82AD55" w14:textId="6CA5422C" w:rsidR="00FE794D" w:rsidRDefault="00FE794D" w:rsidP="00A9538D">
      <w:pPr>
        <w:pStyle w:val="ListNumberLast"/>
        <w:numPr>
          <w:ilvl w:val="0"/>
          <w:numId w:val="40"/>
        </w:numPr>
      </w:pPr>
      <w:r w:rsidRPr="000B0EBE">
        <w:t>Place</w:t>
      </w:r>
      <w:r w:rsidRPr="0C22C51E">
        <w:t xml:space="preserve"> </w:t>
      </w:r>
      <w:r w:rsidRPr="000B0EBE">
        <w:t>on ice to 4</w:t>
      </w:r>
      <w:r>
        <w:t>°</w:t>
      </w:r>
      <w:r w:rsidRPr="000B0EBE">
        <w:t xml:space="preserve">C immediately. </w:t>
      </w:r>
    </w:p>
    <w:p w14:paraId="6EDEBFFA" w14:textId="77777777" w:rsidR="00FE794D" w:rsidRPr="006C0A13" w:rsidRDefault="00FE794D" w:rsidP="008B6305">
      <w:pPr>
        <w:pStyle w:val="BodyText"/>
        <w:keepNext/>
      </w:pPr>
      <w:r w:rsidRPr="006C0A13">
        <w:t>N</w:t>
      </w:r>
      <w:r>
        <w:t>otes</w:t>
      </w:r>
      <w:r w:rsidRPr="006C0A13">
        <w:t>:</w:t>
      </w:r>
    </w:p>
    <w:p w14:paraId="37AE215F" w14:textId="05AC6CA7" w:rsidR="122E2F98" w:rsidRPr="00704826" w:rsidRDefault="623FE806" w:rsidP="00353483">
      <w:pPr>
        <w:pStyle w:val="ListBullet"/>
      </w:pPr>
      <w:r w:rsidRPr="623FE806">
        <w:rPr>
          <w:rFonts w:eastAsiaTheme="minorEastAsia"/>
        </w:rPr>
        <w:t>If sediments are disturbed by the sampler at any time, wait until the disturbance has abated before taking any samples. (The person sampling must be stable while sampling, keeping feet still.)</w:t>
      </w:r>
    </w:p>
    <w:p w14:paraId="7AD44B45" w14:textId="0682A716"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3D589CDD" w14:textId="40DDD7C4"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w:t>
      </w:r>
      <w:r w:rsidRPr="007576E8">
        <w:rPr>
          <w:rFonts w:eastAsiaTheme="minorEastAsia"/>
        </w:rPr>
        <w:t xml:space="preserve">cation in the basket, take sample, cap it, and deliver on ice—or transfer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65AF0EAE" w14:textId="77777777" w:rsidR="00FE794D" w:rsidRPr="009F60B5" w:rsidRDefault="00FE794D" w:rsidP="00FE794D">
      <w:pPr>
        <w:pStyle w:val="Heading5"/>
        <w:rPr>
          <w:rFonts w:eastAsiaTheme="minorHAnsi"/>
        </w:rPr>
      </w:pPr>
      <w:r w:rsidRPr="009F60B5">
        <w:rPr>
          <w:rFonts w:eastAsiaTheme="minorHAnsi"/>
        </w:rPr>
        <w:t>Non-</w:t>
      </w:r>
      <w:proofErr w:type="spellStart"/>
      <w:r w:rsidRPr="009F60B5">
        <w:rPr>
          <w:rFonts w:eastAsiaTheme="minorHAnsi"/>
        </w:rPr>
        <w:t>wadeable</w:t>
      </w:r>
      <w:proofErr w:type="spellEnd"/>
      <w:r w:rsidRPr="009F60B5">
        <w:rPr>
          <w:rFonts w:eastAsiaTheme="minorHAnsi"/>
        </w:rPr>
        <w:t xml:space="preserve"> Rivers and Streams </w:t>
      </w:r>
    </w:p>
    <w:p w14:paraId="07D318B5" w14:textId="77777777" w:rsidR="00FE794D" w:rsidRPr="006C6F13" w:rsidRDefault="00FE794D" w:rsidP="00955281">
      <w:pPr>
        <w:pStyle w:val="BodyText"/>
      </w:pPr>
      <w:r w:rsidRPr="00134785">
        <w:t xml:space="preserve">If it is not safe </w:t>
      </w:r>
      <w:r>
        <w:t xml:space="preserve">to </w:t>
      </w:r>
      <w:r w:rsidRPr="00134785">
        <w:t>wade (too fast-flowing or too deep)</w:t>
      </w:r>
      <w:r>
        <w:t xml:space="preserve"> or the stream bottom is too muddy to allow </w:t>
      </w:r>
      <w:r w:rsidRPr="006C6F13">
        <w:t xml:space="preserve">for collection of a clean sample by wading, use </w:t>
      </w:r>
      <w:r>
        <w:t xml:space="preserve">a </w:t>
      </w:r>
      <w:r w:rsidRPr="006C6F13">
        <w:t xml:space="preserve">sample collection rod </w:t>
      </w:r>
      <w:r>
        <w:t xml:space="preserve">as </w:t>
      </w:r>
      <w:r w:rsidRPr="006C6F13">
        <w:t xml:space="preserve">described below. </w:t>
      </w:r>
    </w:p>
    <w:p w14:paraId="380ADAFA" w14:textId="77777777" w:rsidR="00962C4E" w:rsidRDefault="00FE794D" w:rsidP="00962C4E">
      <w:pPr>
        <w:pStyle w:val="ListNumber"/>
        <w:numPr>
          <w:ilvl w:val="0"/>
          <w:numId w:val="38"/>
        </w:numPr>
      </w:pPr>
      <w:r w:rsidRPr="006C6F13">
        <w:t xml:space="preserve">Rinse the clamp end of the rod in the stream you wish to sample. This will reduce the possibility of contamination from the previous station. </w:t>
      </w:r>
    </w:p>
    <w:p w14:paraId="48F3157B" w14:textId="7F609A42" w:rsidR="00FE794D" w:rsidRPr="006C6F13" w:rsidRDefault="00FE794D" w:rsidP="00962C4E">
      <w:pPr>
        <w:pStyle w:val="ListNumber"/>
        <w:numPr>
          <w:ilvl w:val="0"/>
          <w:numId w:val="38"/>
        </w:numPr>
      </w:pPr>
      <w:r w:rsidRPr="006C6F13">
        <w:t xml:space="preserve">Place the bottle (without preservative) in the clamp and squeeze the clamp closed. Remove the cap from the bottle. </w:t>
      </w:r>
    </w:p>
    <w:p w14:paraId="308BFD74" w14:textId="5B7D37FF" w:rsidR="00FE794D" w:rsidRPr="006C6F13" w:rsidRDefault="00FE794D" w:rsidP="00962C4E">
      <w:pPr>
        <w:pStyle w:val="ListNumber"/>
        <w:numPr>
          <w:ilvl w:val="0"/>
          <w:numId w:val="38"/>
        </w:numPr>
      </w:pPr>
      <w:r w:rsidRPr="006C6F13">
        <w:t>Rotate the rod until the bottle is upside down. Immerse the bottle to the desired depth</w:t>
      </w:r>
      <w:r w:rsidRPr="7DB85488">
        <w:t xml:space="preserve">, </w:t>
      </w:r>
      <w:r w:rsidR="00762450">
        <w:t>then</w:t>
      </w:r>
      <w:r w:rsidRPr="006C6F13">
        <w:t xml:space="preserve"> rotate the rod to fill the bottle. </w:t>
      </w:r>
    </w:p>
    <w:p w14:paraId="058728F4" w14:textId="6366DCED" w:rsidR="00FE794D" w:rsidRDefault="00FE794D" w:rsidP="00962C4E">
      <w:pPr>
        <w:pStyle w:val="ListNumber"/>
        <w:numPr>
          <w:ilvl w:val="0"/>
          <w:numId w:val="38"/>
        </w:numPr>
      </w:pPr>
      <w:r w:rsidRPr="006C6F13">
        <w:t xml:space="preserve">Once the bottle is full, remove from the water and pour </w:t>
      </w:r>
      <w:r>
        <w:t xml:space="preserve">into </w:t>
      </w:r>
      <w:r w:rsidRPr="006C6F13">
        <w:t>a bottle with preservative in it. Refill the bottle</w:t>
      </w:r>
      <w:r>
        <w:t xml:space="preserve"> (without preservative)</w:t>
      </w:r>
      <w:r w:rsidRPr="006C6F13">
        <w:t xml:space="preserve">, remove it from the water, cap it and remove it from the clamp. </w:t>
      </w:r>
    </w:p>
    <w:p w14:paraId="2D3ADC01" w14:textId="7C366402" w:rsidR="00FE794D" w:rsidRDefault="3963D00E" w:rsidP="00962C4E">
      <w:pPr>
        <w:pStyle w:val="ListNumber"/>
        <w:numPr>
          <w:ilvl w:val="0"/>
          <w:numId w:val="38"/>
        </w:numPr>
        <w:rPr>
          <w:color w:val="000000"/>
        </w:rPr>
      </w:pPr>
      <w:r w:rsidRPr="3963D00E">
        <w:rPr>
          <w:color w:val="000000" w:themeColor="text1"/>
        </w:rPr>
        <w:t>Place on ice to 4</w:t>
      </w:r>
      <w:r>
        <w:t>°</w:t>
      </w:r>
      <w:r w:rsidRPr="3963D00E">
        <w:rPr>
          <w:color w:val="000000" w:themeColor="text1"/>
        </w:rPr>
        <w:t xml:space="preserve">C immediately. </w:t>
      </w:r>
    </w:p>
    <w:p w14:paraId="07B7132D" w14:textId="77777777" w:rsidR="00FE794D" w:rsidRPr="006C0A13" w:rsidRDefault="00FE794D" w:rsidP="00955281">
      <w:pPr>
        <w:pStyle w:val="BodyText"/>
      </w:pPr>
      <w:r w:rsidRPr="006C0A13">
        <w:t>N</w:t>
      </w:r>
      <w:r>
        <w:t>otes</w:t>
      </w:r>
      <w:r w:rsidRPr="006C0A13">
        <w:t>:</w:t>
      </w:r>
    </w:p>
    <w:p w14:paraId="15675F6C" w14:textId="24AA0BCA" w:rsidR="00FE794D" w:rsidRPr="00962C4E" w:rsidRDefault="3963D00E" w:rsidP="00353483">
      <w:pPr>
        <w:pStyle w:val="ListBullet"/>
        <w:rPr>
          <w:rFonts w:eastAsiaTheme="minorEastAsia"/>
          <w:color w:val="000000" w:themeColor="text1"/>
        </w:rPr>
      </w:pPr>
      <w:r w:rsidRPr="3963D00E">
        <w:rPr>
          <w:rFonts w:eastAsiaTheme="minorEastAsia"/>
        </w:rPr>
        <w:t>For analytes requiring glass, attempt to find a wade-in station to take the sample directly, or rig the basket sampler to take and protect a glass container.</w:t>
      </w:r>
    </w:p>
    <w:p w14:paraId="5441F7D8" w14:textId="01D59D67" w:rsidR="3963D00E" w:rsidRDefault="3963D00E" w:rsidP="00353483">
      <w:pPr>
        <w:pStyle w:val="ListBullet"/>
        <w:numPr>
          <w:ilvl w:val="0"/>
          <w:numId w:val="0"/>
        </w:numPr>
        <w:ind w:left="360"/>
        <w:rPr>
          <w:rFonts w:eastAsiaTheme="minorEastAsia"/>
        </w:rPr>
      </w:pPr>
    </w:p>
    <w:p w14:paraId="39C45CF2" w14:textId="265944ED" w:rsidR="00FE794D" w:rsidRPr="00962C4E" w:rsidRDefault="00FE794D" w:rsidP="00353483">
      <w:pPr>
        <w:pStyle w:val="ListBulletLast"/>
        <w:rPr>
          <w:rFonts w:eastAsiaTheme="minorEastAsia"/>
          <w:color w:val="000000" w:themeColor="text1"/>
        </w:rPr>
      </w:pPr>
      <w:r w:rsidRPr="008A714A">
        <w:rPr>
          <w:rFonts w:eastAsiaTheme="minorEastAsia"/>
        </w:rPr>
        <w:t>For analytes requiring a sterile plastic container, place new, pre-cleaned, sterile 500 mL HDPE bottle in the basket, mark its location in the basket, take sample, cap it, and deliver on ice—or transf</w:t>
      </w:r>
      <w:r w:rsidRPr="007576E8">
        <w:rPr>
          <w:rFonts w:eastAsiaTheme="minorEastAsia"/>
        </w:rPr>
        <w:t xml:space="preserve">er the sterile, 500 mL sample to a smaller, sterile plastic bottle for delivery to laboratory (or </w:t>
      </w:r>
      <w:r w:rsidR="00762450" w:rsidRPr="007576E8">
        <w:rPr>
          <w:rFonts w:eastAsiaTheme="minorEastAsia"/>
        </w:rPr>
        <w:t>attempt</w:t>
      </w:r>
      <w:r w:rsidRPr="00683073">
        <w:rPr>
          <w:rFonts w:eastAsiaTheme="minorEastAsia"/>
        </w:rPr>
        <w:t xml:space="preserve"> to find a wade-in station to take the sample directly).</w:t>
      </w:r>
    </w:p>
    <w:p w14:paraId="419AC06E" w14:textId="77777777" w:rsidR="00FE794D" w:rsidRPr="00B43183" w:rsidRDefault="00FE794D" w:rsidP="00FE794D">
      <w:pPr>
        <w:pStyle w:val="Heading5"/>
      </w:pPr>
      <w:r>
        <w:t>E</w:t>
      </w:r>
      <w:r w:rsidRPr="00B43183">
        <w:t xml:space="preserve">levated </w:t>
      </w:r>
      <w:r>
        <w:t>D</w:t>
      </w:r>
      <w:r w:rsidRPr="00B43183">
        <w:t>rop/</w:t>
      </w:r>
      <w:r>
        <w:t>B</w:t>
      </w:r>
      <w:r w:rsidRPr="00B43183">
        <w:t xml:space="preserve">ridge </w:t>
      </w:r>
      <w:r>
        <w:t>G</w:t>
      </w:r>
      <w:r w:rsidRPr="00B43183">
        <w:t>rabs (</w:t>
      </w:r>
      <w:r>
        <w:t>Rivers and Streams</w:t>
      </w:r>
      <w:r w:rsidRPr="00B43183">
        <w:t xml:space="preserve"> </w:t>
      </w:r>
      <w:r>
        <w:t xml:space="preserve">Deeper than </w:t>
      </w:r>
      <w:r w:rsidRPr="00B43183">
        <w:t xml:space="preserve">18 </w:t>
      </w:r>
      <w:r>
        <w:t>I</w:t>
      </w:r>
      <w:r w:rsidRPr="00B43183">
        <w:t xml:space="preserve">nches </w:t>
      </w:r>
      <w:r>
        <w:t>at Drop Location)</w:t>
      </w:r>
    </w:p>
    <w:p w14:paraId="68D5241C" w14:textId="051077CE" w:rsidR="00FE794D" w:rsidRPr="00CB7920" w:rsidRDefault="00FE794D" w:rsidP="00955281">
      <w:pPr>
        <w:pStyle w:val="BodyText"/>
      </w:pPr>
      <w:r w:rsidRPr="00134785">
        <w:t xml:space="preserve">If the site is not safe for either wading or using the sample collection rod, use the basket sampling method from a bridge </w:t>
      </w:r>
      <w:r>
        <w:t xml:space="preserve">as </w:t>
      </w:r>
      <w:r w:rsidRPr="00134785">
        <w:t>described below</w:t>
      </w:r>
      <w:r>
        <w:t xml:space="preserve">. </w:t>
      </w:r>
      <w:r w:rsidRPr="00CB7920">
        <w:t>Visually scan the drop location for unobstructed vertical drop an</w:t>
      </w:r>
      <w:r w:rsidR="00762450">
        <w:t xml:space="preserve">d for </w:t>
      </w:r>
      <w:r w:rsidRPr="00CB7920">
        <w:t>approximate water depth of 18 in</w:t>
      </w:r>
      <w:r>
        <w:t>.</w:t>
      </w:r>
      <w:r w:rsidRPr="00CB7920">
        <w:t xml:space="preserve">, and then proceed as follows from the upstream side of the drop/bridge: </w:t>
      </w:r>
    </w:p>
    <w:p w14:paraId="03A89B3E" w14:textId="77777777" w:rsidR="00962C4E" w:rsidRDefault="00FE794D" w:rsidP="00962C4E">
      <w:pPr>
        <w:pStyle w:val="ListNumber"/>
        <w:numPr>
          <w:ilvl w:val="0"/>
          <w:numId w:val="37"/>
        </w:numPr>
      </w:pPr>
      <w:r w:rsidRPr="00CB7920">
        <w:t>Rinse basket three times in water to be sampled, without sample bottles in it but with any sand/water-filled weight bottle</w:t>
      </w:r>
      <w:r w:rsidRPr="2279D4E7">
        <w:t>(</w:t>
      </w:r>
      <w:r w:rsidRPr="00CB7920">
        <w:t>s</w:t>
      </w:r>
      <w:r w:rsidRPr="2279D4E7">
        <w:t xml:space="preserve">). </w:t>
      </w:r>
      <w:r w:rsidR="00762450">
        <w:t>Place required weight in basket as appropriate.</w:t>
      </w:r>
    </w:p>
    <w:p w14:paraId="01B704F4" w14:textId="4829B8F0" w:rsidR="00FE794D" w:rsidRPr="00CB7920" w:rsidRDefault="00FE794D" w:rsidP="00962C4E">
      <w:pPr>
        <w:pStyle w:val="ListNumber"/>
        <w:numPr>
          <w:ilvl w:val="0"/>
          <w:numId w:val="37"/>
        </w:numPr>
      </w:pPr>
      <w:r w:rsidRPr="00CB7920">
        <w:t xml:space="preserve">Fit the weighted basket sampler with </w:t>
      </w:r>
      <w:r>
        <w:t>500</w:t>
      </w:r>
      <w:r w:rsidRPr="2279D4E7">
        <w:t xml:space="preserve"> </w:t>
      </w:r>
      <w:r>
        <w:t>mL</w:t>
      </w:r>
      <w:r w:rsidRPr="00CB7920">
        <w:t xml:space="preserve"> pre-cleaned bottle</w:t>
      </w:r>
      <w:r w:rsidRPr="2279D4E7">
        <w:t>(</w:t>
      </w:r>
      <w:r w:rsidRPr="00CB7920">
        <w:t>s</w:t>
      </w:r>
      <w:r>
        <w:t>). Bottles should not contain any preservative.</w:t>
      </w:r>
      <w:r w:rsidRPr="2279D4E7">
        <w:t xml:space="preserve"> </w:t>
      </w:r>
    </w:p>
    <w:p w14:paraId="6545A755" w14:textId="61CCF0A0" w:rsidR="00FE794D" w:rsidRPr="00CB7920" w:rsidRDefault="00FE794D" w:rsidP="00962C4E">
      <w:pPr>
        <w:pStyle w:val="ListNumber"/>
        <w:numPr>
          <w:ilvl w:val="0"/>
          <w:numId w:val="37"/>
        </w:numPr>
      </w:pPr>
      <w:r w:rsidRPr="00CB7920">
        <w:t xml:space="preserve">Secure bottles inside basket. Do not deploy unit unless bottles are tightly secured inside basket; </w:t>
      </w:r>
      <w:r w:rsidR="00762450">
        <w:t>if not secured, bottles</w:t>
      </w:r>
      <w:r w:rsidRPr="2279D4E7">
        <w:t xml:space="preserve"> </w:t>
      </w:r>
      <w:r w:rsidRPr="00CB7920">
        <w:t xml:space="preserve">will pop out on entry. </w:t>
      </w:r>
    </w:p>
    <w:p w14:paraId="3C31458B" w14:textId="7CDACB24" w:rsidR="00FE794D" w:rsidRPr="00CB7920" w:rsidRDefault="00FE794D" w:rsidP="00962C4E">
      <w:pPr>
        <w:pStyle w:val="ListNumber"/>
        <w:numPr>
          <w:ilvl w:val="0"/>
          <w:numId w:val="37"/>
        </w:numPr>
      </w:pPr>
      <w:r w:rsidRPr="00CB7920">
        <w:t xml:space="preserve">Unscrew </w:t>
      </w:r>
      <w:r w:rsidR="00762450">
        <w:t>caps</w:t>
      </w:r>
      <w:r w:rsidRPr="00CB7920">
        <w:t xml:space="preserve"> and </w:t>
      </w:r>
      <w:r w:rsidR="00762450">
        <w:t>place in</w:t>
      </w:r>
      <w:r>
        <w:t xml:space="preserve"> a </w:t>
      </w:r>
      <w:r w:rsidRPr="00CB7920">
        <w:t xml:space="preserve">new plastic baggie. </w:t>
      </w:r>
      <w:r>
        <w:t>Do not rinse the inside of the bottles</w:t>
      </w:r>
      <w:r w:rsidRPr="2279D4E7">
        <w:t xml:space="preserve">. </w:t>
      </w:r>
    </w:p>
    <w:p w14:paraId="4945B1EC" w14:textId="30724997" w:rsidR="00FE794D" w:rsidRPr="00CB7920" w:rsidRDefault="00FE794D" w:rsidP="00962C4E">
      <w:pPr>
        <w:pStyle w:val="ListNumber"/>
        <w:numPr>
          <w:ilvl w:val="0"/>
          <w:numId w:val="37"/>
        </w:numPr>
      </w:pPr>
      <w:r w:rsidRPr="00CB7920">
        <w:t>Lower slowly to water surface</w:t>
      </w:r>
      <w:r w:rsidRPr="2279D4E7">
        <w:t xml:space="preserve">, </w:t>
      </w:r>
      <w:r w:rsidR="00762450">
        <w:t xml:space="preserve">and </w:t>
      </w:r>
      <w:r w:rsidRPr="00CB7920">
        <w:t xml:space="preserve">gently </w:t>
      </w:r>
      <w:r w:rsidR="00762450">
        <w:t>plunge into water</w:t>
      </w:r>
      <w:r w:rsidRPr="2279D4E7">
        <w:t xml:space="preserve"> </w:t>
      </w:r>
      <w:r w:rsidRPr="00CB7920">
        <w:t xml:space="preserve">to </w:t>
      </w:r>
      <w:r w:rsidR="00762450">
        <w:t>approximately</w:t>
      </w:r>
      <w:r w:rsidRPr="2279D4E7">
        <w:t xml:space="preserve"> </w:t>
      </w:r>
      <w:r w:rsidRPr="00CB7920">
        <w:t>6 in</w:t>
      </w:r>
      <w:r w:rsidRPr="2279D4E7">
        <w:t>.</w:t>
      </w:r>
      <w:r w:rsidRPr="00CB7920">
        <w:t xml:space="preserve"> below water surface</w:t>
      </w:r>
      <w:r>
        <w:t>. A</w:t>
      </w:r>
      <w:r w:rsidRPr="00CB7920">
        <w:t xml:space="preserve">llow </w:t>
      </w:r>
      <w:r>
        <w:t xml:space="preserve">the </w:t>
      </w:r>
      <w:r w:rsidRPr="00CB7920">
        <w:t xml:space="preserve">bottles to fill. Observe </w:t>
      </w:r>
      <w:r>
        <w:t xml:space="preserve">the </w:t>
      </w:r>
      <w:r w:rsidRPr="00CB7920">
        <w:t xml:space="preserve">sampler closely to ensure that it does not touch bottom sediments. </w:t>
      </w:r>
    </w:p>
    <w:p w14:paraId="11C78F11" w14:textId="18ED0230" w:rsidR="00FE794D" w:rsidRPr="00CB7920" w:rsidRDefault="00FE794D" w:rsidP="00962C4E">
      <w:pPr>
        <w:pStyle w:val="ListNumber"/>
        <w:numPr>
          <w:ilvl w:val="0"/>
          <w:numId w:val="37"/>
        </w:numPr>
      </w:pPr>
      <w:r w:rsidRPr="00CB7920">
        <w:t xml:space="preserve">When bubbling stops (about 30 seconds), pull up basket slowly. While pulling the basket up, be sure no debris from the bridge or the tow line/rope is falling into the sample bottles. </w:t>
      </w:r>
      <w:r>
        <w:t>Pour into bottles with preservative (if needed).</w:t>
      </w:r>
    </w:p>
    <w:p w14:paraId="2FC83AF8" w14:textId="5779A967" w:rsidR="00FE794D" w:rsidRPr="006C0A13" w:rsidRDefault="00FE794D" w:rsidP="00A9538D">
      <w:pPr>
        <w:pStyle w:val="ListNumberLast"/>
        <w:numPr>
          <w:ilvl w:val="0"/>
          <w:numId w:val="37"/>
        </w:numPr>
      </w:pPr>
      <w:r w:rsidRPr="006C0A13">
        <w:t>Place on ice to 4</w:t>
      </w:r>
      <w:r>
        <w:t>°</w:t>
      </w:r>
      <w:r w:rsidRPr="006C0A13">
        <w:t xml:space="preserve">C immediately. </w:t>
      </w:r>
    </w:p>
    <w:p w14:paraId="058A86DD" w14:textId="77777777" w:rsidR="00FE794D" w:rsidRPr="006C0A13" w:rsidRDefault="00FE794D" w:rsidP="00955281">
      <w:pPr>
        <w:pStyle w:val="BodyText"/>
      </w:pPr>
      <w:r w:rsidRPr="006C0A13">
        <w:t>N</w:t>
      </w:r>
      <w:r>
        <w:t>otes</w:t>
      </w:r>
      <w:r w:rsidRPr="006C0A13">
        <w:t>:</w:t>
      </w:r>
    </w:p>
    <w:p w14:paraId="2E64775F" w14:textId="77777777" w:rsidR="00FE794D" w:rsidRPr="00962C4E" w:rsidRDefault="623FE806" w:rsidP="00353483">
      <w:pPr>
        <w:pStyle w:val="ListBullet"/>
        <w:rPr>
          <w:rFonts w:eastAsiaTheme="minorEastAsia"/>
          <w:color w:val="000000" w:themeColor="text1"/>
        </w:rPr>
      </w:pPr>
      <w:r w:rsidRPr="623FE806">
        <w:rPr>
          <w:rFonts w:eastAsiaTheme="minorEastAsia"/>
        </w:rPr>
        <w:t>For analytes requiring glass, attempt to find a wade-in station to take the sample directly, or rig the basket sampler to take and protect a glass container.</w:t>
      </w:r>
    </w:p>
    <w:p w14:paraId="5F443BFF" w14:textId="0B71F099" w:rsidR="00FE794D" w:rsidRPr="00962C4E" w:rsidRDefault="623FE806" w:rsidP="00353483">
      <w:pPr>
        <w:pStyle w:val="ListBullet"/>
        <w:rPr>
          <w:rFonts w:eastAsiaTheme="minorEastAsia"/>
          <w:color w:val="000000" w:themeColor="text1"/>
        </w:rPr>
      </w:pPr>
      <w:r w:rsidRPr="623FE806">
        <w:rPr>
          <w:rFonts w:eastAsiaTheme="minorEastAsia"/>
        </w:rPr>
        <w:t xml:space="preserve">For analytes requiring a sterile plastic container, place new, pre-cleaned, sterile, 500 mL HDPE bottle in the basket, mark its location in the basket, take sample, cap it, and deliver on ice—or transfer the sterile, 500 mL sample to a smaller, sterile plastic bottle for delivery to laboratory (or attempt to find a wade-in station to take the sample directly). </w:t>
      </w:r>
    </w:p>
    <w:p w14:paraId="57BE8039" w14:textId="2797B756" w:rsidR="00FE794D" w:rsidRPr="00962C4E" w:rsidRDefault="3963D00E" w:rsidP="00353483">
      <w:pPr>
        <w:pStyle w:val="ListBulletLast"/>
        <w:rPr>
          <w:rFonts w:eastAsiaTheme="minorEastAsia"/>
          <w:color w:val="000000" w:themeColor="text1"/>
        </w:rPr>
      </w:pPr>
      <w:r w:rsidRPr="3963D00E">
        <w:rPr>
          <w:rFonts w:eastAsiaTheme="minorEastAsia"/>
        </w:rPr>
        <w:t>If water depth is less than approximately 18 in., do not take samples using weighted basket sampler. Find a spot for taking wade-in grab samples.</w:t>
      </w:r>
    </w:p>
    <w:p w14:paraId="4B062B03" w14:textId="7B7FAB43" w:rsidR="00FE794D" w:rsidRPr="006C6F13" w:rsidRDefault="3963D00E" w:rsidP="3963D00E">
      <w:pPr>
        <w:pStyle w:val="Heading4"/>
        <w:rPr>
          <w:rFonts w:eastAsiaTheme="minorEastAsia"/>
        </w:rPr>
      </w:pPr>
      <w:r w:rsidRPr="3963D00E">
        <w:rPr>
          <w:rFonts w:eastAsiaTheme="minorEastAsia"/>
        </w:rPr>
        <w:t xml:space="preserve">Field Method: Collecting Duplicates </w:t>
      </w:r>
    </w:p>
    <w:p w14:paraId="1AF8D1EF" w14:textId="77777777" w:rsidR="00962C4E" w:rsidRDefault="3963D00E" w:rsidP="00353483">
      <w:pPr>
        <w:pStyle w:val="ListBulletLast"/>
      </w:pPr>
      <w:r>
        <w:t xml:space="preserve">To collect a duplicate sample, repeat the steps above exactly for each bottle. Collect the duplicate right after the first sample. Duplicate and blank sample bottles should be pre-labeled accordingly. </w:t>
      </w:r>
    </w:p>
    <w:p w14:paraId="1A1EA42D" w14:textId="77777777" w:rsidR="00232941" w:rsidRPr="00984415" w:rsidRDefault="00232941" w:rsidP="00232941">
      <w:pPr>
        <w:rPr>
          <w:rFonts w:ascii="Courier New" w:hAnsi="Courier New" w:cs="Courier New"/>
          <w:sz w:val="24"/>
          <w:szCs w:val="24"/>
        </w:rPr>
      </w:pPr>
      <w:r w:rsidRPr="00984415">
        <w:rPr>
          <w:rFonts w:ascii="Courier New" w:hAnsi="Courier New" w:cs="Courier New"/>
          <w:sz w:val="24"/>
          <w:szCs w:val="24"/>
        </w:rPr>
        <w:t>+++END-IF+++</w:t>
      </w:r>
    </w:p>
    <w:p w14:paraId="5150CEAB" w14:textId="77777777" w:rsidR="00232941" w:rsidRDefault="00232941" w:rsidP="00930EC8">
      <w:pPr>
        <w:pStyle w:val="BodyText"/>
      </w:pPr>
    </w:p>
    <w:p w14:paraId="1E842C24" w14:textId="77777777" w:rsidR="00FE794D" w:rsidRPr="006A3187" w:rsidRDefault="00FE794D" w:rsidP="00FE794D">
      <w:pPr>
        <w:pStyle w:val="Heading2"/>
      </w:pPr>
      <w:bookmarkStart w:id="91" w:name="_Toc24105984"/>
      <w:r w:rsidRPr="18427649">
        <w:t>B3</w:t>
      </w:r>
      <w:r w:rsidRPr="006A3187">
        <w:tab/>
      </w:r>
      <w:r w:rsidRPr="18427649">
        <w:t>S</w:t>
      </w:r>
      <w:r>
        <w:t>ample Handling and Custody</w:t>
      </w:r>
      <w:bookmarkEnd w:id="91"/>
      <w:r w:rsidRPr="18427649">
        <w:t xml:space="preserve"> </w:t>
      </w:r>
    </w:p>
    <w:p w14:paraId="4F9E3286" w14:textId="77777777" w:rsidR="00FE794D" w:rsidRPr="00F67A85" w:rsidRDefault="00FE794D" w:rsidP="00930EC8">
      <w:pPr>
        <w:pStyle w:val="BodyText"/>
      </w:pPr>
      <w:r w:rsidRPr="00F67A85">
        <w:t xml:space="preserve">Labels with the following information will be attached to sample containers: </w:t>
      </w:r>
    </w:p>
    <w:p w14:paraId="03052988" w14:textId="77777777" w:rsidR="00FE794D" w:rsidRPr="00F67A85" w:rsidRDefault="623FE806" w:rsidP="00353483">
      <w:pPr>
        <w:pStyle w:val="ListBullet"/>
        <w:rPr>
          <w:color w:val="000000" w:themeColor="text1"/>
        </w:rPr>
      </w:pPr>
      <w:r>
        <w:t xml:space="preserve">Sample number </w:t>
      </w:r>
    </w:p>
    <w:p w14:paraId="7816FAA1" w14:textId="77777777" w:rsidR="00FE794D" w:rsidRPr="00F67A85" w:rsidRDefault="623FE806" w:rsidP="00353483">
      <w:pPr>
        <w:pStyle w:val="ListBullet"/>
        <w:rPr>
          <w:color w:val="000000" w:themeColor="text1"/>
        </w:rPr>
      </w:pPr>
      <w:r>
        <w:t>Site ID</w:t>
      </w:r>
    </w:p>
    <w:p w14:paraId="2499E37C" w14:textId="77777777" w:rsidR="00FE794D" w:rsidRPr="00F67A85" w:rsidRDefault="623FE806" w:rsidP="00353483">
      <w:pPr>
        <w:pStyle w:val="ListBullet"/>
        <w:rPr>
          <w:color w:val="000000" w:themeColor="text1"/>
        </w:rPr>
      </w:pPr>
      <w:r>
        <w:t xml:space="preserve">Time and date of collection </w:t>
      </w:r>
    </w:p>
    <w:p w14:paraId="3EB8D34E" w14:textId="77777777" w:rsidR="00FE794D" w:rsidRPr="00F67A85" w:rsidRDefault="623FE806" w:rsidP="00353483">
      <w:pPr>
        <w:pStyle w:val="ListBullet"/>
        <w:rPr>
          <w:color w:val="000000" w:themeColor="text1"/>
        </w:rPr>
      </w:pPr>
      <w:r>
        <w:t>Preservation requirements</w:t>
      </w:r>
    </w:p>
    <w:p w14:paraId="538F2735" w14:textId="77777777" w:rsidR="00FE794D" w:rsidRPr="00F67A85" w:rsidRDefault="00FE794D" w:rsidP="00353483">
      <w:pPr>
        <w:pStyle w:val="ListBulletLast"/>
        <w:rPr>
          <w:color w:val="000000" w:themeColor="text1"/>
        </w:rPr>
      </w:pPr>
      <w:r w:rsidRPr="008A714A">
        <w:t>Name of sampler and organization</w:t>
      </w:r>
    </w:p>
    <w:p w14:paraId="6F8E5EBF" w14:textId="77777777" w:rsidR="00FE794D" w:rsidRPr="00962C4E" w:rsidRDefault="00FE794D">
      <w:pPr>
        <w:pStyle w:val="BodyText"/>
        <w:rPr>
          <w:rFonts w:eastAsiaTheme="minorEastAsia"/>
        </w:rPr>
      </w:pPr>
      <w:r w:rsidRPr="3F50DD76">
        <w:rPr>
          <w:rFonts w:eastAsiaTheme="minorEastAsia"/>
        </w:rPr>
        <w:t xml:space="preserve">Samples for shipment will be prepared as follows: </w:t>
      </w:r>
    </w:p>
    <w:p w14:paraId="43D5AE83"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7794AB6E" w14:textId="77777777" w:rsidR="00FE794D" w:rsidRPr="00962C4E"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and Field Coordinator will determine corrective action (e.g., reschedule a site visit or return to the site that same day to complete collection of the missing samples). </w:t>
      </w:r>
    </w:p>
    <w:p w14:paraId="1D81A4FB" w14:textId="77777777" w:rsidR="00FE794D" w:rsidRPr="006C0A13"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11A2FB24" w14:textId="77777777" w:rsidR="00FE794D" w:rsidRPr="00962C4E" w:rsidDel="5B2019F7" w:rsidRDefault="623FE806" w:rsidP="00353483">
      <w:pPr>
        <w:pStyle w:val="ListBullet"/>
        <w:rPr>
          <w:rFonts w:eastAsiaTheme="minorEastAsia"/>
          <w:color w:val="000000" w:themeColor="text1"/>
        </w:rPr>
      </w:pPr>
      <w:r w:rsidRPr="623FE806">
        <w:rPr>
          <w:rFonts w:eastAsiaTheme="minorEastAsia"/>
        </w:rPr>
        <w:t>Labels and forms will be reviewed to ensure consistent sample ID information.</w:t>
      </w:r>
    </w:p>
    <w:p w14:paraId="34895245" w14:textId="77777777" w:rsidR="00FE794D" w:rsidRPr="006C0A13" w:rsidRDefault="00FE794D" w:rsidP="00353483">
      <w:pPr>
        <w:pStyle w:val="ListBulletLast"/>
        <w:rPr>
          <w:color w:val="000000" w:themeColor="text1"/>
        </w:rPr>
      </w:pPr>
      <w:r w:rsidRPr="008A714A">
        <w:rPr>
          <w:rFonts w:eastAsiaTheme="minorEastAsia"/>
        </w:rPr>
        <w:t xml:space="preserve">Each sample container will be inspected to make sure there are no leaks and that all containers are properly sealed. </w:t>
      </w:r>
    </w:p>
    <w:p w14:paraId="31B8B7BB" w14:textId="013D9C19" w:rsidR="00FE794D" w:rsidRDefault="520F77F9" w:rsidP="00EB1BBB">
      <w:pPr>
        <w:pStyle w:val="BodyText"/>
      </w:pPr>
      <w:r w:rsidRPr="520F77F9">
        <w:rPr>
          <w:rFonts w:eastAsiaTheme="minorEastAsia"/>
        </w:rPr>
        <w:t>The Field Coordinator will complete the Chain of Custody Form(s) for samples shipped to a laboratory. Copies of custody forms will be made and retained by the team. The original form will be sent in the container with the sample. C</w:t>
      </w:r>
      <w:r>
        <w:t xml:space="preserve">opies of all custody forms will be included in the coolers when the Field Coordinator sends samples to the labs. </w:t>
      </w:r>
    </w:p>
    <w:p w14:paraId="7CCA2964" w14:textId="77777777" w:rsidR="00FE794D" w:rsidRPr="003A2FCA" w:rsidRDefault="00FE794D" w:rsidP="003A2FCA">
      <w:pPr>
        <w:pStyle w:val="Heading2"/>
      </w:pPr>
      <w:bookmarkStart w:id="92" w:name="_Toc24105985"/>
      <w:r w:rsidRPr="003A2FCA">
        <w:t>B4</w:t>
      </w:r>
      <w:r w:rsidRPr="003A2FCA">
        <w:tab/>
        <w:t>Analytical Methods</w:t>
      </w:r>
      <w:bookmarkEnd w:id="92"/>
      <w:r w:rsidRPr="003A2FCA">
        <w:t xml:space="preserve"> </w:t>
      </w:r>
    </w:p>
    <w:p w14:paraId="1E26C488" w14:textId="569A79D7" w:rsidR="00905CBC" w:rsidRPr="00E66BA7" w:rsidRDefault="00905CBC" w:rsidP="00A12C49">
      <w:pPr>
        <w:pStyle w:val="BodyText"/>
      </w:pPr>
      <w:r w:rsidRPr="00E66BA7">
        <w:t>In situ parameters measured by calibrated sensors on site, including temperature, dissolved oxygen, conductivity, pH and turbidity, do not require analytical methods.  Laboratory analysis of discrete samples will be conducted as indicated</w:t>
      </w:r>
      <w:r w:rsidR="564D940A" w:rsidRPr="00E66BA7">
        <w:t xml:space="preserve"> </w:t>
      </w:r>
      <w:r w:rsidR="28474BC6" w:rsidRPr="00E66BA7">
        <w:t>in the table below</w:t>
      </w:r>
      <w:r w:rsidRPr="00E66BA7">
        <w:t xml:space="preserve">. </w:t>
      </w:r>
    </w:p>
    <w:p w14:paraId="72A2DB15" w14:textId="1B36B3E6" w:rsidR="00FE794D" w:rsidRDefault="001100C9" w:rsidP="001100C9">
      <w:pPr>
        <w:pStyle w:val="TableTitle"/>
      </w:pPr>
      <w:bookmarkStart w:id="93" w:name="_Toc24070769"/>
      <w:r>
        <w:t>Table</w:t>
      </w:r>
      <w:r w:rsidR="006F5666">
        <w:t xml:space="preserve"> B4.</w:t>
      </w:r>
      <w:r w:rsidR="00E25882" w:rsidRPr="33EA67F9">
        <w:fldChar w:fldCharType="begin"/>
      </w:r>
      <w:r w:rsidR="00E25882">
        <w:instrText xml:space="preserve"> SEQ Table \* ARABIC \r 1 </w:instrText>
      </w:r>
      <w:r w:rsidR="00E25882" w:rsidRPr="33EA67F9">
        <w:fldChar w:fldCharType="separate"/>
      </w:r>
      <w:r w:rsidR="000537CC">
        <w:rPr>
          <w:noProof/>
        </w:rPr>
        <w:t>1</w:t>
      </w:r>
      <w:r w:rsidR="00E25882" w:rsidRPr="33EA67F9">
        <w:fldChar w:fldCharType="end"/>
      </w:r>
      <w:r w:rsidR="006F5666">
        <w:t xml:space="preserve">. </w:t>
      </w:r>
      <w:r w:rsidR="00FE794D" w:rsidRPr="006A3187">
        <w:t>Approved Analytical Methods</w:t>
      </w:r>
      <w:bookmarkEnd w:id="93"/>
      <w:r w:rsidR="00FE794D">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424"/>
      </w:tblGrid>
      <w:tr w:rsidR="0046365A" w:rsidRPr="000537CC" w14:paraId="2709B8CF" w14:textId="77777777" w:rsidTr="00015A5D">
        <w:trPr>
          <w:trHeight w:val="170"/>
          <w:tblHeader/>
        </w:trPr>
        <w:tc>
          <w:tcPr>
            <w:tcW w:w="2634" w:type="pct"/>
            <w:shd w:val="clear" w:color="auto" w:fill="D9D9D9" w:themeFill="background1" w:themeFillShade="D9"/>
            <w:vAlign w:val="center"/>
          </w:tcPr>
          <w:p w14:paraId="790C5600" w14:textId="19B6B3E4" w:rsidR="0046365A" w:rsidRPr="000537CC" w:rsidRDefault="0046365A" w:rsidP="003A2FCA">
            <w:pPr>
              <w:pStyle w:val="TableHeadings"/>
              <w:rPr>
                <w:rFonts w:cstheme="minorHAnsi"/>
                <w:sz w:val="20"/>
                <w:szCs w:val="20"/>
              </w:rPr>
            </w:pPr>
            <w:r w:rsidRPr="000537CC">
              <w:rPr>
                <w:rFonts w:cstheme="minorHAnsi"/>
                <w:sz w:val="20"/>
                <w:szCs w:val="20"/>
              </w:rPr>
              <w:t>Parameter - Method</w:t>
            </w:r>
          </w:p>
        </w:tc>
        <w:tc>
          <w:tcPr>
            <w:tcW w:w="2366" w:type="pct"/>
            <w:shd w:val="clear" w:color="auto" w:fill="D9D9D9" w:themeFill="background1" w:themeFillShade="D9"/>
            <w:vAlign w:val="center"/>
          </w:tcPr>
          <w:p w14:paraId="1412974B" w14:textId="77777777" w:rsidR="0046365A" w:rsidRPr="000537CC" w:rsidRDefault="0046365A" w:rsidP="003A2FCA">
            <w:pPr>
              <w:pStyle w:val="TableHeadings"/>
              <w:rPr>
                <w:rFonts w:cstheme="minorHAnsi"/>
                <w:sz w:val="20"/>
                <w:szCs w:val="20"/>
              </w:rPr>
            </w:pPr>
            <w:r w:rsidRPr="000537CC">
              <w:rPr>
                <w:rFonts w:cstheme="minorHAnsi"/>
                <w:sz w:val="20"/>
                <w:szCs w:val="20"/>
              </w:rPr>
              <w:t>MDL (mg/l unless stated)</w:t>
            </w:r>
          </w:p>
        </w:tc>
      </w:tr>
      <w:tr w:rsidR="0046365A" w:rsidRPr="000537CC" w14:paraId="75E3E43F" w14:textId="77777777" w:rsidTr="00015A5D">
        <w:tc>
          <w:tcPr>
            <w:tcW w:w="2634" w:type="pct"/>
          </w:tcPr>
          <w:p w14:paraId="7FC84FE1" w14:textId="16A55BB9" w:rsidR="020EFAA8" w:rsidRPr="00EB1018" w:rsidRDefault="706AD373" w:rsidP="519BA1FE">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 xml:space="preserve">+++FOR parameter IN </w:t>
            </w:r>
            <w:proofErr w:type="spellStart"/>
            <w:proofErr w:type="gramStart"/>
            <w:r w:rsidRPr="00EB1018">
              <w:rPr>
                <w:rFonts w:asciiTheme="minorHAnsi" w:eastAsia="Courier New" w:hAnsiTheme="minorHAnsi" w:cstheme="minorHAnsi"/>
                <w:sz w:val="20"/>
              </w:rPr>
              <w:t>parameters.filter</w:t>
            </w:r>
            <w:proofErr w:type="spellEnd"/>
            <w:proofErr w:type="gramEnd"/>
            <w:r w:rsidRPr="00EB1018">
              <w:rPr>
                <w:rFonts w:asciiTheme="minorHAnsi" w:eastAsia="Courier New" w:hAnsiTheme="minorHAnsi" w:cstheme="minorHAnsi"/>
                <w:sz w:val="20"/>
              </w:rPr>
              <w:t xml:space="preserve">((param) =&gt; </w:t>
            </w:r>
            <w:proofErr w:type="spellStart"/>
            <w:r w:rsidRPr="00EB1018">
              <w:rPr>
                <w:rFonts w:asciiTheme="minorHAnsi" w:eastAsia="Courier New" w:hAnsiTheme="minorHAnsi" w:cstheme="minorHAnsi"/>
                <w:sz w:val="20"/>
              </w:rPr>
              <w:t>param.monitoringCategory</w:t>
            </w:r>
            <w:proofErr w:type="spellEnd"/>
            <w:r w:rsidRPr="00EB1018">
              <w:rPr>
                <w:rFonts w:asciiTheme="minorHAnsi" w:eastAsia="Courier New" w:hAnsiTheme="minorHAnsi" w:cstheme="minorHAnsi"/>
                <w:sz w:val="20"/>
              </w:rPr>
              <w:t xml:space="preserve"> === 'Freshwater Water Quality')+++</w:t>
            </w:r>
          </w:p>
        </w:tc>
        <w:tc>
          <w:tcPr>
            <w:tcW w:w="2366" w:type="pct"/>
          </w:tcPr>
          <w:p w14:paraId="7646EAEC" w14:textId="7C52B68B" w:rsidR="0046365A" w:rsidRPr="00EB1018" w:rsidRDefault="0046365A" w:rsidP="020EFAA8">
            <w:pPr>
              <w:pStyle w:val="TableText"/>
              <w:jc w:val="center"/>
              <w:rPr>
                <w:rFonts w:asciiTheme="minorHAnsi" w:hAnsiTheme="minorHAnsi" w:cstheme="minorHAnsi"/>
                <w:color w:val="7030A0"/>
                <w:sz w:val="20"/>
              </w:rPr>
            </w:pPr>
          </w:p>
        </w:tc>
      </w:tr>
      <w:tr w:rsidR="0046365A" w:rsidRPr="000537CC" w14:paraId="705C0B1A" w14:textId="77777777" w:rsidTr="00015A5D">
        <w:tc>
          <w:tcPr>
            <w:tcW w:w="2634" w:type="pct"/>
          </w:tcPr>
          <w:p w14:paraId="4D6B78F2" w14:textId="3262C2BC" w:rsidR="020EFAA8" w:rsidRPr="00EB1018" w:rsidRDefault="706AD373" w:rsidP="706AD373">
            <w:pPr>
              <w:pStyle w:val="TableText"/>
              <w:rPr>
                <w:rFonts w:asciiTheme="minorHAnsi" w:eastAsia="Courier New" w:hAnsiTheme="minorHAnsi" w:cstheme="minorHAnsi"/>
                <w:sz w:val="20"/>
              </w:rPr>
            </w:pPr>
            <w:r w:rsidRPr="00EB1018">
              <w:rPr>
                <w:rFonts w:asciiTheme="minorHAnsi" w:eastAsia="Courier New" w:hAnsiTheme="minorHAnsi" w:cstheme="minorHAnsi"/>
                <w:sz w:val="20"/>
              </w:rPr>
              <w:t>+++</w:t>
            </w:r>
            <w:r w:rsidRPr="00EB1018">
              <w:rPr>
                <w:rFonts w:asciiTheme="minorHAnsi" w:eastAsia="Courier New" w:hAnsiTheme="minorHAnsi" w:cstheme="minorHAnsi"/>
                <w:b/>
                <w:bCs/>
                <w:sz w:val="20"/>
              </w:rPr>
              <w:t xml:space="preserve"> INS $</w:t>
            </w:r>
            <w:proofErr w:type="spellStart"/>
            <w:proofErr w:type="gramStart"/>
            <w:r w:rsidRPr="00EB1018">
              <w:rPr>
                <w:rFonts w:asciiTheme="minorHAnsi" w:eastAsia="Courier New" w:hAnsiTheme="minorHAnsi" w:cstheme="minorHAnsi"/>
                <w:sz w:val="20"/>
              </w:rPr>
              <w:t>parameter.label</w:t>
            </w:r>
            <w:proofErr w:type="spellEnd"/>
            <w:proofErr w:type="gramEnd"/>
            <w:r w:rsidRPr="00EB1018">
              <w:rPr>
                <w:rFonts w:asciiTheme="minorHAnsi" w:eastAsia="Courier New" w:hAnsiTheme="minorHAnsi" w:cstheme="minorHAnsi"/>
                <w:sz w:val="20"/>
              </w:rPr>
              <w:t>+++</w:t>
            </w:r>
          </w:p>
        </w:tc>
        <w:tc>
          <w:tcPr>
            <w:tcW w:w="2366" w:type="pct"/>
          </w:tcPr>
          <w:p w14:paraId="2F582CF5" w14:textId="17CCB8EC" w:rsidR="0046365A" w:rsidRPr="00EB1018" w:rsidRDefault="706AD373" w:rsidP="706AD373">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w:t>
            </w:r>
            <w:r w:rsidRPr="00EB1018">
              <w:rPr>
                <w:rFonts w:asciiTheme="minorHAnsi" w:eastAsia="Courier New" w:hAnsiTheme="minorHAnsi" w:cstheme="minorHAnsi"/>
                <w:b/>
                <w:bCs/>
                <w:sz w:val="20"/>
                <w:szCs w:val="20"/>
              </w:rPr>
              <w:t xml:space="preserve"> INS $</w:t>
            </w:r>
            <w:proofErr w:type="spellStart"/>
            <w:r w:rsidRPr="00EB1018">
              <w:rPr>
                <w:rFonts w:asciiTheme="minorHAnsi" w:eastAsia="Courier New" w:hAnsiTheme="minorHAnsi" w:cstheme="minorHAnsi"/>
                <w:sz w:val="20"/>
                <w:szCs w:val="20"/>
              </w:rPr>
              <w:t>parameter.mdl</w:t>
            </w:r>
            <w:proofErr w:type="spellEnd"/>
            <w:r w:rsidRPr="00EB1018">
              <w:rPr>
                <w:rFonts w:asciiTheme="minorHAnsi" w:eastAsia="Courier New" w:hAnsiTheme="minorHAnsi" w:cstheme="minorHAnsi"/>
                <w:sz w:val="20"/>
                <w:szCs w:val="20"/>
              </w:rPr>
              <w:t>+++</w:t>
            </w:r>
          </w:p>
        </w:tc>
      </w:tr>
      <w:tr w:rsidR="0046365A" w:rsidRPr="000537CC" w14:paraId="450009A2" w14:textId="77777777" w:rsidTr="00015A5D">
        <w:tc>
          <w:tcPr>
            <w:tcW w:w="2634" w:type="pct"/>
          </w:tcPr>
          <w:p w14:paraId="5A4FC4ED" w14:textId="77777777" w:rsidR="020EFAA8" w:rsidRPr="00EB1018" w:rsidRDefault="020EFAA8" w:rsidP="020EFAA8">
            <w:pPr>
              <w:rPr>
                <w:rFonts w:asciiTheme="minorHAnsi" w:eastAsia="Courier New" w:hAnsiTheme="minorHAnsi" w:cstheme="minorHAnsi"/>
                <w:sz w:val="20"/>
                <w:szCs w:val="20"/>
              </w:rPr>
            </w:pPr>
            <w:r w:rsidRPr="00EB1018">
              <w:rPr>
                <w:rFonts w:asciiTheme="minorHAnsi" w:eastAsia="Courier New" w:hAnsiTheme="minorHAnsi" w:cstheme="minorHAnsi"/>
                <w:sz w:val="20"/>
                <w:szCs w:val="20"/>
              </w:rPr>
              <w:t>+++END-FOR parameter +++</w:t>
            </w:r>
          </w:p>
        </w:tc>
        <w:tc>
          <w:tcPr>
            <w:tcW w:w="2366" w:type="pct"/>
          </w:tcPr>
          <w:p w14:paraId="6D539AC6" w14:textId="4E15B02D" w:rsidR="0046365A" w:rsidRPr="00EB1018" w:rsidRDefault="0046365A" w:rsidP="020EFAA8">
            <w:pPr>
              <w:pStyle w:val="TableText"/>
              <w:jc w:val="center"/>
              <w:rPr>
                <w:rFonts w:asciiTheme="minorHAnsi" w:hAnsiTheme="minorHAnsi" w:cstheme="minorHAnsi"/>
                <w:color w:val="7030A0"/>
                <w:sz w:val="20"/>
              </w:rPr>
            </w:pPr>
          </w:p>
        </w:tc>
      </w:tr>
    </w:tbl>
    <w:p w14:paraId="640A4D33" w14:textId="77777777" w:rsidR="00FE794D" w:rsidRDefault="00FE794D" w:rsidP="00FE794D">
      <w:pPr>
        <w:rPr>
          <w:b/>
          <w:bCs/>
          <w:iCs/>
        </w:rPr>
      </w:pPr>
    </w:p>
    <w:p w14:paraId="7A407E7B" w14:textId="77777777" w:rsidR="00FE794D" w:rsidRPr="005400FC" w:rsidRDefault="00FE794D" w:rsidP="00FE794D">
      <w:pPr>
        <w:pStyle w:val="Heading2"/>
      </w:pPr>
      <w:bookmarkStart w:id="94" w:name="_Toc24105986"/>
      <w:r w:rsidRPr="006A3187">
        <w:t>B5</w:t>
      </w:r>
      <w:r>
        <w:tab/>
        <w:t>Field and Analytical Laboratory Quality Control</w:t>
      </w:r>
      <w:bookmarkEnd w:id="94"/>
    </w:p>
    <w:p w14:paraId="7EE08E29" w14:textId="41B61613" w:rsidR="00FE794D" w:rsidRPr="00CF7578" w:rsidRDefault="3963D00E" w:rsidP="00962C4E">
      <w:pPr>
        <w:pStyle w:val="BodyText"/>
      </w:pPr>
      <w:r>
        <w:t>The monitoring project will include appropriate field and laboratory QC samples to assess general data quality issues, as well as specific data quality objectives. The following sections, including summary tables, describe QC measures to be undertaken.</w:t>
      </w:r>
    </w:p>
    <w:p w14:paraId="1C892D7E" w14:textId="3C1BD6FA" w:rsidR="00FE794D" w:rsidRPr="00CF7578" w:rsidRDefault="00FE794D" w:rsidP="00FE794D">
      <w:pPr>
        <w:pStyle w:val="Heading3"/>
      </w:pPr>
      <w:bookmarkStart w:id="95" w:name="_Toc24105987"/>
      <w:r>
        <w:t>B5.1</w:t>
      </w:r>
      <w:r>
        <w:tab/>
        <w:t>Field D</w:t>
      </w:r>
      <w:r w:rsidRPr="00CF7578">
        <w:t>uplicates</w:t>
      </w:r>
      <w:bookmarkEnd w:id="95"/>
    </w:p>
    <w:p w14:paraId="4F86B52E" w14:textId="37F681B2" w:rsidR="3963D00E" w:rsidRDefault="3963D00E" w:rsidP="3963D00E">
      <w:pPr>
        <w:pStyle w:val="BodyText"/>
      </w:pPr>
      <w:r>
        <w:t xml:space="preserve">Duplicates will be taken side by side and simultaneously. Field duplicates are submitted to the laboratory along with all other samples. Field duplicates will be taken for 10% of all water quality samples taken per sampling event. </w:t>
      </w:r>
    </w:p>
    <w:p w14:paraId="1B2D2E75" w14:textId="3D795DB2" w:rsidR="00FE794D" w:rsidRPr="00E95573" w:rsidRDefault="00EA41D1" w:rsidP="00EA41D1">
      <w:pPr>
        <w:pStyle w:val="TableTitle"/>
      </w:pPr>
      <w:bookmarkStart w:id="96" w:name="_Toc24070770"/>
      <w:r>
        <w:t>Table</w:t>
      </w:r>
      <w:r w:rsidR="000537CC">
        <w:t xml:space="preserve"> B5.</w:t>
      </w:r>
      <w:fldSimple w:instr=" SEQ Table \* ARABIC \r 1 ">
        <w:r w:rsidR="000537CC">
          <w:rPr>
            <w:noProof/>
          </w:rPr>
          <w:t>1</w:t>
        </w:r>
      </w:fldSimple>
      <w:r w:rsidR="000537CC">
        <w:t>.</w:t>
      </w:r>
      <w:r w:rsidR="7D5752ED" w:rsidRPr="6425FC94">
        <w:t xml:space="preserve"> </w:t>
      </w:r>
      <w:r w:rsidR="7D5752ED">
        <w:t>Quality Control Measures</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095"/>
        <w:gridCol w:w="2415"/>
        <w:gridCol w:w="2439"/>
        <w:gridCol w:w="2401"/>
      </w:tblGrid>
      <w:tr w:rsidR="006421EF" w:rsidRPr="00C55E15" w14:paraId="0197CF14" w14:textId="77777777" w:rsidTr="000537CC">
        <w:trPr>
          <w:tblHeader/>
        </w:trPr>
        <w:tc>
          <w:tcPr>
            <w:tcW w:w="1120" w:type="pct"/>
            <w:shd w:val="clear" w:color="auto" w:fill="D9D9D9" w:themeFill="background1" w:themeFillShade="D9"/>
            <w:vAlign w:val="center"/>
          </w:tcPr>
          <w:p w14:paraId="69AA700E" w14:textId="50B68CE9" w:rsidR="006421EF" w:rsidRPr="00C55E15" w:rsidRDefault="006421EF" w:rsidP="003A2FCA">
            <w:pPr>
              <w:pStyle w:val="TableHeadings"/>
              <w:rPr>
                <w:rFonts w:ascii="Calibri" w:hAnsi="Calibri" w:cs="Calibri"/>
              </w:rPr>
            </w:pPr>
            <w:r w:rsidRPr="00C55E15">
              <w:rPr>
                <w:rFonts w:ascii="Calibri" w:hAnsi="Calibri" w:cs="Calibri"/>
              </w:rPr>
              <w:t>Parameter</w:t>
            </w:r>
            <w:r w:rsidR="00DF3D8C" w:rsidRPr="00C55E15">
              <w:rPr>
                <w:rFonts w:ascii="Calibri" w:hAnsi="Calibri" w:cs="Calibri"/>
              </w:rPr>
              <w:t xml:space="preserve"> - Method</w:t>
            </w:r>
          </w:p>
        </w:tc>
        <w:tc>
          <w:tcPr>
            <w:tcW w:w="1291" w:type="pct"/>
            <w:shd w:val="clear" w:color="auto" w:fill="D9D9D9" w:themeFill="background1" w:themeFillShade="D9"/>
            <w:vAlign w:val="center"/>
          </w:tcPr>
          <w:p w14:paraId="4A99BD4D" w14:textId="77777777" w:rsidR="006421EF" w:rsidRPr="00C55E15" w:rsidRDefault="006421EF" w:rsidP="003A2FCA">
            <w:pPr>
              <w:pStyle w:val="TableHeadings"/>
              <w:rPr>
                <w:rFonts w:ascii="Calibri" w:hAnsi="Calibri" w:cs="Calibri"/>
              </w:rPr>
            </w:pPr>
            <w:r w:rsidRPr="00C55E15">
              <w:rPr>
                <w:rFonts w:ascii="Calibri" w:hAnsi="Calibri" w:cs="Calibri"/>
              </w:rPr>
              <w:t>Accuracy Checks</w:t>
            </w:r>
          </w:p>
        </w:tc>
        <w:tc>
          <w:tcPr>
            <w:tcW w:w="1304" w:type="pct"/>
            <w:shd w:val="clear" w:color="auto" w:fill="D9D9D9" w:themeFill="background1" w:themeFillShade="D9"/>
            <w:vAlign w:val="center"/>
          </w:tcPr>
          <w:p w14:paraId="07000240" w14:textId="77777777" w:rsidR="006421EF" w:rsidRPr="00C55E15" w:rsidRDefault="006421EF" w:rsidP="003A2FCA">
            <w:pPr>
              <w:pStyle w:val="TableHeadings"/>
              <w:rPr>
                <w:rFonts w:ascii="Calibri" w:hAnsi="Calibri" w:cs="Calibri"/>
              </w:rPr>
            </w:pPr>
            <w:r w:rsidRPr="00C55E15">
              <w:rPr>
                <w:rFonts w:ascii="Calibri" w:hAnsi="Calibri" w:cs="Calibri"/>
              </w:rPr>
              <w:t>Precision Checks</w:t>
            </w:r>
          </w:p>
        </w:tc>
        <w:tc>
          <w:tcPr>
            <w:tcW w:w="1284" w:type="pct"/>
            <w:shd w:val="clear" w:color="auto" w:fill="D9D9D9" w:themeFill="background1" w:themeFillShade="D9"/>
            <w:vAlign w:val="center"/>
          </w:tcPr>
          <w:p w14:paraId="40BBD99A" w14:textId="793F14E4" w:rsidR="006421EF" w:rsidRPr="00C55E15" w:rsidRDefault="006421EF" w:rsidP="003A2FCA">
            <w:pPr>
              <w:pStyle w:val="TableHeadings"/>
              <w:rPr>
                <w:rFonts w:ascii="Calibri" w:hAnsi="Calibri" w:cs="Calibri"/>
              </w:rPr>
            </w:pPr>
            <w:r w:rsidRPr="00C55E15">
              <w:rPr>
                <w:rFonts w:ascii="Calibri" w:hAnsi="Calibri" w:cs="Calibri"/>
              </w:rPr>
              <w:t>% Field QC Samples</w:t>
            </w:r>
          </w:p>
        </w:tc>
      </w:tr>
      <w:tr w:rsidR="006421EF" w:rsidRPr="0048151D" w14:paraId="7CB94E03" w14:textId="77777777" w:rsidTr="000537CC">
        <w:tc>
          <w:tcPr>
            <w:tcW w:w="1120" w:type="pct"/>
          </w:tcPr>
          <w:p w14:paraId="1CAE1D47" w14:textId="2B530597" w:rsidR="020EFAA8" w:rsidRPr="0048151D" w:rsidRDefault="706AD373" w:rsidP="519BA1FE">
            <w:pPr>
              <w:pStyle w:val="TableText"/>
              <w:rPr>
                <w:rFonts w:eastAsia="Courier New" w:cs="Calibri"/>
                <w:szCs w:val="22"/>
              </w:rPr>
            </w:pPr>
            <w:r w:rsidRPr="0048151D">
              <w:rPr>
                <w:rFonts w:eastAsia="Courier New" w:cs="Calibri"/>
                <w:szCs w:val="22"/>
              </w:rPr>
              <w:t xml:space="preserve">+++FOR parameter IN </w:t>
            </w:r>
            <w:proofErr w:type="spellStart"/>
            <w:proofErr w:type="gramStart"/>
            <w:r w:rsidRPr="0048151D">
              <w:rPr>
                <w:rFonts w:eastAsia="Courier New" w:cs="Calibri"/>
                <w:szCs w:val="22"/>
              </w:rPr>
              <w:t>parameters.filter</w:t>
            </w:r>
            <w:proofErr w:type="spellEnd"/>
            <w:proofErr w:type="gramEnd"/>
            <w:r w:rsidRPr="0048151D">
              <w:rPr>
                <w:rFonts w:eastAsia="Courier New" w:cs="Calibri"/>
                <w:szCs w:val="22"/>
              </w:rPr>
              <w:t xml:space="preserve">((param) =&gt; </w:t>
            </w:r>
            <w:proofErr w:type="spellStart"/>
            <w:r w:rsidRPr="0048151D">
              <w:rPr>
                <w:rFonts w:eastAsia="Courier New" w:cs="Calibri"/>
                <w:szCs w:val="22"/>
              </w:rPr>
              <w:t>param.monitoringCategory</w:t>
            </w:r>
            <w:proofErr w:type="spellEnd"/>
            <w:r w:rsidRPr="0048151D">
              <w:rPr>
                <w:rFonts w:eastAsia="Courier New" w:cs="Calibri"/>
                <w:szCs w:val="22"/>
              </w:rPr>
              <w:t xml:space="preserve"> === 'Freshwater Water Quality') +++</w:t>
            </w:r>
          </w:p>
        </w:tc>
        <w:tc>
          <w:tcPr>
            <w:tcW w:w="1291" w:type="pct"/>
          </w:tcPr>
          <w:p w14:paraId="3C59E813" w14:textId="19C62687" w:rsidR="006421EF" w:rsidRPr="0048151D" w:rsidRDefault="006421EF" w:rsidP="020EFAA8">
            <w:pPr>
              <w:pStyle w:val="TableText"/>
              <w:rPr>
                <w:rFonts w:cs="Calibri"/>
                <w:color w:val="7030A0"/>
                <w:szCs w:val="22"/>
              </w:rPr>
            </w:pPr>
          </w:p>
        </w:tc>
        <w:tc>
          <w:tcPr>
            <w:tcW w:w="1304" w:type="pct"/>
          </w:tcPr>
          <w:p w14:paraId="6028EFCD" w14:textId="21CDA993" w:rsidR="006421EF" w:rsidRPr="0048151D" w:rsidRDefault="006421EF" w:rsidP="020EFAA8">
            <w:pPr>
              <w:pStyle w:val="TableText"/>
              <w:rPr>
                <w:rFonts w:cs="Calibri"/>
                <w:color w:val="7030A0"/>
                <w:szCs w:val="22"/>
              </w:rPr>
            </w:pPr>
          </w:p>
        </w:tc>
        <w:tc>
          <w:tcPr>
            <w:tcW w:w="1284" w:type="pct"/>
          </w:tcPr>
          <w:p w14:paraId="1D846F94" w14:textId="0F3DBDBD" w:rsidR="006421EF" w:rsidRPr="0048151D" w:rsidRDefault="006421EF" w:rsidP="020EFAA8">
            <w:pPr>
              <w:pStyle w:val="TableText"/>
              <w:jc w:val="center"/>
              <w:rPr>
                <w:rFonts w:cs="Calibri"/>
                <w:color w:val="7030A0"/>
                <w:szCs w:val="22"/>
              </w:rPr>
            </w:pPr>
          </w:p>
        </w:tc>
      </w:tr>
      <w:tr w:rsidR="006421EF" w:rsidRPr="0048151D" w14:paraId="5501B660" w14:textId="77777777" w:rsidTr="000537CC">
        <w:tc>
          <w:tcPr>
            <w:tcW w:w="1120" w:type="pct"/>
          </w:tcPr>
          <w:p w14:paraId="627029E5" w14:textId="299880BB" w:rsidR="020EFAA8"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parameter.label</w:t>
            </w:r>
            <w:proofErr w:type="spellEnd"/>
            <w:proofErr w:type="gramEnd"/>
            <w:r w:rsidRPr="0048151D">
              <w:rPr>
                <w:rFonts w:eastAsia="Courier New" w:cs="Calibri"/>
                <w:szCs w:val="22"/>
              </w:rPr>
              <w:t>+++</w:t>
            </w:r>
          </w:p>
        </w:tc>
        <w:tc>
          <w:tcPr>
            <w:tcW w:w="1291" w:type="pct"/>
          </w:tcPr>
          <w:p w14:paraId="5C473661" w14:textId="4C6CD4D4" w:rsidR="006421EF" w:rsidRPr="0048151D" w:rsidRDefault="706AD373" w:rsidP="706AD373">
            <w:pPr>
              <w:rPr>
                <w:rFonts w:eastAsia="Courier New" w:cs="Calibri"/>
              </w:rPr>
            </w:pPr>
            <w:r w:rsidRPr="0048151D">
              <w:rPr>
                <w:rFonts w:eastAsia="Courier New" w:cs="Calibri"/>
              </w:rPr>
              <w:t>+++</w:t>
            </w:r>
            <w:r w:rsidRPr="0048151D">
              <w:rPr>
                <w:rFonts w:eastAsia="Courier New" w:cs="Calibri"/>
                <w:b/>
                <w:bCs/>
              </w:rPr>
              <w:t xml:space="preserve"> INS $</w:t>
            </w:r>
            <w:proofErr w:type="spellStart"/>
            <w:proofErr w:type="gramStart"/>
            <w:r w:rsidRPr="0048151D">
              <w:rPr>
                <w:rFonts w:eastAsia="Courier New" w:cs="Calibri"/>
              </w:rPr>
              <w:t>parameter.accuracyChecks</w:t>
            </w:r>
            <w:proofErr w:type="spellEnd"/>
            <w:proofErr w:type="gramEnd"/>
            <w:r w:rsidRPr="0048151D">
              <w:rPr>
                <w:rFonts w:eastAsia="Courier New" w:cs="Calibri"/>
              </w:rPr>
              <w:t>+++</w:t>
            </w:r>
          </w:p>
        </w:tc>
        <w:tc>
          <w:tcPr>
            <w:tcW w:w="1304" w:type="pct"/>
          </w:tcPr>
          <w:p w14:paraId="32FE01E7" w14:textId="0EB515CE" w:rsidR="006421EF"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parameter.precisionChecks</w:t>
            </w:r>
            <w:proofErr w:type="spellEnd"/>
            <w:proofErr w:type="gramEnd"/>
            <w:r w:rsidRPr="0048151D">
              <w:rPr>
                <w:rFonts w:eastAsia="Courier New" w:cs="Calibri"/>
                <w:szCs w:val="22"/>
              </w:rPr>
              <w:t>+++</w:t>
            </w:r>
          </w:p>
        </w:tc>
        <w:tc>
          <w:tcPr>
            <w:tcW w:w="1284" w:type="pct"/>
          </w:tcPr>
          <w:p w14:paraId="559BCC84" w14:textId="442568BD" w:rsidR="006421EF" w:rsidRPr="0048151D" w:rsidRDefault="706AD373" w:rsidP="706AD373">
            <w:pPr>
              <w:pStyle w:val="TableText"/>
              <w:rPr>
                <w:rFonts w:eastAsia="Courier New" w:cs="Calibri"/>
                <w:szCs w:val="22"/>
              </w:rPr>
            </w:pPr>
            <w:r w:rsidRPr="0048151D">
              <w:rPr>
                <w:rFonts w:eastAsia="Courier New" w:cs="Calibri"/>
                <w:szCs w:val="22"/>
              </w:rPr>
              <w:t>+++</w:t>
            </w:r>
            <w:r w:rsidRPr="0048151D">
              <w:rPr>
                <w:rFonts w:eastAsia="Courier New" w:cs="Calibri"/>
                <w:b/>
                <w:bCs/>
                <w:szCs w:val="22"/>
              </w:rPr>
              <w:t xml:space="preserve"> INS $</w:t>
            </w:r>
            <w:proofErr w:type="spellStart"/>
            <w:proofErr w:type="gramStart"/>
            <w:r w:rsidRPr="0048151D">
              <w:rPr>
                <w:rFonts w:eastAsia="Courier New" w:cs="Calibri"/>
                <w:szCs w:val="22"/>
              </w:rPr>
              <w:t>parameter.percentFieldQC</w:t>
            </w:r>
            <w:proofErr w:type="spellEnd"/>
            <w:proofErr w:type="gramEnd"/>
            <w:r w:rsidRPr="0048151D">
              <w:rPr>
                <w:rFonts w:eastAsia="Courier New" w:cs="Calibri"/>
                <w:szCs w:val="22"/>
              </w:rPr>
              <w:t>+++</w:t>
            </w:r>
          </w:p>
        </w:tc>
      </w:tr>
      <w:tr w:rsidR="006421EF" w:rsidRPr="0048151D" w14:paraId="28A431C8" w14:textId="77777777" w:rsidTr="000537CC">
        <w:tc>
          <w:tcPr>
            <w:tcW w:w="1120" w:type="pct"/>
          </w:tcPr>
          <w:p w14:paraId="55AAFDA7" w14:textId="77777777" w:rsidR="020EFAA8" w:rsidRPr="0048151D" w:rsidRDefault="020EFAA8" w:rsidP="020EFAA8">
            <w:pPr>
              <w:rPr>
                <w:rFonts w:eastAsia="Courier New" w:cs="Calibri"/>
              </w:rPr>
            </w:pPr>
            <w:r w:rsidRPr="0048151D">
              <w:rPr>
                <w:rFonts w:eastAsia="Courier New" w:cs="Calibri"/>
              </w:rPr>
              <w:t>+++END-FOR parameter +++</w:t>
            </w:r>
          </w:p>
        </w:tc>
        <w:tc>
          <w:tcPr>
            <w:tcW w:w="1291" w:type="pct"/>
          </w:tcPr>
          <w:p w14:paraId="074A847F" w14:textId="26EE821F" w:rsidR="006421EF" w:rsidRPr="0048151D" w:rsidRDefault="006421EF" w:rsidP="020EFAA8">
            <w:pPr>
              <w:pStyle w:val="TableText"/>
              <w:rPr>
                <w:rFonts w:cs="Calibri"/>
                <w:color w:val="7030A0"/>
                <w:szCs w:val="22"/>
              </w:rPr>
            </w:pPr>
          </w:p>
        </w:tc>
        <w:tc>
          <w:tcPr>
            <w:tcW w:w="1304" w:type="pct"/>
          </w:tcPr>
          <w:p w14:paraId="50C9A4E6" w14:textId="494D30D8" w:rsidR="006421EF" w:rsidRPr="0048151D" w:rsidRDefault="006421EF" w:rsidP="020EFAA8">
            <w:pPr>
              <w:pStyle w:val="TableText"/>
              <w:rPr>
                <w:rFonts w:cs="Calibri"/>
                <w:color w:val="7030A0"/>
                <w:szCs w:val="22"/>
              </w:rPr>
            </w:pPr>
          </w:p>
        </w:tc>
        <w:tc>
          <w:tcPr>
            <w:tcW w:w="1284" w:type="pct"/>
          </w:tcPr>
          <w:p w14:paraId="62C7DE33" w14:textId="207C9642" w:rsidR="006421EF" w:rsidRPr="0048151D" w:rsidRDefault="006421EF" w:rsidP="020EFAA8">
            <w:pPr>
              <w:pStyle w:val="TableText"/>
              <w:jc w:val="center"/>
              <w:rPr>
                <w:rFonts w:cs="Calibri"/>
                <w:color w:val="7030A0"/>
                <w:szCs w:val="22"/>
              </w:rPr>
            </w:pPr>
          </w:p>
        </w:tc>
      </w:tr>
    </w:tbl>
    <w:p w14:paraId="1763D9D6" w14:textId="77777777" w:rsidR="000537CC" w:rsidRPr="0048151D" w:rsidRDefault="000537CC" w:rsidP="000537CC"/>
    <w:p w14:paraId="5245AEFD" w14:textId="4FB08F06" w:rsidR="00FE794D" w:rsidRPr="0048151D" w:rsidRDefault="00EA41D1" w:rsidP="00EA41D1">
      <w:pPr>
        <w:pStyle w:val="TableTitle"/>
      </w:pPr>
      <w:bookmarkStart w:id="97" w:name="_Toc24070771"/>
      <w:r w:rsidRPr="0048151D">
        <w:t>Table</w:t>
      </w:r>
      <w:r w:rsidR="000537CC" w:rsidRPr="0048151D">
        <w:t xml:space="preserve"> B5.</w:t>
      </w:r>
      <w:fldSimple w:instr=" SEQ Table \* ARABIC ">
        <w:r w:rsidR="000537CC" w:rsidRPr="0048151D">
          <w:rPr>
            <w:noProof/>
          </w:rPr>
          <w:t>2</w:t>
        </w:r>
      </w:fldSimple>
      <w:r w:rsidR="000537CC" w:rsidRPr="0048151D">
        <w:t xml:space="preserve">. </w:t>
      </w:r>
      <w:r w:rsidR="00FE794D" w:rsidRPr="0048151D">
        <w:t>Field Quality Control</w:t>
      </w:r>
      <w:r w:rsidR="008E74A1" w:rsidRPr="0048151D">
        <w:t xml:space="preserve"> </w:t>
      </w:r>
      <w:r w:rsidR="7F79C575" w:rsidRPr="0048151D">
        <w:t>(measured using sensors)</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36"/>
        <w:gridCol w:w="1935"/>
        <w:gridCol w:w="1780"/>
        <w:gridCol w:w="1887"/>
        <w:gridCol w:w="1812"/>
      </w:tblGrid>
      <w:tr w:rsidR="006421EF" w:rsidRPr="0048151D" w14:paraId="335E5D1B" w14:textId="77777777" w:rsidTr="00015A5D">
        <w:trPr>
          <w:trHeight w:val="314"/>
          <w:tblHeader/>
        </w:trPr>
        <w:tc>
          <w:tcPr>
            <w:tcW w:w="1035" w:type="pct"/>
            <w:shd w:val="clear" w:color="auto" w:fill="D9D9D9" w:themeFill="background1" w:themeFillShade="D9"/>
          </w:tcPr>
          <w:p w14:paraId="65767975" w14:textId="10F13724" w:rsidR="006421EF" w:rsidRPr="0048151D" w:rsidRDefault="006421EF" w:rsidP="00FE625A">
            <w:pPr>
              <w:pStyle w:val="TableHeadings"/>
              <w:rPr>
                <w:rFonts w:cstheme="minorHAnsi"/>
              </w:rPr>
            </w:pPr>
            <w:r w:rsidRPr="0048151D">
              <w:rPr>
                <w:rFonts w:cstheme="minorHAnsi"/>
              </w:rPr>
              <w:t>Parameter</w:t>
            </w:r>
            <w:r w:rsidR="00C96D18" w:rsidRPr="0048151D">
              <w:rPr>
                <w:rFonts w:cstheme="minorHAnsi"/>
              </w:rPr>
              <w:t xml:space="preserve"> - Method</w:t>
            </w:r>
          </w:p>
        </w:tc>
        <w:tc>
          <w:tcPr>
            <w:tcW w:w="1035" w:type="pct"/>
            <w:shd w:val="clear" w:color="auto" w:fill="D9D9D9" w:themeFill="background1" w:themeFillShade="D9"/>
            <w:vAlign w:val="center"/>
          </w:tcPr>
          <w:p w14:paraId="5656FCAC" w14:textId="098F9C93" w:rsidR="006421EF" w:rsidRPr="0048151D" w:rsidRDefault="006421EF" w:rsidP="00FE625A">
            <w:pPr>
              <w:pStyle w:val="TableHeadings"/>
              <w:rPr>
                <w:rFonts w:cstheme="minorHAnsi"/>
              </w:rPr>
            </w:pPr>
            <w:r w:rsidRPr="0048151D">
              <w:rPr>
                <w:rFonts w:cstheme="minorHAnsi"/>
              </w:rPr>
              <w:t>Check Description</w:t>
            </w:r>
          </w:p>
        </w:tc>
        <w:tc>
          <w:tcPr>
            <w:tcW w:w="952" w:type="pct"/>
            <w:shd w:val="clear" w:color="auto" w:fill="D9D9D9" w:themeFill="background1" w:themeFillShade="D9"/>
            <w:vAlign w:val="center"/>
          </w:tcPr>
          <w:p w14:paraId="62282760" w14:textId="77777777" w:rsidR="006421EF" w:rsidRPr="0048151D" w:rsidRDefault="006421EF" w:rsidP="00FE625A">
            <w:pPr>
              <w:pStyle w:val="TableHeadings"/>
              <w:rPr>
                <w:rFonts w:cstheme="minorHAnsi"/>
              </w:rPr>
            </w:pPr>
            <w:r w:rsidRPr="0048151D">
              <w:rPr>
                <w:rFonts w:cstheme="minorHAnsi"/>
              </w:rPr>
              <w:t>Frequency</w:t>
            </w:r>
          </w:p>
        </w:tc>
        <w:tc>
          <w:tcPr>
            <w:tcW w:w="1009" w:type="pct"/>
            <w:shd w:val="clear" w:color="auto" w:fill="D9D9D9" w:themeFill="background1" w:themeFillShade="D9"/>
            <w:vAlign w:val="center"/>
          </w:tcPr>
          <w:p w14:paraId="397B865C" w14:textId="77777777" w:rsidR="006421EF" w:rsidRPr="0048151D" w:rsidRDefault="006421EF" w:rsidP="00FE625A">
            <w:pPr>
              <w:pStyle w:val="TableHeadings"/>
              <w:rPr>
                <w:rFonts w:cstheme="minorHAnsi"/>
              </w:rPr>
            </w:pPr>
            <w:r w:rsidRPr="0048151D">
              <w:rPr>
                <w:rFonts w:cstheme="minorHAnsi"/>
              </w:rPr>
              <w:t>Acceptance Criteria</w:t>
            </w:r>
          </w:p>
        </w:tc>
        <w:tc>
          <w:tcPr>
            <w:tcW w:w="969" w:type="pct"/>
            <w:shd w:val="clear" w:color="auto" w:fill="D9D9D9" w:themeFill="background1" w:themeFillShade="D9"/>
            <w:vAlign w:val="center"/>
          </w:tcPr>
          <w:p w14:paraId="365343D7" w14:textId="1FB58838" w:rsidR="006421EF" w:rsidRPr="0048151D" w:rsidRDefault="006421EF" w:rsidP="00FE625A">
            <w:pPr>
              <w:pStyle w:val="TableHeadings"/>
              <w:rPr>
                <w:rFonts w:cstheme="minorHAnsi"/>
              </w:rPr>
            </w:pPr>
            <w:r w:rsidRPr="0048151D">
              <w:rPr>
                <w:rFonts w:cstheme="minorHAnsi"/>
              </w:rPr>
              <w:t>Corrective Actions</w:t>
            </w:r>
          </w:p>
        </w:tc>
      </w:tr>
      <w:tr w:rsidR="00AE2986" w:rsidRPr="0048151D" w14:paraId="583389D3" w14:textId="77777777" w:rsidTr="706AD373">
        <w:trPr>
          <w:trHeight w:val="448"/>
        </w:trPr>
        <w:tc>
          <w:tcPr>
            <w:tcW w:w="1035" w:type="pct"/>
          </w:tcPr>
          <w:p w14:paraId="64D5056B" w14:textId="1B05915E" w:rsidR="00AE2986" w:rsidRPr="0048151D" w:rsidRDefault="00B02A42" w:rsidP="519BA1FE">
            <w:pPr>
              <w:pStyle w:val="TableText"/>
              <w:rPr>
                <w:rFonts w:asciiTheme="minorHAnsi" w:eastAsia="Courier New" w:hAnsiTheme="minorHAnsi" w:cstheme="minorHAnsi"/>
                <w:szCs w:val="22"/>
              </w:rPr>
            </w:pPr>
            <w:r w:rsidRPr="00B02A42">
              <w:rPr>
                <w:rFonts w:asciiTheme="minorHAnsi" w:eastAsia="Courier New" w:hAnsiTheme="minorHAnsi" w:cstheme="minorHAnsi"/>
                <w:szCs w:val="22"/>
              </w:rPr>
              <w:t xml:space="preserve">+++FOR parameter IN </w:t>
            </w:r>
            <w:proofErr w:type="spellStart"/>
            <w:proofErr w:type="gramStart"/>
            <w:r w:rsidRPr="00B02A42">
              <w:rPr>
                <w:rFonts w:asciiTheme="minorHAnsi" w:eastAsia="Courier New" w:hAnsiTheme="minorHAnsi" w:cstheme="minorHAnsi"/>
                <w:szCs w:val="22"/>
              </w:rPr>
              <w:t>parameters.filter</w:t>
            </w:r>
            <w:proofErr w:type="spellEnd"/>
            <w:proofErr w:type="gramEnd"/>
            <w:r w:rsidRPr="00B02A42">
              <w:rPr>
                <w:rFonts w:asciiTheme="minorHAnsi" w:eastAsia="Courier New" w:hAnsiTheme="minorHAnsi" w:cstheme="minorHAnsi"/>
                <w:szCs w:val="22"/>
              </w:rPr>
              <w:t xml:space="preserve">((param) =&gt; </w:t>
            </w:r>
            <w:proofErr w:type="spellStart"/>
            <w:r w:rsidRPr="00B02A42">
              <w:rPr>
                <w:rFonts w:asciiTheme="minorHAnsi" w:eastAsia="Courier New" w:hAnsiTheme="minorHAnsi" w:cstheme="minorHAnsi"/>
                <w:szCs w:val="22"/>
              </w:rPr>
              <w:t>param.monitoringCategory</w:t>
            </w:r>
            <w:proofErr w:type="spellEnd"/>
            <w:r w:rsidRPr="00B02A42">
              <w:rPr>
                <w:rFonts w:asciiTheme="minorHAnsi" w:eastAsia="Courier New" w:hAnsiTheme="minorHAnsi" w:cstheme="minorHAnsi"/>
                <w:szCs w:val="22"/>
              </w:rPr>
              <w:t xml:space="preserve"> === 'Freshwater Water Quality' &amp;&amp; </w:t>
            </w:r>
            <w:proofErr w:type="spellStart"/>
            <w:r w:rsidRPr="00B02A42">
              <w:rPr>
                <w:rFonts w:asciiTheme="minorHAnsi" w:eastAsia="Courier New" w:hAnsiTheme="minorHAnsi" w:cstheme="minorHAnsi"/>
                <w:szCs w:val="22"/>
              </w:rPr>
              <w:t>param.method.includes</w:t>
            </w:r>
            <w:proofErr w:type="spellEnd"/>
            <w:r w:rsidRPr="00B02A42">
              <w:rPr>
                <w:rFonts w:asciiTheme="minorHAnsi" w:eastAsia="Courier New" w:hAnsiTheme="minorHAnsi" w:cstheme="minorHAnsi"/>
                <w:szCs w:val="22"/>
              </w:rPr>
              <w:t>('meter'))+++</w:t>
            </w:r>
          </w:p>
        </w:tc>
        <w:tc>
          <w:tcPr>
            <w:tcW w:w="1035" w:type="pct"/>
          </w:tcPr>
          <w:p w14:paraId="4626B205" w14:textId="1323CD8C" w:rsidR="00AE2986" w:rsidRPr="0048151D" w:rsidRDefault="00AE2986" w:rsidP="00AE2986">
            <w:pPr>
              <w:pStyle w:val="TableText"/>
              <w:rPr>
                <w:rFonts w:asciiTheme="minorHAnsi" w:hAnsiTheme="minorHAnsi" w:cstheme="minorHAnsi"/>
                <w:szCs w:val="22"/>
              </w:rPr>
            </w:pPr>
          </w:p>
        </w:tc>
        <w:tc>
          <w:tcPr>
            <w:tcW w:w="952" w:type="pct"/>
          </w:tcPr>
          <w:p w14:paraId="55884228" w14:textId="4E2C436F" w:rsidR="00AE2986" w:rsidRPr="0048151D" w:rsidRDefault="00AE2986" w:rsidP="00AE2986">
            <w:pPr>
              <w:pStyle w:val="TableText"/>
              <w:rPr>
                <w:rFonts w:asciiTheme="minorHAnsi" w:hAnsiTheme="minorHAnsi" w:cstheme="minorHAnsi"/>
                <w:szCs w:val="22"/>
              </w:rPr>
            </w:pPr>
          </w:p>
        </w:tc>
        <w:tc>
          <w:tcPr>
            <w:tcW w:w="1009" w:type="pct"/>
          </w:tcPr>
          <w:p w14:paraId="675ED84A" w14:textId="4D624635" w:rsidR="00AE2986" w:rsidRPr="0048151D" w:rsidRDefault="00AE2986" w:rsidP="00AE2986">
            <w:pPr>
              <w:pStyle w:val="TableText"/>
              <w:rPr>
                <w:rFonts w:asciiTheme="minorHAnsi" w:hAnsiTheme="minorHAnsi" w:cstheme="minorHAnsi"/>
                <w:szCs w:val="22"/>
              </w:rPr>
            </w:pPr>
          </w:p>
        </w:tc>
        <w:tc>
          <w:tcPr>
            <w:tcW w:w="969" w:type="pct"/>
          </w:tcPr>
          <w:p w14:paraId="3C9C6DF8" w14:textId="6D39619A" w:rsidR="00AE2986" w:rsidRPr="0048151D" w:rsidRDefault="00AE2986" w:rsidP="00AE2986">
            <w:pPr>
              <w:pStyle w:val="TableText"/>
              <w:rPr>
                <w:rFonts w:asciiTheme="minorHAnsi" w:hAnsiTheme="minorHAnsi" w:cstheme="minorHAnsi"/>
                <w:szCs w:val="22"/>
              </w:rPr>
            </w:pPr>
          </w:p>
        </w:tc>
      </w:tr>
      <w:tr w:rsidR="00C96D18" w:rsidRPr="0048151D" w14:paraId="27F91D20" w14:textId="77777777" w:rsidTr="706AD373">
        <w:trPr>
          <w:trHeight w:val="293"/>
        </w:trPr>
        <w:tc>
          <w:tcPr>
            <w:tcW w:w="1035" w:type="pct"/>
          </w:tcPr>
          <w:p w14:paraId="69D376E6" w14:textId="4CDC3FFB"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parameter.label</w:t>
            </w:r>
            <w:proofErr w:type="spellEnd"/>
            <w:proofErr w:type="gramEnd"/>
            <w:r w:rsidRPr="0048151D">
              <w:rPr>
                <w:rFonts w:asciiTheme="minorHAnsi" w:eastAsia="Courier New" w:hAnsiTheme="minorHAnsi" w:cstheme="minorHAnsi"/>
                <w:szCs w:val="22"/>
              </w:rPr>
              <w:t>+++</w:t>
            </w:r>
          </w:p>
        </w:tc>
        <w:tc>
          <w:tcPr>
            <w:tcW w:w="1035" w:type="pct"/>
          </w:tcPr>
          <w:p w14:paraId="4C3B4F79" w14:textId="46CF6AA2" w:rsidR="00C96D18" w:rsidRPr="0048151D" w:rsidRDefault="00C96D18" w:rsidP="00C96D18">
            <w:pPr>
              <w:pStyle w:val="TableText"/>
              <w:rPr>
                <w:rFonts w:asciiTheme="minorHAnsi" w:hAnsiTheme="minorHAnsi" w:cstheme="minorHAnsi"/>
                <w:szCs w:val="22"/>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parameter.checkDescription</w:t>
            </w:r>
            <w:proofErr w:type="spellEnd"/>
            <w:proofErr w:type="gramEnd"/>
            <w:r w:rsidRPr="44180A45">
              <w:rPr>
                <w:rFonts w:asciiTheme="minorHAnsi" w:eastAsia="Courier New" w:hAnsiTheme="minorHAnsi" w:cstheme="minorBidi"/>
              </w:rPr>
              <w:t>+++</w:t>
            </w:r>
          </w:p>
        </w:tc>
        <w:tc>
          <w:tcPr>
            <w:tcW w:w="952" w:type="pct"/>
          </w:tcPr>
          <w:p w14:paraId="1A64BD69" w14:textId="7FA5B805" w:rsidR="00C96D18" w:rsidRPr="0048151D" w:rsidRDefault="00C96D18" w:rsidP="00C96D18">
            <w:pPr>
              <w:pStyle w:val="TableText"/>
              <w:rPr>
                <w:rFonts w:asciiTheme="minorHAnsi" w:eastAsia="Courier New" w:hAnsiTheme="minorHAnsi" w:cstheme="minorHAnsi"/>
                <w:szCs w:val="22"/>
              </w:rPr>
            </w:pPr>
            <w:r w:rsidRPr="0048151D">
              <w:rPr>
                <w:rFonts w:asciiTheme="minorHAnsi" w:eastAsia="Courier New" w:hAnsiTheme="minorHAnsi" w:cstheme="minorHAnsi"/>
                <w:szCs w:val="22"/>
              </w:rPr>
              <w:t>+++</w:t>
            </w:r>
            <w:r w:rsidRPr="0048151D">
              <w:rPr>
                <w:rFonts w:asciiTheme="minorHAnsi" w:eastAsia="Courier New" w:hAnsiTheme="minorHAnsi" w:cstheme="minorHAnsi"/>
                <w:b/>
                <w:bCs/>
                <w:szCs w:val="22"/>
              </w:rPr>
              <w:t xml:space="preserve"> INS $</w:t>
            </w:r>
            <w:proofErr w:type="spellStart"/>
            <w:proofErr w:type="gramStart"/>
            <w:r w:rsidRPr="0048151D">
              <w:rPr>
                <w:rFonts w:asciiTheme="minorHAnsi" w:eastAsia="Courier New" w:hAnsiTheme="minorHAnsi" w:cstheme="minorHAnsi"/>
                <w:szCs w:val="22"/>
              </w:rPr>
              <w:t>parameter.frequency</w:t>
            </w:r>
            <w:proofErr w:type="spellEnd"/>
            <w:proofErr w:type="gramEnd"/>
            <w:r w:rsidRPr="0048151D">
              <w:rPr>
                <w:rFonts w:asciiTheme="minorHAnsi" w:eastAsia="Courier New" w:hAnsiTheme="minorHAnsi" w:cstheme="minorHAnsi"/>
                <w:szCs w:val="22"/>
              </w:rPr>
              <w:t>+++</w:t>
            </w:r>
          </w:p>
        </w:tc>
        <w:tc>
          <w:tcPr>
            <w:tcW w:w="1009" w:type="pct"/>
          </w:tcPr>
          <w:p w14:paraId="25C32091" w14:textId="1D036056" w:rsidR="00C96D18" w:rsidRPr="0048151D" w:rsidRDefault="00C96D18" w:rsidP="00C96D18">
            <w:pPr>
              <w:pStyle w:val="TableText"/>
              <w:rPr>
                <w:rFonts w:asciiTheme="minorHAnsi" w:hAnsiTheme="minorHAnsi" w:cstheme="minorBidi"/>
              </w:rPr>
            </w:pPr>
            <w:r w:rsidRPr="44180A45">
              <w:rPr>
                <w:rFonts w:asciiTheme="minorHAnsi" w:eastAsia="Courier New" w:hAnsiTheme="minorHAnsi" w:cstheme="minorBidi"/>
              </w:rPr>
              <w:t>+++</w:t>
            </w:r>
            <w:r w:rsidRPr="44180A45">
              <w:rPr>
                <w:rFonts w:asciiTheme="minorHAnsi" w:eastAsia="Courier New" w:hAnsiTheme="minorHAnsi" w:cstheme="minorBidi"/>
                <w:b/>
              </w:rPr>
              <w:t xml:space="preserve"> INS $</w:t>
            </w:r>
            <w:proofErr w:type="spellStart"/>
            <w:proofErr w:type="gramStart"/>
            <w:r w:rsidRPr="44180A45">
              <w:rPr>
                <w:rFonts w:asciiTheme="minorHAnsi" w:eastAsia="Courier New" w:hAnsiTheme="minorHAnsi" w:cstheme="minorBidi"/>
              </w:rPr>
              <w:t>parameter.</w:t>
            </w:r>
            <w:r w:rsidR="44180A45" w:rsidRPr="44180A45">
              <w:rPr>
                <w:rFonts w:asciiTheme="minorHAnsi" w:eastAsia="Courier New" w:hAnsiTheme="minorHAnsi" w:cstheme="minorBidi"/>
              </w:rPr>
              <w:t>acceptanceCriteria</w:t>
            </w:r>
            <w:proofErr w:type="spellEnd"/>
            <w:proofErr w:type="gramEnd"/>
            <w:r w:rsidRPr="44180A45">
              <w:rPr>
                <w:rFonts w:asciiTheme="minorHAnsi" w:eastAsia="Courier New" w:hAnsiTheme="minorHAnsi" w:cstheme="minorBidi"/>
              </w:rPr>
              <w:t>+++</w:t>
            </w:r>
          </w:p>
        </w:tc>
        <w:tc>
          <w:tcPr>
            <w:tcW w:w="969" w:type="pct"/>
          </w:tcPr>
          <w:p w14:paraId="49C50FBA" w14:textId="29456F12" w:rsidR="00C96D18" w:rsidRPr="0048151D" w:rsidRDefault="00C96D18" w:rsidP="00C96D18">
            <w:pPr>
              <w:rPr>
                <w:rFonts w:asciiTheme="minorHAnsi" w:eastAsia="Courier New" w:hAnsiTheme="minorHAnsi" w:cstheme="minorHAnsi"/>
              </w:rPr>
            </w:pPr>
            <w:r w:rsidRPr="0048151D">
              <w:rPr>
                <w:rFonts w:asciiTheme="minorHAnsi" w:eastAsia="Courier New" w:hAnsiTheme="minorHAnsi" w:cstheme="minorHAnsi"/>
              </w:rPr>
              <w:t>+++</w:t>
            </w:r>
            <w:r w:rsidRPr="0048151D">
              <w:rPr>
                <w:rFonts w:asciiTheme="minorHAnsi" w:eastAsia="Courier New" w:hAnsiTheme="minorHAnsi" w:cstheme="minorHAnsi"/>
                <w:b/>
                <w:bCs/>
              </w:rPr>
              <w:t xml:space="preserve"> INS $</w:t>
            </w:r>
            <w:proofErr w:type="spellStart"/>
            <w:proofErr w:type="gramStart"/>
            <w:r w:rsidRPr="0048151D">
              <w:rPr>
                <w:rFonts w:asciiTheme="minorHAnsi" w:eastAsia="Courier New" w:hAnsiTheme="minorHAnsi" w:cstheme="minorHAnsi"/>
              </w:rPr>
              <w:t>parameter.correctiveAction</w:t>
            </w:r>
            <w:proofErr w:type="spellEnd"/>
            <w:proofErr w:type="gramEnd"/>
            <w:r w:rsidRPr="0048151D">
              <w:rPr>
                <w:rFonts w:asciiTheme="minorHAnsi" w:eastAsia="Courier New" w:hAnsiTheme="minorHAnsi" w:cstheme="minorHAnsi"/>
              </w:rPr>
              <w:t>+++</w:t>
            </w:r>
          </w:p>
        </w:tc>
      </w:tr>
      <w:tr w:rsidR="00C96D18" w:rsidRPr="00C55E15" w14:paraId="31418EFE" w14:textId="77777777" w:rsidTr="706AD373">
        <w:trPr>
          <w:trHeight w:val="757"/>
        </w:trPr>
        <w:tc>
          <w:tcPr>
            <w:tcW w:w="1035" w:type="pct"/>
          </w:tcPr>
          <w:p w14:paraId="42F90A86" w14:textId="053C7486" w:rsidR="00C96D18" w:rsidRPr="00C55E15" w:rsidRDefault="00C96D18" w:rsidP="00C96D18">
            <w:pPr>
              <w:pStyle w:val="TableText"/>
              <w:rPr>
                <w:rFonts w:asciiTheme="minorHAnsi" w:hAnsiTheme="minorHAnsi" w:cstheme="minorHAnsi"/>
                <w:szCs w:val="22"/>
              </w:rPr>
            </w:pPr>
            <w:r w:rsidRPr="0048151D">
              <w:rPr>
                <w:rFonts w:asciiTheme="minorHAnsi" w:eastAsia="Courier New" w:hAnsiTheme="minorHAnsi" w:cstheme="minorHAnsi"/>
                <w:szCs w:val="22"/>
              </w:rPr>
              <w:t>+++END-FOR parameter +++</w:t>
            </w:r>
          </w:p>
        </w:tc>
        <w:tc>
          <w:tcPr>
            <w:tcW w:w="1035" w:type="pct"/>
          </w:tcPr>
          <w:p w14:paraId="1ADF2434" w14:textId="4D910B52" w:rsidR="00C96D18" w:rsidRPr="00C55E15" w:rsidRDefault="00C96D18" w:rsidP="00C96D18">
            <w:pPr>
              <w:pStyle w:val="TableText"/>
              <w:rPr>
                <w:rFonts w:asciiTheme="minorHAnsi" w:hAnsiTheme="minorHAnsi" w:cstheme="minorHAnsi"/>
                <w:szCs w:val="22"/>
              </w:rPr>
            </w:pPr>
          </w:p>
        </w:tc>
        <w:tc>
          <w:tcPr>
            <w:tcW w:w="952" w:type="pct"/>
          </w:tcPr>
          <w:p w14:paraId="7D7C8E9E" w14:textId="011A7157" w:rsidR="00C96D18" w:rsidRPr="00C55E15" w:rsidRDefault="00C96D18" w:rsidP="00C96D18">
            <w:pPr>
              <w:pStyle w:val="TableText"/>
              <w:rPr>
                <w:rFonts w:asciiTheme="minorHAnsi" w:hAnsiTheme="minorHAnsi" w:cstheme="minorHAnsi"/>
                <w:szCs w:val="22"/>
              </w:rPr>
            </w:pPr>
          </w:p>
        </w:tc>
        <w:tc>
          <w:tcPr>
            <w:tcW w:w="1009" w:type="pct"/>
          </w:tcPr>
          <w:p w14:paraId="2E78384A" w14:textId="22AAB19B" w:rsidR="00C96D18" w:rsidRPr="00C55E15" w:rsidRDefault="00C96D18" w:rsidP="00C96D18">
            <w:pPr>
              <w:pStyle w:val="TableText"/>
              <w:rPr>
                <w:rFonts w:asciiTheme="minorHAnsi" w:hAnsiTheme="minorHAnsi" w:cstheme="minorHAnsi"/>
                <w:szCs w:val="22"/>
              </w:rPr>
            </w:pPr>
          </w:p>
        </w:tc>
        <w:tc>
          <w:tcPr>
            <w:tcW w:w="969" w:type="pct"/>
          </w:tcPr>
          <w:p w14:paraId="0287DD4D" w14:textId="5F2FB0E7" w:rsidR="00C96D18" w:rsidRPr="00C55E15" w:rsidRDefault="00C96D18" w:rsidP="00C96D18">
            <w:pPr>
              <w:pStyle w:val="TableText"/>
              <w:rPr>
                <w:rFonts w:asciiTheme="minorHAnsi" w:hAnsiTheme="minorHAnsi" w:cstheme="minorHAnsi"/>
                <w:szCs w:val="22"/>
              </w:rPr>
            </w:pPr>
          </w:p>
        </w:tc>
      </w:tr>
    </w:tbl>
    <w:p w14:paraId="3463A6E1" w14:textId="37A7726F" w:rsidR="00603943" w:rsidRPr="001863C6" w:rsidRDefault="00603943" w:rsidP="00603943">
      <w:pPr>
        <w:rPr>
          <w:rFonts w:eastAsia="Times New Roman" w:cs="Calibri"/>
        </w:rPr>
      </w:pPr>
      <w:r w:rsidRPr="001863C6">
        <w:rPr>
          <w:rFonts w:ascii="Courier New" w:hAnsi="Courier New" w:cs="Courier New"/>
          <w:sz w:val="24"/>
          <w:szCs w:val="24"/>
        </w:rPr>
        <w:t>+++IF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phosphorus</w:t>
      </w:r>
      <w:r w:rsidRPr="001863C6">
        <w:rPr>
          <w:rFonts w:ascii="Courier New" w:hAnsi="Courier New" w:cs="Courier New"/>
          <w:sz w:val="24"/>
          <w:szCs w:val="24"/>
        </w:rPr>
        <w:t>', '') === true || determine('Freshwater Water Quality', 'Freshwater',</w:t>
      </w:r>
      <w:r w:rsidR="00DC656D">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eastAsia="Times New Roman" w:hAnsi="Courier New" w:cs="Courier New"/>
          <w:sz w:val="24"/>
          <w:szCs w:val="24"/>
        </w:rPr>
        <w:t>Total nitrogen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w:t>
      </w:r>
      <w:r w:rsidRPr="001863C6">
        <w:rPr>
          <w:rFonts w:ascii="Courier New" w:hAnsi="Courier New" w:cs="Courier New"/>
        </w:rPr>
        <w:t xml:space="preserve"> </w:t>
      </w:r>
      <w:r w:rsidRPr="001863C6">
        <w:rPr>
          <w:rFonts w:ascii="Courier New" w:eastAsia="Times New Roman" w:hAnsi="Courier New" w:cs="Courier New"/>
          <w:sz w:val="24"/>
          <w:szCs w:val="24"/>
        </w:rPr>
        <w:t>Ammonia-N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59653C">
        <w:rPr>
          <w:rFonts w:ascii="Courier New" w:hAnsi="Courier New" w:cs="Courier New"/>
          <w:sz w:val="24"/>
          <w:szCs w:val="24"/>
        </w:rPr>
        <w:t>'Nitrate-Nitrite-N'</w:t>
      </w:r>
      <w:r w:rsidRPr="001863C6">
        <w:rPr>
          <w:rFonts w:ascii="Courier New" w:hAnsi="Courier New" w:cs="Courier New"/>
          <w:sz w:val="24"/>
          <w:szCs w:val="24"/>
        </w:rPr>
        <w:t>, '') === true || determine('Freshwater Water Quality', 'Freshwater',</w:t>
      </w:r>
      <w:r w:rsidR="003669FA">
        <w:rPr>
          <w:rFonts w:ascii="Courier New" w:hAnsi="Courier New" w:cs="Courier New"/>
          <w:sz w:val="24"/>
          <w:szCs w:val="24"/>
        </w:rPr>
        <w:t xml:space="preserve"> </w:t>
      </w:r>
      <w:r w:rsidRPr="001863C6">
        <w:rPr>
          <w:rFonts w:ascii="Courier New" w:hAnsi="Courier New" w:cs="Courier New"/>
          <w:sz w:val="24"/>
          <w:szCs w:val="24"/>
        </w:rPr>
        <w:t>'Orthophosphate', '') === true+++</w:t>
      </w:r>
    </w:p>
    <w:p w14:paraId="08D988D8" w14:textId="2FD88693" w:rsidR="00FE794D" w:rsidRPr="00015A5D" w:rsidRDefault="00EA41D1">
      <w:pPr>
        <w:pStyle w:val="TableTitle"/>
        <w:rPr>
          <w:rFonts w:eastAsiaTheme="minorEastAsia"/>
        </w:rPr>
      </w:pPr>
      <w:bookmarkStart w:id="98" w:name="_Toc24070772"/>
      <w:r w:rsidRPr="001863C6">
        <w:t>Table</w:t>
      </w:r>
      <w:r w:rsidR="000537CC" w:rsidRPr="001863C6">
        <w:t xml:space="preserve"> B5.</w:t>
      </w:r>
      <w:fldSimple w:instr=" SEQ Table \* ARABIC ">
        <w:r w:rsidR="000537CC" w:rsidRPr="001863C6">
          <w:rPr>
            <w:noProof/>
          </w:rPr>
          <w:t>3</w:t>
        </w:r>
      </w:fldSimple>
      <w:r w:rsidR="000537CC" w:rsidRPr="001863C6">
        <w:t xml:space="preserve">. </w:t>
      </w:r>
      <w:r w:rsidR="56554EBF" w:rsidRPr="001863C6">
        <w:t>Field Quality Control: Nutrients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720"/>
        <w:gridCol w:w="3084"/>
      </w:tblGrid>
      <w:tr w:rsidR="00FE794D" w:rsidRPr="006A3187" w14:paraId="79746887" w14:textId="77777777" w:rsidTr="008B6305">
        <w:trPr>
          <w:cantSplit/>
          <w:trHeight w:val="316"/>
          <w:tblHeader/>
        </w:trPr>
        <w:tc>
          <w:tcPr>
            <w:tcW w:w="2448" w:type="dxa"/>
            <w:shd w:val="clear" w:color="auto" w:fill="D9D9D9"/>
          </w:tcPr>
          <w:p w14:paraId="307ABCE1" w14:textId="77777777" w:rsidR="00FE794D" w:rsidRPr="006A3187" w:rsidRDefault="00FE794D" w:rsidP="00992B97">
            <w:pPr>
              <w:pStyle w:val="TableHeadings"/>
            </w:pPr>
            <w:r w:rsidRPr="006A3187">
              <w:t>Quality Control Activity</w:t>
            </w:r>
          </w:p>
        </w:tc>
        <w:tc>
          <w:tcPr>
            <w:tcW w:w="3720" w:type="dxa"/>
            <w:shd w:val="clear" w:color="auto" w:fill="D9D9D9"/>
          </w:tcPr>
          <w:p w14:paraId="6FACCE4A" w14:textId="77777777" w:rsidR="00FE794D" w:rsidRPr="006A3187" w:rsidRDefault="00FE794D" w:rsidP="00992B97">
            <w:pPr>
              <w:pStyle w:val="TableHeadings"/>
            </w:pPr>
            <w:r w:rsidRPr="006A3187">
              <w:t>Description and Requirements</w:t>
            </w:r>
          </w:p>
        </w:tc>
        <w:tc>
          <w:tcPr>
            <w:tcW w:w="3084" w:type="dxa"/>
            <w:shd w:val="clear" w:color="auto" w:fill="D9D9D9"/>
          </w:tcPr>
          <w:p w14:paraId="5372E2D2" w14:textId="77777777" w:rsidR="00FE794D" w:rsidRPr="006A3187" w:rsidRDefault="00FE794D" w:rsidP="00992B97">
            <w:pPr>
              <w:pStyle w:val="TableHeadings"/>
            </w:pPr>
            <w:r w:rsidRPr="006A3187">
              <w:t>Corrective Action</w:t>
            </w:r>
          </w:p>
        </w:tc>
      </w:tr>
      <w:tr w:rsidR="00FE794D" w:rsidRPr="006A3187" w14:paraId="6AE665B6" w14:textId="77777777" w:rsidTr="008B6305">
        <w:trPr>
          <w:cantSplit/>
          <w:trHeight w:val="409"/>
        </w:trPr>
        <w:tc>
          <w:tcPr>
            <w:tcW w:w="2448" w:type="dxa"/>
          </w:tcPr>
          <w:p w14:paraId="01DB05DF" w14:textId="77777777" w:rsidR="00FE794D" w:rsidRPr="00992B97" w:rsidRDefault="00FE794D" w:rsidP="00992B97">
            <w:pPr>
              <w:pStyle w:val="TableText"/>
            </w:pPr>
            <w:r w:rsidRPr="00992B97">
              <w:t xml:space="preserve">Water Chemistry Container and Preparation </w:t>
            </w:r>
          </w:p>
        </w:tc>
        <w:tc>
          <w:tcPr>
            <w:tcW w:w="3720" w:type="dxa"/>
          </w:tcPr>
          <w:p w14:paraId="4A7CF52F" w14:textId="77777777" w:rsidR="00FE794D" w:rsidRPr="00992B97" w:rsidRDefault="00FE794D" w:rsidP="00992B97">
            <w:pPr>
              <w:pStyle w:val="TableText"/>
            </w:pPr>
            <w:r w:rsidRPr="00992B97">
              <w:t xml:space="preserve">Rinse collection bottles 3xwith ambient water before collecting water samples. </w:t>
            </w:r>
          </w:p>
        </w:tc>
        <w:tc>
          <w:tcPr>
            <w:tcW w:w="3084" w:type="dxa"/>
          </w:tcPr>
          <w:p w14:paraId="36D6D642" w14:textId="77777777" w:rsidR="00FE794D" w:rsidRPr="00992B97" w:rsidRDefault="00FE794D" w:rsidP="00992B97">
            <w:pPr>
              <w:pStyle w:val="TableText"/>
            </w:pPr>
            <w:r w:rsidRPr="00992B97">
              <w:t xml:space="preserve">Discard sample. Rinse bottle and refill. </w:t>
            </w:r>
          </w:p>
        </w:tc>
      </w:tr>
      <w:tr w:rsidR="00FE794D" w:rsidRPr="006A3187" w14:paraId="662D484B" w14:textId="77777777" w:rsidTr="008B6305">
        <w:trPr>
          <w:cantSplit/>
          <w:trHeight w:val="448"/>
        </w:trPr>
        <w:tc>
          <w:tcPr>
            <w:tcW w:w="2448" w:type="dxa"/>
          </w:tcPr>
          <w:p w14:paraId="23D8D8C0" w14:textId="77777777" w:rsidR="00FE794D" w:rsidRPr="00992B97" w:rsidRDefault="00FE794D" w:rsidP="00992B97">
            <w:pPr>
              <w:pStyle w:val="TableText"/>
            </w:pPr>
            <w:r w:rsidRPr="00992B97">
              <w:t xml:space="preserve">Sample Storage </w:t>
            </w:r>
          </w:p>
        </w:tc>
        <w:tc>
          <w:tcPr>
            <w:tcW w:w="3720" w:type="dxa"/>
          </w:tcPr>
          <w:p w14:paraId="51000B4D" w14:textId="77777777" w:rsidR="00FE794D" w:rsidRPr="00992B97" w:rsidRDefault="00FE794D" w:rsidP="00992B97">
            <w:pPr>
              <w:pStyle w:val="TableText"/>
            </w:pPr>
            <w:r w:rsidRPr="00992B97">
              <w:t xml:space="preserve">Store samples in darkness at 4°C. Confirm cooler/sample temperature on delivery to lab (e.g. use temperature blank). </w:t>
            </w:r>
          </w:p>
          <w:p w14:paraId="09BE62BE" w14:textId="77777777" w:rsidR="00FE794D" w:rsidRPr="00992B97" w:rsidRDefault="00FE794D" w:rsidP="00992B97">
            <w:pPr>
              <w:pStyle w:val="TableText"/>
            </w:pPr>
            <w:r w:rsidRPr="00992B97">
              <w:t xml:space="preserve">Deliver to laboratory within hold time. </w:t>
            </w:r>
          </w:p>
        </w:tc>
        <w:tc>
          <w:tcPr>
            <w:tcW w:w="3084" w:type="dxa"/>
          </w:tcPr>
          <w:p w14:paraId="67DEB75D" w14:textId="77777777" w:rsidR="00FE794D" w:rsidRPr="00992B97" w:rsidRDefault="00FE794D" w:rsidP="00992B97">
            <w:pPr>
              <w:pStyle w:val="TableText"/>
            </w:pPr>
            <w:r w:rsidRPr="00992B97">
              <w:t xml:space="preserve">Qualify sample as suspect for all analyses. </w:t>
            </w:r>
          </w:p>
        </w:tc>
      </w:tr>
    </w:tbl>
    <w:p w14:paraId="6EDE2AC9" w14:textId="11C7F829" w:rsidR="00603943" w:rsidRPr="001863C6" w:rsidRDefault="00603943" w:rsidP="00603943">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6161AF1B" w14:textId="77777777" w:rsidR="00486E96" w:rsidRPr="001863C6" w:rsidRDefault="00486E96" w:rsidP="00486E96">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r w:rsidRPr="001863C6">
        <w:rPr>
          <w:rFonts w:ascii="Courier New" w:eastAsia="Times New Roman" w:hAnsi="Courier New" w:cs="Courier New"/>
          <w:sz w:val="24"/>
          <w:szCs w:val="24"/>
        </w:rPr>
        <w:t>Chlorophyll-a</w:t>
      </w:r>
      <w:r w:rsidRPr="001863C6">
        <w:rPr>
          <w:rFonts w:ascii="Courier New" w:hAnsi="Courier New" w:cs="Courier New"/>
          <w:sz w:val="24"/>
          <w:szCs w:val="24"/>
        </w:rPr>
        <w:t>', '') === true+++</w:t>
      </w:r>
    </w:p>
    <w:p w14:paraId="3F87F40B" w14:textId="77777777" w:rsidR="00486E96" w:rsidRPr="001863C6" w:rsidRDefault="00486E96" w:rsidP="00603943">
      <w:pPr>
        <w:autoSpaceDE w:val="0"/>
        <w:autoSpaceDN w:val="0"/>
        <w:spacing w:before="40" w:after="40"/>
        <w:rPr>
          <w:rFonts w:ascii="Courier New" w:hAnsi="Courier New" w:cs="Courier New"/>
          <w:color w:val="000000"/>
          <w:sz w:val="24"/>
          <w:szCs w:val="24"/>
        </w:rPr>
      </w:pPr>
    </w:p>
    <w:p w14:paraId="69E3D324" w14:textId="3B8E9632" w:rsidR="00FE794D" w:rsidRPr="001863C6" w:rsidRDefault="00EA41D1">
      <w:pPr>
        <w:pStyle w:val="TableTitle"/>
        <w:rPr>
          <w:rFonts w:eastAsiaTheme="minorEastAsia"/>
        </w:rPr>
      </w:pPr>
      <w:bookmarkStart w:id="99" w:name="_Toc24070773"/>
      <w:r w:rsidRPr="001863C6">
        <w:t>Table</w:t>
      </w:r>
      <w:r w:rsidR="000537CC" w:rsidRPr="001863C6">
        <w:t xml:space="preserve"> B5.</w:t>
      </w:r>
      <w:fldSimple w:instr=" SEQ Table \* ARABIC ">
        <w:r w:rsidR="000537CC" w:rsidRPr="001863C6">
          <w:rPr>
            <w:noProof/>
          </w:rPr>
          <w:t>4</w:t>
        </w:r>
      </w:fldSimple>
      <w:r w:rsidR="000537CC" w:rsidRPr="001863C6">
        <w:t xml:space="preserve">. </w:t>
      </w:r>
      <w:r w:rsidR="5380F74D" w:rsidRPr="001863C6">
        <w:t>F</w:t>
      </w:r>
      <w:r w:rsidR="00FE794D" w:rsidRPr="001863C6">
        <w:t xml:space="preserve">ield Quality Control: Chlorophyll </w:t>
      </w:r>
      <w:r w:rsidR="00FE794D" w:rsidRPr="001863C6">
        <w:rPr>
          <w:i/>
          <w:iCs/>
        </w:rPr>
        <w:t>a</w:t>
      </w:r>
      <w:bookmarkEnd w:id="99"/>
      <w:r w:rsidR="00FE794D" w:rsidRPr="001863C6">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48"/>
        <w:gridCol w:w="4050"/>
        <w:gridCol w:w="2857"/>
      </w:tblGrid>
      <w:tr w:rsidR="00FE794D" w:rsidRPr="001863C6" w14:paraId="2AB223D9" w14:textId="77777777" w:rsidTr="00E9759C">
        <w:trPr>
          <w:trHeight w:val="295"/>
          <w:tblHeader/>
        </w:trPr>
        <w:tc>
          <w:tcPr>
            <w:tcW w:w="2448" w:type="dxa"/>
            <w:shd w:val="clear" w:color="auto" w:fill="D9D9D9"/>
          </w:tcPr>
          <w:p w14:paraId="6427ECCF" w14:textId="77777777" w:rsidR="00FE794D" w:rsidRPr="001863C6" w:rsidRDefault="00FE794D" w:rsidP="00992B97">
            <w:pPr>
              <w:pStyle w:val="TableHeadings"/>
            </w:pPr>
            <w:r w:rsidRPr="001863C6">
              <w:t xml:space="preserve">Quality Control Activity </w:t>
            </w:r>
          </w:p>
        </w:tc>
        <w:tc>
          <w:tcPr>
            <w:tcW w:w="4050" w:type="dxa"/>
            <w:shd w:val="clear" w:color="auto" w:fill="D9D9D9"/>
          </w:tcPr>
          <w:p w14:paraId="6AB4AE25" w14:textId="77777777" w:rsidR="00FE794D" w:rsidRPr="001863C6" w:rsidRDefault="00FE794D" w:rsidP="00992B97">
            <w:pPr>
              <w:pStyle w:val="TableHeadings"/>
            </w:pPr>
            <w:r w:rsidRPr="001863C6">
              <w:t xml:space="preserve">Description and Requirements </w:t>
            </w:r>
          </w:p>
        </w:tc>
        <w:tc>
          <w:tcPr>
            <w:tcW w:w="2857" w:type="dxa"/>
            <w:shd w:val="clear" w:color="auto" w:fill="D9D9D9"/>
          </w:tcPr>
          <w:p w14:paraId="30899F54" w14:textId="77777777" w:rsidR="00FE794D" w:rsidRPr="001863C6" w:rsidRDefault="00FE794D" w:rsidP="00992B97">
            <w:pPr>
              <w:pStyle w:val="TableHeadings"/>
            </w:pPr>
            <w:r w:rsidRPr="001863C6">
              <w:t xml:space="preserve">Corrective Action </w:t>
            </w:r>
          </w:p>
        </w:tc>
      </w:tr>
      <w:tr w:rsidR="00FE794D" w:rsidRPr="001863C6" w14:paraId="734BB39B" w14:textId="77777777" w:rsidTr="00E9759C">
        <w:trPr>
          <w:trHeight w:val="295"/>
        </w:trPr>
        <w:tc>
          <w:tcPr>
            <w:tcW w:w="2448" w:type="dxa"/>
          </w:tcPr>
          <w:p w14:paraId="0F15F681" w14:textId="77777777" w:rsidR="00FE794D" w:rsidRPr="001863C6" w:rsidRDefault="00FE794D" w:rsidP="00B92615">
            <w:pPr>
              <w:pStyle w:val="TableText"/>
            </w:pPr>
            <w:r w:rsidRPr="001863C6">
              <w:t xml:space="preserve">Chlorophyll-a Containers and Preparation </w:t>
            </w:r>
          </w:p>
        </w:tc>
        <w:tc>
          <w:tcPr>
            <w:tcW w:w="4050" w:type="dxa"/>
          </w:tcPr>
          <w:p w14:paraId="589E6EF4" w14:textId="77777777" w:rsidR="00FE794D" w:rsidRPr="001863C6" w:rsidRDefault="00FE794D" w:rsidP="00B92615">
            <w:pPr>
              <w:pStyle w:val="TableText"/>
            </w:pPr>
            <w:r w:rsidRPr="001863C6">
              <w:t xml:space="preserve">Rinse collection bottles 3x with ambient water before collecting water samples. </w:t>
            </w:r>
          </w:p>
        </w:tc>
        <w:tc>
          <w:tcPr>
            <w:tcW w:w="2857" w:type="dxa"/>
          </w:tcPr>
          <w:p w14:paraId="51137A67" w14:textId="77777777" w:rsidR="00FE794D" w:rsidRPr="001863C6" w:rsidRDefault="00FE794D" w:rsidP="00B92615">
            <w:pPr>
              <w:pStyle w:val="TableText"/>
            </w:pPr>
            <w:r w:rsidRPr="001863C6">
              <w:t xml:space="preserve">Discard sample. Rinse bottle and refill </w:t>
            </w:r>
          </w:p>
        </w:tc>
      </w:tr>
      <w:tr w:rsidR="00FE794D" w:rsidRPr="001863C6" w14:paraId="3E3D7265" w14:textId="77777777" w:rsidTr="00E9759C">
        <w:trPr>
          <w:trHeight w:val="295"/>
        </w:trPr>
        <w:tc>
          <w:tcPr>
            <w:tcW w:w="2448" w:type="dxa"/>
          </w:tcPr>
          <w:p w14:paraId="3A363A9E" w14:textId="77777777" w:rsidR="00FE794D" w:rsidRPr="001863C6" w:rsidRDefault="00FE794D" w:rsidP="00B92615">
            <w:pPr>
              <w:pStyle w:val="TableText"/>
              <w:rPr>
                <w:color w:val="000000"/>
              </w:rPr>
            </w:pPr>
            <w:r w:rsidRPr="001863C6">
              <w:rPr>
                <w:color w:val="000000"/>
              </w:rPr>
              <w:t xml:space="preserve">Holding Time </w:t>
            </w:r>
          </w:p>
        </w:tc>
        <w:tc>
          <w:tcPr>
            <w:tcW w:w="4050" w:type="dxa"/>
          </w:tcPr>
          <w:p w14:paraId="4D739C3C" w14:textId="77777777" w:rsidR="00FE794D" w:rsidRPr="001863C6" w:rsidRDefault="00FE794D" w:rsidP="00B92615">
            <w:pPr>
              <w:pStyle w:val="TableText"/>
              <w:rPr>
                <w:color w:val="000000"/>
              </w:rPr>
            </w:pPr>
            <w:r w:rsidRPr="001863C6">
              <w:rPr>
                <w:color w:val="000000"/>
              </w:rPr>
              <w:t xml:space="preserve">24 hours </w:t>
            </w:r>
          </w:p>
        </w:tc>
        <w:tc>
          <w:tcPr>
            <w:tcW w:w="2857" w:type="dxa"/>
          </w:tcPr>
          <w:p w14:paraId="673D85A8" w14:textId="77777777" w:rsidR="00FE794D" w:rsidRPr="001863C6" w:rsidRDefault="00FE794D" w:rsidP="00B92615">
            <w:pPr>
              <w:pStyle w:val="TableText"/>
              <w:rPr>
                <w:color w:val="000000"/>
              </w:rPr>
            </w:pPr>
            <w:r w:rsidRPr="001863C6">
              <w:rPr>
                <w:color w:val="000000"/>
              </w:rPr>
              <w:t xml:space="preserve">Qualify samples </w:t>
            </w:r>
          </w:p>
        </w:tc>
      </w:tr>
      <w:tr w:rsidR="00FE794D" w:rsidRPr="001863C6" w14:paraId="1C8D9562" w14:textId="77777777" w:rsidTr="00E9759C">
        <w:trPr>
          <w:trHeight w:val="368"/>
        </w:trPr>
        <w:tc>
          <w:tcPr>
            <w:tcW w:w="2448" w:type="dxa"/>
          </w:tcPr>
          <w:p w14:paraId="565A69E7" w14:textId="77777777" w:rsidR="00FE794D" w:rsidRPr="001863C6" w:rsidRDefault="00FE794D" w:rsidP="00B92615">
            <w:pPr>
              <w:pStyle w:val="TableText"/>
              <w:rPr>
                <w:color w:val="000000"/>
              </w:rPr>
            </w:pPr>
            <w:r w:rsidRPr="001863C6">
              <w:rPr>
                <w:color w:val="000000"/>
              </w:rPr>
              <w:t xml:space="preserve">Sample Storage </w:t>
            </w:r>
          </w:p>
        </w:tc>
        <w:tc>
          <w:tcPr>
            <w:tcW w:w="4050" w:type="dxa"/>
          </w:tcPr>
          <w:p w14:paraId="659D9B42" w14:textId="5D45B919" w:rsidR="00FE794D" w:rsidRPr="001863C6" w:rsidRDefault="00745F44" w:rsidP="00B92615">
            <w:pPr>
              <w:pStyle w:val="TableText"/>
              <w:rPr>
                <w:color w:val="000000"/>
              </w:rPr>
            </w:pPr>
            <w:r w:rsidRPr="001863C6">
              <w:rPr>
                <w:color w:val="000000"/>
              </w:rPr>
              <w:t>S</w:t>
            </w:r>
            <w:r w:rsidR="00FE794D" w:rsidRPr="001863C6">
              <w:rPr>
                <w:color w:val="000000"/>
              </w:rPr>
              <w:t xml:space="preserve">amples are shipped on wet ice </w:t>
            </w:r>
          </w:p>
        </w:tc>
        <w:tc>
          <w:tcPr>
            <w:tcW w:w="2857" w:type="dxa"/>
          </w:tcPr>
          <w:p w14:paraId="6A5A12BC" w14:textId="77777777" w:rsidR="00FE794D" w:rsidRPr="001863C6" w:rsidRDefault="00FE794D" w:rsidP="00B92615">
            <w:pPr>
              <w:pStyle w:val="TableText"/>
              <w:rPr>
                <w:color w:val="000000"/>
              </w:rPr>
            </w:pPr>
            <w:r w:rsidRPr="001863C6">
              <w:rPr>
                <w:color w:val="000000"/>
              </w:rPr>
              <w:t xml:space="preserve">Qualify sample as suspect </w:t>
            </w:r>
          </w:p>
        </w:tc>
      </w:tr>
    </w:tbl>
    <w:p w14:paraId="182EFE57" w14:textId="77777777" w:rsidR="00486E96" w:rsidRPr="001863C6" w:rsidRDefault="00486E96" w:rsidP="00486E96">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24C283B4" w14:textId="659D93C7" w:rsidR="00FE794D" w:rsidRPr="001863C6" w:rsidRDefault="00EA41D1" w:rsidP="00EA41D1">
      <w:pPr>
        <w:pStyle w:val="TableTitle"/>
      </w:pPr>
      <w:bookmarkStart w:id="100" w:name="_Toc24070774"/>
      <w:r w:rsidRPr="001863C6">
        <w:t>Table</w:t>
      </w:r>
      <w:r w:rsidR="000537CC" w:rsidRPr="001863C6">
        <w:t xml:space="preserve"> B5.</w:t>
      </w:r>
      <w:fldSimple w:instr=" SEQ Table \* ARABIC ">
        <w:r w:rsidR="000537CC" w:rsidRPr="001863C6">
          <w:rPr>
            <w:noProof/>
          </w:rPr>
          <w:t>5</w:t>
        </w:r>
      </w:fldSimple>
      <w:r w:rsidR="000537CC" w:rsidRPr="001863C6">
        <w:t xml:space="preserve">. </w:t>
      </w:r>
      <w:r w:rsidR="00FE794D" w:rsidRPr="001863C6">
        <w:t>Data Validation Quality Control for Water Chemistry</w:t>
      </w:r>
      <w:bookmarkEnd w:id="1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04"/>
        <w:gridCol w:w="4846"/>
      </w:tblGrid>
      <w:tr w:rsidR="00FE794D" w:rsidRPr="001863C6" w14:paraId="6BEA66AD" w14:textId="77777777" w:rsidTr="00B92615">
        <w:trPr>
          <w:trHeight w:val="240"/>
          <w:tblHeader/>
        </w:trPr>
        <w:tc>
          <w:tcPr>
            <w:tcW w:w="4504" w:type="dxa"/>
            <w:shd w:val="clear" w:color="auto" w:fill="D9D9D9"/>
          </w:tcPr>
          <w:p w14:paraId="12C2D3FA" w14:textId="0559852E" w:rsidR="00FE794D" w:rsidRPr="001863C6" w:rsidRDefault="00FE794D" w:rsidP="00B92615">
            <w:pPr>
              <w:pStyle w:val="TableHeadings"/>
            </w:pPr>
            <w:r w:rsidRPr="001863C6">
              <w:t>Activity</w:t>
            </w:r>
          </w:p>
        </w:tc>
        <w:tc>
          <w:tcPr>
            <w:tcW w:w="4846" w:type="dxa"/>
            <w:shd w:val="clear" w:color="auto" w:fill="D9D9D9"/>
          </w:tcPr>
          <w:p w14:paraId="574ACEBF" w14:textId="77777777" w:rsidR="00FE794D" w:rsidRPr="001863C6" w:rsidRDefault="00FE794D" w:rsidP="00B92615">
            <w:pPr>
              <w:pStyle w:val="TableHeadings"/>
            </w:pPr>
            <w:r w:rsidRPr="001863C6">
              <w:t>Requirements and Corrective Action</w:t>
            </w:r>
          </w:p>
        </w:tc>
      </w:tr>
      <w:tr w:rsidR="00FE794D" w:rsidRPr="001863C6" w14:paraId="0CC50713" w14:textId="77777777" w:rsidTr="00B92615">
        <w:tc>
          <w:tcPr>
            <w:tcW w:w="4504" w:type="dxa"/>
          </w:tcPr>
          <w:p w14:paraId="1A71ED44" w14:textId="77777777" w:rsidR="00FE794D" w:rsidRPr="001863C6" w:rsidRDefault="00FE794D" w:rsidP="00B92615">
            <w:pPr>
              <w:pStyle w:val="TableText"/>
            </w:pPr>
            <w:r w:rsidRPr="001863C6">
              <w:t>Range checks, summary statistics, and/or exploratory data analysis</w:t>
            </w:r>
          </w:p>
        </w:tc>
        <w:tc>
          <w:tcPr>
            <w:tcW w:w="4846" w:type="dxa"/>
          </w:tcPr>
          <w:p w14:paraId="1FA80B45" w14:textId="77777777" w:rsidR="00FE794D" w:rsidRPr="001863C6" w:rsidRDefault="00FE794D" w:rsidP="00B92615">
            <w:pPr>
              <w:pStyle w:val="TableText"/>
            </w:pPr>
            <w:r w:rsidRPr="001863C6">
              <w:t>Current reporting errors or qualify as suspect of invalid</w:t>
            </w:r>
          </w:p>
        </w:tc>
      </w:tr>
      <w:tr w:rsidR="00FE794D" w:rsidRPr="001863C6" w14:paraId="7A35AC9F" w14:textId="77777777" w:rsidTr="00B92615">
        <w:tc>
          <w:tcPr>
            <w:tcW w:w="4504" w:type="dxa"/>
          </w:tcPr>
          <w:p w14:paraId="7DAD0F6F" w14:textId="77777777" w:rsidR="00FE794D" w:rsidRPr="001863C6" w:rsidRDefault="00FE794D" w:rsidP="00B92615">
            <w:pPr>
              <w:pStyle w:val="TableText"/>
            </w:pPr>
            <w:r w:rsidRPr="001863C6">
              <w:t>Review holding times</w:t>
            </w:r>
          </w:p>
        </w:tc>
        <w:tc>
          <w:tcPr>
            <w:tcW w:w="4846" w:type="dxa"/>
          </w:tcPr>
          <w:p w14:paraId="7336039E" w14:textId="77777777" w:rsidR="00FE794D" w:rsidRPr="001863C6" w:rsidRDefault="00FE794D" w:rsidP="00B92615">
            <w:pPr>
              <w:pStyle w:val="TableText"/>
            </w:pPr>
            <w:r w:rsidRPr="001863C6">
              <w:t>Qualify value for additional reviews</w:t>
            </w:r>
          </w:p>
        </w:tc>
      </w:tr>
      <w:tr w:rsidR="00FE794D" w:rsidRPr="001863C6" w14:paraId="4CA56B8F" w14:textId="77777777" w:rsidTr="00B92615">
        <w:tc>
          <w:tcPr>
            <w:tcW w:w="4504" w:type="dxa"/>
          </w:tcPr>
          <w:p w14:paraId="782C4313" w14:textId="77777777" w:rsidR="00FE794D" w:rsidRPr="001863C6" w:rsidRDefault="00FE794D" w:rsidP="00B92615">
            <w:pPr>
              <w:pStyle w:val="TableText"/>
            </w:pPr>
            <w:r w:rsidRPr="001863C6">
              <w:t>Review data from QA samples</w:t>
            </w:r>
          </w:p>
        </w:tc>
        <w:tc>
          <w:tcPr>
            <w:tcW w:w="4846" w:type="dxa"/>
          </w:tcPr>
          <w:p w14:paraId="55161EB8" w14:textId="77777777" w:rsidR="00FE794D" w:rsidRPr="001863C6" w:rsidRDefault="00FE794D" w:rsidP="00B92615">
            <w:pPr>
              <w:pStyle w:val="TableText"/>
            </w:pPr>
            <w:r w:rsidRPr="001863C6">
              <w:t>Determine impact and possible limitations on overall data usability</w:t>
            </w:r>
          </w:p>
        </w:tc>
      </w:tr>
    </w:tbl>
    <w:p w14:paraId="3B41044B"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'E. coli', '') === true+++</w:t>
      </w:r>
    </w:p>
    <w:p w14:paraId="308FFEFA" w14:textId="1E5922FC" w:rsidR="00FE794D" w:rsidRPr="00015A5D" w:rsidRDefault="00EA41D1">
      <w:pPr>
        <w:pStyle w:val="TableTitle"/>
        <w:rPr>
          <w:rFonts w:eastAsiaTheme="minorEastAsia"/>
        </w:rPr>
      </w:pPr>
      <w:bookmarkStart w:id="101" w:name="_Toc24070775"/>
      <w:r>
        <w:t>Table</w:t>
      </w:r>
      <w:r w:rsidR="000537CC">
        <w:t xml:space="preserve"> B5.</w:t>
      </w:r>
      <w:fldSimple w:instr=" SEQ Table \* ARABIC ">
        <w:r w:rsidR="000537CC">
          <w:rPr>
            <w:noProof/>
          </w:rPr>
          <w:t>6</w:t>
        </w:r>
      </w:fldSimple>
      <w:r w:rsidR="000537CC">
        <w:t xml:space="preserve">. </w:t>
      </w:r>
      <w:r w:rsidR="00FE794D" w:rsidRPr="00E95573">
        <w:t>Field Quality Control: Fecal Indicator</w:t>
      </w:r>
      <w:bookmarkEnd w:id="101"/>
      <w:r w:rsidR="00FE794D" w:rsidRPr="00E95573">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3690"/>
        <w:gridCol w:w="3397"/>
      </w:tblGrid>
      <w:tr w:rsidR="00FE794D" w:rsidRPr="00CC559F" w14:paraId="1918E06C" w14:textId="77777777" w:rsidTr="3963D00E">
        <w:trPr>
          <w:trHeight w:val="604"/>
          <w:tblHeader/>
        </w:trPr>
        <w:tc>
          <w:tcPr>
            <w:tcW w:w="2268" w:type="dxa"/>
            <w:shd w:val="clear" w:color="auto" w:fill="D9D9D9" w:themeFill="background1" w:themeFillShade="D9"/>
            <w:vAlign w:val="center"/>
          </w:tcPr>
          <w:p w14:paraId="65889293" w14:textId="77777777" w:rsidR="00FE794D" w:rsidRPr="00CC559F" w:rsidRDefault="00FE794D" w:rsidP="00946428">
            <w:pPr>
              <w:pStyle w:val="TableHeadings"/>
            </w:pPr>
            <w:r w:rsidRPr="00CC559F">
              <w:t>Quality Control Activity</w:t>
            </w:r>
          </w:p>
        </w:tc>
        <w:tc>
          <w:tcPr>
            <w:tcW w:w="3690" w:type="dxa"/>
            <w:shd w:val="clear" w:color="auto" w:fill="D9D9D9" w:themeFill="background1" w:themeFillShade="D9"/>
            <w:vAlign w:val="center"/>
          </w:tcPr>
          <w:p w14:paraId="436C061A" w14:textId="77777777" w:rsidR="00FE794D" w:rsidRPr="00CC559F" w:rsidRDefault="00FE794D" w:rsidP="00946428">
            <w:pPr>
              <w:pStyle w:val="TableHeadings"/>
            </w:pPr>
            <w:r w:rsidRPr="00CC559F">
              <w:t>Description and Requirements</w:t>
            </w:r>
          </w:p>
        </w:tc>
        <w:tc>
          <w:tcPr>
            <w:tcW w:w="3397" w:type="dxa"/>
            <w:shd w:val="clear" w:color="auto" w:fill="D9D9D9" w:themeFill="background1" w:themeFillShade="D9"/>
            <w:vAlign w:val="center"/>
          </w:tcPr>
          <w:p w14:paraId="2232FCCC" w14:textId="77777777" w:rsidR="00FE794D" w:rsidRPr="00CC559F" w:rsidRDefault="00FE794D" w:rsidP="00946428">
            <w:pPr>
              <w:pStyle w:val="TableHeadings"/>
            </w:pPr>
            <w:r w:rsidRPr="00CC559F">
              <w:t>Corrective Action</w:t>
            </w:r>
          </w:p>
        </w:tc>
      </w:tr>
      <w:tr w:rsidR="00FE794D" w:rsidRPr="00CC559F" w14:paraId="4811575F" w14:textId="77777777" w:rsidTr="3963D00E">
        <w:trPr>
          <w:trHeight w:val="604"/>
        </w:trPr>
        <w:tc>
          <w:tcPr>
            <w:tcW w:w="2268" w:type="dxa"/>
          </w:tcPr>
          <w:p w14:paraId="6A665F8E" w14:textId="77777777" w:rsidR="00FE794D" w:rsidRPr="00CC559F" w:rsidRDefault="00FE794D" w:rsidP="00946428">
            <w:pPr>
              <w:pStyle w:val="TableText"/>
            </w:pPr>
            <w:r w:rsidRPr="00CC559F">
              <w:t xml:space="preserve">Check integrity of sample containers and labels </w:t>
            </w:r>
          </w:p>
        </w:tc>
        <w:tc>
          <w:tcPr>
            <w:tcW w:w="3690" w:type="dxa"/>
          </w:tcPr>
          <w:p w14:paraId="746CBFFF" w14:textId="77777777" w:rsidR="00FE794D" w:rsidRPr="00CC559F" w:rsidRDefault="00FE794D" w:rsidP="00946428">
            <w:pPr>
              <w:pStyle w:val="TableText"/>
            </w:pPr>
            <w:r w:rsidRPr="00CC559F">
              <w:t xml:space="preserve">Clean, intact containers and labels </w:t>
            </w:r>
          </w:p>
        </w:tc>
        <w:tc>
          <w:tcPr>
            <w:tcW w:w="3397" w:type="dxa"/>
          </w:tcPr>
          <w:p w14:paraId="0B0E8BAE" w14:textId="77777777" w:rsidR="00FE794D" w:rsidRPr="00CC559F" w:rsidRDefault="00FE794D" w:rsidP="00946428">
            <w:pPr>
              <w:pStyle w:val="TableText"/>
            </w:pPr>
            <w:r w:rsidRPr="00CC559F">
              <w:t xml:space="preserve">Obtain replacement supplies </w:t>
            </w:r>
          </w:p>
        </w:tc>
      </w:tr>
      <w:tr w:rsidR="00FE794D" w:rsidRPr="00CC559F" w14:paraId="13BE8E79" w14:textId="77777777" w:rsidTr="3963D00E">
        <w:trPr>
          <w:trHeight w:val="604"/>
        </w:trPr>
        <w:tc>
          <w:tcPr>
            <w:tcW w:w="2268" w:type="dxa"/>
          </w:tcPr>
          <w:p w14:paraId="5C51A416" w14:textId="77777777" w:rsidR="00FE794D" w:rsidRPr="00CC559F" w:rsidRDefault="00FE794D" w:rsidP="00946428">
            <w:pPr>
              <w:pStyle w:val="TableText"/>
              <w:rPr>
                <w:color w:val="000000"/>
              </w:rPr>
            </w:pPr>
            <w:r w:rsidRPr="00CC559F">
              <w:rPr>
                <w:color w:val="000000"/>
              </w:rPr>
              <w:t xml:space="preserve">Sterility of sample containers </w:t>
            </w:r>
          </w:p>
        </w:tc>
        <w:tc>
          <w:tcPr>
            <w:tcW w:w="3690" w:type="dxa"/>
          </w:tcPr>
          <w:p w14:paraId="4310D242" w14:textId="77777777" w:rsidR="00FE794D" w:rsidRPr="00CC559F" w:rsidRDefault="00FE794D" w:rsidP="00946428">
            <w:pPr>
              <w:pStyle w:val="TableText"/>
              <w:rPr>
                <w:color w:val="000000"/>
              </w:rPr>
            </w:pPr>
            <w:r w:rsidRPr="00CC559F">
              <w:rPr>
                <w:color w:val="000000"/>
              </w:rPr>
              <w:t xml:space="preserve">Sample collection bottle and filtering apparatus are sterile and must be unopened prior to sampling. Nitrile gloves must be worn during sampling and filtering </w:t>
            </w:r>
          </w:p>
        </w:tc>
        <w:tc>
          <w:tcPr>
            <w:tcW w:w="3397" w:type="dxa"/>
          </w:tcPr>
          <w:p w14:paraId="775F07E3"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6D4409A" w14:textId="77777777" w:rsidTr="3963D00E">
        <w:trPr>
          <w:trHeight w:val="295"/>
        </w:trPr>
        <w:tc>
          <w:tcPr>
            <w:tcW w:w="2268" w:type="dxa"/>
          </w:tcPr>
          <w:p w14:paraId="106C66F1" w14:textId="77777777" w:rsidR="00FE794D" w:rsidRPr="00CC559F" w:rsidRDefault="00FE794D" w:rsidP="00946428">
            <w:pPr>
              <w:pStyle w:val="TableText"/>
              <w:rPr>
                <w:color w:val="000000"/>
              </w:rPr>
            </w:pPr>
            <w:r w:rsidRPr="00CC559F">
              <w:rPr>
                <w:color w:val="000000"/>
              </w:rPr>
              <w:t xml:space="preserve">Sample Collection </w:t>
            </w:r>
          </w:p>
        </w:tc>
        <w:tc>
          <w:tcPr>
            <w:tcW w:w="3690" w:type="dxa"/>
          </w:tcPr>
          <w:p w14:paraId="29B5DAC2" w14:textId="77777777" w:rsidR="00FE794D" w:rsidRPr="00CC559F" w:rsidRDefault="00FE794D" w:rsidP="00946428">
            <w:pPr>
              <w:pStyle w:val="TableText"/>
              <w:rPr>
                <w:color w:val="000000"/>
              </w:rPr>
            </w:pPr>
            <w:r w:rsidRPr="00CC559F">
              <w:rPr>
                <w:color w:val="000000"/>
              </w:rPr>
              <w:t xml:space="preserve">Collect sample at the last transect to minimize holding time before filtering and freezing </w:t>
            </w:r>
          </w:p>
        </w:tc>
        <w:tc>
          <w:tcPr>
            <w:tcW w:w="3397" w:type="dxa"/>
          </w:tcPr>
          <w:p w14:paraId="40960896"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0ECFB734" w14:textId="77777777" w:rsidTr="3963D00E">
        <w:trPr>
          <w:trHeight w:val="296"/>
        </w:trPr>
        <w:tc>
          <w:tcPr>
            <w:tcW w:w="2268" w:type="dxa"/>
          </w:tcPr>
          <w:p w14:paraId="27BF332E" w14:textId="77777777" w:rsidR="00FE794D" w:rsidRPr="00CC559F" w:rsidRDefault="00FE794D" w:rsidP="00946428">
            <w:pPr>
              <w:pStyle w:val="TableText"/>
              <w:rPr>
                <w:color w:val="000000"/>
              </w:rPr>
            </w:pPr>
            <w:r w:rsidRPr="00CC559F">
              <w:rPr>
                <w:color w:val="000000"/>
              </w:rPr>
              <w:t xml:space="preserve">Sample holding </w:t>
            </w:r>
          </w:p>
        </w:tc>
        <w:tc>
          <w:tcPr>
            <w:tcW w:w="3690" w:type="dxa"/>
          </w:tcPr>
          <w:p w14:paraId="6D1B4061" w14:textId="77777777" w:rsidR="00FE794D" w:rsidRPr="00CC559F" w:rsidRDefault="00FE794D" w:rsidP="00946428">
            <w:pPr>
              <w:pStyle w:val="TableText"/>
              <w:rPr>
                <w:color w:val="000000"/>
              </w:rPr>
            </w:pPr>
            <w:r w:rsidRPr="00CC559F">
              <w:rPr>
                <w:color w:val="000000"/>
              </w:rPr>
              <w:t xml:space="preserve">Sample is held in a cooler on wet ice until filtering. </w:t>
            </w:r>
          </w:p>
        </w:tc>
        <w:tc>
          <w:tcPr>
            <w:tcW w:w="3397" w:type="dxa"/>
          </w:tcPr>
          <w:p w14:paraId="4981ACD1" w14:textId="77777777" w:rsidR="00FE794D" w:rsidRPr="00CC559F" w:rsidRDefault="00FE794D" w:rsidP="00946428">
            <w:pPr>
              <w:pStyle w:val="TableText"/>
              <w:rPr>
                <w:color w:val="000000"/>
              </w:rPr>
            </w:pPr>
            <w:r w:rsidRPr="00CC559F">
              <w:rPr>
                <w:color w:val="000000"/>
              </w:rPr>
              <w:t xml:space="preserve">Discard sample and recollect in the field. </w:t>
            </w:r>
          </w:p>
        </w:tc>
      </w:tr>
      <w:tr w:rsidR="00FE794D" w:rsidRPr="00CC559F" w14:paraId="54496FBA" w14:textId="77777777" w:rsidTr="3963D00E">
        <w:trPr>
          <w:trHeight w:val="296"/>
        </w:trPr>
        <w:tc>
          <w:tcPr>
            <w:tcW w:w="2268" w:type="dxa"/>
          </w:tcPr>
          <w:p w14:paraId="51B4013C" w14:textId="77777777" w:rsidR="00FE794D" w:rsidRPr="00CC559F" w:rsidRDefault="00FE794D" w:rsidP="00946428">
            <w:pPr>
              <w:pStyle w:val="TableText"/>
              <w:rPr>
                <w:color w:val="000000"/>
              </w:rPr>
            </w:pPr>
            <w:r w:rsidRPr="00CC559F">
              <w:rPr>
                <w:color w:val="000000"/>
              </w:rPr>
              <w:t xml:space="preserve">Field Processing </w:t>
            </w:r>
          </w:p>
        </w:tc>
        <w:tc>
          <w:tcPr>
            <w:tcW w:w="3690" w:type="dxa"/>
          </w:tcPr>
          <w:p w14:paraId="01A02F3F" w14:textId="77777777" w:rsidR="00FE794D" w:rsidRPr="00CC559F" w:rsidRDefault="00FE794D" w:rsidP="00946428">
            <w:pPr>
              <w:pStyle w:val="TableText"/>
              <w:rPr>
                <w:color w:val="000000"/>
              </w:rPr>
            </w:pPr>
            <w:r w:rsidRPr="00CC559F">
              <w:rPr>
                <w:color w:val="000000"/>
              </w:rPr>
              <w:t xml:space="preserve">Sample is filtered within 6 hours of collection and </w:t>
            </w:r>
            <w:r>
              <w:rPr>
                <w:color w:val="000000"/>
              </w:rPr>
              <w:t>placed</w:t>
            </w:r>
            <w:r w:rsidRPr="00CC559F">
              <w:rPr>
                <w:color w:val="000000"/>
              </w:rPr>
              <w:t xml:space="preserve"> on dry ice. </w:t>
            </w:r>
          </w:p>
        </w:tc>
        <w:tc>
          <w:tcPr>
            <w:tcW w:w="3397" w:type="dxa"/>
          </w:tcPr>
          <w:p w14:paraId="79412C32" w14:textId="77777777" w:rsidR="00FE794D" w:rsidRPr="00CC559F" w:rsidRDefault="00FE794D" w:rsidP="00946428">
            <w:pPr>
              <w:pStyle w:val="TableText"/>
              <w:rPr>
                <w:color w:val="000000"/>
              </w:rPr>
            </w:pPr>
            <w:r w:rsidRPr="00CC559F">
              <w:rPr>
                <w:color w:val="000000"/>
              </w:rPr>
              <w:t xml:space="preserve">Discard sample and recollect in the field </w:t>
            </w:r>
          </w:p>
        </w:tc>
      </w:tr>
    </w:tbl>
    <w:p w14:paraId="3FCC8F82" w14:textId="77777777" w:rsidR="00FE794D" w:rsidRDefault="00FE794D" w:rsidP="00FE794D"/>
    <w:p w14:paraId="25AA47FE" w14:textId="7E6CB372" w:rsidR="00FE794D" w:rsidRPr="00015A5D" w:rsidRDefault="00EA41D1">
      <w:pPr>
        <w:pStyle w:val="TableTitle"/>
        <w:rPr>
          <w:rFonts w:eastAsiaTheme="minorEastAsia"/>
        </w:rPr>
      </w:pPr>
      <w:bookmarkStart w:id="102" w:name="_Toc24070776"/>
      <w:r>
        <w:t>Table</w:t>
      </w:r>
      <w:r w:rsidR="000537CC">
        <w:t xml:space="preserve"> B5.</w:t>
      </w:r>
      <w:fldSimple w:instr=" SEQ Table \* ARABIC ">
        <w:r w:rsidR="000537CC">
          <w:rPr>
            <w:noProof/>
          </w:rPr>
          <w:t>7</w:t>
        </w:r>
      </w:fldSimple>
      <w:r w:rsidR="000537CC">
        <w:t xml:space="preserve">. </w:t>
      </w:r>
      <w:r w:rsidR="00FE794D" w:rsidRPr="00E95573">
        <w:t xml:space="preserve">Data Validation Quality Control: </w:t>
      </w:r>
      <w:r w:rsidR="00FE794D" w:rsidRPr="00840ACE">
        <w:rPr>
          <w:i/>
          <w:iCs/>
        </w:rPr>
        <w:t xml:space="preserve">E. </w:t>
      </w:r>
      <w:r w:rsidR="005A5A13" w:rsidRPr="00E66BA7">
        <w:rPr>
          <w:i/>
          <w:iCs/>
        </w:rPr>
        <w:t>c</w:t>
      </w:r>
      <w:r w:rsidR="00FE794D" w:rsidRPr="00E66BA7">
        <w:rPr>
          <w:i/>
          <w:iCs/>
        </w:rPr>
        <w:t>oli</w:t>
      </w:r>
      <w:bookmarkEnd w:id="102"/>
      <w:r w:rsidR="00FE794D" w:rsidRPr="00E66BA7">
        <w:rPr>
          <w:i/>
          <w:iCs/>
        </w:rPr>
        <w:t xml:space="preserve"> </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78"/>
        <w:gridCol w:w="2340"/>
        <w:gridCol w:w="2160"/>
        <w:gridCol w:w="2430"/>
      </w:tblGrid>
      <w:tr w:rsidR="00FE794D" w:rsidRPr="00CC559F" w14:paraId="35C221D4" w14:textId="77777777" w:rsidTr="3963D00E">
        <w:trPr>
          <w:trHeight w:val="259"/>
          <w:tblHeader/>
        </w:trPr>
        <w:tc>
          <w:tcPr>
            <w:tcW w:w="2178" w:type="dxa"/>
            <w:shd w:val="clear" w:color="auto" w:fill="D9D9D9" w:themeFill="background1" w:themeFillShade="D9"/>
            <w:vAlign w:val="center"/>
          </w:tcPr>
          <w:p w14:paraId="4B244555" w14:textId="77777777" w:rsidR="00FE794D" w:rsidRPr="00CC559F" w:rsidRDefault="00FE794D" w:rsidP="00492D75">
            <w:pPr>
              <w:pStyle w:val="TableHeadings"/>
            </w:pPr>
            <w:r w:rsidRPr="00CC559F">
              <w:t>Check Description</w:t>
            </w:r>
          </w:p>
        </w:tc>
        <w:tc>
          <w:tcPr>
            <w:tcW w:w="2340" w:type="dxa"/>
            <w:shd w:val="clear" w:color="auto" w:fill="D9D9D9" w:themeFill="background1" w:themeFillShade="D9"/>
            <w:vAlign w:val="center"/>
          </w:tcPr>
          <w:p w14:paraId="49849BBB" w14:textId="77777777" w:rsidR="00FE794D" w:rsidRPr="00CC559F" w:rsidRDefault="00FE794D" w:rsidP="00492D75">
            <w:pPr>
              <w:pStyle w:val="TableHeadings"/>
            </w:pPr>
            <w:r w:rsidRPr="00CC559F">
              <w:t>Frequency</w:t>
            </w:r>
          </w:p>
        </w:tc>
        <w:tc>
          <w:tcPr>
            <w:tcW w:w="2160" w:type="dxa"/>
            <w:shd w:val="clear" w:color="auto" w:fill="D9D9D9" w:themeFill="background1" w:themeFillShade="D9"/>
            <w:vAlign w:val="center"/>
          </w:tcPr>
          <w:p w14:paraId="7F572434" w14:textId="77777777" w:rsidR="00FE794D" w:rsidRPr="00CC559F" w:rsidRDefault="00FE794D" w:rsidP="00492D75">
            <w:pPr>
              <w:pStyle w:val="TableHeadings"/>
            </w:pPr>
            <w:r w:rsidRPr="00CC559F">
              <w:t>Acceptance Criteria</w:t>
            </w:r>
          </w:p>
        </w:tc>
        <w:tc>
          <w:tcPr>
            <w:tcW w:w="2430" w:type="dxa"/>
            <w:shd w:val="clear" w:color="auto" w:fill="D9D9D9" w:themeFill="background1" w:themeFillShade="D9"/>
            <w:vAlign w:val="center"/>
          </w:tcPr>
          <w:p w14:paraId="4D14E5D6" w14:textId="77777777" w:rsidR="00FE794D" w:rsidRPr="00CC559F" w:rsidRDefault="00FE794D" w:rsidP="00492D75">
            <w:pPr>
              <w:pStyle w:val="TableHeadings"/>
            </w:pPr>
            <w:r w:rsidRPr="00CC559F">
              <w:t>Corrective Action</w:t>
            </w:r>
          </w:p>
        </w:tc>
      </w:tr>
      <w:tr w:rsidR="00FE794D" w:rsidRPr="00CC559F" w14:paraId="2B908C70" w14:textId="77777777" w:rsidTr="3963D00E">
        <w:trPr>
          <w:trHeight w:val="451"/>
        </w:trPr>
        <w:tc>
          <w:tcPr>
            <w:tcW w:w="2178" w:type="dxa"/>
          </w:tcPr>
          <w:p w14:paraId="739888BF" w14:textId="77777777" w:rsidR="00FE794D" w:rsidRPr="00CC559F" w:rsidRDefault="00FE794D" w:rsidP="00492D75">
            <w:pPr>
              <w:pStyle w:val="TableText"/>
            </w:pPr>
            <w:r w:rsidRPr="00CC559F">
              <w:t xml:space="preserve">Duplicate sampling </w:t>
            </w:r>
          </w:p>
        </w:tc>
        <w:tc>
          <w:tcPr>
            <w:tcW w:w="2340" w:type="dxa"/>
          </w:tcPr>
          <w:p w14:paraId="3DC2F336" w14:textId="77777777" w:rsidR="00FE794D" w:rsidRPr="00CC559F" w:rsidRDefault="00FE794D" w:rsidP="00492D75">
            <w:pPr>
              <w:pStyle w:val="TableText"/>
            </w:pPr>
            <w:r w:rsidRPr="00CC559F">
              <w:t xml:space="preserve">Duplicate composite samples collected at 10% of sites </w:t>
            </w:r>
          </w:p>
        </w:tc>
        <w:tc>
          <w:tcPr>
            <w:tcW w:w="2160" w:type="dxa"/>
          </w:tcPr>
          <w:p w14:paraId="7AF920C7" w14:textId="77777777" w:rsidR="00FE794D" w:rsidRPr="00CC559F" w:rsidRDefault="00FE794D" w:rsidP="00492D75">
            <w:pPr>
              <w:pStyle w:val="TableText"/>
            </w:pPr>
            <w:r w:rsidRPr="00CC559F">
              <w:t xml:space="preserve">Measurements should be within 10 percent </w:t>
            </w:r>
          </w:p>
        </w:tc>
        <w:tc>
          <w:tcPr>
            <w:tcW w:w="2430" w:type="dxa"/>
          </w:tcPr>
          <w:p w14:paraId="426B5B0B" w14:textId="77777777" w:rsidR="00FE794D" w:rsidRPr="00CC559F" w:rsidRDefault="00FE794D" w:rsidP="00492D75">
            <w:pPr>
              <w:pStyle w:val="TableText"/>
            </w:pPr>
            <w:r w:rsidRPr="00CC559F">
              <w:t xml:space="preserve">Review data for reasonableness; determine if acceptance criteria need to be modified </w:t>
            </w:r>
          </w:p>
        </w:tc>
      </w:tr>
    </w:tbl>
    <w:p w14:paraId="061B551C" w14:textId="77777777" w:rsidR="00817EFF" w:rsidRPr="001863C6"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34DB258C" w14:textId="77777777" w:rsidR="00817EFF" w:rsidRPr="001863C6" w:rsidRDefault="00817EFF" w:rsidP="00817EFF">
      <w:pPr>
        <w:rPr>
          <w:rFonts w:ascii="Courier New" w:hAnsi="Courier New" w:cs="Courier New"/>
          <w:sz w:val="24"/>
          <w:szCs w:val="24"/>
        </w:rPr>
      </w:pPr>
      <w:r w:rsidRPr="001863C6">
        <w:rPr>
          <w:rFonts w:ascii="Courier New" w:hAnsi="Courier New" w:cs="Courier New"/>
          <w:sz w:val="24"/>
          <w:szCs w:val="24"/>
        </w:rPr>
        <w:t xml:space="preserve">+++IF </w:t>
      </w:r>
      <w:proofErr w:type="gramStart"/>
      <w:r w:rsidRPr="001863C6">
        <w:rPr>
          <w:rFonts w:ascii="Courier New" w:hAnsi="Courier New" w:cs="Courier New"/>
          <w:sz w:val="24"/>
          <w:szCs w:val="24"/>
        </w:rPr>
        <w:t>determine(</w:t>
      </w:r>
      <w:proofErr w:type="gramEnd"/>
      <w:r w:rsidRPr="001863C6">
        <w:rPr>
          <w:rFonts w:ascii="Courier New" w:hAnsi="Courier New" w:cs="Courier New"/>
          <w:sz w:val="24"/>
          <w:szCs w:val="24"/>
        </w:rPr>
        <w:t>'Freshwater Water Quality', 'Freshwater', '</w:t>
      </w:r>
      <w:proofErr w:type="spellStart"/>
      <w:r w:rsidRPr="001863C6">
        <w:rPr>
          <w:rFonts w:ascii="Courier New" w:hAnsi="Courier New" w:cs="Courier New"/>
          <w:sz w:val="24"/>
          <w:szCs w:val="24"/>
        </w:rPr>
        <w:t>Microcystins</w:t>
      </w:r>
      <w:proofErr w:type="spellEnd"/>
      <w:r w:rsidRPr="001863C6">
        <w:rPr>
          <w:rFonts w:ascii="Courier New" w:hAnsi="Courier New" w:cs="Courier New"/>
          <w:sz w:val="24"/>
          <w:szCs w:val="24"/>
        </w:rPr>
        <w:t>', '') === true+++</w:t>
      </w:r>
    </w:p>
    <w:p w14:paraId="1DD8BF10" w14:textId="7C6AAE3F" w:rsidR="00FE794D" w:rsidRPr="00015A5D" w:rsidRDefault="00EA41D1">
      <w:pPr>
        <w:pStyle w:val="TableTitle"/>
        <w:rPr>
          <w:rFonts w:eastAsiaTheme="minorEastAsia"/>
        </w:rPr>
      </w:pPr>
      <w:bookmarkStart w:id="103" w:name="_Toc24070777"/>
      <w:r>
        <w:t>Table</w:t>
      </w:r>
      <w:r w:rsidR="000537CC">
        <w:t xml:space="preserve"> B5.</w:t>
      </w:r>
      <w:fldSimple w:instr=" SEQ Table \* ARABIC ">
        <w:r w:rsidR="000537CC">
          <w:rPr>
            <w:noProof/>
          </w:rPr>
          <w:t>8</w:t>
        </w:r>
      </w:fldSimple>
      <w:r w:rsidR="000537CC">
        <w:t xml:space="preserve">. </w:t>
      </w:r>
      <w:r w:rsidR="00FE794D" w:rsidRPr="00E95573">
        <w:t>Field Quality Control</w:t>
      </w:r>
      <w:r w:rsidR="00FE794D" w:rsidRPr="00521889">
        <w:rPr>
          <w:rFonts w:eastAsiaTheme="minorEastAsia"/>
        </w:rPr>
        <w:t xml:space="preserve">: </w:t>
      </w:r>
      <w:proofErr w:type="spellStart"/>
      <w:r w:rsidR="00FE794D" w:rsidRPr="00521889">
        <w:rPr>
          <w:rFonts w:eastAsiaTheme="minorEastAsia"/>
        </w:rPr>
        <w:t>Microcystins</w:t>
      </w:r>
      <w:bookmarkEnd w:id="10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4386"/>
        <w:gridCol w:w="2904"/>
      </w:tblGrid>
      <w:tr w:rsidR="00FE794D" w:rsidRPr="00CC559F" w14:paraId="7F9D4862" w14:textId="77777777" w:rsidTr="00FE34C8">
        <w:trPr>
          <w:tblHeader/>
        </w:trPr>
        <w:tc>
          <w:tcPr>
            <w:tcW w:w="1998" w:type="dxa"/>
            <w:shd w:val="clear" w:color="auto" w:fill="D9D9D9"/>
            <w:vAlign w:val="center"/>
          </w:tcPr>
          <w:p w14:paraId="23470B60" w14:textId="77777777" w:rsidR="00FE794D" w:rsidRPr="00CC559F" w:rsidRDefault="00FE794D" w:rsidP="00FE34C8">
            <w:pPr>
              <w:pStyle w:val="TableHeadings"/>
            </w:pPr>
            <w:r w:rsidRPr="00CC559F">
              <w:t>Quality Control Activity</w:t>
            </w:r>
          </w:p>
        </w:tc>
        <w:tc>
          <w:tcPr>
            <w:tcW w:w="4386" w:type="dxa"/>
            <w:shd w:val="clear" w:color="auto" w:fill="D9D9D9"/>
            <w:vAlign w:val="center"/>
          </w:tcPr>
          <w:p w14:paraId="778C2336" w14:textId="77777777" w:rsidR="00FE794D" w:rsidRPr="00CC559F" w:rsidRDefault="00FE794D" w:rsidP="00FE34C8">
            <w:pPr>
              <w:pStyle w:val="TableHeadings"/>
            </w:pPr>
            <w:r w:rsidRPr="00CC559F">
              <w:t>Description and Requirements</w:t>
            </w:r>
          </w:p>
        </w:tc>
        <w:tc>
          <w:tcPr>
            <w:tcW w:w="2904" w:type="dxa"/>
            <w:shd w:val="clear" w:color="auto" w:fill="D9D9D9"/>
            <w:vAlign w:val="center"/>
          </w:tcPr>
          <w:p w14:paraId="562FB771" w14:textId="77777777" w:rsidR="00FE794D" w:rsidRPr="00CC559F" w:rsidRDefault="00FE794D" w:rsidP="00FE34C8">
            <w:pPr>
              <w:pStyle w:val="TableHeadings"/>
            </w:pPr>
            <w:r w:rsidRPr="00CC559F">
              <w:t>Corrective Action</w:t>
            </w:r>
          </w:p>
        </w:tc>
      </w:tr>
      <w:tr w:rsidR="00FE794D" w:rsidRPr="00CC559F" w14:paraId="4EC8C5C2" w14:textId="77777777" w:rsidTr="00FE34C8">
        <w:tc>
          <w:tcPr>
            <w:tcW w:w="1998" w:type="dxa"/>
          </w:tcPr>
          <w:p w14:paraId="4FEECBBD" w14:textId="77777777" w:rsidR="00FE794D" w:rsidRPr="00CC559F" w:rsidRDefault="00FE794D" w:rsidP="00FE34C8">
            <w:pPr>
              <w:pStyle w:val="TableText"/>
            </w:pPr>
            <w:r w:rsidRPr="00CC559F">
              <w:t>Holding time</w:t>
            </w:r>
          </w:p>
        </w:tc>
        <w:tc>
          <w:tcPr>
            <w:tcW w:w="4386" w:type="dxa"/>
          </w:tcPr>
          <w:p w14:paraId="170B007B" w14:textId="77777777" w:rsidR="00FE794D" w:rsidRPr="00CC559F" w:rsidRDefault="00FE794D" w:rsidP="00FE34C8">
            <w:pPr>
              <w:pStyle w:val="TableText"/>
            </w:pPr>
            <w:r w:rsidRPr="00CC559F">
              <w:t>Hold sample on wet ice and freeze immediately upon return to base. Keep frozen until shipping</w:t>
            </w:r>
          </w:p>
        </w:tc>
        <w:tc>
          <w:tcPr>
            <w:tcW w:w="2904" w:type="dxa"/>
          </w:tcPr>
          <w:p w14:paraId="1C1E3AF7" w14:textId="77777777" w:rsidR="00FE794D" w:rsidRPr="00CC559F" w:rsidRDefault="00FE794D" w:rsidP="00FE34C8">
            <w:pPr>
              <w:pStyle w:val="TableText"/>
            </w:pPr>
            <w:r w:rsidRPr="00CC559F">
              <w:t>Quality samples</w:t>
            </w:r>
          </w:p>
        </w:tc>
      </w:tr>
      <w:tr w:rsidR="00FE794D" w:rsidRPr="00CC559F" w14:paraId="75A72172" w14:textId="77777777" w:rsidTr="00FE34C8">
        <w:tc>
          <w:tcPr>
            <w:tcW w:w="1998" w:type="dxa"/>
          </w:tcPr>
          <w:p w14:paraId="07578DE1" w14:textId="77777777" w:rsidR="00FE794D" w:rsidRPr="00CC559F" w:rsidRDefault="00FE794D" w:rsidP="00FE34C8">
            <w:pPr>
              <w:pStyle w:val="TableText"/>
            </w:pPr>
            <w:r w:rsidRPr="00CC559F">
              <w:t>Sample storage</w:t>
            </w:r>
          </w:p>
        </w:tc>
        <w:tc>
          <w:tcPr>
            <w:tcW w:w="4386" w:type="dxa"/>
          </w:tcPr>
          <w:p w14:paraId="44EAA184" w14:textId="77777777" w:rsidR="00FE794D" w:rsidRPr="00CC559F" w:rsidRDefault="00FE794D" w:rsidP="00FE34C8">
            <w:pPr>
              <w:pStyle w:val="TableText"/>
            </w:pPr>
            <w:r w:rsidRPr="00CC559F">
              <w:t>Store samples in darkness and frozen (-20</w:t>
            </w:r>
            <w:r w:rsidRPr="00CC559F">
              <w:rPr>
                <w:vertAlign w:val="superscript"/>
              </w:rPr>
              <w:t>0</w:t>
            </w:r>
            <w:r w:rsidRPr="00CC559F">
              <w:t>C)</w:t>
            </w:r>
          </w:p>
          <w:p w14:paraId="7843284E" w14:textId="77777777" w:rsidR="00FE794D" w:rsidRPr="00CC559F" w:rsidRDefault="00FE794D" w:rsidP="00FE34C8">
            <w:pPr>
              <w:pStyle w:val="TableText"/>
            </w:pPr>
            <w:r w:rsidRPr="00CC559F">
              <w:t>Monitor temperature daily</w:t>
            </w:r>
          </w:p>
        </w:tc>
        <w:tc>
          <w:tcPr>
            <w:tcW w:w="2904" w:type="dxa"/>
          </w:tcPr>
          <w:p w14:paraId="436E32FE" w14:textId="77777777" w:rsidR="00FE794D" w:rsidRPr="00CC559F" w:rsidRDefault="00FE794D" w:rsidP="00FE34C8">
            <w:pPr>
              <w:pStyle w:val="TableText"/>
            </w:pPr>
            <w:r w:rsidRPr="00CC559F">
              <w:t>Qualify samples as suspect</w:t>
            </w:r>
          </w:p>
        </w:tc>
      </w:tr>
    </w:tbl>
    <w:p w14:paraId="27BB1730" w14:textId="77777777" w:rsidR="00FE794D" w:rsidRPr="006A3187" w:rsidRDefault="00FE794D" w:rsidP="00FE794D">
      <w:pPr>
        <w:rPr>
          <w:b/>
          <w:bCs/>
          <w:color w:val="000000"/>
        </w:rPr>
      </w:pPr>
    </w:p>
    <w:p w14:paraId="4F75612E" w14:textId="1DAA1CC8" w:rsidR="00FE794D" w:rsidRPr="00E95573" w:rsidRDefault="00EA41D1" w:rsidP="00EA41D1">
      <w:pPr>
        <w:pStyle w:val="TableTitle"/>
      </w:pPr>
      <w:bookmarkStart w:id="104" w:name="_Toc24070778"/>
      <w:r>
        <w:t>Table</w:t>
      </w:r>
      <w:r w:rsidR="000537CC">
        <w:t xml:space="preserve"> B5.</w:t>
      </w:r>
      <w:fldSimple w:instr=" SEQ Table \* ARABIC ">
        <w:r w:rsidR="000537CC">
          <w:rPr>
            <w:noProof/>
          </w:rPr>
          <w:t>9</w:t>
        </w:r>
      </w:fldSimple>
      <w:r w:rsidR="000537CC">
        <w:t xml:space="preserve">. </w:t>
      </w:r>
      <w:r w:rsidR="00FE794D" w:rsidRPr="00E95573">
        <w:t xml:space="preserve">Data Validation Quality Control: </w:t>
      </w:r>
      <w:proofErr w:type="spellStart"/>
      <w:r w:rsidR="00521889">
        <w:t>Microcystins</w:t>
      </w:r>
      <w:bookmarkEnd w:id="104"/>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9"/>
        <w:gridCol w:w="4801"/>
      </w:tblGrid>
      <w:tr w:rsidR="00FE794D" w:rsidRPr="00CC559F" w14:paraId="5B9F6533" w14:textId="77777777" w:rsidTr="00817EFF">
        <w:trPr>
          <w:trHeight w:val="240"/>
          <w:tblHeader/>
        </w:trPr>
        <w:tc>
          <w:tcPr>
            <w:tcW w:w="4549" w:type="dxa"/>
            <w:shd w:val="clear" w:color="auto" w:fill="D9D9D9"/>
            <w:vAlign w:val="center"/>
          </w:tcPr>
          <w:p w14:paraId="651E0C42" w14:textId="77777777" w:rsidR="00FE794D" w:rsidRPr="00CC559F" w:rsidRDefault="00FE794D" w:rsidP="00FE34C8">
            <w:pPr>
              <w:pStyle w:val="TableHeadings"/>
            </w:pPr>
            <w:r w:rsidRPr="00CC559F">
              <w:t>Activity or Procedure</w:t>
            </w:r>
          </w:p>
        </w:tc>
        <w:tc>
          <w:tcPr>
            <w:tcW w:w="4801" w:type="dxa"/>
            <w:shd w:val="clear" w:color="auto" w:fill="D9D9D9"/>
            <w:vAlign w:val="center"/>
          </w:tcPr>
          <w:p w14:paraId="4CC9250E" w14:textId="77777777" w:rsidR="00FE794D" w:rsidRPr="00CC559F" w:rsidRDefault="00FE794D" w:rsidP="00FE34C8">
            <w:pPr>
              <w:pStyle w:val="TableHeadings"/>
            </w:pPr>
            <w:r w:rsidRPr="00CC559F">
              <w:t>Requirements and Corrective Action</w:t>
            </w:r>
          </w:p>
        </w:tc>
      </w:tr>
      <w:tr w:rsidR="00FE794D" w:rsidRPr="00CC559F" w14:paraId="56C3AAAD" w14:textId="77777777" w:rsidTr="00817EFF">
        <w:tc>
          <w:tcPr>
            <w:tcW w:w="4549" w:type="dxa"/>
          </w:tcPr>
          <w:p w14:paraId="0CFA2A93" w14:textId="77777777" w:rsidR="00FE794D" w:rsidRPr="00CC559F" w:rsidRDefault="00FE794D" w:rsidP="00FE34C8">
            <w:pPr>
              <w:pStyle w:val="TableText"/>
            </w:pPr>
            <w:r w:rsidRPr="00CC559F">
              <w:t>Range checks, summary statistics, and/or exploratory data analysis</w:t>
            </w:r>
          </w:p>
        </w:tc>
        <w:tc>
          <w:tcPr>
            <w:tcW w:w="4801" w:type="dxa"/>
          </w:tcPr>
          <w:p w14:paraId="74400318" w14:textId="77777777" w:rsidR="00FE794D" w:rsidRPr="00CC559F" w:rsidRDefault="00FE794D" w:rsidP="00FE34C8">
            <w:pPr>
              <w:pStyle w:val="TableText"/>
            </w:pPr>
            <w:r w:rsidRPr="00CC559F">
              <w:t>Current reporting errors or qualify as suspect of invalid</w:t>
            </w:r>
          </w:p>
        </w:tc>
      </w:tr>
      <w:tr w:rsidR="00FE794D" w:rsidRPr="00CC559F" w14:paraId="005C86E9" w14:textId="77777777" w:rsidTr="00817EFF">
        <w:tc>
          <w:tcPr>
            <w:tcW w:w="4549" w:type="dxa"/>
          </w:tcPr>
          <w:p w14:paraId="2B778B89" w14:textId="77777777" w:rsidR="00FE794D" w:rsidRPr="00CC559F" w:rsidRDefault="00FE794D" w:rsidP="00FE34C8">
            <w:pPr>
              <w:pStyle w:val="TableText"/>
            </w:pPr>
            <w:r w:rsidRPr="00CC559F">
              <w:t>Review holding times</w:t>
            </w:r>
          </w:p>
        </w:tc>
        <w:tc>
          <w:tcPr>
            <w:tcW w:w="4801" w:type="dxa"/>
          </w:tcPr>
          <w:p w14:paraId="2430D4B2" w14:textId="77777777" w:rsidR="00FE794D" w:rsidRPr="00CC559F" w:rsidRDefault="00FE794D" w:rsidP="00FE34C8">
            <w:pPr>
              <w:pStyle w:val="TableText"/>
            </w:pPr>
            <w:r w:rsidRPr="00CC559F">
              <w:t>Qualify value for additional reviews</w:t>
            </w:r>
          </w:p>
        </w:tc>
      </w:tr>
      <w:tr w:rsidR="00FE794D" w:rsidRPr="00CC559F" w14:paraId="3A34BCD9" w14:textId="77777777" w:rsidTr="00817EFF">
        <w:tc>
          <w:tcPr>
            <w:tcW w:w="4549" w:type="dxa"/>
          </w:tcPr>
          <w:p w14:paraId="78B04EBD" w14:textId="77777777" w:rsidR="00FE794D" w:rsidRPr="00CC559F" w:rsidRDefault="00FE794D" w:rsidP="00FE34C8">
            <w:pPr>
              <w:pStyle w:val="TableText"/>
            </w:pPr>
            <w:r w:rsidRPr="00CC559F">
              <w:t>Review data from QA samples</w:t>
            </w:r>
          </w:p>
        </w:tc>
        <w:tc>
          <w:tcPr>
            <w:tcW w:w="4801" w:type="dxa"/>
          </w:tcPr>
          <w:p w14:paraId="1EC9AE69" w14:textId="77777777" w:rsidR="00FE794D" w:rsidRPr="00CC559F" w:rsidRDefault="00FE794D" w:rsidP="00FE34C8">
            <w:pPr>
              <w:pStyle w:val="TableText"/>
            </w:pPr>
            <w:r w:rsidRPr="00CC559F">
              <w:t>Determine impact and possible limitations on overall data usability</w:t>
            </w:r>
          </w:p>
        </w:tc>
      </w:tr>
    </w:tbl>
    <w:p w14:paraId="3A4DAD48" w14:textId="77777777" w:rsidR="00817EFF" w:rsidRDefault="00817EFF" w:rsidP="00817EFF">
      <w:pPr>
        <w:autoSpaceDE w:val="0"/>
        <w:autoSpaceDN w:val="0"/>
        <w:spacing w:before="40" w:after="40"/>
        <w:rPr>
          <w:rFonts w:ascii="Courier New" w:hAnsi="Courier New" w:cs="Courier New"/>
          <w:color w:val="000000"/>
          <w:sz w:val="24"/>
          <w:szCs w:val="24"/>
        </w:rPr>
      </w:pPr>
      <w:r w:rsidRPr="001863C6">
        <w:rPr>
          <w:rFonts w:ascii="Courier New" w:hAnsi="Courier New" w:cs="Courier New"/>
          <w:color w:val="000000"/>
          <w:sz w:val="24"/>
          <w:szCs w:val="24"/>
        </w:rPr>
        <w:t>+++END-IF+++</w:t>
      </w:r>
    </w:p>
    <w:p w14:paraId="1D5633D2" w14:textId="77777777" w:rsidR="00FE794D" w:rsidRPr="006A3187" w:rsidRDefault="00FE794D" w:rsidP="00FE794D">
      <w:pPr>
        <w:rPr>
          <w:b/>
          <w:bCs/>
          <w:color w:val="000000"/>
        </w:rPr>
      </w:pPr>
    </w:p>
    <w:p w14:paraId="0F0ECE91" w14:textId="77777777" w:rsidR="00FE794D" w:rsidRPr="00D441C5" w:rsidRDefault="00FE794D" w:rsidP="00FE794D">
      <w:pPr>
        <w:pStyle w:val="Heading2"/>
        <w:rPr>
          <w:rFonts w:eastAsiaTheme="minorHAnsi"/>
        </w:rPr>
      </w:pPr>
      <w:bookmarkStart w:id="105" w:name="_Toc24105988"/>
      <w:bookmarkStart w:id="106" w:name="_Toc142214146"/>
      <w:bookmarkStart w:id="107" w:name="_Toc142214705"/>
      <w:bookmarkStart w:id="108" w:name="_Toc142280261"/>
      <w:r w:rsidRPr="006A3187">
        <w:rPr>
          <w:rFonts w:eastAsiaTheme="minorHAnsi"/>
        </w:rPr>
        <w:t>B6</w:t>
      </w:r>
      <w:r>
        <w:rPr>
          <w:rFonts w:eastAsiaTheme="minorHAnsi"/>
        </w:rPr>
        <w:tab/>
        <w:t>Instrument/Equipment Inspection and Testing</w:t>
      </w:r>
      <w:bookmarkEnd w:id="105"/>
    </w:p>
    <w:p w14:paraId="46174AE5" w14:textId="16C9F053" w:rsidR="00FE794D" w:rsidRPr="008970AE" w:rsidRDefault="00FE794D">
      <w:pPr>
        <w:pStyle w:val="BodyText"/>
        <w:rPr>
          <w:rFonts w:eastAsiaTheme="minorEastAsia"/>
        </w:rPr>
      </w:pPr>
      <w:r w:rsidRPr="0081508E">
        <w:t xml:space="preserve">All equipment used to collect or analyze ambient or collected samples will undergo periodic maintenance and calibration verification </w:t>
      </w:r>
      <w:r w:rsidR="005A5A13">
        <w:t xml:space="preserve">performed </w:t>
      </w:r>
      <w:r w:rsidRPr="0081508E">
        <w:t xml:space="preserve">by manufacturer’s representatives or service consultants. These procedures </w:t>
      </w:r>
      <w:r>
        <w:t>will</w:t>
      </w:r>
      <w:r w:rsidRPr="0081508E">
        <w:t xml:space="preserve"> be documented by date and the signature of person performing the inspection. </w:t>
      </w:r>
      <w:r>
        <w:t xml:space="preserve">(For example, </w:t>
      </w:r>
      <w:r w:rsidRPr="0081508E">
        <w:t xml:space="preserve">multi-parameter probes </w:t>
      </w:r>
      <w:r>
        <w:rPr>
          <w:rFonts w:cs="Cambria Math"/>
        </w:rPr>
        <w:t>will receive</w:t>
      </w:r>
      <w:r w:rsidR="005A5A13">
        <w:rPr>
          <w:rFonts w:cs="Cambria Math"/>
        </w:rPr>
        <w:t xml:space="preserve"> annual (or as needed)</w:t>
      </w:r>
      <w:r w:rsidRPr="0081508E">
        <w:t xml:space="preserve"> maintenance and calibration check</w:t>
      </w:r>
      <w:r>
        <w:t>s</w:t>
      </w:r>
      <w:r w:rsidRPr="52730FDE">
        <w:t xml:space="preserve"> </w:t>
      </w:r>
      <w:r w:rsidR="005A5A13">
        <w:t>by</w:t>
      </w:r>
      <w:r w:rsidRPr="0081508E">
        <w:t xml:space="preserve"> manufacturer</w:t>
      </w:r>
      <w:r>
        <w:t>s</w:t>
      </w:r>
      <w:r w:rsidRPr="0081508E">
        <w:t xml:space="preserve"> or certified service center</w:t>
      </w:r>
      <w:r>
        <w:t>s</w:t>
      </w:r>
      <w:r w:rsidRPr="52730FDE">
        <w:t>.)</w:t>
      </w:r>
      <w:r w:rsidRPr="0081508E">
        <w:t xml:space="preserve"> All other sampling gear and laboratory instrumentation </w:t>
      </w:r>
      <w:r>
        <w:t>will</w:t>
      </w:r>
      <w:r w:rsidRPr="0081508E">
        <w:t xml:space="preserve"> be </w:t>
      </w:r>
      <w:r w:rsidR="005A5A13">
        <w:t>maintained</w:t>
      </w:r>
      <w:r w:rsidRPr="0081508E">
        <w:t xml:space="preserve"> in good repair as per manufacturer’s recommendations to ensure proper function.</w:t>
      </w:r>
      <w:r w:rsidR="071464A5" w:rsidRPr="52730FDE">
        <w:t xml:space="preserve"> </w:t>
      </w:r>
      <w:r w:rsidR="071464A5">
        <w:t>The following table lists typical procedures to be undertaken.</w:t>
      </w:r>
    </w:p>
    <w:p w14:paraId="6C4414A7" w14:textId="77777777" w:rsidR="00FE794D" w:rsidRPr="0081508E" w:rsidRDefault="00FE794D" w:rsidP="00EB1BBB">
      <w:pPr>
        <w:pStyle w:val="BodyText"/>
      </w:pPr>
      <w:r w:rsidRPr="0081508E">
        <w:t>Records of equipment inspection, maintenance, repair</w:t>
      </w:r>
      <w:r>
        <w:t>,</w:t>
      </w:r>
      <w:r w:rsidRPr="0081508E">
        <w:t xml:space="preserve"> and replacement </w:t>
      </w:r>
      <w:r>
        <w:t>will</w:t>
      </w:r>
      <w:r w:rsidRPr="0081508E">
        <w:t xml:space="preserve"> be kept in a logbook</w:t>
      </w:r>
      <w:r>
        <w:t>, along with</w:t>
      </w:r>
      <w:r w:rsidRPr="0081508E">
        <w:t xml:space="preserve"> </w:t>
      </w:r>
      <w:r>
        <w:t>standard operating procedures</w:t>
      </w:r>
      <w:r w:rsidRPr="0081508E">
        <w:t xml:space="preserve"> for instrument maintenance and calibration.</w:t>
      </w:r>
    </w:p>
    <w:p w14:paraId="4AAA5AE6" w14:textId="159E1348" w:rsidR="00FE794D" w:rsidRPr="00E95573" w:rsidRDefault="00EA41D1" w:rsidP="00EA41D1">
      <w:pPr>
        <w:pStyle w:val="TableTitle"/>
      </w:pPr>
      <w:bookmarkStart w:id="109" w:name="_Toc24070779"/>
      <w:r>
        <w:t>Table</w:t>
      </w:r>
      <w:r w:rsidR="00ED6227">
        <w:t xml:space="preserve"> B6.</w:t>
      </w:r>
      <w:fldSimple w:instr=" SEQ Table \* ARABIC \r 1 ">
        <w:r w:rsidR="00ED6227">
          <w:rPr>
            <w:noProof/>
          </w:rPr>
          <w:t>1</w:t>
        </w:r>
      </w:fldSimple>
      <w:r w:rsidR="00ED6227">
        <w:t xml:space="preserve">. </w:t>
      </w:r>
      <w:r w:rsidR="00FE794D" w:rsidRPr="00E95573">
        <w:t>Typical Instrument/Equipment Inspection and Testing Procedures</w:t>
      </w:r>
      <w:bookmarkEnd w:id="1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852"/>
        <w:gridCol w:w="1347"/>
        <w:gridCol w:w="1277"/>
        <w:gridCol w:w="1582"/>
        <w:gridCol w:w="1820"/>
        <w:gridCol w:w="1472"/>
      </w:tblGrid>
      <w:tr w:rsidR="005A5A13" w:rsidRPr="00CC559F" w14:paraId="4FEAC3FE" w14:textId="77777777" w:rsidTr="00015A5D">
        <w:trPr>
          <w:tblHeader/>
        </w:trPr>
        <w:tc>
          <w:tcPr>
            <w:tcW w:w="990" w:type="pct"/>
            <w:shd w:val="clear" w:color="auto" w:fill="D9D9D9" w:themeFill="background1" w:themeFillShade="D9"/>
            <w:vAlign w:val="center"/>
          </w:tcPr>
          <w:p w14:paraId="37D8E0AB" w14:textId="0C3D5565" w:rsidR="005A5A13" w:rsidRPr="00CC559F" w:rsidRDefault="005A5A13" w:rsidP="005A5A13">
            <w:pPr>
              <w:pStyle w:val="TableHeadings"/>
            </w:pPr>
            <w:r>
              <w:t>Parameter</w:t>
            </w:r>
          </w:p>
        </w:tc>
        <w:tc>
          <w:tcPr>
            <w:tcW w:w="721" w:type="pct"/>
            <w:shd w:val="clear" w:color="auto" w:fill="D9D9D9" w:themeFill="background1" w:themeFillShade="D9"/>
            <w:vAlign w:val="center"/>
          </w:tcPr>
          <w:p w14:paraId="047C3918" w14:textId="44883152" w:rsidR="005A5A13" w:rsidRPr="00CC559F" w:rsidRDefault="005A5A13" w:rsidP="00FE625A">
            <w:pPr>
              <w:pStyle w:val="TableHeadings"/>
            </w:pPr>
            <w:r w:rsidRPr="00CC559F">
              <w:t>Equipment</w:t>
            </w:r>
          </w:p>
        </w:tc>
        <w:tc>
          <w:tcPr>
            <w:tcW w:w="683" w:type="pct"/>
            <w:shd w:val="clear" w:color="auto" w:fill="D9D9D9" w:themeFill="background1" w:themeFillShade="D9"/>
            <w:vAlign w:val="center"/>
          </w:tcPr>
          <w:p w14:paraId="2CA7017F" w14:textId="77777777" w:rsidR="005A5A13" w:rsidRPr="00CC559F" w:rsidRDefault="005A5A13" w:rsidP="00FE625A">
            <w:pPr>
              <w:pStyle w:val="TableHeadings"/>
            </w:pPr>
            <w:r w:rsidRPr="00CC559F">
              <w:t>Inspection frequency</w:t>
            </w:r>
          </w:p>
        </w:tc>
        <w:tc>
          <w:tcPr>
            <w:tcW w:w="846" w:type="pct"/>
            <w:shd w:val="clear" w:color="auto" w:fill="D9D9D9" w:themeFill="background1" w:themeFillShade="D9"/>
            <w:vAlign w:val="center"/>
          </w:tcPr>
          <w:p w14:paraId="1DF12C52" w14:textId="77777777" w:rsidR="005A5A13" w:rsidRPr="00CC559F" w:rsidRDefault="005A5A13" w:rsidP="00FE625A">
            <w:pPr>
              <w:pStyle w:val="TableHeadings"/>
            </w:pPr>
            <w:r w:rsidRPr="00CC559F">
              <w:t>Type inspection</w:t>
            </w:r>
          </w:p>
        </w:tc>
        <w:tc>
          <w:tcPr>
            <w:tcW w:w="973" w:type="pct"/>
            <w:shd w:val="clear" w:color="auto" w:fill="D9D9D9" w:themeFill="background1" w:themeFillShade="D9"/>
            <w:vAlign w:val="center"/>
          </w:tcPr>
          <w:p w14:paraId="483E0EB2" w14:textId="77777777" w:rsidR="005A5A13" w:rsidRPr="00CC559F" w:rsidRDefault="005A5A13" w:rsidP="00FE625A">
            <w:pPr>
              <w:pStyle w:val="TableHeadings"/>
            </w:pPr>
            <w:r w:rsidRPr="00CC559F">
              <w:t>Maintenance, Corrective Action</w:t>
            </w:r>
          </w:p>
        </w:tc>
        <w:tc>
          <w:tcPr>
            <w:tcW w:w="787" w:type="pct"/>
            <w:shd w:val="clear" w:color="auto" w:fill="D9D9D9" w:themeFill="background1" w:themeFillShade="D9"/>
            <w:vAlign w:val="center"/>
          </w:tcPr>
          <w:p w14:paraId="0FC69264" w14:textId="77777777" w:rsidR="005A5A13" w:rsidRPr="00CC559F" w:rsidRDefault="005A5A13" w:rsidP="00FE625A">
            <w:pPr>
              <w:pStyle w:val="TableHeadings"/>
            </w:pPr>
            <w:r>
              <w:t>Person Responsible</w:t>
            </w:r>
          </w:p>
        </w:tc>
      </w:tr>
      <w:tr w:rsidR="005A5A13" w:rsidRPr="00CC559F" w14:paraId="470EF292" w14:textId="77777777" w:rsidTr="3B273B9A">
        <w:tc>
          <w:tcPr>
            <w:tcW w:w="990" w:type="pct"/>
          </w:tcPr>
          <w:p w14:paraId="74F153F2" w14:textId="3E80622A" w:rsidR="005A5A13" w:rsidRDefault="005A5A13" w:rsidP="005A5A13">
            <w:pPr>
              <w:pStyle w:val="TableText"/>
            </w:pPr>
            <w:r>
              <w:t xml:space="preserve">Total N, Nitrate-Nitrite-N, Ammonium-N, Total P, </w:t>
            </w:r>
            <w:proofErr w:type="gramStart"/>
            <w:r>
              <w:t>Orthophosphates,  chlorophyll</w:t>
            </w:r>
            <w:proofErr w:type="gramEnd"/>
            <w:r>
              <w:t xml:space="preserve"> –a, chlorides, total suspended solids, </w:t>
            </w:r>
            <w:r w:rsidR="44E58167">
              <w:t>E. coli</w:t>
            </w:r>
            <w:r w:rsidR="52730FDE">
              <w:t>,</w:t>
            </w:r>
          </w:p>
          <w:p w14:paraId="2B940F1B" w14:textId="22C66D42" w:rsidR="005A5A13" w:rsidRDefault="005A5A13" w:rsidP="005A5A13">
            <w:pPr>
              <w:pStyle w:val="TableText"/>
            </w:pPr>
            <w:proofErr w:type="spellStart"/>
            <w:r>
              <w:t>microcystins</w:t>
            </w:r>
            <w:proofErr w:type="spellEnd"/>
          </w:p>
          <w:p w14:paraId="45593D93" w14:textId="5E6023A0" w:rsidR="005A5A13" w:rsidRDefault="005A5A13" w:rsidP="005A5A13">
            <w:pPr>
              <w:pStyle w:val="TableText"/>
            </w:pPr>
          </w:p>
        </w:tc>
        <w:tc>
          <w:tcPr>
            <w:tcW w:w="721" w:type="pct"/>
          </w:tcPr>
          <w:p w14:paraId="7C6DD3EB" w14:textId="162FDDB6" w:rsidR="005A5A13" w:rsidRPr="00CC559F" w:rsidRDefault="005A5A13" w:rsidP="00FE34C8">
            <w:pPr>
              <w:pStyle w:val="TableText"/>
            </w:pPr>
            <w:r>
              <w:t>S</w:t>
            </w:r>
            <w:r w:rsidRPr="00CC559F">
              <w:t>ample bottles</w:t>
            </w:r>
          </w:p>
        </w:tc>
        <w:tc>
          <w:tcPr>
            <w:tcW w:w="683" w:type="pct"/>
          </w:tcPr>
          <w:p w14:paraId="1C67C6C0" w14:textId="77777777" w:rsidR="005A5A13" w:rsidRPr="00CC559F" w:rsidRDefault="005A5A13" w:rsidP="00FE34C8">
            <w:pPr>
              <w:pStyle w:val="TableText"/>
            </w:pPr>
            <w:r w:rsidRPr="00CC559F">
              <w:t>Before each use</w:t>
            </w:r>
          </w:p>
        </w:tc>
        <w:tc>
          <w:tcPr>
            <w:tcW w:w="846" w:type="pct"/>
          </w:tcPr>
          <w:p w14:paraId="54406846" w14:textId="77777777" w:rsidR="005A5A13" w:rsidRPr="00CC559F" w:rsidRDefault="005A5A13" w:rsidP="00FE34C8">
            <w:pPr>
              <w:pStyle w:val="TableText"/>
            </w:pPr>
            <w:r w:rsidRPr="00CC559F">
              <w:t>Visual for integrity, cleanliness</w:t>
            </w:r>
          </w:p>
        </w:tc>
        <w:tc>
          <w:tcPr>
            <w:tcW w:w="973" w:type="pct"/>
          </w:tcPr>
          <w:p w14:paraId="45ED2BEE" w14:textId="77777777" w:rsidR="005A5A13" w:rsidRPr="00CC559F" w:rsidRDefault="005A5A13" w:rsidP="00FE34C8">
            <w:pPr>
              <w:pStyle w:val="TableText"/>
            </w:pPr>
            <w:r w:rsidRPr="00CC559F">
              <w:t>Acid washed prior to use</w:t>
            </w:r>
            <w:r>
              <w:t xml:space="preserve"> (or </w:t>
            </w:r>
            <w:proofErr w:type="gramStart"/>
            <w:r>
              <w:t>clean-certified</w:t>
            </w:r>
            <w:proofErr w:type="gramEnd"/>
            <w:r>
              <w:t xml:space="preserve"> from manufacturer or lab)</w:t>
            </w:r>
          </w:p>
        </w:tc>
        <w:tc>
          <w:tcPr>
            <w:tcW w:w="787" w:type="pct"/>
          </w:tcPr>
          <w:p w14:paraId="36BB35E2" w14:textId="77777777" w:rsidR="005A5A13" w:rsidRPr="00CC559F" w:rsidRDefault="005A5A13" w:rsidP="00FE34C8">
            <w:pPr>
              <w:pStyle w:val="TableText"/>
            </w:pPr>
          </w:p>
        </w:tc>
      </w:tr>
      <w:tr w:rsidR="005A5A13" w:rsidRPr="00CC559F" w14:paraId="4D50D2F3" w14:textId="77777777" w:rsidTr="3B273B9A">
        <w:tc>
          <w:tcPr>
            <w:tcW w:w="990" w:type="pct"/>
          </w:tcPr>
          <w:p w14:paraId="5B0FFAF3" w14:textId="4198B488" w:rsidR="005A5A13" w:rsidRDefault="005A5A13" w:rsidP="005A5A13">
            <w:pPr>
              <w:pStyle w:val="TableText"/>
            </w:pPr>
            <w:r>
              <w:t xml:space="preserve">Total N, Nitrate-Nitrite-N, Ammonium-N, Total P, </w:t>
            </w:r>
            <w:proofErr w:type="gramStart"/>
            <w:r>
              <w:t>Orthophosphates,  chlorophyll</w:t>
            </w:r>
            <w:proofErr w:type="gramEnd"/>
            <w:r>
              <w:t xml:space="preserve"> –a, </w:t>
            </w:r>
            <w:r w:rsidR="5E5D5EB2">
              <w:t>E. coli,</w:t>
            </w:r>
            <w:r>
              <w:t xml:space="preserve"> </w:t>
            </w:r>
            <w:proofErr w:type="spellStart"/>
            <w:r>
              <w:t>microcystins</w:t>
            </w:r>
            <w:proofErr w:type="spellEnd"/>
          </w:p>
          <w:p w14:paraId="7A0E578A" w14:textId="77777777" w:rsidR="005A5A13" w:rsidRPr="00CC559F" w:rsidRDefault="005A5A13" w:rsidP="00FE34C8">
            <w:pPr>
              <w:pStyle w:val="TableText"/>
            </w:pPr>
          </w:p>
        </w:tc>
        <w:tc>
          <w:tcPr>
            <w:tcW w:w="721" w:type="pct"/>
          </w:tcPr>
          <w:p w14:paraId="237CB238" w14:textId="0B9BFB8F" w:rsidR="005A5A13" w:rsidRPr="00CC559F" w:rsidRDefault="005A5A13" w:rsidP="00FE34C8">
            <w:pPr>
              <w:pStyle w:val="TableText"/>
            </w:pPr>
            <w:r w:rsidRPr="00CC559F">
              <w:t>Filtering apparatus</w:t>
            </w:r>
          </w:p>
        </w:tc>
        <w:tc>
          <w:tcPr>
            <w:tcW w:w="683" w:type="pct"/>
          </w:tcPr>
          <w:p w14:paraId="01CDC665" w14:textId="77777777" w:rsidR="005A5A13" w:rsidRPr="00CC559F" w:rsidRDefault="005A5A13" w:rsidP="00FE34C8">
            <w:pPr>
              <w:pStyle w:val="TableText"/>
            </w:pPr>
            <w:r w:rsidRPr="00CC559F">
              <w:t xml:space="preserve">Before each </w:t>
            </w:r>
            <w:r>
              <w:t>use</w:t>
            </w:r>
          </w:p>
        </w:tc>
        <w:tc>
          <w:tcPr>
            <w:tcW w:w="846" w:type="pct"/>
          </w:tcPr>
          <w:p w14:paraId="4E40BF12" w14:textId="77777777" w:rsidR="005A5A13" w:rsidRPr="00CC559F" w:rsidRDefault="005A5A13" w:rsidP="00FE34C8">
            <w:pPr>
              <w:pStyle w:val="TableText"/>
            </w:pPr>
            <w:r w:rsidRPr="00CC559F">
              <w:t>Proper functioning, clean storage</w:t>
            </w:r>
          </w:p>
        </w:tc>
        <w:tc>
          <w:tcPr>
            <w:tcW w:w="973" w:type="pct"/>
          </w:tcPr>
          <w:p w14:paraId="24EF0017" w14:textId="77777777" w:rsidR="005A5A13" w:rsidRPr="00CC559F" w:rsidRDefault="005A5A13" w:rsidP="00FE34C8">
            <w:pPr>
              <w:pStyle w:val="TableText"/>
            </w:pPr>
            <w:r w:rsidRPr="00CC559F">
              <w:t>Spare filters, syringe</w:t>
            </w:r>
          </w:p>
        </w:tc>
        <w:tc>
          <w:tcPr>
            <w:tcW w:w="787" w:type="pct"/>
          </w:tcPr>
          <w:p w14:paraId="7FE34812" w14:textId="77777777" w:rsidR="005A5A13" w:rsidRPr="00CC559F" w:rsidRDefault="005A5A13" w:rsidP="00FE34C8">
            <w:pPr>
              <w:pStyle w:val="TableText"/>
            </w:pPr>
          </w:p>
        </w:tc>
      </w:tr>
      <w:tr w:rsidR="005A5A13" w:rsidRPr="00CC559F" w14:paraId="3F20F7A5" w14:textId="77777777" w:rsidTr="3B273B9A">
        <w:tc>
          <w:tcPr>
            <w:tcW w:w="990" w:type="pct"/>
          </w:tcPr>
          <w:p w14:paraId="5578C36B" w14:textId="77777777" w:rsidR="005A5A13" w:rsidRDefault="005A5A13" w:rsidP="005A5A13">
            <w:pPr>
              <w:pStyle w:val="TableText"/>
            </w:pPr>
            <w:r>
              <w:t>Temperature, conductivity, DO, pH, turbidity</w:t>
            </w:r>
          </w:p>
          <w:p w14:paraId="4AE67725" w14:textId="77777777" w:rsidR="005A5A13" w:rsidRPr="00CC559F" w:rsidRDefault="005A5A13" w:rsidP="00FE34C8">
            <w:pPr>
              <w:pStyle w:val="TableText"/>
            </w:pPr>
          </w:p>
        </w:tc>
        <w:tc>
          <w:tcPr>
            <w:tcW w:w="721" w:type="pct"/>
          </w:tcPr>
          <w:p w14:paraId="30B98A39" w14:textId="13414AFD" w:rsidR="005A5A13" w:rsidRPr="00CC559F" w:rsidRDefault="005A5A13" w:rsidP="00FE34C8">
            <w:pPr>
              <w:pStyle w:val="TableText"/>
            </w:pPr>
            <w:r w:rsidRPr="00CC559F">
              <w:t>Meters</w:t>
            </w:r>
          </w:p>
        </w:tc>
        <w:tc>
          <w:tcPr>
            <w:tcW w:w="683" w:type="pct"/>
          </w:tcPr>
          <w:p w14:paraId="58F86D4B" w14:textId="77777777" w:rsidR="005A5A13" w:rsidRPr="00CC559F" w:rsidRDefault="005A5A13" w:rsidP="00FE34C8">
            <w:pPr>
              <w:pStyle w:val="TableText"/>
            </w:pPr>
            <w:r w:rsidRPr="00CC559F">
              <w:t>Before each use</w:t>
            </w:r>
          </w:p>
        </w:tc>
        <w:tc>
          <w:tcPr>
            <w:tcW w:w="846" w:type="pct"/>
          </w:tcPr>
          <w:p w14:paraId="4D85C61D" w14:textId="77777777" w:rsidR="005A5A13" w:rsidRPr="00CC559F" w:rsidRDefault="005A5A13" w:rsidP="00FE34C8">
            <w:pPr>
              <w:pStyle w:val="TableText"/>
            </w:pPr>
            <w:r w:rsidRPr="00CC559F">
              <w:t>Battery life</w:t>
            </w:r>
            <w:r>
              <w:t>,</w:t>
            </w:r>
            <w:r w:rsidRPr="00CC559F">
              <w:t xml:space="preserve"> </w:t>
            </w:r>
            <w:r>
              <w:t xml:space="preserve">DO </w:t>
            </w:r>
            <w:r w:rsidRPr="00CC559F">
              <w:t xml:space="preserve">membrane </w:t>
            </w:r>
          </w:p>
        </w:tc>
        <w:tc>
          <w:tcPr>
            <w:tcW w:w="973" w:type="pct"/>
          </w:tcPr>
          <w:p w14:paraId="200E27A5" w14:textId="77777777" w:rsidR="005A5A13" w:rsidRPr="00CC559F" w:rsidRDefault="005A5A13" w:rsidP="00FE34C8">
            <w:pPr>
              <w:pStyle w:val="TableText"/>
            </w:pPr>
            <w:r w:rsidRPr="00CC559F">
              <w:t>Spare batteries, spare membranes</w:t>
            </w:r>
          </w:p>
        </w:tc>
        <w:tc>
          <w:tcPr>
            <w:tcW w:w="787" w:type="pct"/>
          </w:tcPr>
          <w:p w14:paraId="5A13A800" w14:textId="77777777" w:rsidR="005A5A13" w:rsidRPr="00CC559F" w:rsidRDefault="005A5A13" w:rsidP="00FE34C8">
            <w:pPr>
              <w:pStyle w:val="TableText"/>
            </w:pPr>
          </w:p>
        </w:tc>
      </w:tr>
      <w:tr w:rsidR="005A5A13" w:rsidRPr="00CC559F" w14:paraId="1ED13331" w14:textId="77777777" w:rsidTr="3B273B9A">
        <w:tc>
          <w:tcPr>
            <w:tcW w:w="990" w:type="pct"/>
          </w:tcPr>
          <w:p w14:paraId="687628A1" w14:textId="294398CA" w:rsidR="005A5A13" w:rsidRPr="00CC559F" w:rsidRDefault="005A5A13" w:rsidP="00FE34C8">
            <w:pPr>
              <w:pStyle w:val="TableText"/>
            </w:pPr>
            <w:r>
              <w:t>Geographical coordinates</w:t>
            </w:r>
          </w:p>
        </w:tc>
        <w:tc>
          <w:tcPr>
            <w:tcW w:w="721" w:type="pct"/>
          </w:tcPr>
          <w:p w14:paraId="6EC94124" w14:textId="067598DE" w:rsidR="005A5A13" w:rsidRPr="00CC559F" w:rsidRDefault="005A5A13" w:rsidP="00FE34C8">
            <w:pPr>
              <w:pStyle w:val="TableText"/>
            </w:pPr>
            <w:r w:rsidRPr="00CC559F">
              <w:t>GPS</w:t>
            </w:r>
          </w:p>
        </w:tc>
        <w:tc>
          <w:tcPr>
            <w:tcW w:w="683" w:type="pct"/>
          </w:tcPr>
          <w:p w14:paraId="39D4F7DE" w14:textId="77777777" w:rsidR="005A5A13" w:rsidRPr="00CC559F" w:rsidRDefault="005A5A13" w:rsidP="00FE34C8">
            <w:pPr>
              <w:pStyle w:val="TableText"/>
            </w:pPr>
            <w:r w:rsidRPr="00CC559F">
              <w:t>Before each use</w:t>
            </w:r>
          </w:p>
        </w:tc>
        <w:tc>
          <w:tcPr>
            <w:tcW w:w="846" w:type="pct"/>
          </w:tcPr>
          <w:p w14:paraId="3A35C7CE" w14:textId="77777777" w:rsidR="005A5A13" w:rsidRPr="00CC559F" w:rsidRDefault="005A5A13" w:rsidP="00FE34C8">
            <w:pPr>
              <w:pStyle w:val="TableText"/>
            </w:pPr>
            <w:r w:rsidRPr="00CC559F">
              <w:t>Battery life</w:t>
            </w:r>
          </w:p>
        </w:tc>
        <w:tc>
          <w:tcPr>
            <w:tcW w:w="973" w:type="pct"/>
          </w:tcPr>
          <w:p w14:paraId="3C3F009A" w14:textId="77777777" w:rsidR="005A5A13" w:rsidRPr="00CC559F" w:rsidRDefault="005A5A13" w:rsidP="00FE34C8">
            <w:pPr>
              <w:pStyle w:val="TableText"/>
            </w:pPr>
            <w:r w:rsidRPr="00CC559F">
              <w:t xml:space="preserve">Repair, replace, </w:t>
            </w:r>
            <w:r>
              <w:t>s</w:t>
            </w:r>
            <w:r w:rsidRPr="00CC559F">
              <w:t>pare batteries on hand.</w:t>
            </w:r>
          </w:p>
        </w:tc>
        <w:tc>
          <w:tcPr>
            <w:tcW w:w="787" w:type="pct"/>
          </w:tcPr>
          <w:p w14:paraId="5806FAD2" w14:textId="77777777" w:rsidR="005A5A13" w:rsidRPr="00CC559F" w:rsidRDefault="005A5A13" w:rsidP="00FE34C8">
            <w:pPr>
              <w:pStyle w:val="TableText"/>
            </w:pPr>
          </w:p>
        </w:tc>
      </w:tr>
      <w:bookmarkEnd w:id="106"/>
      <w:bookmarkEnd w:id="107"/>
      <w:bookmarkEnd w:id="108"/>
    </w:tbl>
    <w:p w14:paraId="7577C28A" w14:textId="77777777" w:rsidR="00FE794D" w:rsidRPr="006A3187" w:rsidRDefault="00FE794D" w:rsidP="00FE794D"/>
    <w:p w14:paraId="0E6F1C5A" w14:textId="77777777" w:rsidR="00FE794D" w:rsidRPr="006A3187" w:rsidRDefault="00FE794D" w:rsidP="00FE794D">
      <w:pPr>
        <w:pStyle w:val="Heading2"/>
      </w:pPr>
      <w:bookmarkStart w:id="110" w:name="_Toc24105989"/>
      <w:r w:rsidRPr="006A3187">
        <w:t>B7</w:t>
      </w:r>
      <w:r>
        <w:tab/>
        <w:t>Field Equipment/Maintenance, Inspection, and Calibration</w:t>
      </w:r>
      <w:bookmarkEnd w:id="110"/>
      <w:r w:rsidRPr="006A3187">
        <w:t xml:space="preserve"> </w:t>
      </w:r>
    </w:p>
    <w:p w14:paraId="160D67C4" w14:textId="77777777" w:rsidR="00FE794D" w:rsidRDefault="00FE794D" w:rsidP="00FE794D">
      <w:pPr>
        <w:pStyle w:val="Heading3"/>
      </w:pPr>
      <w:bookmarkStart w:id="111" w:name="_Toc24105990"/>
      <w:r w:rsidRPr="006A3187">
        <w:t>B7.1</w:t>
      </w:r>
      <w:r>
        <w:tab/>
      </w:r>
      <w:r w:rsidRPr="006A3187">
        <w:t>Pre-measurement Instrument Checks and Calibration</w:t>
      </w:r>
      <w:bookmarkEnd w:id="111"/>
    </w:p>
    <w:p w14:paraId="1B527EBB" w14:textId="21FB6392" w:rsidR="00FE794D" w:rsidRDefault="00FE794D" w:rsidP="00EB1BBB">
      <w:pPr>
        <w:pStyle w:val="BodyText"/>
      </w:pPr>
      <w:r w:rsidRPr="0081508E">
        <w:t xml:space="preserve">Field instruments will be tested and calibrated </w:t>
      </w:r>
      <w:r w:rsidR="005A5A13">
        <w:t>prior to</w:t>
      </w:r>
      <w:r>
        <w:t xml:space="preserve"> </w:t>
      </w:r>
      <w:r w:rsidRPr="0081508E">
        <w:t>sampling</w:t>
      </w:r>
      <w:r>
        <w:t>,</w:t>
      </w:r>
      <w:r w:rsidRPr="0081508E">
        <w:t xml:space="preserve"> either </w:t>
      </w:r>
      <w:r w:rsidR="005A5A13">
        <w:t>prior to</w:t>
      </w:r>
      <w:r>
        <w:t xml:space="preserve"> </w:t>
      </w:r>
      <w:r w:rsidRPr="0081508E">
        <w:t xml:space="preserve">departure for the site or at the site. </w:t>
      </w:r>
    </w:p>
    <w:p w14:paraId="46D48C12" w14:textId="5C2A29F5" w:rsidR="00FE794D" w:rsidRPr="0081508E" w:rsidRDefault="00FE794D" w:rsidP="00EB1BBB">
      <w:pPr>
        <w:pStyle w:val="BodyText"/>
      </w:pPr>
      <w:r w:rsidRPr="0081508E">
        <w:t xml:space="preserve">Site location will be verified using a GPS receiver. Field crews will have access to backup instruments if any instruments fail the manufacturer performance tests or calibrations. </w:t>
      </w:r>
      <w:r w:rsidR="005A5A13">
        <w:t>Prior to</w:t>
      </w:r>
      <w:r>
        <w:t xml:space="preserve"> </w:t>
      </w:r>
      <w:r w:rsidRPr="0081508E">
        <w:t>departure, the following checks and calibrations will be performed:</w:t>
      </w:r>
    </w:p>
    <w:p w14:paraId="630E7AF5" w14:textId="77777777" w:rsidR="00FE794D"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3D9002D6" w14:textId="492FD0AC" w:rsidR="00FE794D" w:rsidRPr="0081508E" w:rsidRDefault="3963D00E" w:rsidP="00353483">
      <w:pPr>
        <w:pStyle w:val="ListBulletLast"/>
        <w:rPr>
          <w:color w:val="000000" w:themeColor="text1"/>
        </w:rPr>
      </w:pPr>
      <w:r>
        <w:t xml:space="preserve">Test and calibrate the multi-parameter unit according to the manufacturer's calibration and maintenance procedures. Records of these checks should be saved in a logbook or other documentation. </w:t>
      </w:r>
    </w:p>
    <w:p w14:paraId="7FCD55AB" w14:textId="333C5571" w:rsidR="3963D00E" w:rsidRDefault="3963D00E" w:rsidP="3963D00E">
      <w:pPr>
        <w:pStyle w:val="Heading4"/>
      </w:pPr>
      <w:r>
        <w:t>Multi-Parameter unit</w:t>
      </w:r>
    </w:p>
    <w:p w14:paraId="0B873067" w14:textId="6C1A3AB5" w:rsidR="00FE794D" w:rsidRPr="0081508E" w:rsidRDefault="3963D00E" w:rsidP="00EB1BBB">
      <w:pPr>
        <w:pStyle w:val="BodyText"/>
      </w:pPr>
      <w:r>
        <w:t xml:space="preserve">The </w:t>
      </w:r>
      <w:r w:rsidRPr="3963D00E">
        <w:rPr>
          <w:rFonts w:eastAsia="Palatino Linotype" w:cs="Palatino Linotype"/>
        </w:rPr>
        <w:t>dissolved oxygen</w:t>
      </w:r>
      <w:r>
        <w:t xml:space="preserve">, pH, temperature, and conductivity sensor functions of the multi-parameter unit or individual sensors will be calibrated prior to departure to the sampling site(s) as described in the following table. A single calibration is </w:t>
      </w:r>
      <w:proofErr w:type="gramStart"/>
      <w:r>
        <w:t>sufficient</w:t>
      </w:r>
      <w:proofErr w:type="gramEnd"/>
      <w:r>
        <w:t xml:space="preserve"> for the day. </w:t>
      </w:r>
    </w:p>
    <w:p w14:paraId="57662619" w14:textId="17675B5C" w:rsidR="00FE625A" w:rsidRPr="00FE625A" w:rsidRDefault="00EA41D1" w:rsidP="00EA41D1">
      <w:pPr>
        <w:pStyle w:val="TableTitle"/>
      </w:pPr>
      <w:bookmarkStart w:id="112" w:name="_Toc24070780"/>
      <w:r>
        <w:t>Table</w:t>
      </w:r>
      <w:r w:rsidR="00683073">
        <w:t xml:space="preserve"> </w:t>
      </w:r>
      <w:r w:rsidR="00ED6227">
        <w:t>B7.</w:t>
      </w:r>
      <w:fldSimple w:instr=" SEQ Table \* ARABIC \r 1 ">
        <w:r w:rsidR="00ED6227">
          <w:rPr>
            <w:noProof/>
          </w:rPr>
          <w:t>1</w:t>
        </w:r>
      </w:fldSimple>
      <w:r>
        <w:t>.</w:t>
      </w:r>
      <w:r w:rsidRPr="006A3187">
        <w:t xml:space="preserve"> </w:t>
      </w:r>
      <w:r w:rsidR="00FE794D" w:rsidRPr="00E95573">
        <w:t>Instrument Calibration Procedures</w:t>
      </w:r>
      <w:bookmarkEnd w:id="112"/>
      <w:r w:rsidR="00FE794D" w:rsidRPr="00FE625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A7687D" w:rsidRPr="00C55E15" w14:paraId="5929D594" w14:textId="77777777" w:rsidTr="00C55E15">
        <w:trPr>
          <w:tblHeader/>
        </w:trPr>
        <w:tc>
          <w:tcPr>
            <w:tcW w:w="1572" w:type="dxa"/>
            <w:shd w:val="clear" w:color="auto" w:fill="D9D9D9" w:themeFill="background1" w:themeFillShade="D9"/>
            <w:vAlign w:val="center"/>
          </w:tcPr>
          <w:p w14:paraId="5966FD4B" w14:textId="1BF73592" w:rsidR="17540160" w:rsidRPr="00C55E15" w:rsidRDefault="17540160" w:rsidP="00A7687D">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D1CDCDA" w14:textId="13FA226B" w:rsidR="17540160" w:rsidRPr="00C55E15" w:rsidRDefault="17540160" w:rsidP="00A7687D">
            <w:pPr>
              <w:pStyle w:val="TableHeadings"/>
              <w:spacing w:before="80" w:after="80"/>
            </w:pPr>
            <w:r w:rsidRPr="00C55E15">
              <w:t>Instrument</w:t>
            </w:r>
          </w:p>
        </w:tc>
        <w:tc>
          <w:tcPr>
            <w:tcW w:w="1338" w:type="dxa"/>
            <w:shd w:val="clear" w:color="auto" w:fill="D9D9D9" w:themeFill="background1" w:themeFillShade="D9"/>
            <w:vAlign w:val="center"/>
          </w:tcPr>
          <w:p w14:paraId="47105A63" w14:textId="4B52546D" w:rsidR="17540160" w:rsidRPr="00C55E15" w:rsidRDefault="17540160" w:rsidP="00A7687D">
            <w:pPr>
              <w:pStyle w:val="TableHeadings"/>
              <w:spacing w:before="80" w:after="80"/>
            </w:pPr>
            <w:r w:rsidRPr="00C55E15">
              <w:t>Type of Inspection</w:t>
            </w:r>
          </w:p>
        </w:tc>
        <w:tc>
          <w:tcPr>
            <w:tcW w:w="1298" w:type="dxa"/>
            <w:shd w:val="clear" w:color="auto" w:fill="D9D9D9" w:themeFill="background1" w:themeFillShade="D9"/>
            <w:vAlign w:val="center"/>
          </w:tcPr>
          <w:p w14:paraId="3E4D46F3" w14:textId="455B3111" w:rsidR="17540160" w:rsidRPr="00C55E15" w:rsidRDefault="17540160" w:rsidP="00A7687D">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507D22A1" w14:textId="77777777" w:rsidR="17540160" w:rsidRPr="00C55E15" w:rsidRDefault="17540160" w:rsidP="00A7687D">
            <w:pPr>
              <w:pStyle w:val="TableHeadings"/>
              <w:spacing w:before="80" w:after="80"/>
            </w:pPr>
            <w:r w:rsidRPr="00C55E15">
              <w:t>Standard of Calibration Used</w:t>
            </w:r>
          </w:p>
        </w:tc>
        <w:tc>
          <w:tcPr>
            <w:tcW w:w="1844" w:type="dxa"/>
            <w:shd w:val="clear" w:color="auto" w:fill="D9D9D9" w:themeFill="background1" w:themeFillShade="D9"/>
            <w:vAlign w:val="center"/>
          </w:tcPr>
          <w:p w14:paraId="2E156FAD" w14:textId="77777777" w:rsidR="17540160" w:rsidRPr="00C55E15" w:rsidRDefault="17540160" w:rsidP="00A7687D">
            <w:pPr>
              <w:pStyle w:val="TableHeadings"/>
              <w:spacing w:before="80" w:after="80"/>
            </w:pPr>
            <w:r w:rsidRPr="00C55E15">
              <w:t>Corrective Action</w:t>
            </w:r>
          </w:p>
        </w:tc>
      </w:tr>
      <w:tr w:rsidR="17540160" w:rsidRPr="00C55E15" w14:paraId="336FB7F7" w14:textId="77777777" w:rsidTr="00A7687D">
        <w:tc>
          <w:tcPr>
            <w:tcW w:w="1572" w:type="dxa"/>
          </w:tcPr>
          <w:p w14:paraId="057CC33B" w14:textId="5F289523"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+++FOR parameter IN </w:t>
            </w:r>
            <w:proofErr w:type="spellStart"/>
            <w:proofErr w:type="gramStart"/>
            <w:r w:rsidRPr="00DC6112">
              <w:rPr>
                <w:rFonts w:asciiTheme="minorHAnsi" w:hAnsiTheme="minorHAnsi" w:cs="Courier New"/>
                <w:szCs w:val="22"/>
              </w:rPr>
              <w:t>parameters.filter</w:t>
            </w:r>
            <w:proofErr w:type="spellEnd"/>
            <w:proofErr w:type="gramEnd"/>
            <w:r w:rsidRPr="00DC6112">
              <w:rPr>
                <w:rFonts w:asciiTheme="minorHAnsi" w:hAnsiTheme="minorHAnsi" w:cs="Courier New"/>
                <w:szCs w:val="22"/>
              </w:rPr>
              <w:t xml:space="preserve">((param) =&gt; </w:t>
            </w:r>
            <w:proofErr w:type="spellStart"/>
            <w:r w:rsidRPr="00DC6112">
              <w:rPr>
                <w:rFonts w:asciiTheme="minorHAnsi" w:hAnsiTheme="minorHAnsi" w:cs="Courier New"/>
                <w:szCs w:val="22"/>
              </w:rPr>
              <w:t>param.monitoringCategory</w:t>
            </w:r>
            <w:proofErr w:type="spellEnd"/>
            <w:r w:rsidRPr="00DC6112">
              <w:rPr>
                <w:rFonts w:asciiTheme="minorHAnsi" w:hAnsiTheme="minorHAnsi" w:cs="Courier New"/>
                <w:szCs w:val="22"/>
              </w:rPr>
              <w:t xml:space="preserve"> === '</w:t>
            </w:r>
            <w:r w:rsidR="12D3FF7C" w:rsidRPr="00DC6112">
              <w:rPr>
                <w:rFonts w:asciiTheme="minorHAnsi" w:hAnsiTheme="minorHAnsi" w:cs="Courier New"/>
                <w:szCs w:val="22"/>
              </w:rPr>
              <w:t>Fresh</w:t>
            </w:r>
            <w:r w:rsidRPr="00DC6112">
              <w:rPr>
                <w:rFonts w:asciiTheme="minorHAnsi" w:hAnsiTheme="minorHAnsi" w:cs="Courier New"/>
                <w:szCs w:val="22"/>
              </w:rPr>
              <w:t xml:space="preserve">water Water Quality') +++  </w:t>
            </w:r>
          </w:p>
        </w:tc>
        <w:tc>
          <w:tcPr>
            <w:tcW w:w="1518" w:type="dxa"/>
          </w:tcPr>
          <w:p w14:paraId="2F54A3E7" w14:textId="711C4410" w:rsidR="17540160" w:rsidRPr="00DC6112" w:rsidRDefault="17540160" w:rsidP="00A7687D">
            <w:pPr>
              <w:pStyle w:val="TableText"/>
              <w:spacing w:before="80" w:after="80"/>
              <w:rPr>
                <w:rFonts w:asciiTheme="minorHAnsi" w:hAnsiTheme="minorHAnsi" w:cs="Courier New"/>
                <w:szCs w:val="22"/>
              </w:rPr>
            </w:pPr>
          </w:p>
        </w:tc>
        <w:tc>
          <w:tcPr>
            <w:tcW w:w="1338" w:type="dxa"/>
          </w:tcPr>
          <w:p w14:paraId="39EED656" w14:textId="0493900D" w:rsidR="17540160" w:rsidRPr="00DC6112" w:rsidRDefault="17540160" w:rsidP="00A7687D">
            <w:pPr>
              <w:pStyle w:val="TableText"/>
              <w:spacing w:before="80" w:after="80"/>
              <w:rPr>
                <w:rFonts w:asciiTheme="minorHAnsi" w:hAnsiTheme="minorHAnsi" w:cs="Courier New"/>
                <w:szCs w:val="22"/>
              </w:rPr>
            </w:pPr>
          </w:p>
        </w:tc>
        <w:tc>
          <w:tcPr>
            <w:tcW w:w="1298" w:type="dxa"/>
          </w:tcPr>
          <w:p w14:paraId="35D4E9E0" w14:textId="11AC59D1" w:rsidR="17540160" w:rsidRPr="00DC6112" w:rsidRDefault="17540160" w:rsidP="00A7687D">
            <w:pPr>
              <w:pStyle w:val="TableText"/>
              <w:spacing w:before="80" w:after="80"/>
              <w:rPr>
                <w:rFonts w:asciiTheme="minorHAnsi" w:hAnsiTheme="minorHAnsi" w:cs="Courier New"/>
                <w:szCs w:val="22"/>
              </w:rPr>
            </w:pPr>
          </w:p>
        </w:tc>
        <w:tc>
          <w:tcPr>
            <w:tcW w:w="2006" w:type="dxa"/>
          </w:tcPr>
          <w:p w14:paraId="6FD2BBD0"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5BE72F20" w14:textId="77777777" w:rsidR="17540160" w:rsidRPr="00DC6112" w:rsidRDefault="17540160" w:rsidP="00A7687D">
            <w:pPr>
              <w:pStyle w:val="TableText"/>
              <w:spacing w:before="80" w:after="80"/>
              <w:rPr>
                <w:rFonts w:asciiTheme="minorHAnsi" w:hAnsiTheme="minorHAnsi" w:cs="Courier New"/>
                <w:szCs w:val="22"/>
              </w:rPr>
            </w:pPr>
          </w:p>
        </w:tc>
      </w:tr>
      <w:tr w:rsidR="17540160" w:rsidRPr="00C55E15" w14:paraId="0418A505" w14:textId="77777777" w:rsidTr="00A7687D">
        <w:tc>
          <w:tcPr>
            <w:tcW w:w="1572" w:type="dxa"/>
          </w:tcPr>
          <w:p w14:paraId="26AF77AC" w14:textId="6CE48D75"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w:t>
            </w:r>
            <w:r w:rsidR="00C96D18" w:rsidRPr="00DC6112">
              <w:rPr>
                <w:rFonts w:asciiTheme="minorHAnsi" w:eastAsia="Courier New" w:hAnsiTheme="minorHAnsi" w:cs="Courier New"/>
                <w:szCs w:val="22"/>
              </w:rPr>
              <w:t>label</w:t>
            </w:r>
            <w:proofErr w:type="spellEnd"/>
            <w:proofErr w:type="gramEnd"/>
            <w:r w:rsidRPr="00DC6112">
              <w:rPr>
                <w:rFonts w:asciiTheme="minorHAnsi" w:eastAsia="Courier New" w:hAnsiTheme="minorHAnsi" w:cs="Courier New"/>
                <w:szCs w:val="22"/>
              </w:rPr>
              <w:t xml:space="preserve">+++ </w:t>
            </w:r>
          </w:p>
        </w:tc>
        <w:tc>
          <w:tcPr>
            <w:tcW w:w="1518" w:type="dxa"/>
          </w:tcPr>
          <w:p w14:paraId="34C4F55B" w14:textId="73380529"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parameter.instrument</w:t>
            </w:r>
            <w:proofErr w:type="spellEnd"/>
            <w:proofErr w:type="gramEnd"/>
            <w:r w:rsidRPr="00DC6112">
              <w:rPr>
                <w:rFonts w:asciiTheme="minorHAnsi" w:eastAsia="Courier New" w:hAnsiTheme="minorHAnsi" w:cs="Courier New"/>
                <w:szCs w:val="22"/>
              </w:rPr>
              <w:t xml:space="preserve">+++ </w:t>
            </w:r>
          </w:p>
        </w:tc>
        <w:tc>
          <w:tcPr>
            <w:tcW w:w="1338" w:type="dxa"/>
          </w:tcPr>
          <w:p w14:paraId="73A368A5" w14:textId="5A5F0DE0" w:rsidR="17540160" w:rsidRPr="00DC6112" w:rsidRDefault="00B02A42" w:rsidP="00A7687D">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7F64B215" w14:textId="4801A643"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parameter.calibrationFrequency</w:t>
            </w:r>
            <w:proofErr w:type="spellEnd"/>
            <w:proofErr w:type="gramEnd"/>
            <w:r w:rsidRPr="00DC6112">
              <w:rPr>
                <w:rFonts w:asciiTheme="minorHAnsi" w:eastAsia="Courier New" w:hAnsiTheme="minorHAnsi" w:cs="Courier New"/>
                <w:szCs w:val="22"/>
              </w:rPr>
              <w:t xml:space="preserve">+++ </w:t>
            </w:r>
          </w:p>
        </w:tc>
        <w:tc>
          <w:tcPr>
            <w:tcW w:w="2006" w:type="dxa"/>
          </w:tcPr>
          <w:p w14:paraId="61E17993" w14:textId="73FEB5E8"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parameter.calibrationStandard</w:t>
            </w:r>
            <w:proofErr w:type="spellEnd"/>
            <w:proofErr w:type="gramEnd"/>
            <w:r w:rsidRPr="00DC6112">
              <w:rPr>
                <w:rFonts w:asciiTheme="minorHAnsi" w:eastAsia="Courier New" w:hAnsiTheme="minorHAnsi" w:cs="Courier New"/>
                <w:szCs w:val="22"/>
              </w:rPr>
              <w:t xml:space="preserve">+++ </w:t>
            </w:r>
          </w:p>
        </w:tc>
        <w:tc>
          <w:tcPr>
            <w:tcW w:w="1844" w:type="dxa"/>
          </w:tcPr>
          <w:p w14:paraId="295E5C44" w14:textId="38159E00" w:rsidR="17540160" w:rsidRPr="00DC6112" w:rsidRDefault="17540160" w:rsidP="00A7687D">
            <w:pPr>
              <w:pStyle w:val="TableText"/>
              <w:spacing w:before="80" w:after="80"/>
              <w:rPr>
                <w:rFonts w:asciiTheme="minorHAnsi" w:hAnsiTheme="minorHAnsi" w:cs="Courier New"/>
                <w:szCs w:val="22"/>
              </w:rPr>
            </w:pPr>
            <w:r w:rsidRPr="00DC6112">
              <w:rPr>
                <w:rFonts w:asciiTheme="minorHAnsi" w:eastAsia="Courier New" w:hAnsiTheme="minorHAnsi" w:cs="Courier New"/>
                <w:szCs w:val="22"/>
              </w:rPr>
              <w:t>+++ INS $</w:t>
            </w:r>
            <w:proofErr w:type="spellStart"/>
            <w:proofErr w:type="gramStart"/>
            <w:r w:rsidRPr="00DC6112">
              <w:rPr>
                <w:rFonts w:asciiTheme="minorHAnsi" w:eastAsia="Courier New" w:hAnsiTheme="minorHAnsi" w:cs="Courier New"/>
                <w:szCs w:val="22"/>
              </w:rPr>
              <w:t>parameter.correctiveAction</w:t>
            </w:r>
            <w:proofErr w:type="spellEnd"/>
            <w:proofErr w:type="gramEnd"/>
            <w:r w:rsidRPr="00DC6112">
              <w:rPr>
                <w:rFonts w:asciiTheme="minorHAnsi" w:eastAsia="Courier New" w:hAnsiTheme="minorHAnsi" w:cs="Courier New"/>
                <w:szCs w:val="22"/>
              </w:rPr>
              <w:t xml:space="preserve">+++ </w:t>
            </w:r>
          </w:p>
        </w:tc>
      </w:tr>
      <w:tr w:rsidR="17540160" w:rsidRPr="00C55E15" w14:paraId="0C641294" w14:textId="77777777" w:rsidTr="00A7687D">
        <w:tc>
          <w:tcPr>
            <w:tcW w:w="1572" w:type="dxa"/>
          </w:tcPr>
          <w:p w14:paraId="6E885AF9" w14:textId="7495F914" w:rsidR="17540160" w:rsidRPr="00DC6112" w:rsidRDefault="17540160" w:rsidP="00A7687D">
            <w:pPr>
              <w:pStyle w:val="TableText"/>
              <w:spacing w:before="80" w:after="80"/>
              <w:rPr>
                <w:rFonts w:asciiTheme="minorHAnsi" w:hAnsiTheme="minorHAnsi" w:cs="Courier New"/>
                <w:szCs w:val="22"/>
              </w:rPr>
            </w:pPr>
            <w:r w:rsidRPr="00DC6112">
              <w:rPr>
                <w:rFonts w:asciiTheme="minorHAnsi" w:hAnsiTheme="minorHAnsi" w:cs="Courier New"/>
                <w:szCs w:val="22"/>
              </w:rPr>
              <w:t xml:space="preserve">+++END-FOR parameter +++  </w:t>
            </w:r>
          </w:p>
        </w:tc>
        <w:tc>
          <w:tcPr>
            <w:tcW w:w="1518" w:type="dxa"/>
          </w:tcPr>
          <w:p w14:paraId="312C83E1" w14:textId="3763A717" w:rsidR="17540160" w:rsidRPr="00DC6112" w:rsidRDefault="17540160" w:rsidP="00A7687D">
            <w:pPr>
              <w:pStyle w:val="TableText"/>
              <w:spacing w:before="80" w:after="80"/>
              <w:rPr>
                <w:rFonts w:asciiTheme="minorHAnsi" w:hAnsiTheme="minorHAnsi" w:cs="Courier New"/>
                <w:szCs w:val="22"/>
              </w:rPr>
            </w:pPr>
          </w:p>
        </w:tc>
        <w:tc>
          <w:tcPr>
            <w:tcW w:w="1338" w:type="dxa"/>
          </w:tcPr>
          <w:p w14:paraId="5AB235F8" w14:textId="30258508" w:rsidR="17540160" w:rsidRPr="00DC6112" w:rsidRDefault="17540160" w:rsidP="00A7687D">
            <w:pPr>
              <w:pStyle w:val="TableText"/>
              <w:spacing w:before="80" w:after="80"/>
              <w:rPr>
                <w:rFonts w:asciiTheme="minorHAnsi" w:hAnsiTheme="minorHAnsi" w:cs="Courier New"/>
                <w:szCs w:val="22"/>
              </w:rPr>
            </w:pPr>
          </w:p>
        </w:tc>
        <w:tc>
          <w:tcPr>
            <w:tcW w:w="1298" w:type="dxa"/>
          </w:tcPr>
          <w:p w14:paraId="3DA23310" w14:textId="49B5AC27" w:rsidR="17540160" w:rsidRPr="00DC6112" w:rsidRDefault="17540160" w:rsidP="00A7687D">
            <w:pPr>
              <w:pStyle w:val="TableText"/>
              <w:spacing w:before="80" w:after="80"/>
              <w:rPr>
                <w:rFonts w:asciiTheme="minorHAnsi" w:hAnsiTheme="minorHAnsi" w:cs="Courier New"/>
                <w:szCs w:val="22"/>
              </w:rPr>
            </w:pPr>
          </w:p>
        </w:tc>
        <w:tc>
          <w:tcPr>
            <w:tcW w:w="2006" w:type="dxa"/>
          </w:tcPr>
          <w:p w14:paraId="7A174E9C" w14:textId="77777777" w:rsidR="17540160" w:rsidRPr="00DC6112" w:rsidRDefault="17540160" w:rsidP="00A7687D">
            <w:pPr>
              <w:pStyle w:val="TableText"/>
              <w:spacing w:before="80" w:after="80"/>
              <w:rPr>
                <w:rFonts w:asciiTheme="minorHAnsi" w:hAnsiTheme="minorHAnsi" w:cs="Courier New"/>
                <w:szCs w:val="22"/>
              </w:rPr>
            </w:pPr>
          </w:p>
        </w:tc>
        <w:tc>
          <w:tcPr>
            <w:tcW w:w="1844" w:type="dxa"/>
          </w:tcPr>
          <w:p w14:paraId="154E79B5" w14:textId="77777777" w:rsidR="17540160" w:rsidRPr="00DC6112" w:rsidRDefault="17540160" w:rsidP="00A7687D">
            <w:pPr>
              <w:pStyle w:val="TableText"/>
              <w:spacing w:before="80" w:after="80"/>
              <w:rPr>
                <w:rFonts w:asciiTheme="minorHAnsi" w:hAnsiTheme="minorHAnsi" w:cs="Courier New"/>
                <w:szCs w:val="22"/>
              </w:rPr>
            </w:pPr>
          </w:p>
        </w:tc>
      </w:tr>
    </w:tbl>
    <w:p w14:paraId="61F57DC5" w14:textId="2F0D367F" w:rsidR="00FE794D" w:rsidRPr="00866885" w:rsidRDefault="00FE794D" w:rsidP="00FE34C8">
      <w:pPr>
        <w:pStyle w:val="TableFootnotes"/>
      </w:pPr>
      <w:r>
        <w:t>“External standards” refers to standards of reliable quality obtained from reputable commercial or other suppliers; “known standards” refers to those where the value is known before calibration.</w:t>
      </w:r>
    </w:p>
    <w:p w14:paraId="21E6CB1B" w14:textId="77777777" w:rsidR="00FE794D" w:rsidRDefault="00FE794D" w:rsidP="00FE794D">
      <w:pPr>
        <w:pStyle w:val="Default"/>
        <w:rPr>
          <w:rFonts w:ascii="Palatino Linotype" w:hAnsi="Palatino Linotype" w:cs="Times New Roman"/>
          <w:sz w:val="22"/>
          <w:szCs w:val="22"/>
        </w:rPr>
      </w:pPr>
    </w:p>
    <w:p w14:paraId="2E0A8ACC" w14:textId="773FA32F" w:rsidR="00FE794D" w:rsidRPr="00182BC7" w:rsidRDefault="3963D00E" w:rsidP="3963D00E">
      <w:pPr>
        <w:pStyle w:val="Heading3"/>
        <w:rPr>
          <w:rFonts w:eastAsiaTheme="minorEastAsia"/>
        </w:rPr>
      </w:pPr>
      <w:bookmarkStart w:id="113" w:name="_Toc24105991"/>
      <w:r w:rsidRPr="3963D00E">
        <w:rPr>
          <w:rFonts w:eastAsiaTheme="minorEastAsia"/>
        </w:rPr>
        <w:t>B7.2</w:t>
      </w:r>
      <w:r w:rsidR="00FE794D">
        <w:tab/>
      </w:r>
      <w:r w:rsidRPr="3963D00E">
        <w:rPr>
          <w:rFonts w:eastAsiaTheme="minorEastAsia"/>
        </w:rPr>
        <w:t>Post-measurement Calibration Check—Multi-Parameter unit</w:t>
      </w:r>
      <w:bookmarkEnd w:id="113"/>
      <w:r w:rsidRPr="3963D00E">
        <w:rPr>
          <w:rFonts w:eastAsiaTheme="minorEastAsia"/>
        </w:rPr>
        <w:t xml:space="preserve"> </w:t>
      </w:r>
    </w:p>
    <w:p w14:paraId="657B9298" w14:textId="28F0690D" w:rsidR="00FE794D" w:rsidRPr="006C0A13" w:rsidDel="661BEE84" w:rsidRDefault="00FE794D">
      <w:pPr>
        <w:pStyle w:val="BodyText"/>
        <w:rPr>
          <w:rFonts w:eastAsiaTheme="minorEastAsia"/>
        </w:rPr>
      </w:pPr>
      <w:r w:rsidRPr="6E2335F2">
        <w:rPr>
          <w:rFonts w:eastAsiaTheme="minorEastAsia"/>
        </w:rPr>
        <w:t xml:space="preserve">After all </w:t>
      </w:r>
      <w:r w:rsidR="6E2335F2" w:rsidRPr="6E2335F2">
        <w:rPr>
          <w:rFonts w:eastAsiaTheme="minorEastAsia"/>
        </w:rPr>
        <w:t>senso</w:t>
      </w:r>
      <w:r w:rsidRPr="6E2335F2">
        <w:rPr>
          <w:rFonts w:eastAsiaTheme="minorEastAsia"/>
        </w:rPr>
        <w:t>r</w:t>
      </w:r>
      <w:r w:rsidR="005A5A13" w:rsidRPr="6E2335F2">
        <w:rPr>
          <w:rFonts w:eastAsiaTheme="minorEastAsia"/>
        </w:rPr>
        <w:t xml:space="preserve"> </w:t>
      </w:r>
      <w:r w:rsidRPr="6E2335F2">
        <w:rPr>
          <w:rFonts w:eastAsiaTheme="minorEastAsia"/>
        </w:rPr>
        <w:t xml:space="preserve">measurements have been completed for the sampling day, a post-measurement calibration check of the parameter </w:t>
      </w:r>
      <w:r w:rsidR="6E2335F2" w:rsidRPr="6E2335F2">
        <w:rPr>
          <w:rFonts w:eastAsiaTheme="minorEastAsia"/>
        </w:rPr>
        <w:t>senso</w:t>
      </w:r>
      <w:r w:rsidRPr="6E2335F2">
        <w:rPr>
          <w:rFonts w:eastAsiaTheme="minorEastAsia"/>
        </w:rPr>
        <w:t>r is performed. To do this, pH</w:t>
      </w:r>
      <w:r w:rsidR="005A5A13" w:rsidRPr="6E2335F2">
        <w:rPr>
          <w:rFonts w:eastAsiaTheme="minorEastAsia"/>
        </w:rPr>
        <w:t xml:space="preserve">, </w:t>
      </w:r>
      <w:r w:rsidRPr="6E2335F2">
        <w:rPr>
          <w:rFonts w:eastAsiaTheme="minorEastAsia"/>
        </w:rPr>
        <w:t>conductivity</w:t>
      </w:r>
      <w:r w:rsidR="005A5A13" w:rsidRPr="6E2335F2">
        <w:rPr>
          <w:rFonts w:eastAsiaTheme="minorEastAsia"/>
        </w:rPr>
        <w:t>, and DO</w:t>
      </w:r>
      <w:r w:rsidRPr="6E2335F2">
        <w:rPr>
          <w:rFonts w:eastAsiaTheme="minorEastAsia"/>
        </w:rPr>
        <w:t xml:space="preserve"> of one of each of the respective calibration standards that were used earlier in the day to calibrate the instrument will be measured and values recorded. If significant drift is detected (as defined the manufacturer), the </w:t>
      </w:r>
      <w:r w:rsidR="6E2335F2" w:rsidRPr="6E2335F2">
        <w:rPr>
          <w:rFonts w:eastAsiaTheme="minorEastAsia"/>
        </w:rPr>
        <w:t>senso</w:t>
      </w:r>
      <w:r w:rsidRPr="6E2335F2">
        <w:rPr>
          <w:rFonts w:eastAsiaTheme="minorEastAsia"/>
        </w:rPr>
        <w:t xml:space="preserve">r may need service; data collected since the last successful calibration and post-measurement calibration check will be flagged. </w:t>
      </w:r>
    </w:p>
    <w:p w14:paraId="17FE0CE4" w14:textId="30B0DCFD" w:rsidR="00FE794D" w:rsidRPr="00182BC7" w:rsidRDefault="00FE794D" w:rsidP="00FE794D">
      <w:pPr>
        <w:pStyle w:val="Heading3"/>
        <w:rPr>
          <w:rFonts w:eastAsiaTheme="minorHAnsi"/>
        </w:rPr>
      </w:pPr>
      <w:bookmarkStart w:id="114" w:name="_Toc24105992"/>
      <w:r w:rsidRPr="007576E8">
        <w:rPr>
          <w:rFonts w:eastAsiaTheme="minorEastAsia"/>
        </w:rPr>
        <w:t>B7.3</w:t>
      </w:r>
      <w:r>
        <w:rPr>
          <w:rFonts w:eastAsiaTheme="minorHAnsi"/>
        </w:rPr>
        <w:tab/>
      </w:r>
      <w:r w:rsidRPr="007576E8">
        <w:rPr>
          <w:rFonts w:eastAsiaTheme="minorEastAsia"/>
        </w:rPr>
        <w:t>Instrument/Equipment Inspection, Testing Procedures</w:t>
      </w:r>
      <w:bookmarkEnd w:id="114"/>
      <w:r w:rsidRPr="007576E8">
        <w:rPr>
          <w:rFonts w:eastAsiaTheme="minorEastAsia"/>
        </w:rPr>
        <w:t xml:space="preserve"> </w:t>
      </w:r>
      <w:bookmarkStart w:id="115" w:name="_Toc43874506"/>
    </w:p>
    <w:p w14:paraId="654D6C1D" w14:textId="77777777" w:rsidR="007576E8" w:rsidRDefault="00FE794D" w:rsidP="00A12C49">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rsidR="005A5A13">
        <w:t>recorded</w:t>
      </w:r>
      <w:r w:rsidRPr="00430CA2">
        <w:t xml:space="preserve"> in a logbook.</w:t>
      </w:r>
      <w:bookmarkEnd w:id="115"/>
      <w:r w:rsidRPr="79B1D1C9">
        <w:t xml:space="preserve"> </w:t>
      </w:r>
    </w:p>
    <w:p w14:paraId="176011F0" w14:textId="51953CE1" w:rsidR="79B1D1C9" w:rsidRDefault="79B1D1C9" w:rsidP="007576E8">
      <w:pPr>
        <w:pStyle w:val="Heading2"/>
      </w:pPr>
      <w:bookmarkStart w:id="116" w:name="_Toc24105993"/>
      <w:r>
        <w:t>B8</w:t>
      </w:r>
      <w:r w:rsidR="000C09D6">
        <w:tab/>
      </w:r>
      <w:r>
        <w:t>Inspection/Acceptance of Supplies and Consumables</w:t>
      </w:r>
      <w:bookmarkEnd w:id="116"/>
      <w:r>
        <w:t xml:space="preserve"> </w:t>
      </w:r>
    </w:p>
    <w:p w14:paraId="756E36E8" w14:textId="011072BB" w:rsidR="79B1D1C9" w:rsidRDefault="79B1D1C9" w:rsidP="007576E8">
      <w:pPr>
        <w:pStyle w:val="BodyText"/>
      </w:pPr>
      <w:r>
        <w:t>The Project Manager will be responsible for ensuring correct sample handling by:</w:t>
      </w:r>
    </w:p>
    <w:p w14:paraId="25AC6657" w14:textId="011072BB" w:rsidR="79B1D1C9" w:rsidRPr="006F2BDB" w:rsidRDefault="623FE806" w:rsidP="00353483">
      <w:pPr>
        <w:pStyle w:val="ListBullet"/>
        <w:rPr>
          <w:color w:val="000000" w:themeColor="text1"/>
        </w:rPr>
      </w:pPr>
      <w:r>
        <w:t>Ensuring availability of all required sampling supplies in the field.</w:t>
      </w:r>
    </w:p>
    <w:p w14:paraId="0B9A941A" w14:textId="011072BB" w:rsidR="79B1D1C9" w:rsidRPr="006F2BDB" w:rsidRDefault="623FE806" w:rsidP="00353483">
      <w:pPr>
        <w:pStyle w:val="ListBullet"/>
        <w:rPr>
          <w:color w:val="000000" w:themeColor="text1"/>
        </w:rPr>
      </w:pPr>
      <w:r>
        <w:t>Properly labeling all sample containers for biological samples in the field.</w:t>
      </w:r>
    </w:p>
    <w:p w14:paraId="1C77A1EF" w14:textId="39DE4F56" w:rsidR="79B1D1C9" w:rsidRPr="006F2BDB" w:rsidRDefault="520F77F9" w:rsidP="00353483">
      <w:pPr>
        <w:pStyle w:val="ListBullet"/>
        <w:rPr>
          <w:color w:val="000000" w:themeColor="text1"/>
        </w:rPr>
      </w:pPr>
      <w:r>
        <w:t>Recording all relevant sampling information on the Sample Log, Field Data Forms, and Chain-of- custody Forms.</w:t>
      </w:r>
    </w:p>
    <w:p w14:paraId="69552237" w14:textId="011072BB" w:rsidR="79B1D1C9" w:rsidRPr="00507090" w:rsidRDefault="79B1D1C9" w:rsidP="00353483">
      <w:pPr>
        <w:pStyle w:val="ListBulletLast"/>
      </w:pPr>
      <w:r w:rsidRPr="008A714A">
        <w:t>Coordinating the transfer of all samples from the field to laboratories for analysis.</w:t>
      </w:r>
    </w:p>
    <w:p w14:paraId="11C5C140" w14:textId="6750D72E" w:rsidR="5F01D03F" w:rsidRPr="007E3C92" w:rsidRDefault="5F01D03F" w:rsidP="00ED6227">
      <w:pPr>
        <w:pStyle w:val="BodyText"/>
        <w:rPr>
          <w:color w:val="000000" w:themeColor="text1"/>
        </w:rPr>
      </w:pPr>
      <w:r w:rsidRPr="008A714A">
        <w:t xml:space="preserve">Delegating tasks as indicated in the table </w:t>
      </w:r>
      <w:r w:rsidRPr="004245FE">
        <w:t>below.</w:t>
      </w:r>
    </w:p>
    <w:p w14:paraId="07A9258B" w14:textId="68B9B2B5" w:rsidR="79B1D1C9" w:rsidRDefault="47D4AF6C" w:rsidP="0052194A">
      <w:pPr>
        <w:pStyle w:val="TableTitle"/>
      </w:pPr>
      <w:bookmarkStart w:id="117" w:name="_Toc24070781"/>
      <w:r>
        <w:t>Table</w:t>
      </w:r>
      <w:r w:rsidR="00ED6227">
        <w:t xml:space="preserve"> B8.</w:t>
      </w:r>
      <w:fldSimple w:instr=" SEQ Table \* ARABIC \r 1 ">
        <w:r w:rsidR="00ED6227">
          <w:rPr>
            <w:noProof/>
          </w:rPr>
          <w:t>1</w:t>
        </w:r>
      </w:fldSimple>
      <w:r w:rsidR="00ED6227">
        <w:rPr>
          <w:noProof/>
        </w:rPr>
        <w:t>.</w:t>
      </w:r>
      <w:r w:rsidR="79B1D1C9">
        <w:t xml:space="preserve"> Critical Field Supplies, Acceptance Criteria, and Responsibility for Critical Field Supplies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9B1D1C9" w:rsidRPr="00C55E15" w14:paraId="2A4450E7" w14:textId="77777777" w:rsidTr="00C55E15">
        <w:trPr>
          <w:trHeight w:val="591"/>
          <w:tblHeader/>
        </w:trPr>
        <w:tc>
          <w:tcPr>
            <w:tcW w:w="2827" w:type="dxa"/>
            <w:shd w:val="clear" w:color="auto" w:fill="D9D9D9" w:themeFill="background1" w:themeFillShade="D9"/>
            <w:vAlign w:val="center"/>
          </w:tcPr>
          <w:p w14:paraId="23850210" w14:textId="77777777" w:rsidR="79B1D1C9" w:rsidRPr="00C55E15" w:rsidRDefault="79B1D1C9" w:rsidP="0052194A">
            <w:pPr>
              <w:pStyle w:val="TableHeadings"/>
            </w:pPr>
            <w:r w:rsidRPr="00C55E15">
              <w:t>Critical Supplies and Consumables</w:t>
            </w:r>
          </w:p>
        </w:tc>
        <w:tc>
          <w:tcPr>
            <w:tcW w:w="4589" w:type="dxa"/>
            <w:shd w:val="clear" w:color="auto" w:fill="D9D9D9" w:themeFill="background1" w:themeFillShade="D9"/>
            <w:vAlign w:val="center"/>
          </w:tcPr>
          <w:p w14:paraId="5300E22D" w14:textId="77777777" w:rsidR="79B1D1C9" w:rsidRPr="00C55E15" w:rsidRDefault="79B1D1C9" w:rsidP="0052194A">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3C54231A" w14:textId="77777777" w:rsidR="79B1D1C9" w:rsidRPr="00C55E15" w:rsidRDefault="79B1D1C9" w:rsidP="0052194A">
            <w:pPr>
              <w:pStyle w:val="TableHeadings"/>
            </w:pPr>
            <w:r w:rsidRPr="00C55E15">
              <w:t>Responsible Individual</w:t>
            </w:r>
          </w:p>
        </w:tc>
      </w:tr>
      <w:tr w:rsidR="79B1D1C9" w:rsidRPr="00C55E15" w14:paraId="089B5D4D" w14:textId="77777777" w:rsidTr="3963D00E">
        <w:tc>
          <w:tcPr>
            <w:tcW w:w="2827" w:type="dxa"/>
            <w:vAlign w:val="center"/>
          </w:tcPr>
          <w:p w14:paraId="5D6D8AE5" w14:textId="4C4F108B" w:rsidR="79B1D1C9" w:rsidRPr="00C55E15" w:rsidRDefault="3963D00E" w:rsidP="3963D00E">
            <w:pPr>
              <w:pStyle w:val="TableText"/>
              <w:rPr>
                <w:szCs w:val="22"/>
              </w:rPr>
            </w:pPr>
            <w:r w:rsidRPr="00C55E15">
              <w:rPr>
                <w:szCs w:val="22"/>
              </w:rPr>
              <w:t>Sample containers</w:t>
            </w:r>
          </w:p>
        </w:tc>
        <w:tc>
          <w:tcPr>
            <w:tcW w:w="4589" w:type="dxa"/>
            <w:vAlign w:val="center"/>
          </w:tcPr>
          <w:p w14:paraId="61FA021A" w14:textId="77777777" w:rsidR="79B1D1C9" w:rsidRPr="00C55E15" w:rsidRDefault="79B1D1C9" w:rsidP="0052194A">
            <w:pPr>
              <w:pStyle w:val="TableText"/>
              <w:rPr>
                <w:szCs w:val="22"/>
              </w:rPr>
            </w:pPr>
            <w:r w:rsidRPr="00C55E15">
              <w:rPr>
                <w:szCs w:val="22"/>
              </w:rPr>
              <w:t>Visually inspected for cracks, breakage, and cleanliness. May be reused.</w:t>
            </w:r>
          </w:p>
        </w:tc>
        <w:tc>
          <w:tcPr>
            <w:tcW w:w="2160" w:type="dxa"/>
            <w:vAlign w:val="center"/>
          </w:tcPr>
          <w:p w14:paraId="3CBF1664" w14:textId="5E4A6A53" w:rsidR="79B1D1C9" w:rsidRPr="00C55E15" w:rsidRDefault="79B1D1C9" w:rsidP="0052194A">
            <w:pPr>
              <w:pStyle w:val="TableText"/>
              <w:rPr>
                <w:szCs w:val="22"/>
              </w:rPr>
            </w:pPr>
          </w:p>
        </w:tc>
      </w:tr>
      <w:tr w:rsidR="79B1D1C9" w:rsidRPr="00C55E15" w14:paraId="7BAD6887" w14:textId="77777777" w:rsidTr="3963D00E">
        <w:trPr>
          <w:trHeight w:val="557"/>
        </w:trPr>
        <w:tc>
          <w:tcPr>
            <w:tcW w:w="2827" w:type="dxa"/>
            <w:vAlign w:val="center"/>
          </w:tcPr>
          <w:p w14:paraId="413AAAD7" w14:textId="6F0FB1F7" w:rsidR="79B1D1C9" w:rsidRPr="00C55E15" w:rsidRDefault="3963D00E" w:rsidP="0052194A">
            <w:pPr>
              <w:pStyle w:val="TableText"/>
              <w:rPr>
                <w:szCs w:val="22"/>
              </w:rPr>
            </w:pPr>
            <w:r w:rsidRPr="00C55E15">
              <w:rPr>
                <w:szCs w:val="22"/>
              </w:rPr>
              <w:t>Multi-parameter units; individual sensors</w:t>
            </w:r>
          </w:p>
        </w:tc>
        <w:tc>
          <w:tcPr>
            <w:tcW w:w="4589" w:type="dxa"/>
            <w:vAlign w:val="center"/>
          </w:tcPr>
          <w:p w14:paraId="544E6385" w14:textId="77777777" w:rsidR="79B1D1C9" w:rsidRPr="00C55E15" w:rsidRDefault="3963D00E" w:rsidP="0052194A">
            <w:pPr>
              <w:pStyle w:val="TableText"/>
              <w:rPr>
                <w:szCs w:val="22"/>
              </w:rPr>
            </w:pPr>
            <w:r w:rsidRPr="00C55E15">
              <w:rPr>
                <w:szCs w:val="22"/>
              </w:rPr>
              <w:t>Functional checks to ensure proper calibration and operating capacity.</w:t>
            </w:r>
          </w:p>
          <w:p w14:paraId="3887DAAD" w14:textId="428B065F" w:rsidR="79B1D1C9" w:rsidRPr="00C55E15" w:rsidRDefault="79B1D1C9" w:rsidP="0052194A">
            <w:pPr>
              <w:pStyle w:val="TableText"/>
              <w:rPr>
                <w:szCs w:val="22"/>
              </w:rPr>
            </w:pPr>
          </w:p>
        </w:tc>
        <w:tc>
          <w:tcPr>
            <w:tcW w:w="2160" w:type="dxa"/>
            <w:vAlign w:val="center"/>
          </w:tcPr>
          <w:p w14:paraId="552C7ADA" w14:textId="67DDEA7C" w:rsidR="79B1D1C9" w:rsidRPr="00C55E15" w:rsidRDefault="79B1D1C9" w:rsidP="0052194A">
            <w:pPr>
              <w:pStyle w:val="TableText"/>
              <w:rPr>
                <w:szCs w:val="22"/>
              </w:rPr>
            </w:pPr>
          </w:p>
        </w:tc>
      </w:tr>
      <w:tr w:rsidR="79B1D1C9" w:rsidRPr="00C55E15" w14:paraId="4F34AAC2" w14:textId="77777777" w:rsidTr="3963D00E">
        <w:tc>
          <w:tcPr>
            <w:tcW w:w="2827" w:type="dxa"/>
            <w:vAlign w:val="center"/>
          </w:tcPr>
          <w:p w14:paraId="4682E949" w14:textId="77777777" w:rsidR="79B1D1C9" w:rsidRPr="00C55E15" w:rsidRDefault="79B1D1C9" w:rsidP="0052194A">
            <w:pPr>
              <w:pStyle w:val="TableText"/>
              <w:rPr>
                <w:szCs w:val="22"/>
              </w:rPr>
            </w:pPr>
            <w:r w:rsidRPr="00C55E15">
              <w:rPr>
                <w:szCs w:val="22"/>
              </w:rPr>
              <w:t xml:space="preserve">Sampling equipment </w:t>
            </w:r>
          </w:p>
        </w:tc>
        <w:tc>
          <w:tcPr>
            <w:tcW w:w="4589" w:type="dxa"/>
            <w:vAlign w:val="center"/>
          </w:tcPr>
          <w:p w14:paraId="0C64F48F" w14:textId="77777777" w:rsidR="79B1D1C9" w:rsidRPr="00C55E15" w:rsidRDefault="79B1D1C9" w:rsidP="0052194A">
            <w:pPr>
              <w:pStyle w:val="TableText"/>
              <w:rPr>
                <w:szCs w:val="22"/>
              </w:rPr>
            </w:pPr>
            <w:r w:rsidRPr="00C55E15">
              <w:rPr>
                <w:szCs w:val="22"/>
              </w:rPr>
              <w:t>Visually inspected for obvious defects, damage, and contamination.</w:t>
            </w:r>
          </w:p>
        </w:tc>
        <w:tc>
          <w:tcPr>
            <w:tcW w:w="2160" w:type="dxa"/>
            <w:vAlign w:val="center"/>
          </w:tcPr>
          <w:p w14:paraId="02130413" w14:textId="47798C4F" w:rsidR="79B1D1C9" w:rsidRPr="00C55E15" w:rsidRDefault="79B1D1C9" w:rsidP="0052194A">
            <w:pPr>
              <w:pStyle w:val="TableText"/>
              <w:rPr>
                <w:szCs w:val="22"/>
              </w:rPr>
            </w:pPr>
          </w:p>
        </w:tc>
      </w:tr>
    </w:tbl>
    <w:p w14:paraId="43EB072B" w14:textId="77777777" w:rsidR="00FE794D" w:rsidRPr="006A3187" w:rsidRDefault="00FE794D" w:rsidP="00FE794D">
      <w:pPr>
        <w:pStyle w:val="Heading2"/>
        <w:rPr>
          <w:rFonts w:eastAsiaTheme="minorHAnsi"/>
        </w:rPr>
      </w:pPr>
      <w:bookmarkStart w:id="118" w:name="_Toc24105994"/>
      <w:r w:rsidRPr="006A3187">
        <w:rPr>
          <w:rFonts w:eastAsiaTheme="minorHAnsi"/>
        </w:rPr>
        <w:t>B9</w:t>
      </w:r>
      <w:r>
        <w:rPr>
          <w:rFonts w:eastAsiaTheme="minorHAnsi"/>
        </w:rPr>
        <w:tab/>
        <w:t>Data Acquisition Requirements</w:t>
      </w:r>
      <w:bookmarkEnd w:id="118"/>
    </w:p>
    <w:p w14:paraId="2A7EDE8E" w14:textId="77777777" w:rsidR="00FE794D" w:rsidRDefault="00FE794D" w:rsidP="00EB1BBB">
      <w:pPr>
        <w:pStyle w:val="BodyText"/>
      </w:pPr>
      <w:r w:rsidRPr="006C0A13">
        <w:t>Secondary data (historical reports, maps, literature searches, and previously collected analytical data) may be used in the preparation of the sampling plan. These data may come from sources such as</w:t>
      </w:r>
      <w:r>
        <w:t>:</w:t>
      </w:r>
    </w:p>
    <w:p w14:paraId="2D7EB9B7" w14:textId="77777777" w:rsidR="00FE794D" w:rsidRPr="00AA52B8" w:rsidRDefault="623FE806" w:rsidP="00353483">
      <w:pPr>
        <w:pStyle w:val="ListBullet"/>
        <w:rPr>
          <w:color w:val="000000" w:themeColor="text1"/>
        </w:rPr>
      </w:pPr>
      <w:r>
        <w:t>Prior reports specific to the area</w:t>
      </w:r>
    </w:p>
    <w:p w14:paraId="71A771CD" w14:textId="49CFECD7" w:rsidR="00FE794D" w:rsidRPr="00AA52B8" w:rsidRDefault="623FE806" w:rsidP="00353483">
      <w:pPr>
        <w:pStyle w:val="ListBullet"/>
        <w:rPr>
          <w:color w:val="000000" w:themeColor="text1"/>
        </w:rPr>
      </w:pPr>
      <w:r>
        <w:t>Results of state agency or other studies water quality monitoring data</w:t>
      </w:r>
    </w:p>
    <w:p w14:paraId="7DABFE75" w14:textId="77777777" w:rsidR="005A5A13" w:rsidRDefault="623FE806" w:rsidP="00353483">
      <w:pPr>
        <w:pStyle w:val="ListBullet"/>
        <w:rPr>
          <w:color w:val="000000" w:themeColor="text1"/>
        </w:rPr>
      </w:pPr>
      <w:r>
        <w:t>Pertinent data collected by federal agencies, such as USGS bathymetry data and NOAA weather records.</w:t>
      </w:r>
    </w:p>
    <w:p w14:paraId="4A4DC21E" w14:textId="77777777" w:rsidR="005A5A13" w:rsidRDefault="3963D00E" w:rsidP="00353483">
      <w:pPr>
        <w:pStyle w:val="ListBulletLast"/>
        <w:rPr>
          <w:color w:val="000000" w:themeColor="text1"/>
        </w:rPr>
      </w:pPr>
      <w:r>
        <w:t>Surveys completed in the embayment or embayment system of interest, including those identified through MassBays’ Inventory of Plans and Assessments (</w:t>
      </w:r>
      <w:hyperlink r:id="rId17">
        <w:r w:rsidRPr="3963D00E">
          <w:rPr>
            <w:rStyle w:val="Hyperlink"/>
          </w:rPr>
          <w:t>https://www.mass.gov/service-details/massbays-inventory-of-plans-and-assessments</w:t>
        </w:r>
      </w:hyperlink>
      <w:r>
        <w:t>).</w:t>
      </w:r>
    </w:p>
    <w:p w14:paraId="1D15B27E" w14:textId="5726C313" w:rsidR="005A5A13" w:rsidRDefault="005A5A13" w:rsidP="00EB1BBB">
      <w:pPr>
        <w:pStyle w:val="BodyText"/>
      </w:pPr>
      <w:r>
        <w:t xml:space="preserve">Secondary data used will be documented in the </w:t>
      </w:r>
      <w:r w:rsidR="67177073">
        <w:t>S</w:t>
      </w:r>
      <w:r>
        <w:t xml:space="preserve">econdary </w:t>
      </w:r>
      <w:r w:rsidR="67177073">
        <w:t>D</w:t>
      </w:r>
      <w:r>
        <w:t xml:space="preserve">ata </w:t>
      </w:r>
      <w:r w:rsidR="67177073">
        <w:t>F</w:t>
      </w:r>
      <w:r>
        <w:t>orm, attached, according to Sections A9 and C2</w:t>
      </w:r>
      <w:r w:rsidRPr="67177073">
        <w:t xml:space="preserve">. </w:t>
      </w:r>
    </w:p>
    <w:p w14:paraId="4AB16E7B" w14:textId="77777777" w:rsidR="00FE794D" w:rsidRPr="00114197" w:rsidRDefault="00FE794D" w:rsidP="00FE794D">
      <w:pPr>
        <w:pStyle w:val="Heading2"/>
      </w:pPr>
      <w:bookmarkStart w:id="119" w:name="_Toc24105995"/>
      <w:r w:rsidRPr="006A3187">
        <w:t>B10</w:t>
      </w:r>
      <w:r>
        <w:tab/>
        <w:t>Data Management</w:t>
      </w:r>
      <w:bookmarkEnd w:id="119"/>
    </w:p>
    <w:p w14:paraId="13E84A67" w14:textId="0E131418" w:rsidR="00FE794D" w:rsidRPr="00114197" w:rsidRDefault="2C44818D" w:rsidP="00EB1BBB">
      <w:pPr>
        <w:pStyle w:val="BodyText"/>
      </w:pPr>
      <w:r>
        <w:t>Field crew shall record sampling data on Field Data Forms, review them, sign them, and submit them to the Project Field Coordinator. The Project Field Coordinator will review the forms and confer with the crew on any required corrective action. Field crew will fill out the Chain of Custody Form for forwarding the samples (processed or unprocessed) to the laboratory. Each person who handles or transports samples will also sign the custody form upon receipt of samples. Chain of Custody Forms will accompany samples to the lab and be returned to the Monitoring Program Coordinator after each analysis run is completed.</w:t>
      </w:r>
    </w:p>
    <w:p w14:paraId="77E7B1D1" w14:textId="4C085868" w:rsidR="00FE794D" w:rsidRPr="00114197" w:rsidRDefault="623FE806" w:rsidP="00EB1BBB">
      <w:pPr>
        <w:pStyle w:val="BodyText"/>
      </w:pPr>
      <w:r>
        <w:t>Once laboratory analyses are complete, the laboratory personnel will email or mail laboratory results to the Monitoring Program Coordinator. The Monitoring Program Coordinator and/or Data Management Coordinator will enter raw field and lab data electronically. Data are then compared with Field Data Forms for accuracy. The original Field Data Forms will be stored in the organization’s office. Electronic backups and copies of Field Data Forms will be made and stored.</w:t>
      </w:r>
    </w:p>
    <w:p w14:paraId="7D34A347" w14:textId="77777777" w:rsidR="00745F44" w:rsidRPr="00D32E49" w:rsidRDefault="2C44818D" w:rsidP="00745F44">
      <w:pPr>
        <w:autoSpaceDE w:val="0"/>
        <w:autoSpaceDN w:val="0"/>
        <w:spacing w:before="40" w:after="40"/>
        <w:rPr>
          <w:rFonts w:ascii="Courier New" w:hAnsi="Courier New" w:cs="Courier New"/>
          <w:color w:val="000000"/>
          <w:sz w:val="24"/>
          <w:szCs w:val="24"/>
        </w:rPr>
      </w:pPr>
      <w:r>
        <w:t>Data quality control steps will be taken at several stages. Documentation of data recording and handling, including all problems and corrective actions, shall be included in all preliminary and final reports. (Corrective Action Reporting form attached.) See Section A9 for recording handling and storage procedures.</w:t>
      </w:r>
      <w:r w:rsidR="00745F44">
        <w:t xml:space="preserve"> </w:t>
      </w:r>
      <w:r w:rsidR="00745F44" w:rsidRPr="00B21C14">
        <w:rPr>
          <w:rFonts w:ascii="Courier New" w:hAnsi="Courier New" w:cs="Courier New"/>
          <w:color w:val="000000"/>
          <w:sz w:val="24"/>
          <w:szCs w:val="24"/>
        </w:rPr>
        <w:t>+++END-IF+++</w:t>
      </w:r>
    </w:p>
    <w:p w14:paraId="4EC673FB" w14:textId="2805AFC3" w:rsidR="00FE794D" w:rsidRPr="00114197" w:rsidRDefault="00FE794D" w:rsidP="00EB1BBB">
      <w:pPr>
        <w:pStyle w:val="BodyText"/>
      </w:pPr>
    </w:p>
    <w:p w14:paraId="38CEB604" w14:textId="1CE87BF9" w:rsidR="00CD080B" w:rsidRDefault="00CD080B" w:rsidP="008B4434"/>
    <w:p w14:paraId="1DE8AEBD" w14:textId="77777777" w:rsidR="00CD080B" w:rsidRDefault="00CD080B">
      <w:pPr>
        <w:spacing w:after="160" w:line="259" w:lineRule="auto"/>
      </w:pPr>
      <w:r>
        <w:br w:type="page"/>
      </w:r>
    </w:p>
    <w:p w14:paraId="4B98B9A4" w14:textId="16A531AA" w:rsidR="007857B2" w:rsidRPr="0034047A" w:rsidRDefault="007857B2" w:rsidP="007857B2">
      <w:pPr>
        <w:autoSpaceDE w:val="0"/>
        <w:autoSpaceDN w:val="0"/>
        <w:spacing w:before="40" w:after="40"/>
        <w:rPr>
          <w:rFonts w:ascii="Courier New" w:hAnsi="Courier New" w:cs="Courier New"/>
          <w:sz w:val="24"/>
          <w:szCs w:val="24"/>
        </w:rPr>
      </w:pPr>
      <w:r w:rsidRPr="0034047A">
        <w:rPr>
          <w:rFonts w:ascii="Courier New" w:hAnsi="Courier New" w:cs="Courier New"/>
          <w:color w:val="000000"/>
          <w:sz w:val="24"/>
          <w:szCs w:val="24"/>
        </w:rPr>
        <w:t xml:space="preserve">+++IF </w:t>
      </w:r>
      <w:proofErr w:type="gramStart"/>
      <w:r w:rsidRPr="0034047A">
        <w:rPr>
          <w:rFonts w:ascii="Courier New" w:hAnsi="Courier New" w:cs="Courier New"/>
          <w:color w:val="000000"/>
          <w:sz w:val="24"/>
          <w:szCs w:val="24"/>
        </w:rPr>
        <w:t>determine(</w:t>
      </w:r>
      <w:proofErr w:type="gramEnd"/>
      <w:r w:rsidRPr="0034047A">
        <w:rPr>
          <w:rFonts w:ascii="Courier New" w:hAnsi="Courier New" w:cs="Courier New"/>
          <w:color w:val="000000"/>
          <w:sz w:val="24"/>
          <w:szCs w:val="24"/>
        </w:rPr>
        <w:t>'Freshwater Benthic',</w:t>
      </w:r>
      <w:r w:rsidRPr="0034047A">
        <w:rPr>
          <w:rFonts w:ascii="Courier New" w:hAnsi="Courier New" w:cs="Courier New"/>
          <w:sz w:val="24"/>
          <w:szCs w:val="24"/>
        </w:rPr>
        <w:t xml:space="preserve"> '</w:t>
      </w:r>
      <w:r w:rsidR="0091276A" w:rsidRPr="0034047A">
        <w:rPr>
          <w:rFonts w:ascii="Courier New" w:hAnsi="Courier New" w:cs="Courier New"/>
          <w:sz w:val="24"/>
          <w:szCs w:val="24"/>
        </w:rPr>
        <w:t>Freshwater</w:t>
      </w:r>
      <w:r w:rsidRPr="0034047A">
        <w:rPr>
          <w:rFonts w:ascii="Courier New" w:hAnsi="Courier New" w:cs="Courier New"/>
          <w:sz w:val="24"/>
          <w:szCs w:val="24"/>
        </w:rPr>
        <w:t>' ,</w:t>
      </w:r>
      <w:r w:rsidR="0091276A" w:rsidRPr="0034047A">
        <w:rPr>
          <w:rFonts w:ascii="Courier New" w:hAnsi="Courier New" w:cs="Courier New"/>
          <w:sz w:val="24"/>
          <w:szCs w:val="24"/>
        </w:rPr>
        <w:t xml:space="preserve"> ''</w:t>
      </w:r>
      <w:r w:rsidR="002913EB" w:rsidRPr="0034047A">
        <w:rPr>
          <w:rFonts w:ascii="Courier New" w:hAnsi="Courier New" w:cs="Courier New"/>
          <w:sz w:val="24"/>
          <w:szCs w:val="24"/>
        </w:rPr>
        <w:t>,</w:t>
      </w:r>
      <w:r w:rsidR="0091276A" w:rsidRPr="0034047A">
        <w:rPr>
          <w:rFonts w:ascii="Courier New" w:hAnsi="Courier New" w:cs="Courier New"/>
          <w:sz w:val="24"/>
          <w:szCs w:val="24"/>
        </w:rPr>
        <w:t xml:space="preserve"> ''</w:t>
      </w:r>
      <w:r w:rsidRPr="0034047A">
        <w:rPr>
          <w:rFonts w:ascii="Courier New" w:hAnsi="Courier New" w:cs="Courier New"/>
          <w:color w:val="000000"/>
          <w:sz w:val="24"/>
          <w:szCs w:val="24"/>
        </w:rPr>
        <w:t>) === true+++</w:t>
      </w:r>
    </w:p>
    <w:p w14:paraId="6D297C3C" w14:textId="2A26B941" w:rsidR="00FE794D" w:rsidRPr="0034047A" w:rsidRDefault="008F3BF1" w:rsidP="00FE794D">
      <w:pPr>
        <w:pStyle w:val="Heading1"/>
      </w:pPr>
      <w:bookmarkStart w:id="120" w:name="_Toc24105996"/>
      <w:r w:rsidRPr="0034047A">
        <w:t xml:space="preserve">Section </w:t>
      </w:r>
      <w:r w:rsidR="00FE794D" w:rsidRPr="0034047A">
        <w:t>B</w:t>
      </w:r>
      <w:r w:rsidR="005B7B20" w:rsidRPr="0034047A">
        <w:t xml:space="preserve">. </w:t>
      </w:r>
      <w:r w:rsidR="00CD080B" w:rsidRPr="0034047A">
        <w:t>Fresh Water/Benthic Data Generation and Acquisition</w:t>
      </w:r>
      <w:bookmarkEnd w:id="120"/>
    </w:p>
    <w:p w14:paraId="0E66C490" w14:textId="77777777" w:rsidR="00FE794D" w:rsidRPr="0034047A" w:rsidRDefault="00FE794D" w:rsidP="00FE794D">
      <w:pPr>
        <w:pStyle w:val="Heading2"/>
      </w:pPr>
      <w:bookmarkStart w:id="121" w:name="_Toc24105997"/>
      <w:r w:rsidRPr="0034047A">
        <w:t>B1</w:t>
      </w:r>
      <w:r w:rsidRPr="0034047A">
        <w:tab/>
      </w:r>
      <w:r w:rsidRPr="0034047A">
        <w:rPr>
          <w:spacing w:val="1"/>
        </w:rPr>
        <w:t>S</w:t>
      </w:r>
      <w:r w:rsidRPr="0034047A">
        <w:t>a</w:t>
      </w:r>
      <w:r w:rsidRPr="0034047A">
        <w:rPr>
          <w:spacing w:val="-3"/>
        </w:rPr>
        <w:t>m</w:t>
      </w:r>
      <w:r w:rsidRPr="0034047A">
        <w:rPr>
          <w:spacing w:val="1"/>
        </w:rPr>
        <w:t>p</w:t>
      </w:r>
      <w:r w:rsidRPr="0034047A">
        <w:t>l</w:t>
      </w:r>
      <w:r w:rsidRPr="0034047A">
        <w:rPr>
          <w:spacing w:val="1"/>
        </w:rPr>
        <w:t>in</w:t>
      </w:r>
      <w:r w:rsidRPr="0034047A">
        <w:t>g D</w:t>
      </w:r>
      <w:r w:rsidRPr="0034047A">
        <w:rPr>
          <w:spacing w:val="-1"/>
        </w:rPr>
        <w:t>e</w:t>
      </w:r>
      <w:r w:rsidRPr="0034047A">
        <w:t>sign</w:t>
      </w:r>
      <w:bookmarkEnd w:id="121"/>
      <w:r w:rsidRPr="0034047A">
        <w:rPr>
          <w:spacing w:val="1"/>
        </w:rPr>
        <w:t xml:space="preserve"> </w:t>
      </w:r>
    </w:p>
    <w:p w14:paraId="4B0C64D0" w14:textId="67C41911" w:rsidR="00FE794D" w:rsidRPr="0034047A" w:rsidRDefault="00FE794D" w:rsidP="00EB1BBB">
      <w:pPr>
        <w:pStyle w:val="BodyText"/>
      </w:pPr>
      <w:bookmarkStart w:id="122" w:name="_Hlk19859084"/>
      <w:r w:rsidRPr="0034047A">
        <w:t>Ideally, site selection criteria will be</w:t>
      </w:r>
      <w:r w:rsidR="437CE5AD" w:rsidRPr="0034047A">
        <w:t xml:space="preserve"> clear</w:t>
      </w:r>
      <w:r w:rsidR="00ED525C" w:rsidRPr="0034047A">
        <w:t xml:space="preserve"> </w:t>
      </w:r>
      <w:r w:rsidRPr="0034047A">
        <w:t xml:space="preserve">so that if two researchers were to follow them, each would choose similar locations. The criteria should minimize the amount of subjectivity that enters the site selection process. If a reference site is used, </w:t>
      </w:r>
      <w:r w:rsidR="00E1098A" w:rsidRPr="0034047A">
        <w:t>the</w:t>
      </w:r>
      <w:r w:rsidRPr="0034047A">
        <w:t xml:space="preserve"> conditions</w:t>
      </w:r>
      <w:r w:rsidR="00E1098A" w:rsidRPr="0034047A">
        <w:t xml:space="preserve"> at reference sites</w:t>
      </w:r>
      <w:r w:rsidRPr="0034047A">
        <w:t xml:space="preserve"> should represent the best range of minimally impaired conditions that can be achieved by similar streams within a </w:t>
      </w:r>
      <w:proofErr w:type="gramStart"/>
      <w:r w:rsidRPr="0034047A">
        <w:t>particular ecological</w:t>
      </w:r>
      <w:proofErr w:type="gramEnd"/>
      <w:r w:rsidRPr="0034047A">
        <w:t xml:space="preserve"> region.</w:t>
      </w:r>
      <w:r w:rsidR="000C681E" w:rsidRPr="0034047A">
        <w:rPr>
          <w:rStyle w:val="FootnoteReference"/>
        </w:rPr>
        <w:footnoteReference w:id="8"/>
      </w:r>
    </w:p>
    <w:p w14:paraId="4F186264" w14:textId="04DD3980" w:rsidR="00A01ADA" w:rsidRPr="0034047A" w:rsidRDefault="00A01ADA" w:rsidP="00EB1BBB">
      <w:pPr>
        <w:pStyle w:val="BodyText"/>
        <w:rPr>
          <w:rFonts w:ascii="Courier New" w:hAnsi="Courier New" w:cs="Courier New"/>
          <w:sz w:val="24"/>
        </w:rPr>
      </w:pPr>
      <w:bookmarkStart w:id="123" w:name="_Hlk22225130"/>
      <w:r w:rsidRPr="0034047A">
        <w:rPr>
          <w:rFonts w:ascii="Courier New" w:hAnsi="Courier New" w:cs="Courier New"/>
          <w:sz w:val="24"/>
        </w:rPr>
        <w:t xml:space="preserve">+++IF </w:t>
      </w:r>
      <w:proofErr w:type="spellStart"/>
      <w:proofErr w:type="gramStart"/>
      <w:r w:rsidRPr="0034047A">
        <w:rPr>
          <w:rFonts w:ascii="Courier New" w:hAnsi="Courier New" w:cs="Courier New"/>
          <w:sz w:val="24"/>
        </w:rPr>
        <w:t>determineConcern</w:t>
      </w:r>
      <w:proofErr w:type="spellEnd"/>
      <w:r w:rsidRPr="0034047A">
        <w:rPr>
          <w:rFonts w:ascii="Courier New" w:hAnsi="Courier New" w:cs="Courier New"/>
          <w:sz w:val="24"/>
        </w:rPr>
        <w:t>(</w:t>
      </w:r>
      <w:proofErr w:type="gramEnd"/>
      <w:r w:rsidRPr="0034047A">
        <w:rPr>
          <w:rFonts w:ascii="Courier New" w:hAnsi="Courier New" w:cs="Courier New"/>
          <w:sz w:val="24"/>
        </w:rPr>
        <w:t xml:space="preserve">'Eutrophication (Nutrients)')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('Illicit Connections')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('Stormwater') === true +++</w:t>
      </w:r>
      <w:bookmarkEnd w:id="123"/>
    </w:p>
    <w:p w14:paraId="33A29C5B" w14:textId="78F31FD5" w:rsidR="00FE794D" w:rsidRPr="0034047A" w:rsidRDefault="00FE794D" w:rsidP="00FE794D">
      <w:pPr>
        <w:pStyle w:val="Heading3"/>
      </w:pPr>
      <w:bookmarkStart w:id="124" w:name="_Toc24105998"/>
      <w:bookmarkEnd w:id="122"/>
      <w:r w:rsidRPr="0034047A">
        <w:t>B1.1</w:t>
      </w:r>
      <w:r w:rsidRPr="0034047A">
        <w:tab/>
        <w:t>Sampling Site Selection</w:t>
      </w:r>
      <w:bookmarkEnd w:id="124"/>
      <w:r w:rsidRPr="0034047A">
        <w:t xml:space="preserve"> </w:t>
      </w:r>
    </w:p>
    <w:p w14:paraId="5BD2CAF6" w14:textId="04D1BE22" w:rsidR="00FE794D" w:rsidRPr="0034047A" w:rsidRDefault="00FE794D" w:rsidP="00EB1BBB">
      <w:pPr>
        <w:pStyle w:val="BodyText"/>
      </w:pPr>
      <w:r w:rsidRPr="0034047A">
        <w:t xml:space="preserve">For point source assessments, the sampling site selection should include stations upstream and downstream of the source, as well as at least three regional reference stations. The site </w:t>
      </w:r>
      <w:r w:rsidR="00E1098A" w:rsidRPr="0034047A">
        <w:t xml:space="preserve">selected </w:t>
      </w:r>
      <w:r w:rsidRPr="0034047A">
        <w:t xml:space="preserve">should be in an area where reasonable opportunity for mixing of the effluent has occurred. If a mixing zone has been defined in a license, sampling should occur immediately downstream of it. In cases where the effluent plume channels down one bank for great distances (over 1 km), or where localized effluent impact is expected to be severe for a distance beyond the zone of initial dilution, it is advisable to have a sampling site upstream of the source, one or more in the plume, and at least two farther downstream. One downstream site should be located at the point of presumed bank to-bank mixing and subsequent sites should be located to assess the extent of impact downstream. The area of initial dilution of an effluent should be determined by visual observation of the plume pattern; by observations of biotic effects attributable to the plume, if evident (benthic algal biomass growth, die-off patterns); and by transects of specific conductance measurements from the outfall, in a downstream direction. </w:t>
      </w:r>
    </w:p>
    <w:p w14:paraId="4D0A6E21" w14:textId="407D5A13" w:rsidR="00FE794D" w:rsidRPr="0034047A" w:rsidRDefault="00E1098A" w:rsidP="00EB1BBB">
      <w:pPr>
        <w:pStyle w:val="BodyText"/>
      </w:pPr>
      <w:r w:rsidRPr="0034047A">
        <w:t>Selection of s</w:t>
      </w:r>
      <w:r w:rsidR="00FE794D" w:rsidRPr="0034047A">
        <w:t xml:space="preserve">ampling sites should </w:t>
      </w:r>
      <w:r w:rsidRPr="0034047A">
        <w:t xml:space="preserve">ensure that the </w:t>
      </w:r>
      <w:r w:rsidR="00FE794D" w:rsidRPr="0034047A">
        <w:t>physical characteristics</w:t>
      </w:r>
      <w:r w:rsidRPr="0034047A">
        <w:t xml:space="preserve"> among sampling sites are similar</w:t>
      </w:r>
      <w:r w:rsidR="00FE794D" w:rsidRPr="0034047A">
        <w:t xml:space="preserve">. If surveys are conducted to determine use designations, sampling locations should be representative of the stream reach. Reference conditions should include minimally impaired sites in the same ecoregion, size class, and stream type (width, depth, gradient). </w:t>
      </w:r>
    </w:p>
    <w:p w14:paraId="2A82CA3E" w14:textId="77777777" w:rsidR="00127469" w:rsidRPr="0034047A" w:rsidRDefault="00127469" w:rsidP="00127469">
      <w:pPr>
        <w:autoSpaceDE w:val="0"/>
        <w:autoSpaceDN w:val="0"/>
        <w:spacing w:before="40" w:after="40"/>
        <w:rPr>
          <w:rFonts w:ascii="Courier New" w:hAnsi="Courier New" w:cs="Courier New"/>
          <w:color w:val="000000"/>
          <w:sz w:val="24"/>
          <w:szCs w:val="24"/>
        </w:rPr>
      </w:pPr>
      <w:bookmarkStart w:id="125" w:name="_Hlk22225145"/>
      <w:r w:rsidRPr="0034047A">
        <w:rPr>
          <w:rFonts w:ascii="Courier New" w:hAnsi="Courier New" w:cs="Courier New"/>
          <w:color w:val="000000"/>
          <w:sz w:val="24"/>
          <w:szCs w:val="24"/>
        </w:rPr>
        <w:t>+++END-IF+++</w:t>
      </w:r>
    </w:p>
    <w:p w14:paraId="23F57321" w14:textId="0CDD5123" w:rsidR="00127469" w:rsidRPr="00127469" w:rsidRDefault="00127469" w:rsidP="00EB1BBB">
      <w:pPr>
        <w:pStyle w:val="BodyText"/>
        <w:rPr>
          <w:rFonts w:ascii="Courier New" w:hAnsi="Courier New" w:cs="Courier New"/>
          <w:sz w:val="24"/>
        </w:rPr>
      </w:pPr>
      <w:r w:rsidRPr="0034047A">
        <w:rPr>
          <w:rFonts w:ascii="Courier New" w:hAnsi="Courier New" w:cs="Courier New"/>
          <w:sz w:val="24"/>
        </w:rPr>
        <w:t xml:space="preserve">+++IF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('General Environmental Health: Physical/Chemical Water Quality')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('Recreation (Swimming and/or Boating)')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('Harmful Algal Blooms (HABs) (Algal toxins)')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 xml:space="preserve">('General Environmental Health: Benthic') === true || </w:t>
      </w:r>
      <w:proofErr w:type="spellStart"/>
      <w:r w:rsidRPr="0034047A">
        <w:rPr>
          <w:rFonts w:ascii="Courier New" w:hAnsi="Courier New" w:cs="Courier New"/>
          <w:sz w:val="24"/>
        </w:rPr>
        <w:t>determineConcern</w:t>
      </w:r>
      <w:proofErr w:type="spellEnd"/>
      <w:r w:rsidRPr="0034047A">
        <w:rPr>
          <w:rFonts w:ascii="Courier New" w:hAnsi="Courier New" w:cs="Courier New"/>
          <w:sz w:val="24"/>
        </w:rPr>
        <w:t>('Acidification') === true +++</w:t>
      </w:r>
      <w:bookmarkEnd w:id="125"/>
    </w:p>
    <w:p w14:paraId="55E1228F" w14:textId="023067D8" w:rsidR="00FE794D" w:rsidRPr="003D1CCF" w:rsidRDefault="00FE794D" w:rsidP="00FE794D">
      <w:pPr>
        <w:pStyle w:val="Heading3"/>
        <w:rPr>
          <w:color w:val="7030A0"/>
        </w:rPr>
      </w:pPr>
      <w:bookmarkStart w:id="126" w:name="_Toc24105999"/>
      <w:r w:rsidRPr="008F0FE8">
        <w:t>B1.2</w:t>
      </w:r>
      <w:r>
        <w:tab/>
      </w:r>
      <w:r w:rsidRPr="008F0FE8">
        <w:t>Sampl</w:t>
      </w:r>
      <w:r>
        <w:t>ing S</w:t>
      </w:r>
      <w:r w:rsidRPr="008F0FE8">
        <w:t>ite (</w:t>
      </w:r>
      <w:r>
        <w:t>R</w:t>
      </w:r>
      <w:r w:rsidRPr="008F0FE8">
        <w:t xml:space="preserve">each) </w:t>
      </w:r>
      <w:r>
        <w:t>S</w:t>
      </w:r>
      <w:r w:rsidRPr="008F0FE8">
        <w:t>election</w:t>
      </w:r>
      <w:r>
        <w:t xml:space="preserve"> and Assessment</w:t>
      </w:r>
      <w:bookmarkEnd w:id="126"/>
      <w:r w:rsidRPr="481F3878">
        <w:t xml:space="preserve"> </w:t>
      </w:r>
    </w:p>
    <w:p w14:paraId="38F7AEE7" w14:textId="2A647333" w:rsidR="00FE794D" w:rsidRDefault="00FE794D" w:rsidP="00EB1BBB">
      <w:pPr>
        <w:pStyle w:val="BodyText"/>
      </w:pPr>
      <w:r w:rsidRPr="00621FBA">
        <w:t xml:space="preserve">For biological and habitat assessment, sampling should provide a representative picture of the ecological community. </w:t>
      </w:r>
      <w:r w:rsidRPr="00A676A2">
        <w:t>Unless basically comparable physical habitat is sampled at all stations, community differences attributable to habitat degradation will be difficult to separate from those resulting from water quality degradation.</w:t>
      </w:r>
      <w:r w:rsidR="002D6003">
        <w:rPr>
          <w:rStyle w:val="FootnoteReference"/>
        </w:rPr>
        <w:footnoteReference w:id="9"/>
      </w:r>
      <w:r w:rsidRPr="00A676A2">
        <w:t xml:space="preserve"> Sampling highly similar habitats will also reduce metric variability, attributable to factors such as current speed and substrate type.</w:t>
      </w:r>
    </w:p>
    <w:p w14:paraId="6C8D1957" w14:textId="7E40DD99" w:rsidR="00FE794D" w:rsidRDefault="00FE794D" w:rsidP="00EB1BBB">
      <w:pPr>
        <w:pStyle w:val="BodyText"/>
      </w:pPr>
      <w:r w:rsidRPr="00A676A2">
        <w:t xml:space="preserve">To meaningfully evaluate biological condition, sampling locations must be carefully </w:t>
      </w:r>
      <w:r w:rsidR="00E1098A">
        <w:t>selected</w:t>
      </w:r>
      <w:r w:rsidRPr="00A676A2">
        <w:t xml:space="preserve"> to ensure generally comparable physical habitat. </w:t>
      </w:r>
      <w:r w:rsidR="00E1098A">
        <w:t>Sample locations</w:t>
      </w:r>
      <w:r w:rsidRPr="00B3796D">
        <w:t xml:space="preserve"> </w:t>
      </w:r>
      <w:r>
        <w:t xml:space="preserve">should </w:t>
      </w:r>
      <w:r w:rsidRPr="00B3796D">
        <w:t>be scouted out ahead of time to identify</w:t>
      </w:r>
      <w:r>
        <w:t xml:space="preserve"> </w:t>
      </w:r>
      <w:r w:rsidRPr="00B3796D">
        <w:t xml:space="preserve">appropriate reaches and to </w:t>
      </w:r>
      <w:r>
        <w:t>d</w:t>
      </w:r>
      <w:r w:rsidRPr="00B3796D">
        <w:t>etermine substrate</w:t>
      </w:r>
      <w:r>
        <w:t>s that</w:t>
      </w:r>
      <w:r w:rsidRPr="00B3796D">
        <w:t xml:space="preserve"> are available</w:t>
      </w:r>
      <w:r>
        <w:t xml:space="preserve"> for sampling</w:t>
      </w:r>
      <w:r w:rsidRPr="00B3796D">
        <w:t>.</w:t>
      </w:r>
      <w:r>
        <w:t xml:space="preserve"> </w:t>
      </w:r>
      <w:r w:rsidRPr="00A676A2">
        <w:t xml:space="preserve">Station siting of both study sites and reference (regional and/or site-specific) sites ideally takes place during June. Reconnaissance </w:t>
      </w:r>
      <w:r w:rsidR="00E1098A">
        <w:t>activities prior to</w:t>
      </w:r>
      <w:r>
        <w:t xml:space="preserve"> </w:t>
      </w:r>
      <w:r w:rsidRPr="00A676A2">
        <w:t xml:space="preserve">June </w:t>
      </w:r>
      <w:r w:rsidR="00E1098A">
        <w:t>are</w:t>
      </w:r>
      <w:r>
        <w:t xml:space="preserve"> </w:t>
      </w:r>
      <w:r w:rsidRPr="00A676A2">
        <w:t xml:space="preserve">not desirable, as instream conditions—most notably flow regimes—during this time are often dramatically different than during the sampling index period. </w:t>
      </w:r>
      <w:r>
        <w:t>To lay out the sampling reach and sites,</w:t>
      </w:r>
      <w:r w:rsidRPr="008F0FE8">
        <w:t xml:space="preserve"> </w:t>
      </w:r>
      <w:r w:rsidRPr="008F0FE8">
        <w:rPr>
          <w:rFonts w:eastAsia="Calibri"/>
        </w:rPr>
        <w:t xml:space="preserve">first make sure </w:t>
      </w:r>
      <w:r>
        <w:rPr>
          <w:rFonts w:eastAsia="Calibri"/>
        </w:rPr>
        <w:t xml:space="preserve">the route to the site is free </w:t>
      </w:r>
      <w:r w:rsidRPr="008F0FE8">
        <w:rPr>
          <w:rFonts w:eastAsia="Calibri"/>
        </w:rPr>
        <w:t>of obstacles that would prohibit sampling and data collection activities, then assess the sample reach characteristics.</w:t>
      </w:r>
      <w:r>
        <w:rPr>
          <w:rFonts w:eastAsia="Calibri"/>
        </w:rPr>
        <w:t xml:space="preserve"> </w:t>
      </w:r>
      <w:r w:rsidRPr="00A676A2">
        <w:t xml:space="preserve">Field conditions (e.g., instream and riparian habitat characteristics, </w:t>
      </w:r>
      <w:r>
        <w:t>s</w:t>
      </w:r>
      <w:r w:rsidRPr="00A676A2">
        <w:t xml:space="preserve">urrounding land use, observations of </w:t>
      </w:r>
      <w:r>
        <w:t>nonpoint source</w:t>
      </w:r>
      <w:r w:rsidRPr="00A676A2">
        <w:t xml:space="preserve"> pollution or other pertinent information) during the time of reconnaissance will be noted and recorded in a field notebook.</w:t>
      </w:r>
      <w:r>
        <w:t xml:space="preserve"> </w:t>
      </w:r>
    </w:p>
    <w:p w14:paraId="19823404" w14:textId="52EF14FE" w:rsidR="00127469" w:rsidRPr="0034047A" w:rsidRDefault="00127469" w:rsidP="00127469">
      <w:pPr>
        <w:autoSpaceDE w:val="0"/>
        <w:autoSpaceDN w:val="0"/>
        <w:spacing w:before="40" w:after="40"/>
        <w:rPr>
          <w:rFonts w:ascii="Courier New" w:hAnsi="Courier New" w:cs="Courier New"/>
          <w:color w:val="000000"/>
          <w:sz w:val="24"/>
          <w:szCs w:val="24"/>
        </w:rPr>
      </w:pPr>
      <w:r w:rsidRPr="0034047A">
        <w:rPr>
          <w:rFonts w:ascii="Courier New" w:hAnsi="Courier New" w:cs="Courier New"/>
          <w:color w:val="000000"/>
          <w:sz w:val="24"/>
          <w:szCs w:val="24"/>
        </w:rPr>
        <w:t>+++END-IF+++</w:t>
      </w:r>
    </w:p>
    <w:p w14:paraId="31C8071B" w14:textId="77777777" w:rsidR="00A12C49" w:rsidRDefault="00FE794D" w:rsidP="00A12C49">
      <w:pPr>
        <w:pStyle w:val="Heading2"/>
      </w:pPr>
      <w:bookmarkStart w:id="127" w:name="_Toc24106000"/>
      <w:r>
        <w:t>B2</w:t>
      </w:r>
      <w:r>
        <w:tab/>
      </w:r>
      <w:r>
        <w:rPr>
          <w:spacing w:val="1"/>
        </w:rPr>
        <w:t>S</w:t>
      </w:r>
      <w:r>
        <w:t>a</w:t>
      </w:r>
      <w:r>
        <w:rPr>
          <w:spacing w:val="-3"/>
        </w:rPr>
        <w:t>m</w:t>
      </w:r>
      <w:r>
        <w:rPr>
          <w:spacing w:val="1"/>
        </w:rPr>
        <w:t>p</w:t>
      </w:r>
      <w:r>
        <w:t>l</w:t>
      </w:r>
      <w:r>
        <w:rPr>
          <w:spacing w:val="1"/>
        </w:rPr>
        <w:t>in</w:t>
      </w:r>
      <w:r>
        <w:t xml:space="preserve">g </w:t>
      </w:r>
      <w:r>
        <w:rPr>
          <w:spacing w:val="-1"/>
        </w:rPr>
        <w:t>Me</w:t>
      </w:r>
      <w:r>
        <w:t>tho</w:t>
      </w:r>
      <w:r>
        <w:rPr>
          <w:spacing w:val="1"/>
        </w:rPr>
        <w:t>d</w:t>
      </w:r>
      <w:r>
        <w:t>s</w:t>
      </w:r>
      <w:bookmarkEnd w:id="127"/>
    </w:p>
    <w:p w14:paraId="06E099C4" w14:textId="3746CA34" w:rsidR="00FE794D" w:rsidRPr="00BE1B0B" w:rsidRDefault="00FE794D" w:rsidP="00FE794D">
      <w:pPr>
        <w:pStyle w:val="Heading3"/>
      </w:pPr>
      <w:bookmarkStart w:id="128" w:name="_Toc24106001"/>
      <w:r>
        <w:rPr>
          <w:rFonts w:eastAsia="Cambria"/>
        </w:rPr>
        <w:t>B2.1</w:t>
      </w:r>
      <w:r>
        <w:rPr>
          <w:rFonts w:eastAsia="Cambria"/>
        </w:rPr>
        <w:tab/>
      </w:r>
      <w:r w:rsidRPr="00BE1B0B">
        <w:rPr>
          <w:rFonts w:eastAsia="Cambria"/>
        </w:rPr>
        <w:t>Site Photographs</w:t>
      </w:r>
      <w:bookmarkEnd w:id="128"/>
    </w:p>
    <w:p w14:paraId="7177B89C" w14:textId="46497194" w:rsidR="00FE794D" w:rsidRPr="00BE1B0B" w:rsidRDefault="395FFF33" w:rsidP="00EB1BBB">
      <w:pPr>
        <w:pStyle w:val="BodyText"/>
      </w:pPr>
      <w:r w:rsidRPr="395FFF33">
        <w:rPr>
          <w:rFonts w:eastAsia="Calibri"/>
        </w:rPr>
        <w:t>At all sample reaches, photographs—at least one upstream and one downstream—will be taken with a digital camera. These and any additional photos will be recorded in the Photo Log (sample attached) with a brief description.</w:t>
      </w:r>
    </w:p>
    <w:p w14:paraId="1E8E25C9" w14:textId="77777777" w:rsidR="00FE794D" w:rsidRPr="00707AA5" w:rsidRDefault="00FE794D" w:rsidP="00FE794D">
      <w:pPr>
        <w:pStyle w:val="Heading3"/>
      </w:pPr>
      <w:bookmarkStart w:id="129" w:name="_Toc24106002"/>
      <w:r>
        <w:t>B2.2</w:t>
      </w:r>
      <w:r>
        <w:tab/>
        <w:t>Flow Velocity</w:t>
      </w:r>
      <w:bookmarkEnd w:id="129"/>
      <w:r w:rsidRPr="481F3878">
        <w:t xml:space="preserve"> </w:t>
      </w:r>
    </w:p>
    <w:p w14:paraId="4E4C3FD3" w14:textId="7B972D3D" w:rsidR="00FE794D" w:rsidRPr="005249D2" w:rsidRDefault="395FFF33" w:rsidP="395FFF33">
      <w:pPr>
        <w:pStyle w:val="BodyText"/>
        <w:rPr>
          <w:rFonts w:eastAsia="Calibri"/>
        </w:rPr>
      </w:pPr>
      <w:r w:rsidRPr="395FFF33">
        <w:rPr>
          <w:rFonts w:eastAsia="Calibri"/>
        </w:rPr>
        <w:t>Flow velocity will be determined using the float method, as described below, with calculations documented in a Flow Velocity Form, attached.</w:t>
      </w:r>
    </w:p>
    <w:p w14:paraId="58D109F2" w14:textId="77777777" w:rsidR="00FE794D" w:rsidRPr="006A7C69" w:rsidRDefault="00FE794D" w:rsidP="00FE794D">
      <w:pPr>
        <w:pStyle w:val="Heading4"/>
      </w:pPr>
      <w:r w:rsidRPr="006A7C69">
        <w:t>Equipment</w:t>
      </w:r>
    </w:p>
    <w:p w14:paraId="66776B25" w14:textId="77777777" w:rsidR="00FE794D" w:rsidRPr="006C0A13" w:rsidRDefault="623FE806" w:rsidP="00353483">
      <w:pPr>
        <w:pStyle w:val="ListBullet"/>
        <w:rPr>
          <w:color w:val="000000" w:themeColor="text1"/>
        </w:rPr>
      </w:pPr>
      <w:r>
        <w:t xml:space="preserve">Ball of heavy-duty string, four stakes, and a hammer to drive the stakes into the ground </w:t>
      </w:r>
    </w:p>
    <w:p w14:paraId="0E56494E" w14:textId="77777777" w:rsidR="00FE794D" w:rsidRPr="006C0A13" w:rsidRDefault="623FE806" w:rsidP="00353483">
      <w:pPr>
        <w:pStyle w:val="ListBullet"/>
        <w:rPr>
          <w:color w:val="000000" w:themeColor="text1"/>
        </w:rPr>
      </w:pPr>
      <w:r>
        <w:t>Tape measure (at least 20 ft)</w:t>
      </w:r>
    </w:p>
    <w:p w14:paraId="1F46E72A" w14:textId="77777777" w:rsidR="00FE794D" w:rsidRPr="006C0A13" w:rsidRDefault="623FE806" w:rsidP="00353483">
      <w:pPr>
        <w:pStyle w:val="ListBullet"/>
        <w:rPr>
          <w:color w:val="000000" w:themeColor="text1"/>
        </w:rPr>
      </w:pPr>
      <w:r>
        <w:t>Orange</w:t>
      </w:r>
    </w:p>
    <w:p w14:paraId="7E1F0813" w14:textId="77777777" w:rsidR="00FE794D" w:rsidRPr="006C0A13" w:rsidRDefault="623FE806" w:rsidP="00353483">
      <w:pPr>
        <w:pStyle w:val="ListBullet"/>
        <w:rPr>
          <w:color w:val="000000" w:themeColor="text1"/>
        </w:rPr>
      </w:pPr>
      <w:r>
        <w:t xml:space="preserve">Net </w:t>
      </w:r>
    </w:p>
    <w:p w14:paraId="0785CE98" w14:textId="77777777" w:rsidR="00FE794D" w:rsidRPr="006C0A13" w:rsidRDefault="623FE806" w:rsidP="00353483">
      <w:pPr>
        <w:pStyle w:val="ListBullet"/>
        <w:rPr>
          <w:color w:val="000000" w:themeColor="text1"/>
        </w:rPr>
      </w:pPr>
      <w:r>
        <w:t xml:space="preserve">Stopwatch </w:t>
      </w:r>
    </w:p>
    <w:p w14:paraId="33536347" w14:textId="77777777" w:rsidR="00FE794D" w:rsidRPr="006C0A13" w:rsidRDefault="00FE794D" w:rsidP="00353483">
      <w:pPr>
        <w:pStyle w:val="ListBulletLast"/>
        <w:rPr>
          <w:color w:val="000000" w:themeColor="text1"/>
        </w:rPr>
      </w:pPr>
      <w:r w:rsidRPr="008A714A">
        <w:t xml:space="preserve">Calculator </w:t>
      </w:r>
    </w:p>
    <w:p w14:paraId="27D6E785" w14:textId="77777777" w:rsidR="00FE794D" w:rsidRPr="00BE0AD6" w:rsidRDefault="00FE794D" w:rsidP="00FE794D">
      <w:pPr>
        <w:pStyle w:val="Heading4"/>
      </w:pPr>
      <w:r>
        <w:t>Method</w:t>
      </w:r>
    </w:p>
    <w:p w14:paraId="618E978F" w14:textId="77777777" w:rsidR="00ED525C" w:rsidRPr="00A9538D" w:rsidRDefault="00FE794D" w:rsidP="00A9538D">
      <w:pPr>
        <w:pStyle w:val="ListNumber"/>
        <w:numPr>
          <w:ilvl w:val="0"/>
          <w:numId w:val="248"/>
        </w:numPr>
      </w:pPr>
      <w:r w:rsidRPr="00A9538D">
        <w:t>Measure off 25 ft along the bank of a</w:t>
      </w:r>
      <w:r w:rsidR="00E1098A" w:rsidRPr="00A9538D">
        <w:t xml:space="preserve"> straight</w:t>
      </w:r>
      <w:r w:rsidRPr="00A9538D">
        <w:t xml:space="preserve"> section of stream. To measure discharge, choose a stretch of stream that is straight (no bends), at least 6 in. deep, and without an area of slow water such as a pool. Unobstructed riffles or runs are ideal. Stretch string across each end of the 25</w:t>
      </w:r>
      <w:r w:rsidRPr="00A9538D" w:rsidDel="00CA4DFA">
        <w:t xml:space="preserve"> </w:t>
      </w:r>
      <w:r w:rsidRPr="00A9538D">
        <w:t xml:space="preserve">ft length. </w:t>
      </w:r>
    </w:p>
    <w:p w14:paraId="17E17188" w14:textId="34775898" w:rsidR="00FE794D" w:rsidRPr="00A9538D" w:rsidRDefault="00FE794D" w:rsidP="00A9538D">
      <w:pPr>
        <w:pStyle w:val="ListNumber"/>
      </w:pPr>
      <w:r w:rsidRPr="00A9538D">
        <w:t xml:space="preserve">Release the orange at the upstream site, positioned so that it </w:t>
      </w:r>
      <w:r w:rsidR="00E1098A" w:rsidRPr="00A9538D">
        <w:t>flows</w:t>
      </w:r>
      <w:r w:rsidRPr="00A9538D">
        <w:t xml:space="preserve"> into the fastest current. Using a stopwatch, record the time it takes to </w:t>
      </w:r>
      <w:r w:rsidR="00E1098A" w:rsidRPr="00A9538D">
        <w:t>flow</w:t>
      </w:r>
      <w:r w:rsidRPr="00A9538D">
        <w:t xml:space="preserve"> from the upstream transect line </w:t>
      </w:r>
      <w:r w:rsidR="00E1098A" w:rsidRPr="00A9538D">
        <w:t>to fully pass under</w:t>
      </w:r>
      <w:r w:rsidRPr="00A9538D">
        <w:t xml:space="preserve"> the downstream transect line. (If the float moves too fast for an accurate measurement, measure off 50 or 75 ft instead of 25.) Repeat the measurement at least two more times, more for greater accuracy. Average the results (in seconds).</w:t>
      </w:r>
    </w:p>
    <w:p w14:paraId="3ECD32AB" w14:textId="4742BE13" w:rsidR="00FE794D" w:rsidRDefault="00FE794D" w:rsidP="00A9538D">
      <w:pPr>
        <w:pStyle w:val="ListNumber"/>
      </w:pPr>
      <w:r w:rsidRPr="00A9538D">
        <w:t>Calculate flow velocity as distance traveled (ft) divided by the average amount of time (seconds) it took</w:t>
      </w:r>
      <w:r w:rsidRPr="00BE0AD6">
        <w:t xml:space="preserve"> the </w:t>
      </w:r>
      <w:r>
        <w:t>orange</w:t>
      </w:r>
      <w:r w:rsidRPr="00BE0AD6">
        <w:t xml:space="preserve"> to travel that distance. </w:t>
      </w:r>
    </w:p>
    <w:p w14:paraId="146C261E" w14:textId="5BF98003" w:rsidR="00A67A3A" w:rsidRPr="00A67A3A" w:rsidRDefault="00A67A3A" w:rsidP="00302D53">
      <w:pPr>
        <w:pStyle w:val="ListNumber"/>
        <w:numPr>
          <w:ilvl w:val="0"/>
          <w:numId w:val="0"/>
        </w:numPr>
        <w:ind w:left="360"/>
      </w:pPr>
      <w:r w:rsidRPr="0034047A">
        <w:t xml:space="preserve">+++IF </w:t>
      </w:r>
      <w:proofErr w:type="gramStart"/>
      <w:r w:rsidRPr="0034047A">
        <w:t>determine(</w:t>
      </w:r>
      <w:bookmarkStart w:id="130" w:name="_Hlk20137624"/>
      <w:proofErr w:type="gramEnd"/>
      <w:r w:rsidRPr="0034047A">
        <w:t>'</w:t>
      </w:r>
      <w:bookmarkEnd w:id="130"/>
      <w:r w:rsidRPr="0034047A">
        <w:t xml:space="preserve">Freshwater Benthic', 'Freshwater', </w:t>
      </w:r>
      <w:r w:rsidR="00544C6B" w:rsidRPr="0034047A">
        <w:t>'Benthic algal biomass'</w:t>
      </w:r>
      <w:r w:rsidRPr="0034047A">
        <w:t>, '') === true+++</w:t>
      </w:r>
    </w:p>
    <w:p w14:paraId="611D8FCD" w14:textId="77777777" w:rsidR="00FE794D" w:rsidRDefault="00FE794D" w:rsidP="00FE794D">
      <w:pPr>
        <w:pStyle w:val="Heading2"/>
      </w:pPr>
      <w:bookmarkStart w:id="131" w:name="_Toc24106003"/>
      <w:r w:rsidRPr="005F0ECE">
        <w:t>B2</w:t>
      </w:r>
      <w:r>
        <w:tab/>
      </w:r>
      <w:r w:rsidRPr="005F0ECE">
        <w:t xml:space="preserve">Sampling </w:t>
      </w:r>
      <w:r>
        <w:t>M</w:t>
      </w:r>
      <w:r w:rsidRPr="005F0ECE">
        <w:t>ethod</w:t>
      </w:r>
      <w:r>
        <w:t>—V</w:t>
      </w:r>
      <w:r w:rsidRPr="005F0ECE">
        <w:t xml:space="preserve">iewing </w:t>
      </w:r>
      <w:r>
        <w:t>B</w:t>
      </w:r>
      <w:r w:rsidRPr="005F0ECE">
        <w:t>ucket</w:t>
      </w:r>
      <w:bookmarkEnd w:id="131"/>
      <w:r>
        <w:t xml:space="preserve"> </w:t>
      </w:r>
    </w:p>
    <w:p w14:paraId="3AB3A26F" w14:textId="3DE560D0" w:rsidR="00FE794D" w:rsidRPr="00694A85" w:rsidRDefault="00FE794D" w:rsidP="00215842">
      <w:pPr>
        <w:pStyle w:val="BodyText"/>
      </w:pPr>
      <w:r w:rsidRPr="00694A85">
        <w:t xml:space="preserve">Semi-quantitative assessments of benthic algal biomass and taxonomic composition are made using a viewing bucket </w:t>
      </w:r>
      <w:r>
        <w:t>(</w:t>
      </w:r>
      <w:r w:rsidRPr="00694A85">
        <w:t>marked with a grid</w:t>
      </w:r>
      <w:r>
        <w:t>)</w:t>
      </w:r>
      <w:r w:rsidRPr="00694A85">
        <w:t xml:space="preserve"> and a biomass scoring system. </w:t>
      </w:r>
      <w:r w:rsidR="00E1098A">
        <w:t>The advantage of using this</w:t>
      </w:r>
      <w:r w:rsidRPr="00694A85">
        <w:t xml:space="preserve"> technique</w:t>
      </w:r>
      <w:r w:rsidR="00E1098A">
        <w:t xml:space="preserve"> is that it</w:t>
      </w:r>
      <w:r w:rsidRPr="00694A85">
        <w:t xml:space="preserve"> enables rapid assessment of algal biomass over larger spatial scales than substrate sampling and laboratory analysis. Coarse-level taxonomic characterization of communities is also possible with this technique. This technique </w:t>
      </w:r>
      <w:r w:rsidRPr="00ED525C">
        <w:rPr>
          <w:rFonts w:ascii="Calibri" w:eastAsia="Calibri" w:hAnsi="Calibri" w:cs="Calibri"/>
          <w:szCs w:val="22"/>
        </w:rPr>
        <w:t xml:space="preserve">(developed by R.J. Stevenson and S.T. </w:t>
      </w:r>
      <w:proofErr w:type="spellStart"/>
      <w:r w:rsidRPr="00ED525C">
        <w:rPr>
          <w:rFonts w:ascii="Calibri" w:eastAsia="Calibri" w:hAnsi="Calibri" w:cs="Calibri"/>
          <w:szCs w:val="22"/>
        </w:rPr>
        <w:t>Rier</w:t>
      </w:r>
      <w:proofErr w:type="spellEnd"/>
      <w:r w:rsidR="008460CA">
        <w:rPr>
          <w:rStyle w:val="FootnoteReference"/>
          <w:rFonts w:ascii="Calibri" w:eastAsia="Calibri" w:hAnsi="Calibri" w:cs="Calibri"/>
          <w:szCs w:val="22"/>
        </w:rPr>
        <w:footnoteReference w:id="10"/>
      </w:r>
      <w:r w:rsidR="7D99265E" w:rsidRPr="00ED525C">
        <w:rPr>
          <w:rFonts w:ascii="Calibri" w:eastAsia="Calibri" w:hAnsi="Calibri" w:cs="Calibri"/>
          <w:szCs w:val="22"/>
        </w:rPr>
        <w:t>)</w:t>
      </w:r>
      <w:r w:rsidR="2A60FCE2" w:rsidRPr="42100C4A">
        <w:t xml:space="preserve"> </w:t>
      </w:r>
      <w:r w:rsidRPr="00694A85">
        <w:t xml:space="preserve">is a survey of the natural substrate and requires no laboratory processing, but hand-picked samples can be returned to the laboratory to quickly verify identification. </w:t>
      </w:r>
    </w:p>
    <w:p w14:paraId="693CD646" w14:textId="77777777" w:rsidR="00FE794D" w:rsidRPr="00694A85" w:rsidRDefault="00FE794D" w:rsidP="00FE794D">
      <w:pPr>
        <w:pStyle w:val="Heading3"/>
      </w:pPr>
      <w:bookmarkStart w:id="132" w:name="_Toc24106004"/>
      <w:r>
        <w:t>B2.1</w:t>
      </w:r>
      <w:r>
        <w:tab/>
        <w:t>Equipment</w:t>
      </w:r>
      <w:bookmarkEnd w:id="132"/>
      <w:r w:rsidRPr="481F3878">
        <w:t xml:space="preserve"> </w:t>
      </w:r>
    </w:p>
    <w:p w14:paraId="5DF519EA" w14:textId="77777777" w:rsidR="00FE794D" w:rsidRPr="00A12C49" w:rsidRDefault="623FE806" w:rsidP="00353483">
      <w:pPr>
        <w:pStyle w:val="ListBullet"/>
      </w:pPr>
      <w:r w:rsidRPr="00A12C49">
        <w:t>Meter stick</w:t>
      </w:r>
    </w:p>
    <w:p w14:paraId="1EF001B9" w14:textId="77777777" w:rsidR="00FE794D" w:rsidRPr="00A12C49" w:rsidRDefault="623FE806" w:rsidP="00353483">
      <w:pPr>
        <w:pStyle w:val="ListBullet"/>
      </w:pPr>
      <w:r w:rsidRPr="00A12C49">
        <w:t>Pencil</w:t>
      </w:r>
    </w:p>
    <w:p w14:paraId="787ED645" w14:textId="40DE9C63" w:rsidR="00FE794D" w:rsidRPr="00A12C49" w:rsidRDefault="623FE806" w:rsidP="00353483">
      <w:pPr>
        <w:pStyle w:val="ListBullet"/>
      </w:pPr>
      <w:r w:rsidRPr="00A12C49">
        <w:t>Algal biomass Field Data Form</w:t>
      </w:r>
    </w:p>
    <w:p w14:paraId="34EEFA85" w14:textId="3D2E53BD" w:rsidR="00FE794D" w:rsidRPr="00A12C49" w:rsidRDefault="00FE794D" w:rsidP="00353483">
      <w:pPr>
        <w:pStyle w:val="ListBulletLast"/>
      </w:pPr>
      <w:r w:rsidRPr="00A12C49">
        <w:t xml:space="preserve">Viewing bucket with </w:t>
      </w:r>
      <w:r w:rsidR="00E02106" w:rsidRPr="00A12C49">
        <w:t>35</w:t>
      </w:r>
      <w:r w:rsidRPr="00A12C49">
        <w:t xml:space="preserve">-dot grid </w:t>
      </w:r>
    </w:p>
    <w:p w14:paraId="578F45D3" w14:textId="132BAD6C" w:rsidR="00FE794D" w:rsidRDefault="00FE794D" w:rsidP="00215842">
      <w:pPr>
        <w:pStyle w:val="BodyText"/>
      </w:pPr>
      <w:r>
        <w:t xml:space="preserve">Make the viewing bucket by cutting a hole in bottom of large (0.5 m diameter) plastic bucket but leave a small ridge around the edge. Attach a piece of clear acrylic sheet to the bottom of the bucket with small screws and silicon caulk. (The latter makes a watertight seal so that no water enters the bucket when it is partially submerged.) Mark </w:t>
      </w:r>
      <w:r w:rsidR="3794EBB6">
        <w:t>35</w:t>
      </w:r>
      <w:r>
        <w:t xml:space="preserve"> dots in a seven-by-</w:t>
      </w:r>
      <w:r w:rsidR="3794EBB6">
        <w:t>five</w:t>
      </w:r>
      <w:r>
        <w:t xml:space="preserve"> grid on the top surface of the acrylic sheet with a waterproof black marker</w:t>
      </w:r>
      <w:r w:rsidR="61EE9B40">
        <w:t xml:space="preserve"> or divot in the acrylic </w:t>
      </w:r>
      <w:r w:rsidR="15313023">
        <w:t>(Figure B2.2).</w:t>
      </w:r>
    </w:p>
    <w:p w14:paraId="147FB8B5" w14:textId="77777777" w:rsidR="00FE794D" w:rsidRDefault="00FE794D" w:rsidP="00FE794D">
      <w:pPr>
        <w:pStyle w:val="Heading3"/>
      </w:pPr>
      <w:bookmarkStart w:id="133" w:name="_Toc24106005"/>
      <w:r>
        <w:t>B2.2</w:t>
      </w:r>
      <w:r>
        <w:tab/>
        <w:t>Procedure</w:t>
      </w:r>
      <w:bookmarkEnd w:id="133"/>
    </w:p>
    <w:p w14:paraId="475981E9" w14:textId="77777777" w:rsidR="00392160" w:rsidRDefault="00FE794D" w:rsidP="00392160">
      <w:pPr>
        <w:pStyle w:val="ListNumber"/>
        <w:numPr>
          <w:ilvl w:val="0"/>
          <w:numId w:val="11"/>
        </w:numPr>
      </w:pPr>
      <w:r w:rsidRPr="00622B7C">
        <w:t>Identify</w:t>
      </w:r>
      <w:r>
        <w:t xml:space="preserve"> three</w:t>
      </w:r>
      <w:r w:rsidRPr="00622B7C">
        <w:t xml:space="preserve"> transects and </w:t>
      </w:r>
      <w:r w:rsidR="001950D3">
        <w:t>select</w:t>
      </w:r>
      <w:r>
        <w:t xml:space="preserve"> three</w:t>
      </w:r>
      <w:r w:rsidRPr="00622B7C">
        <w:t xml:space="preserve"> locations along each transect</w:t>
      </w:r>
      <w:r>
        <w:t xml:space="preserve">, </w:t>
      </w:r>
      <w:r w:rsidRPr="00622B7C">
        <w:t>one near the right bank, one near the middle, and one near the left bank</w:t>
      </w:r>
      <w:r>
        <w:t xml:space="preserve"> (looking downstream). F</w:t>
      </w:r>
      <w:r w:rsidRPr="00157BF7">
        <w:t xml:space="preserve">ocus on the “most productive” sites along those transects, generally riffles, runs, or snags. Avoid pools or rapids. </w:t>
      </w:r>
    </w:p>
    <w:p w14:paraId="71EA91D4" w14:textId="08AF07F3" w:rsidR="00FE794D" w:rsidRPr="00681D66" w:rsidRDefault="395FFF33" w:rsidP="00392160">
      <w:pPr>
        <w:pStyle w:val="ListNumber"/>
        <w:numPr>
          <w:ilvl w:val="0"/>
          <w:numId w:val="11"/>
        </w:numPr>
      </w:pPr>
      <w:r>
        <w:t xml:space="preserve">Identify one person to conduct the visual survey (viewer) and one person to fill out the Algal Biomass Field Form (recorder) (Figure B2.1). </w:t>
      </w:r>
    </w:p>
    <w:p w14:paraId="68DBCD9C" w14:textId="1F8B2416" w:rsidR="00FE794D" w:rsidRDefault="00FE794D" w:rsidP="00392160">
      <w:pPr>
        <w:pStyle w:val="ListNumber"/>
        <w:numPr>
          <w:ilvl w:val="0"/>
          <w:numId w:val="11"/>
        </w:numPr>
      </w:pPr>
      <w:r w:rsidRPr="00622B7C">
        <w:t>At each location, the recorder notes the transect</w:t>
      </w:r>
      <w:r w:rsidRPr="1D4E8111">
        <w:t xml:space="preserve">, </w:t>
      </w:r>
      <w:r w:rsidR="001950D3">
        <w:t>and</w:t>
      </w:r>
      <w:r w:rsidRPr="1D4E8111">
        <w:t xml:space="preserve"> </w:t>
      </w:r>
      <w:r w:rsidRPr="00622B7C">
        <w:t xml:space="preserve">sample </w:t>
      </w:r>
      <w:r>
        <w:t xml:space="preserve">number, and instantaneous </w:t>
      </w:r>
      <w:r>
        <w:rPr>
          <w:rFonts w:eastAsia="Palatino Linotype" w:cs="Palatino Linotype"/>
        </w:rPr>
        <w:t>dissolved oxygen</w:t>
      </w:r>
      <w:r w:rsidRPr="00157BF7">
        <w:t xml:space="preserve">, temperature, pH, and </w:t>
      </w:r>
      <w:r w:rsidRPr="00B81FEB">
        <w:t>flow velocity</w:t>
      </w:r>
      <w:r w:rsidRPr="00157BF7">
        <w:t xml:space="preserve"> using field</w:t>
      </w:r>
      <w:r w:rsidRPr="1D4E8111">
        <w:t xml:space="preserve"> </w:t>
      </w:r>
      <w:r w:rsidR="6E2335F2" w:rsidRPr="00157BF7">
        <w:t>senso</w:t>
      </w:r>
      <w:r w:rsidRPr="00157BF7">
        <w:t>rs</w:t>
      </w:r>
      <w:r w:rsidRPr="1D4E8111">
        <w:t>.</w:t>
      </w:r>
    </w:p>
    <w:p w14:paraId="6B785935" w14:textId="6C21017F" w:rsidR="00FE794D" w:rsidRDefault="00FE794D" w:rsidP="00392160">
      <w:pPr>
        <w:pStyle w:val="ListNumber"/>
        <w:numPr>
          <w:ilvl w:val="0"/>
          <w:numId w:val="11"/>
        </w:numPr>
      </w:pPr>
      <w:r w:rsidRPr="00622B7C">
        <w:t>T</w:t>
      </w:r>
      <w:r>
        <w:t xml:space="preserve">he viewer then </w:t>
      </w:r>
      <w:r w:rsidRPr="00622B7C">
        <w:t>immerse</w:t>
      </w:r>
      <w:r>
        <w:t>s</w:t>
      </w:r>
      <w:r w:rsidRPr="00622B7C">
        <w:t xml:space="preserve"> the viewing bucket in the water (Figure</w:t>
      </w:r>
      <w:r w:rsidRPr="1D4E8111">
        <w:t xml:space="preserve"> </w:t>
      </w:r>
      <w:r w:rsidR="002469B7">
        <w:t>B</w:t>
      </w:r>
      <w:r>
        <w:t>2.2</w:t>
      </w:r>
      <w:r w:rsidRPr="00622B7C">
        <w:t xml:space="preserve">). Benthic algae can be clearly viewed by looking down through the bucket when it is partially submerged in the stream. To minimize glare, it is sometimes helpful to put a little water inside the viewing bucket. </w:t>
      </w:r>
    </w:p>
    <w:p w14:paraId="0B91666F" w14:textId="77777777" w:rsidR="005C2FE4" w:rsidRPr="005C2FE4" w:rsidRDefault="005C2FE4" w:rsidP="005C2F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12" w:space="0" w:color="auto"/>
        </w:tblBorders>
        <w:tblLook w:val="04A0" w:firstRow="1" w:lastRow="0" w:firstColumn="1" w:lastColumn="0" w:noHBand="0" w:noVBand="1"/>
      </w:tblPr>
      <w:tblGrid>
        <w:gridCol w:w="4585"/>
        <w:gridCol w:w="4765"/>
      </w:tblGrid>
      <w:tr w:rsidR="005C2FE4" w14:paraId="4F390301" w14:textId="77777777" w:rsidTr="439765CD">
        <w:trPr>
          <w:trHeight w:val="2564"/>
        </w:trPr>
        <w:tc>
          <w:tcPr>
            <w:tcW w:w="4585" w:type="dxa"/>
          </w:tcPr>
          <w:p w14:paraId="0C82EF08" w14:textId="422E6B04" w:rsidR="005C2FE4" w:rsidRDefault="005C2FE4" w:rsidP="005C2FE4">
            <w:r>
              <w:rPr>
                <w:rFonts w:ascii="Times New Roman" w:hAnsi="Times New Roman"/>
                <w:noProof/>
              </w:rPr>
              <w:drawing>
                <wp:anchor distT="0" distB="0" distL="114300" distR="114300" simplePos="0" relativeHeight="251658240" behindDoc="0" locked="0" layoutInCell="1" allowOverlap="1" wp14:anchorId="09CC49D4" wp14:editId="1B93941A">
                  <wp:simplePos x="0" y="0"/>
                  <wp:positionH relativeFrom="column">
                    <wp:posOffset>324485</wp:posOffset>
                  </wp:positionH>
                  <wp:positionV relativeFrom="paragraph">
                    <wp:posOffset>48895</wp:posOffset>
                  </wp:positionV>
                  <wp:extent cx="2130425" cy="16129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1.png"/>
                          <pic:cNvPicPr/>
                        </pic:nvPicPr>
                        <pic:blipFill rotWithShape="1">
                          <a:blip r:embed="rId18">
                            <a:extLst>
                              <a:ext uri="{28A0092B-C50C-407E-A947-70E740481C1C}">
                                <a14:useLocalDpi xmlns:a14="http://schemas.microsoft.com/office/drawing/2010/main" val="0"/>
                              </a:ext>
                            </a:extLst>
                          </a:blip>
                          <a:srcRect b="20382"/>
                          <a:stretch/>
                        </pic:blipFill>
                        <pic:spPr bwMode="auto">
                          <a:xfrm>
                            <a:off x="0" y="0"/>
                            <a:ext cx="2130425" cy="1612900"/>
                          </a:xfrm>
                          <a:prstGeom prst="rect">
                            <a:avLst/>
                          </a:prstGeom>
                          <a:ln>
                            <a:noFill/>
                          </a:ln>
                          <a:extLst>
                            <a:ext uri="{53640926-AAD7-44D8-BBD7-CCE9431645EC}">
                              <a14:shadowObscured xmlns:a14="http://schemas.microsoft.com/office/drawing/2010/main"/>
                            </a:ext>
                          </a:extLst>
                        </pic:spPr>
                      </pic:pic>
                    </a:graphicData>
                  </a:graphic>
                </wp:anchor>
              </w:drawing>
            </w:r>
          </w:p>
        </w:tc>
        <w:tc>
          <w:tcPr>
            <w:tcW w:w="4765" w:type="dxa"/>
          </w:tcPr>
          <w:p w14:paraId="1618C48D" w14:textId="69EA95C9" w:rsidR="005C2FE4" w:rsidRDefault="005C2FE4" w:rsidP="005C2FE4">
            <w:r>
              <w:rPr>
                <w:rFonts w:ascii="Times New Roman" w:hAnsi="Times New Roman"/>
                <w:noProof/>
              </w:rPr>
              <w:drawing>
                <wp:anchor distT="0" distB="0" distL="114300" distR="114300" simplePos="0" relativeHeight="251658244" behindDoc="1" locked="0" layoutInCell="1" allowOverlap="1" wp14:anchorId="67813C53" wp14:editId="07A5676A">
                  <wp:simplePos x="0" y="0"/>
                  <wp:positionH relativeFrom="column">
                    <wp:posOffset>362585</wp:posOffset>
                  </wp:positionH>
                  <wp:positionV relativeFrom="paragraph">
                    <wp:posOffset>0</wp:posOffset>
                  </wp:positionV>
                  <wp:extent cx="2172335" cy="16643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 algae fig 2.png"/>
                          <pic:cNvPicPr/>
                        </pic:nvPicPr>
                        <pic:blipFill rotWithShape="1">
                          <a:blip r:embed="rId19">
                            <a:extLst>
                              <a:ext uri="{28A0092B-C50C-407E-A947-70E740481C1C}">
                                <a14:useLocalDpi xmlns:a14="http://schemas.microsoft.com/office/drawing/2010/main" val="0"/>
                              </a:ext>
                            </a:extLst>
                          </a:blip>
                          <a:srcRect b="20576"/>
                          <a:stretch/>
                        </pic:blipFill>
                        <pic:spPr bwMode="auto">
                          <a:xfrm>
                            <a:off x="0" y="0"/>
                            <a:ext cx="2172335" cy="1664335"/>
                          </a:xfrm>
                          <a:prstGeom prst="rect">
                            <a:avLst/>
                          </a:prstGeom>
                          <a:ln>
                            <a:noFill/>
                          </a:ln>
                          <a:extLst>
                            <a:ext uri="{53640926-AAD7-44D8-BBD7-CCE9431645EC}">
                              <a14:shadowObscured xmlns:a14="http://schemas.microsoft.com/office/drawing/2010/main"/>
                            </a:ext>
                          </a:extLst>
                        </pic:spPr>
                      </pic:pic>
                    </a:graphicData>
                  </a:graphic>
                </wp:anchor>
              </w:drawing>
            </w:r>
          </w:p>
        </w:tc>
      </w:tr>
      <w:tr w:rsidR="005C2FE4" w14:paraId="7162B649" w14:textId="77777777" w:rsidTr="439765CD">
        <w:trPr>
          <w:trHeight w:val="548"/>
        </w:trPr>
        <w:tc>
          <w:tcPr>
            <w:tcW w:w="4585" w:type="dxa"/>
          </w:tcPr>
          <w:p w14:paraId="1515B2A7" w14:textId="1D919FA9" w:rsidR="005C2FE4" w:rsidRDefault="002469B7" w:rsidP="005C2FE4">
            <w:pPr>
              <w:pStyle w:val="FigureTitle"/>
            </w:pPr>
            <w:bookmarkStart w:id="134" w:name="_Toc24070754"/>
            <w:r>
              <w:t>Figure B2.</w:t>
            </w:r>
            <w:fldSimple w:instr=" SEQ Figure \* ARABIC \r 1 ">
              <w:r w:rsidR="00ED6227">
                <w:rPr>
                  <w:noProof/>
                </w:rPr>
                <w:t>1</w:t>
              </w:r>
            </w:fldSimple>
            <w:r>
              <w:t xml:space="preserve">. </w:t>
            </w:r>
            <w:r w:rsidR="005C2FE4" w:rsidRPr="0014129B">
              <w:t xml:space="preserve">Using </w:t>
            </w:r>
            <w:r w:rsidR="005C2FE4">
              <w:t xml:space="preserve">the </w:t>
            </w:r>
            <w:r w:rsidR="005C2FE4" w:rsidRPr="0014129B">
              <w:t>viewing bucket</w:t>
            </w:r>
            <w:r w:rsidR="001950D3">
              <w:t>, recorder notes observations relayed by the viewer</w:t>
            </w:r>
            <w:r w:rsidR="005C2FE4">
              <w:t>.</w:t>
            </w:r>
            <w:bookmarkEnd w:id="134"/>
          </w:p>
        </w:tc>
        <w:tc>
          <w:tcPr>
            <w:tcW w:w="4765" w:type="dxa"/>
          </w:tcPr>
          <w:p w14:paraId="7C736125" w14:textId="0EAAAB24" w:rsidR="005C2FE4" w:rsidRDefault="002469B7" w:rsidP="005C2FE4">
            <w:pPr>
              <w:pStyle w:val="FigureTitle"/>
              <w:spacing w:after="0"/>
            </w:pPr>
            <w:bookmarkStart w:id="135" w:name="_Toc24070755"/>
            <w:r>
              <w:t>Figure B2.</w:t>
            </w:r>
            <w:fldSimple w:instr=" SEQ Figure \* ARABIC ">
              <w:r w:rsidR="00ED6227">
                <w:rPr>
                  <w:noProof/>
                </w:rPr>
                <w:t>2</w:t>
              </w:r>
            </w:fldSimple>
            <w:r>
              <w:t xml:space="preserve">. </w:t>
            </w:r>
            <w:r w:rsidR="005C2FE4" w:rsidRPr="0014129B">
              <w:t>Viewing bucket for qualitative benthic algae assessment</w:t>
            </w:r>
            <w:r w:rsidR="005C2FE4">
              <w:t>.</w:t>
            </w:r>
            <w:bookmarkEnd w:id="135"/>
          </w:p>
        </w:tc>
      </w:tr>
    </w:tbl>
    <w:p w14:paraId="2307BB1F" w14:textId="7AA2487C" w:rsidR="005C2FE4" w:rsidRDefault="005C2FE4" w:rsidP="005C2FE4"/>
    <w:p w14:paraId="4EC2EFCD" w14:textId="3B292327" w:rsidR="00FE794D" w:rsidRPr="00462FC1" w:rsidRDefault="00FE794D" w:rsidP="00462FC1">
      <w:pPr>
        <w:pStyle w:val="ListNumber"/>
        <w:numPr>
          <w:ilvl w:val="0"/>
          <w:numId w:val="250"/>
        </w:numPr>
      </w:pPr>
      <w:r w:rsidRPr="00462FC1">
        <w:t>While viewing through the bucket, identify points on the stream bottom below the upper left dot and the lower right dot to help keep the bucket in the same area. Take a digital photograph of a card with the sampl</w:t>
      </w:r>
      <w:r w:rsidR="001950D3" w:rsidRPr="00462FC1">
        <w:t>e</w:t>
      </w:r>
      <w:r w:rsidRPr="00462FC1">
        <w:t xml:space="preserve"> site ID, water body name, and date written in large, thick letters, followed by a photograph of the viewing area. </w:t>
      </w:r>
    </w:p>
    <w:p w14:paraId="042D9ED5" w14:textId="77777777" w:rsidR="00FE794D" w:rsidRPr="00681D66" w:rsidRDefault="00FE794D" w:rsidP="00462FC1">
      <w:pPr>
        <w:pStyle w:val="ListNumber"/>
      </w:pPr>
      <w:r w:rsidRPr="00462FC1">
        <w:t>To characterize</w:t>
      </w:r>
      <w:r w:rsidRPr="00681D66">
        <w:t xml:space="preserve"> macroalgal biomass:</w:t>
      </w:r>
    </w:p>
    <w:p w14:paraId="65330DEB" w14:textId="5595B398" w:rsidR="00FE794D" w:rsidRPr="00681D66" w:rsidRDefault="00FE794D" w:rsidP="00462FC1">
      <w:pPr>
        <w:pStyle w:val="ListNumber2"/>
      </w:pPr>
      <w:r w:rsidRPr="00681D66">
        <w:t xml:space="preserve">Observe the bottom of the stream through the bottom of the viewing bucket and count the number of dots that </w:t>
      </w:r>
      <w:r>
        <w:t>appear</w:t>
      </w:r>
      <w:r w:rsidRPr="00681D66">
        <w:t xml:space="preserve"> over macroalgae (e.g., </w:t>
      </w:r>
      <w:r w:rsidRPr="79C8EFF1">
        <w:rPr>
          <w:i/>
          <w:iCs/>
        </w:rPr>
        <w:t>Cladophora</w:t>
      </w:r>
      <w:r w:rsidRPr="00681D66">
        <w:t xml:space="preserve"> or </w:t>
      </w:r>
      <w:r w:rsidRPr="79C8EFF1">
        <w:rPr>
          <w:i/>
          <w:iCs/>
        </w:rPr>
        <w:t>Spirogyra</w:t>
      </w:r>
      <w:r w:rsidRPr="00681D66">
        <w:t xml:space="preserve">) under which substrates cannot be seen. Record </w:t>
      </w:r>
      <w:r>
        <w:t>the</w:t>
      </w:r>
      <w:r w:rsidRPr="00681D66">
        <w:t xml:space="preserve"> number </w:t>
      </w:r>
      <w:r>
        <w:t xml:space="preserve">of dots </w:t>
      </w:r>
      <w:r w:rsidRPr="00681D66">
        <w:t xml:space="preserve">and the </w:t>
      </w:r>
      <w:r>
        <w:t>type</w:t>
      </w:r>
      <w:r w:rsidRPr="00681D66">
        <w:t xml:space="preserve"> of macroalgae under th</w:t>
      </w:r>
      <w:r>
        <w:t>os</w:t>
      </w:r>
      <w:r w:rsidRPr="00681D66">
        <w:t xml:space="preserve">e dots on </w:t>
      </w:r>
      <w:r>
        <w:t>the</w:t>
      </w:r>
      <w:r w:rsidRPr="79C8EFF1">
        <w:t xml:space="preserve"> </w:t>
      </w:r>
      <w:r w:rsidR="3E67EED1" w:rsidRPr="00681D66">
        <w:t>Field Data Form</w:t>
      </w:r>
      <w:r w:rsidRPr="79C8EFF1">
        <w:t>.</w:t>
      </w:r>
    </w:p>
    <w:p w14:paraId="72A9E794" w14:textId="77777777" w:rsidR="00FE794D" w:rsidRPr="00681D66" w:rsidRDefault="00FE794D" w:rsidP="005C2FE4">
      <w:pPr>
        <w:pStyle w:val="ListNumber2"/>
      </w:pPr>
      <w:r w:rsidRPr="00681D66">
        <w:t>Measure and record the maximum length of the macroalgae.</w:t>
      </w:r>
    </w:p>
    <w:p w14:paraId="7B261897" w14:textId="77777777" w:rsidR="00FE794D" w:rsidRDefault="00FE794D" w:rsidP="005C2FE4">
      <w:pPr>
        <w:pStyle w:val="ListNumber2"/>
      </w:pPr>
      <w:r w:rsidRPr="00681D66">
        <w:t>If two or more types of macroalgae are present, count the dots, measure, and record information for each type of macroalgae separately.</w:t>
      </w:r>
    </w:p>
    <w:p w14:paraId="58012484" w14:textId="77777777" w:rsidR="00CC0567" w:rsidRDefault="00FE794D" w:rsidP="00CC0567">
      <w:pPr>
        <w:pStyle w:val="ListNumber2"/>
      </w:pPr>
      <w:r w:rsidRPr="0015762D">
        <w:t xml:space="preserve">If there is a mixture of decomposing filaments, microalgae, and silt, then treat it as being a </w:t>
      </w:r>
      <w:r>
        <w:t>m</w:t>
      </w:r>
      <w:r w:rsidRPr="0015762D">
        <w:t xml:space="preserve">at type </w:t>
      </w:r>
      <w:r>
        <w:t xml:space="preserve">(Step 8) </w:t>
      </w:r>
      <w:r w:rsidRPr="0015762D">
        <w:t>and not a filament.</w:t>
      </w:r>
    </w:p>
    <w:p w14:paraId="01E79B29" w14:textId="0E64D522" w:rsidR="00FE794D" w:rsidRPr="0063442B" w:rsidRDefault="00FE794D" w:rsidP="00462FC1">
      <w:pPr>
        <w:pStyle w:val="ListNumber"/>
      </w:pPr>
      <w:r w:rsidRPr="0063442B">
        <w:t xml:space="preserve">To </w:t>
      </w:r>
      <w:r w:rsidRPr="00462FC1">
        <w:t>characterize</w:t>
      </w:r>
      <w:r w:rsidRPr="0063442B">
        <w:t xml:space="preserve"> extent of suitable substrate:</w:t>
      </w:r>
    </w:p>
    <w:p w14:paraId="2D382E91" w14:textId="77777777" w:rsidR="00FE794D" w:rsidRPr="008B4434" w:rsidRDefault="00FE794D" w:rsidP="00462FC1">
      <w:pPr>
        <w:pStyle w:val="ListNumber2"/>
        <w:numPr>
          <w:ilvl w:val="0"/>
          <w:numId w:val="251"/>
        </w:numPr>
        <w:ind w:left="1080"/>
      </w:pPr>
      <w:r w:rsidRPr="0063442B">
        <w:t xml:space="preserve">Record the number of dots under which </w:t>
      </w:r>
      <w:r>
        <w:t xml:space="preserve">there is </w:t>
      </w:r>
      <w:r w:rsidRPr="00462FC1">
        <w:t>gravel</w:t>
      </w:r>
      <w:r w:rsidRPr="0063442B">
        <w:t xml:space="preserve"> </w:t>
      </w:r>
      <w:r>
        <w:t>greater than 2 cm in diameter</w:t>
      </w:r>
      <w:r w:rsidRPr="47CCB4F2">
        <w:t xml:space="preserve">. </w:t>
      </w:r>
    </w:p>
    <w:p w14:paraId="614565F8" w14:textId="04CB024F" w:rsidR="00FE794D" w:rsidRPr="00681D66" w:rsidRDefault="00FE794D" w:rsidP="00462FC1">
      <w:pPr>
        <w:pStyle w:val="ListNumber"/>
      </w:pPr>
      <w:r>
        <w:t xml:space="preserve">To </w:t>
      </w:r>
      <w:r w:rsidRPr="00462FC1">
        <w:t>characterize</w:t>
      </w:r>
      <w:r>
        <w:t xml:space="preserve"> microalgal cover:</w:t>
      </w:r>
    </w:p>
    <w:p w14:paraId="3E65C438" w14:textId="47758BA6" w:rsidR="00FE794D" w:rsidRDefault="00FE794D" w:rsidP="00462FC1">
      <w:pPr>
        <w:pStyle w:val="ListNumber2"/>
        <w:numPr>
          <w:ilvl w:val="0"/>
          <w:numId w:val="121"/>
        </w:numPr>
        <w:ind w:left="1080"/>
      </w:pPr>
      <w:r>
        <w:t xml:space="preserve">The </w:t>
      </w:r>
      <w:r w:rsidRPr="00462FC1">
        <w:t>viewer</w:t>
      </w:r>
      <w:r>
        <w:t xml:space="preserve"> will begin from the upper left dot and work across each row, calling out the categories under 8.b and 8.c for the recorder to document on the </w:t>
      </w:r>
      <w:r w:rsidR="34667A0F">
        <w:t>Field Data Form</w:t>
      </w:r>
      <w:r>
        <w:t>. The recorder will make a hash mark under the corresponding category.</w:t>
      </w:r>
    </w:p>
    <w:p w14:paraId="61256C1D" w14:textId="77777777" w:rsidR="00FE794D" w:rsidRPr="00681D66" w:rsidRDefault="00FE794D" w:rsidP="00462FC1">
      <w:pPr>
        <w:pStyle w:val="ListNumber2"/>
        <w:numPr>
          <w:ilvl w:val="0"/>
          <w:numId w:val="121"/>
        </w:numPr>
        <w:ind w:left="1080"/>
      </w:pPr>
      <w:r w:rsidRPr="00681D66">
        <w:t>Determine the kind (usually diatoms and blue-green algae) and estimate (or measure with the ruler) the thickness (density) of microalgae under each dot using the following thickness scale:</w:t>
      </w:r>
    </w:p>
    <w:p w14:paraId="73B17138" w14:textId="77777777" w:rsidR="00FE794D" w:rsidRPr="006C0A13" w:rsidRDefault="00FE794D" w:rsidP="005C2FE4">
      <w:pPr>
        <w:pStyle w:val="ListNumber3"/>
      </w:pPr>
      <w:r w:rsidRPr="006C0A13">
        <w:t>Mat 0</w:t>
      </w:r>
      <w:r>
        <w:t>—</w:t>
      </w:r>
      <w:r w:rsidRPr="006C0A13">
        <w:t xml:space="preserve">substrate </w:t>
      </w:r>
      <w:r>
        <w:t xml:space="preserve">is </w:t>
      </w:r>
      <w:r w:rsidRPr="006C0A13">
        <w:t>rough or slightly slimy with no visible algae</w:t>
      </w:r>
      <w:r>
        <w:t>.</w:t>
      </w:r>
    </w:p>
    <w:p w14:paraId="795165A1" w14:textId="77777777" w:rsidR="00FE794D" w:rsidRPr="006C0A13" w:rsidRDefault="00FE794D" w:rsidP="005C2FE4">
      <w:pPr>
        <w:pStyle w:val="ListNumber3"/>
      </w:pPr>
      <w:r w:rsidRPr="006C0A13">
        <w:t>Mat 1</w:t>
      </w:r>
      <w:r>
        <w:t>—</w:t>
      </w:r>
      <w:r w:rsidRPr="006C0A13">
        <w:t>a thin layer of microalgae is visually evident; underlying rock is still visible</w:t>
      </w:r>
      <w:r>
        <w:t>.</w:t>
      </w:r>
    </w:p>
    <w:p w14:paraId="42B4CE18" w14:textId="77777777" w:rsidR="00FE794D" w:rsidRPr="006C0A13" w:rsidRDefault="00FE794D" w:rsidP="005C2FE4">
      <w:pPr>
        <w:pStyle w:val="ListNumber3"/>
      </w:pPr>
      <w:r w:rsidRPr="006C0A13">
        <w:t>Mat 2</w:t>
      </w:r>
      <w:r>
        <w:t>—</w:t>
      </w:r>
      <w:r w:rsidRPr="006C0A13">
        <w:t>accumulation of microalgal layer from 0.5</w:t>
      </w:r>
      <w:r>
        <w:t>–</w:t>
      </w:r>
      <w:r w:rsidRPr="006C0A13">
        <w:t>1 mm thick is evident; underlying rock is covered</w:t>
      </w:r>
      <w:r>
        <w:t>.</w:t>
      </w:r>
    </w:p>
    <w:p w14:paraId="2D534B42" w14:textId="77777777" w:rsidR="00FE794D" w:rsidRPr="006C0A13" w:rsidRDefault="00FE794D" w:rsidP="005C2FE4">
      <w:pPr>
        <w:pStyle w:val="ListNumber3"/>
      </w:pPr>
      <w:r w:rsidRPr="006C0A13">
        <w:t>Mat 3</w:t>
      </w:r>
      <w:r>
        <w:t>—</w:t>
      </w:r>
      <w:r w:rsidRPr="006C0A13">
        <w:t>accumulation of microalgae layer from 1</w:t>
      </w:r>
      <w:r>
        <w:t>–</w:t>
      </w:r>
      <w:r w:rsidRPr="006C0A13">
        <w:t>5 mm thick is evident</w:t>
      </w:r>
      <w:r>
        <w:t>.</w:t>
      </w:r>
    </w:p>
    <w:p w14:paraId="6F7AE2F6" w14:textId="77777777" w:rsidR="00FE794D" w:rsidRPr="006C0A13" w:rsidRDefault="00FE794D" w:rsidP="005C2FE4">
      <w:pPr>
        <w:pStyle w:val="ListNumber3"/>
      </w:pPr>
      <w:r w:rsidRPr="006C0A13">
        <w:t>Mat 4</w:t>
      </w:r>
      <w:r>
        <w:t>—</w:t>
      </w:r>
      <w:r w:rsidRPr="006C0A13">
        <w:t>accumulation of microalgal layer from 5 mm to 2 cm thick is evident</w:t>
      </w:r>
      <w:r>
        <w:t>.</w:t>
      </w:r>
    </w:p>
    <w:p w14:paraId="5861FC37" w14:textId="77777777" w:rsidR="00FE794D" w:rsidRPr="006C0A13" w:rsidRDefault="00FE794D" w:rsidP="005C2FE4">
      <w:pPr>
        <w:pStyle w:val="ListNumber3"/>
      </w:pPr>
      <w:r w:rsidRPr="006C0A13">
        <w:t>Mat 5</w:t>
      </w:r>
      <w:r>
        <w:t>—</w:t>
      </w:r>
      <w:r w:rsidRPr="006C0A13">
        <w:t>accumulation of microalgal layer greater than 2 cm thick is evident</w:t>
      </w:r>
      <w:r>
        <w:t>.</w:t>
      </w:r>
    </w:p>
    <w:p w14:paraId="4215A5C5" w14:textId="77777777" w:rsidR="00FE794D" w:rsidRPr="0015762D" w:rsidRDefault="00FE794D" w:rsidP="00CC0567">
      <w:pPr>
        <w:pStyle w:val="ListNumber2"/>
        <w:numPr>
          <w:ilvl w:val="0"/>
          <w:numId w:val="121"/>
        </w:numPr>
      </w:pPr>
      <w:r>
        <w:t>Record</w:t>
      </w:r>
      <w:r w:rsidRPr="0015762D">
        <w:t xml:space="preserve"> previously unidentified growth under each dot using the following labels:</w:t>
      </w:r>
    </w:p>
    <w:p w14:paraId="53853D99" w14:textId="77777777" w:rsidR="00FE794D" w:rsidRDefault="00FE794D" w:rsidP="00462FC1">
      <w:pPr>
        <w:pStyle w:val="ListNumber3"/>
        <w:numPr>
          <w:ilvl w:val="0"/>
          <w:numId w:val="252"/>
        </w:numPr>
        <w:ind w:left="1440"/>
      </w:pPr>
      <w:r>
        <w:t>Sand/clay/mud</w:t>
      </w:r>
    </w:p>
    <w:p w14:paraId="3998F7EA" w14:textId="77777777" w:rsidR="00FE794D" w:rsidRDefault="00FE794D" w:rsidP="005C2FE4">
      <w:pPr>
        <w:pStyle w:val="ListNumber3"/>
      </w:pPr>
      <w:r w:rsidRPr="00183407">
        <w:t>Plant</w:t>
      </w:r>
      <w:r>
        <w:t>—</w:t>
      </w:r>
      <w:r w:rsidRPr="00183407">
        <w:t>an aquatic plant or plant-like macroalga</w:t>
      </w:r>
      <w:r>
        <w:t xml:space="preserve"> (</w:t>
      </w:r>
      <w:proofErr w:type="spellStart"/>
      <w:r w:rsidRPr="00E95573">
        <w:rPr>
          <w:i/>
          <w:iCs/>
        </w:rPr>
        <w:t>Batrachospermum</w:t>
      </w:r>
      <w:proofErr w:type="spellEnd"/>
      <w:r w:rsidRPr="00183407">
        <w:t xml:space="preserve"> or</w:t>
      </w:r>
      <w:r>
        <w:t xml:space="preserve"> </w:t>
      </w:r>
      <w:proofErr w:type="spellStart"/>
      <w:r w:rsidRPr="00E95573">
        <w:rPr>
          <w:i/>
          <w:iCs/>
        </w:rPr>
        <w:t>Lemmanea</w:t>
      </w:r>
      <w:proofErr w:type="spellEnd"/>
      <w:r>
        <w:t>)</w:t>
      </w:r>
    </w:p>
    <w:p w14:paraId="3C6BA3F9" w14:textId="77777777" w:rsidR="00FE794D" w:rsidRDefault="00FE794D" w:rsidP="005C2FE4">
      <w:pPr>
        <w:pStyle w:val="ListNumber3"/>
      </w:pPr>
      <w:r w:rsidRPr="00183407">
        <w:t xml:space="preserve">Moss </w:t>
      </w:r>
    </w:p>
    <w:p w14:paraId="087E6ABE" w14:textId="77777777" w:rsidR="00FE794D" w:rsidRDefault="00FE794D" w:rsidP="005C2FE4">
      <w:pPr>
        <w:pStyle w:val="ListNumber3"/>
      </w:pPr>
      <w:r w:rsidRPr="00183407">
        <w:t>Crust</w:t>
      </w:r>
      <w:r>
        <w:t>—</w:t>
      </w:r>
      <w:r w:rsidRPr="00183407">
        <w:t>a crust-forming algae (may be black, red, or green)</w:t>
      </w:r>
    </w:p>
    <w:p w14:paraId="74D1A1FC" w14:textId="04B91E7E" w:rsidR="00FE794D" w:rsidRDefault="00FE794D" w:rsidP="005C2FE4">
      <w:pPr>
        <w:pStyle w:val="ListNumber3"/>
      </w:pPr>
      <w:r w:rsidRPr="00183407">
        <w:t>Sewage fungus</w:t>
      </w:r>
      <w:r>
        <w:t>—</w:t>
      </w:r>
      <w:r w:rsidRPr="00183407">
        <w:t xml:space="preserve">a filamentous bacteria, such as </w:t>
      </w:r>
      <w:proofErr w:type="spellStart"/>
      <w:r w:rsidRPr="00E95573">
        <w:rPr>
          <w:i/>
          <w:iCs/>
        </w:rPr>
        <w:t>Sphaerotilus</w:t>
      </w:r>
      <w:proofErr w:type="spellEnd"/>
      <w:r w:rsidR="001950D3">
        <w:t xml:space="preserve">. Does </w:t>
      </w:r>
      <w:r w:rsidRPr="00183407">
        <w:t>not include</w:t>
      </w:r>
      <w:r>
        <w:t xml:space="preserve"> </w:t>
      </w:r>
      <w:r w:rsidRPr="00183407">
        <w:t>iron or manganese bacteria</w:t>
      </w:r>
      <w:r w:rsidR="001950D3">
        <w:t>. T</w:t>
      </w:r>
      <w:r w:rsidRPr="00183407">
        <w:t>ry to bring a sample back for verification</w:t>
      </w:r>
      <w:r w:rsidR="001950D3">
        <w:t>.</w:t>
      </w:r>
    </w:p>
    <w:p w14:paraId="29402BC5" w14:textId="77777777" w:rsidR="00FE794D" w:rsidRPr="00183407" w:rsidRDefault="00FE794D" w:rsidP="005C2FE4">
      <w:pPr>
        <w:pStyle w:val="ListNumber3"/>
      </w:pPr>
      <w:r w:rsidRPr="00183407">
        <w:t>Sponge</w:t>
      </w:r>
      <w:r>
        <w:t>—</w:t>
      </w:r>
      <w:r w:rsidRPr="00183407">
        <w:t>a freshwater sponge</w:t>
      </w:r>
    </w:p>
    <w:p w14:paraId="1B54321D" w14:textId="77777777" w:rsidR="00FE794D" w:rsidRDefault="00FE794D" w:rsidP="79C8EFF1">
      <w:pPr>
        <w:pStyle w:val="ListNumber"/>
        <w:numPr>
          <w:ilvl w:val="0"/>
          <w:numId w:val="9"/>
        </w:numPr>
      </w:pPr>
      <w:r w:rsidRPr="004C619B">
        <w:t xml:space="preserve">Before the viewer moves the viewing bucket, </w:t>
      </w:r>
      <w:r>
        <w:t>the recorder will:</w:t>
      </w:r>
    </w:p>
    <w:p w14:paraId="08133078" w14:textId="6A653E50" w:rsidR="00FE794D" w:rsidRDefault="00FE794D" w:rsidP="006D50D0">
      <w:pPr>
        <w:pStyle w:val="ListNumber2"/>
        <w:numPr>
          <w:ilvl w:val="0"/>
          <w:numId w:val="119"/>
        </w:numPr>
      </w:pPr>
      <w:r>
        <w:t>Convert</w:t>
      </w:r>
      <w:r w:rsidRPr="004C619B">
        <w:t xml:space="preserve"> the number of hash marks for each category </w:t>
      </w:r>
      <w:r>
        <w:t>to a numeral and record that number under the category.</w:t>
      </w:r>
    </w:p>
    <w:p w14:paraId="63372C54" w14:textId="77777777" w:rsidR="00FE794D" w:rsidRPr="004C619B" w:rsidRDefault="00FE794D" w:rsidP="00084D81">
      <w:pPr>
        <w:pStyle w:val="ListNumber2"/>
        <w:numPr>
          <w:ilvl w:val="0"/>
          <w:numId w:val="119"/>
        </w:numPr>
      </w:pPr>
      <w:r w:rsidRPr="004C619B">
        <w:t>Add up the number of hash marks in the row to make sure that 35 observations were taken</w:t>
      </w:r>
      <w:r>
        <w:t xml:space="preserve"> for statistical significance</w:t>
      </w:r>
      <w:r w:rsidRPr="004C619B">
        <w:t>. If not, then the viewer can make additional observations or subtract the most recent observations to get a total of 35 observations. It is acceptable</w:t>
      </w:r>
      <w:r w:rsidRPr="79C8EFF1">
        <w:t xml:space="preserve"> </w:t>
      </w:r>
      <w:r w:rsidRPr="004C619B">
        <w:t>to have more than 35 observations if it is not clear what to remove.</w:t>
      </w:r>
    </w:p>
    <w:p w14:paraId="352972A8" w14:textId="77777777" w:rsidR="00FE794D" w:rsidRPr="009320AE" w:rsidRDefault="00FE794D" w:rsidP="00FE794D">
      <w:pPr>
        <w:pStyle w:val="Heading2"/>
      </w:pPr>
      <w:bookmarkStart w:id="136" w:name="_Toc24106006"/>
      <w:r w:rsidRPr="009320AE">
        <w:t>B3</w:t>
      </w:r>
      <w:r>
        <w:tab/>
      </w:r>
      <w:r w:rsidRPr="009320AE">
        <w:t>Sample Handling</w:t>
      </w:r>
      <w:r>
        <w:t>—A</w:t>
      </w:r>
      <w:r w:rsidRPr="009320AE">
        <w:t xml:space="preserve">lgal </w:t>
      </w:r>
      <w:r>
        <w:t>B</w:t>
      </w:r>
      <w:r w:rsidRPr="009320AE">
        <w:t>iomass</w:t>
      </w:r>
      <w:bookmarkEnd w:id="136"/>
    </w:p>
    <w:p w14:paraId="12205AD8" w14:textId="4544C739" w:rsidR="00FE794D" w:rsidRPr="009320AE" w:rsidRDefault="00FE794D" w:rsidP="00574199">
      <w:pPr>
        <w:pStyle w:val="BodyText"/>
      </w:pPr>
      <w:r w:rsidRPr="009320AE">
        <w:t xml:space="preserve">Filamentous algae not able to be identified in the field will be subsampled, transferred to a plastic bag with clean stream water, and labeled with the sample number, site </w:t>
      </w:r>
      <w:r>
        <w:t>ID</w:t>
      </w:r>
      <w:r w:rsidRPr="5206D955">
        <w:t xml:space="preserve">, </w:t>
      </w:r>
      <w:r>
        <w:t xml:space="preserve">and </w:t>
      </w:r>
      <w:r w:rsidRPr="009320AE">
        <w:t>name of sampler.</w:t>
      </w:r>
      <w:r w:rsidRPr="5206D955">
        <w:t xml:space="preserve"> </w:t>
      </w:r>
      <w:r w:rsidRPr="009320AE">
        <w:t xml:space="preserve">The algal sample will be held on ice for transport to </w:t>
      </w:r>
      <w:r w:rsidR="4B7E461D" w:rsidRPr="009320AE">
        <w:t>the sample analy</w:t>
      </w:r>
      <w:r w:rsidR="5206D955">
        <w:t xml:space="preserve">sis site </w:t>
      </w:r>
      <w:r w:rsidRPr="009320AE">
        <w:t>h</w:t>
      </w:r>
      <w:r>
        <w:t>ours</w:t>
      </w:r>
      <w:r w:rsidRPr="5206D955">
        <w:t xml:space="preserve">. </w:t>
      </w:r>
    </w:p>
    <w:p w14:paraId="7125331B" w14:textId="77777777" w:rsidR="00FE794D" w:rsidRPr="009320AE" w:rsidRDefault="00FE794D" w:rsidP="00FE794D">
      <w:pPr>
        <w:pStyle w:val="Heading2"/>
      </w:pPr>
      <w:bookmarkStart w:id="137" w:name="_Toc24106007"/>
      <w:r w:rsidRPr="009320AE">
        <w:t>B4</w:t>
      </w:r>
      <w:r>
        <w:tab/>
      </w:r>
      <w:r w:rsidRPr="009320AE">
        <w:t>Analytical Methods</w:t>
      </w:r>
      <w:r>
        <w:t>—A</w:t>
      </w:r>
      <w:r w:rsidRPr="009320AE">
        <w:t xml:space="preserve">lgal </w:t>
      </w:r>
      <w:r>
        <w:t>B</w:t>
      </w:r>
      <w:r w:rsidRPr="009320AE">
        <w:t>iomass</w:t>
      </w:r>
      <w:bookmarkEnd w:id="137"/>
    </w:p>
    <w:p w14:paraId="3B268C6B" w14:textId="77777777" w:rsidR="00FE794D" w:rsidRPr="009320AE" w:rsidRDefault="00FE794D" w:rsidP="00462FC1">
      <w:pPr>
        <w:pStyle w:val="ListNumber"/>
        <w:numPr>
          <w:ilvl w:val="0"/>
          <w:numId w:val="254"/>
        </w:numPr>
      </w:pPr>
      <w:r w:rsidRPr="009320AE">
        <w:t xml:space="preserve">Any algae </w:t>
      </w:r>
      <w:r>
        <w:t xml:space="preserve">collected </w:t>
      </w:r>
      <w:r w:rsidRPr="009320AE">
        <w:t>will be observed under a dissecting microscope within 72</w:t>
      </w:r>
      <w:r>
        <w:t xml:space="preserve"> </w:t>
      </w:r>
      <w:r w:rsidRPr="009320AE">
        <w:t>h</w:t>
      </w:r>
      <w:r>
        <w:t>ours</w:t>
      </w:r>
      <w:r w:rsidRPr="009320AE">
        <w:t xml:space="preserve"> of collection for</w:t>
      </w:r>
      <w:r>
        <w:t xml:space="preserve"> </w:t>
      </w:r>
      <w:r w:rsidRPr="009320AE">
        <w:t>identification to the genus level.</w:t>
      </w:r>
    </w:p>
    <w:p w14:paraId="17B2AAB9" w14:textId="129C1FC3" w:rsidR="00FE794D" w:rsidRPr="00462FC1" w:rsidRDefault="00FE794D" w:rsidP="00462FC1">
      <w:pPr>
        <w:pStyle w:val="ListNumber"/>
      </w:pPr>
      <w:r w:rsidRPr="00462FC1">
        <w:t xml:space="preserve">Density of algae on substrate </w:t>
      </w:r>
      <w:r w:rsidR="001950D3" w:rsidRPr="00462FC1">
        <w:t>may</w:t>
      </w:r>
      <w:r w:rsidRPr="00462FC1">
        <w:t xml:space="preserve"> be determined using the following statistics</w:t>
      </w:r>
      <w:r w:rsidR="001950D3" w:rsidRPr="00462FC1">
        <w:t>:</w:t>
      </w:r>
      <w:r w:rsidR="001950D3" w:rsidRPr="00462FC1">
        <w:footnoteReference w:id="11"/>
      </w:r>
    </w:p>
    <w:p w14:paraId="0336BEEC" w14:textId="77777777" w:rsidR="00084D81" w:rsidRPr="00462FC1" w:rsidRDefault="00FE794D" w:rsidP="00462FC1">
      <w:pPr>
        <w:pStyle w:val="ListNumber"/>
      </w:pPr>
      <w:r w:rsidRPr="00462FC1">
        <w:t>Maximum length of each type of macroalgae.</w:t>
      </w:r>
    </w:p>
    <w:p w14:paraId="468C1A62" w14:textId="424F9C94" w:rsidR="00FE794D" w:rsidRPr="00462FC1" w:rsidRDefault="00FE794D" w:rsidP="00462FC1">
      <w:pPr>
        <w:pStyle w:val="ListNumber"/>
      </w:pPr>
      <w:r w:rsidRPr="00462FC1">
        <w:t xml:space="preserve">Maximum density of each type of microalgae on suitable substrate (i.e., categories Mat 0 through </w:t>
      </w:r>
      <w:proofErr w:type="spellStart"/>
      <w:r w:rsidRPr="00462FC1">
        <w:t>Mat</w:t>
      </w:r>
      <w:proofErr w:type="spellEnd"/>
      <w:r w:rsidRPr="00462FC1">
        <w:t xml:space="preserve"> 5 as described in Section B2).</w:t>
      </w:r>
    </w:p>
    <w:p w14:paraId="07DD08DB" w14:textId="77777777" w:rsidR="00FE794D" w:rsidRPr="00A329EE" w:rsidRDefault="00FE794D" w:rsidP="00462FC1">
      <w:pPr>
        <w:pStyle w:val="ListNumber"/>
      </w:pPr>
      <w:r w:rsidRPr="00462FC1">
        <w:t>Average</w:t>
      </w:r>
      <w:r w:rsidRPr="00A329EE">
        <w:t xml:space="preserve"> percent cover of the habitat by each type of macroalgae</w:t>
      </w:r>
      <w:r w:rsidRPr="43AD9AD4">
        <w:t xml:space="preserve">: </w:t>
      </w:r>
    </w:p>
    <w:p w14:paraId="11837007" w14:textId="77777777" w:rsidR="00FE794D" w:rsidRPr="00A329EE" w:rsidRDefault="00FE794D" w:rsidP="008B4434">
      <w:pPr>
        <w:pStyle w:val="EquationFormat"/>
      </w:pPr>
      <w:r w:rsidRPr="00A329EE">
        <w:t xml:space="preserve">% cover = 100 </w:t>
      </w:r>
      <w:r>
        <w:t>×</w:t>
      </w:r>
      <w:r w:rsidRPr="00A329EE">
        <w:t xml:space="preserve"> </w:t>
      </w:r>
      <w:r w:rsidRPr="00E95573">
        <w:rPr>
          <w:i/>
          <w:iCs/>
        </w:rPr>
        <w:t>D</w:t>
      </w:r>
      <w:r w:rsidRPr="00E95573">
        <w:rPr>
          <w:i/>
          <w:iCs/>
          <w:vertAlign w:val="subscript"/>
        </w:rPr>
        <w:t>m</w:t>
      </w:r>
      <w:r w:rsidRPr="00E95573">
        <w:rPr>
          <w:i/>
          <w:iCs/>
        </w:rPr>
        <w:t>/D</w:t>
      </w:r>
      <w:r w:rsidRPr="00E95573">
        <w:rPr>
          <w:i/>
          <w:iCs/>
          <w:vertAlign w:val="subscript"/>
        </w:rPr>
        <w:t>t</w:t>
      </w:r>
    </w:p>
    <w:p w14:paraId="7A6D8119" w14:textId="31AC4615"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evaluated at the site</w:t>
      </w:r>
    </w:p>
    <w:p w14:paraId="55FEA400" w14:textId="77777777" w:rsidR="00FE794D" w:rsidRPr="00A329EE" w:rsidRDefault="00FE794D" w:rsidP="008B4434">
      <w:pPr>
        <w:pStyle w:val="EquationVariables"/>
      </w:pPr>
      <w:r w:rsidRPr="00E95573">
        <w:rPr>
          <w:i/>
          <w:iCs/>
        </w:rPr>
        <w:t>D</w:t>
      </w:r>
      <w:r w:rsidRPr="00E95573">
        <w:rPr>
          <w:i/>
          <w:iCs/>
          <w:vertAlign w:val="subscript"/>
        </w:rPr>
        <w:t>m</w:t>
      </w:r>
      <w:r w:rsidRPr="00A329EE">
        <w:t xml:space="preserve"> = number of grid points (dots) over macroalgae</w:t>
      </w:r>
    </w:p>
    <w:p w14:paraId="39F081AC" w14:textId="77777777" w:rsidR="00FE794D" w:rsidRPr="00A329EE" w:rsidRDefault="00FE794D" w:rsidP="00462FC1">
      <w:pPr>
        <w:pStyle w:val="ListNumber"/>
      </w:pPr>
      <w:r w:rsidRPr="00462FC1">
        <w:t>Mean</w:t>
      </w:r>
      <w:r w:rsidRPr="00A329EE">
        <w:t xml:space="preserve"> density (i.e., thickness rank) of each type of macroalgae on suitable substrate</w:t>
      </w:r>
      <w:r>
        <w:t xml:space="preserve"> (listed in Section B2 under categories Mat 0 to </w:t>
      </w:r>
      <w:proofErr w:type="spellStart"/>
      <w:r>
        <w:t>Mat</w:t>
      </w:r>
      <w:proofErr w:type="spellEnd"/>
      <w:r>
        <w:t xml:space="preserve"> 5):</w:t>
      </w:r>
    </w:p>
    <w:p w14:paraId="7D028CB4" w14:textId="375521D0" w:rsidR="00FE794D" w:rsidRDefault="00FE794D" w:rsidP="008B4434">
      <w:pPr>
        <w:pStyle w:val="EquationFormat"/>
        <w:rPr>
          <w:i/>
          <w:iCs/>
          <w:vertAlign w:val="subscript"/>
        </w:rPr>
      </w:pPr>
      <w:r w:rsidRPr="00A329EE">
        <w:t>mean density = ∑</w:t>
      </w:r>
      <w:proofErr w:type="spellStart"/>
      <w:r w:rsidRPr="00E95573">
        <w:rPr>
          <w:i/>
          <w:iCs/>
        </w:rPr>
        <w:t>d</w:t>
      </w:r>
      <w:r w:rsidRPr="00E95573">
        <w:rPr>
          <w:i/>
          <w:iCs/>
          <w:vertAlign w:val="subscript"/>
        </w:rPr>
        <w:t>i</w:t>
      </w:r>
      <w:r w:rsidRPr="00E95573">
        <w:rPr>
          <w:i/>
          <w:iCs/>
        </w:rPr>
        <w:t>r</w:t>
      </w:r>
      <w:r w:rsidRPr="00E95573">
        <w:rPr>
          <w:i/>
          <w:iCs/>
          <w:vertAlign w:val="subscript"/>
        </w:rPr>
        <w:t>i</w:t>
      </w:r>
      <w:proofErr w:type="spellEnd"/>
      <w:r w:rsidRPr="00E95573">
        <w:rPr>
          <w:i/>
          <w:iCs/>
        </w:rPr>
        <w:t>/d</w:t>
      </w:r>
      <w:r w:rsidRPr="00E95573">
        <w:rPr>
          <w:i/>
          <w:iCs/>
          <w:vertAlign w:val="subscript"/>
        </w:rPr>
        <w:t>t</w:t>
      </w:r>
    </w:p>
    <w:p w14:paraId="65DCDAB0" w14:textId="77777777" w:rsidR="00FE794D" w:rsidRPr="00A329EE" w:rsidRDefault="00FE794D" w:rsidP="008B4434">
      <w:pPr>
        <w:pStyle w:val="EquationVariables"/>
      </w:pPr>
      <w:r w:rsidRPr="00E95573">
        <w:rPr>
          <w:i/>
          <w:iCs/>
        </w:rPr>
        <w:t>d</w:t>
      </w:r>
      <w:r w:rsidRPr="00E95573">
        <w:rPr>
          <w:i/>
          <w:iCs/>
          <w:vertAlign w:val="subscript"/>
        </w:rPr>
        <w:t>t</w:t>
      </w:r>
      <w:r w:rsidRPr="00A329EE">
        <w:t xml:space="preserve"> = total number of grid points (dots) over suitable substrate for microalgae at the site</w:t>
      </w:r>
    </w:p>
    <w:p w14:paraId="64BE712B" w14:textId="0A7B24C1" w:rsidR="00FE794D" w:rsidRDefault="00FE794D" w:rsidP="008B4434">
      <w:pPr>
        <w:pStyle w:val="EquationVariables"/>
      </w:pPr>
      <w:r w:rsidRPr="00E95573">
        <w:rPr>
          <w:i/>
          <w:iCs/>
        </w:rPr>
        <w:t>d</w:t>
      </w:r>
      <w:r w:rsidRPr="00E95573">
        <w:rPr>
          <w:i/>
          <w:iCs/>
          <w:vertAlign w:val="subscript"/>
        </w:rPr>
        <w:t>i</w:t>
      </w:r>
      <w:r w:rsidRPr="00A329EE">
        <w:t xml:space="preserve"> = number of grid points over microalga of different thickness ranks for each type of microalga</w:t>
      </w:r>
    </w:p>
    <w:p w14:paraId="790879A6" w14:textId="2F4A70EE" w:rsidR="00FE794D" w:rsidRDefault="00FE794D" w:rsidP="008B4434">
      <w:pPr>
        <w:pStyle w:val="EquationVariables"/>
      </w:pPr>
      <w:proofErr w:type="spellStart"/>
      <w:r w:rsidRPr="0F33B895">
        <w:rPr>
          <w:i/>
          <w:iCs/>
        </w:rPr>
        <w:t>r</w:t>
      </w:r>
      <w:r w:rsidRPr="0F33B895">
        <w:rPr>
          <w:i/>
          <w:iCs/>
          <w:vertAlign w:val="subscript"/>
        </w:rPr>
        <w:t>i</w:t>
      </w:r>
      <w:proofErr w:type="spellEnd"/>
      <w:r w:rsidRPr="001950D3">
        <w:t xml:space="preserve"> = </w:t>
      </w:r>
      <w:r w:rsidR="0F33B895" w:rsidRPr="001950D3">
        <w:t>thickness rank</w:t>
      </w:r>
    </w:p>
    <w:p w14:paraId="30BF4EC8" w14:textId="77777777" w:rsidR="00544C6B" w:rsidRPr="009D58FB" w:rsidRDefault="00544C6B" w:rsidP="00544C6B">
      <w:pPr>
        <w:autoSpaceDE w:val="0"/>
        <w:autoSpaceDN w:val="0"/>
        <w:spacing w:before="40" w:after="40"/>
        <w:rPr>
          <w:rFonts w:ascii="Courier New" w:hAnsi="Courier New" w:cs="Courier New"/>
          <w:color w:val="000000"/>
          <w:sz w:val="24"/>
          <w:szCs w:val="24"/>
        </w:rPr>
      </w:pPr>
      <w:bookmarkStart w:id="138" w:name="_Hlk20126241"/>
      <w:bookmarkStart w:id="139" w:name="_Hlk20138007"/>
      <w:r w:rsidRPr="009D58FB">
        <w:rPr>
          <w:rFonts w:ascii="Courier New" w:hAnsi="Courier New" w:cs="Courier New"/>
          <w:color w:val="000000"/>
          <w:sz w:val="24"/>
          <w:szCs w:val="24"/>
        </w:rPr>
        <w:t>+++END-IF+++</w:t>
      </w:r>
    </w:p>
    <w:bookmarkEnd w:id="138"/>
    <w:p w14:paraId="017BCAF3" w14:textId="06F5430D" w:rsidR="00544C6B" w:rsidRPr="00A67A3A" w:rsidRDefault="00544C6B" w:rsidP="00302D53">
      <w:pPr>
        <w:pStyle w:val="ListNumber"/>
        <w:numPr>
          <w:ilvl w:val="0"/>
          <w:numId w:val="0"/>
        </w:numPr>
        <w:ind w:left="720" w:hanging="360"/>
        <w:rPr>
          <w:rFonts w:ascii="Courier New" w:hAnsi="Courier New" w:cs="Courier New"/>
          <w:sz w:val="24"/>
          <w:szCs w:val="24"/>
        </w:rPr>
      </w:pPr>
      <w:r w:rsidRPr="009D58FB">
        <w:rPr>
          <w:rFonts w:ascii="Courier New" w:hAnsi="Courier New" w:cs="Courier New"/>
          <w:sz w:val="24"/>
          <w:szCs w:val="24"/>
        </w:rPr>
        <w:t xml:space="preserve">+++IF </w:t>
      </w:r>
      <w:proofErr w:type="gramStart"/>
      <w:r w:rsidRPr="009D58FB">
        <w:rPr>
          <w:rFonts w:ascii="Courier New" w:hAnsi="Courier New" w:cs="Courier New"/>
          <w:sz w:val="24"/>
          <w:szCs w:val="24"/>
        </w:rPr>
        <w:t>determine(</w:t>
      </w:r>
      <w:proofErr w:type="gramEnd"/>
      <w:r w:rsidRPr="009D58FB">
        <w:rPr>
          <w:rFonts w:ascii="Courier New" w:hAnsi="Courier New" w:cs="Courier New"/>
          <w:sz w:val="24"/>
          <w:szCs w:val="24"/>
        </w:rPr>
        <w:t>'Freshwater Benthic', 'Freshwater', 'Macroinvertebrates', 'Kick sampling') === true+++</w:t>
      </w:r>
    </w:p>
    <w:p w14:paraId="28945D2A" w14:textId="77777777" w:rsidR="00FE794D" w:rsidRDefault="00FE794D" w:rsidP="00FE794D">
      <w:pPr>
        <w:pStyle w:val="Heading2"/>
      </w:pPr>
      <w:bookmarkStart w:id="140" w:name="_Toc24106008"/>
      <w:bookmarkEnd w:id="139"/>
      <w:r>
        <w:t>B2</w:t>
      </w:r>
      <w:r>
        <w:tab/>
        <w:t>Sampling Methods—Kick Sampling</w:t>
      </w:r>
      <w:bookmarkEnd w:id="140"/>
      <w:r>
        <w:t xml:space="preserve"> </w:t>
      </w:r>
    </w:p>
    <w:p w14:paraId="6D829A00" w14:textId="77777777" w:rsidR="00FE794D" w:rsidRPr="00F660B6" w:rsidRDefault="00FE794D" w:rsidP="00FE794D">
      <w:pPr>
        <w:pStyle w:val="Heading3"/>
      </w:pPr>
      <w:bookmarkStart w:id="141" w:name="_Toc24106009"/>
      <w:r>
        <w:rPr>
          <w:rFonts w:eastAsia="Cambria"/>
        </w:rPr>
        <w:t>B2.1</w:t>
      </w:r>
      <w:r>
        <w:rPr>
          <w:rFonts w:eastAsia="Cambria"/>
        </w:rPr>
        <w:tab/>
        <w:t xml:space="preserve">Method </w:t>
      </w:r>
      <w:r w:rsidRPr="00F660B6">
        <w:rPr>
          <w:rFonts w:eastAsia="Cambria"/>
        </w:rPr>
        <w:t>Summary</w:t>
      </w:r>
      <w:bookmarkEnd w:id="141"/>
    </w:p>
    <w:p w14:paraId="465AE790" w14:textId="7771CE41" w:rsidR="00FE794D" w:rsidRPr="00B81FEB" w:rsidRDefault="00FE794D" w:rsidP="001366DA">
      <w:pPr>
        <w:pStyle w:val="BodyText"/>
      </w:pPr>
      <w:r w:rsidRPr="00F660B6">
        <w:rPr>
          <w:rFonts w:eastAsia="Calibri"/>
        </w:rPr>
        <w:t xml:space="preserve">Benthic macroinvertebrate samples will be collected using </w:t>
      </w:r>
      <w:r w:rsidRPr="00084D81">
        <w:rPr>
          <w:rFonts w:eastAsia="Calibri"/>
        </w:rPr>
        <w:t>a net</w:t>
      </w:r>
      <w:r w:rsidRPr="00F660B6">
        <w:rPr>
          <w:rFonts w:eastAsia="Calibri"/>
        </w:rPr>
        <w:t xml:space="preserve"> with 500 µm mesh openings. </w:t>
      </w:r>
      <w:r w:rsidR="71290AF7">
        <w:t>Samples</w:t>
      </w:r>
      <w:r w:rsidRPr="00F660B6">
        <w:rPr>
          <w:rFonts w:eastAsia="Calibri"/>
        </w:rPr>
        <w:t xml:space="preserve"> </w:t>
      </w:r>
      <w:r w:rsidR="1DC0D014">
        <w:t>will b</w:t>
      </w:r>
      <w:r>
        <w:t>e preserved</w:t>
      </w:r>
      <w:r w:rsidRPr="00B81FEB">
        <w:rPr>
          <w:rFonts w:eastAsia="Calibri"/>
        </w:rPr>
        <w:t xml:space="preserve"> </w:t>
      </w:r>
      <w:r w:rsidRPr="00F660B6">
        <w:rPr>
          <w:rFonts w:eastAsia="Calibri"/>
        </w:rPr>
        <w:t>in the field with 95% ethanol</w:t>
      </w:r>
      <w:r>
        <w:t xml:space="preserve">, then sorted </w:t>
      </w:r>
      <w:r w:rsidRPr="00B81FEB">
        <w:t>and sent to the laboratory for identification</w:t>
      </w:r>
      <w:r>
        <w:t>.</w:t>
      </w:r>
    </w:p>
    <w:p w14:paraId="45CD3F19" w14:textId="09A166CF" w:rsidR="00FE794D" w:rsidRDefault="00FE794D" w:rsidP="00FE794D">
      <w:pPr>
        <w:pStyle w:val="Heading3"/>
        <w:rPr>
          <w:rFonts w:eastAsia="Cambria"/>
        </w:rPr>
      </w:pPr>
      <w:bookmarkStart w:id="142" w:name="_Toc24106010"/>
      <w:r>
        <w:rPr>
          <w:rFonts w:eastAsia="Cambria"/>
        </w:rPr>
        <w:t>B2.2</w:t>
      </w:r>
      <w:r>
        <w:rPr>
          <w:rFonts w:eastAsia="Cambria"/>
        </w:rPr>
        <w:tab/>
      </w:r>
      <w:r w:rsidRPr="00F660B6">
        <w:rPr>
          <w:rFonts w:eastAsia="Cambria"/>
        </w:rPr>
        <w:t>Equipment</w:t>
      </w:r>
      <w:r w:rsidR="001950D3">
        <w:rPr>
          <w:rFonts w:eastAsia="Cambria"/>
        </w:rPr>
        <w:t xml:space="preserve"> and Supplies</w:t>
      </w:r>
      <w:bookmarkEnd w:id="142"/>
    </w:p>
    <w:p w14:paraId="6DFA83B6" w14:textId="5CBBF55E" w:rsidR="00FE794D" w:rsidRPr="006C0A13" w:rsidRDefault="623FE806" w:rsidP="00353483">
      <w:pPr>
        <w:pStyle w:val="ListBullet"/>
        <w:rPr>
          <w:rFonts w:eastAsia="Calibri"/>
          <w:color w:val="000000" w:themeColor="text1"/>
        </w:rPr>
      </w:pPr>
      <w:r>
        <w:t xml:space="preserve">Net, 500 </w:t>
      </w:r>
      <w:r w:rsidRPr="623FE806">
        <w:rPr>
          <w:rFonts w:eastAsia="Calibri"/>
        </w:rPr>
        <w:t>µm mesh</w:t>
      </w:r>
    </w:p>
    <w:p w14:paraId="3E9BD0F5" w14:textId="77777777" w:rsidR="00FE794D" w:rsidRPr="006C0A13" w:rsidRDefault="623FE806" w:rsidP="00353483">
      <w:pPr>
        <w:pStyle w:val="ListBullet"/>
        <w:rPr>
          <w:rFonts w:eastAsia="Calibri"/>
          <w:color w:val="000000" w:themeColor="text1"/>
        </w:rPr>
      </w:pPr>
      <w:r w:rsidRPr="623FE806">
        <w:rPr>
          <w:rFonts w:eastAsia="Calibri"/>
        </w:rPr>
        <w:t>Timer or stopwatch</w:t>
      </w:r>
    </w:p>
    <w:p w14:paraId="7AAC19F2" w14:textId="77777777" w:rsidR="00FE794D" w:rsidRPr="006C0A13" w:rsidRDefault="623FE806" w:rsidP="00353483">
      <w:pPr>
        <w:pStyle w:val="ListBullet"/>
        <w:rPr>
          <w:rFonts w:eastAsia="Calibri"/>
          <w:color w:val="000000" w:themeColor="text1"/>
        </w:rPr>
      </w:pPr>
      <w:r w:rsidRPr="623FE806">
        <w:rPr>
          <w:rFonts w:eastAsia="Calibri"/>
        </w:rPr>
        <w:t>Soft nylon brush</w:t>
      </w:r>
    </w:p>
    <w:p w14:paraId="376C5C0A" w14:textId="77777777" w:rsidR="00FE794D" w:rsidRPr="006C0A13" w:rsidRDefault="623FE806" w:rsidP="00353483">
      <w:pPr>
        <w:pStyle w:val="ListBullet"/>
        <w:rPr>
          <w:rFonts w:eastAsia="Calibri"/>
          <w:color w:val="000000" w:themeColor="text1"/>
        </w:rPr>
      </w:pPr>
      <w:r w:rsidRPr="623FE806">
        <w:rPr>
          <w:rFonts w:eastAsia="Calibri"/>
        </w:rPr>
        <w:t>Forceps</w:t>
      </w:r>
    </w:p>
    <w:p w14:paraId="5313C0AD" w14:textId="77777777" w:rsidR="00FE794D" w:rsidRPr="006C0A13" w:rsidRDefault="623FE806" w:rsidP="00353483">
      <w:pPr>
        <w:pStyle w:val="ListBullet"/>
        <w:rPr>
          <w:rFonts w:eastAsia="Calibri"/>
          <w:color w:val="000000" w:themeColor="text1"/>
        </w:rPr>
      </w:pPr>
      <w:r w:rsidRPr="623FE806">
        <w:rPr>
          <w:rFonts w:eastAsia="Calibri"/>
        </w:rPr>
        <w:t>Small spatula, spoon, or scoop to transfer sample</w:t>
      </w:r>
    </w:p>
    <w:p w14:paraId="37D38CE8" w14:textId="77777777" w:rsidR="00FE794D" w:rsidRPr="006C0A13"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49D174E0" w14:textId="77777777" w:rsidR="00FE794D" w:rsidRPr="006C0A13" w:rsidRDefault="623FE806" w:rsidP="00353483">
      <w:pPr>
        <w:pStyle w:val="ListBullet"/>
        <w:rPr>
          <w:color w:val="000000" w:themeColor="text1"/>
        </w:rPr>
      </w:pPr>
      <w:r>
        <w:t>95% ethanol, properly stored and labeled</w:t>
      </w:r>
    </w:p>
    <w:p w14:paraId="037D91FE" w14:textId="77777777" w:rsidR="00FE794D" w:rsidRPr="006C0A13" w:rsidRDefault="623FE806" w:rsidP="00353483">
      <w:pPr>
        <w:pStyle w:val="ListBullet"/>
        <w:rPr>
          <w:color w:val="000000" w:themeColor="text1"/>
        </w:rPr>
      </w:pPr>
      <w:r>
        <w:t>Wash bottle (1 L, labeled “stream water”)</w:t>
      </w:r>
    </w:p>
    <w:p w14:paraId="03565DDF" w14:textId="77777777" w:rsidR="00FE794D" w:rsidRPr="006C0A13" w:rsidRDefault="623FE806" w:rsidP="00353483">
      <w:pPr>
        <w:pStyle w:val="ListBullet"/>
        <w:rPr>
          <w:color w:val="000000" w:themeColor="text1"/>
        </w:rPr>
      </w:pPr>
      <w:r>
        <w:t>Cooler (with absorbent material for transporting ethanol and samples)</w:t>
      </w:r>
    </w:p>
    <w:p w14:paraId="235BE804" w14:textId="77777777" w:rsidR="00FE794D" w:rsidRPr="006C0A13" w:rsidRDefault="623FE806" w:rsidP="00353483">
      <w:pPr>
        <w:pStyle w:val="ListBullet"/>
        <w:rPr>
          <w:color w:val="000000" w:themeColor="text1"/>
        </w:rPr>
      </w:pPr>
      <w:r>
        <w:t>Plastic electric tape</w:t>
      </w:r>
    </w:p>
    <w:p w14:paraId="17E0972E" w14:textId="77777777" w:rsidR="00FE794D" w:rsidRPr="006C0A13" w:rsidRDefault="623FE806" w:rsidP="00353483">
      <w:pPr>
        <w:pStyle w:val="ListBullet"/>
        <w:rPr>
          <w:color w:val="000000" w:themeColor="text1"/>
        </w:rPr>
      </w:pPr>
      <w:r>
        <w:t>Scissors</w:t>
      </w:r>
    </w:p>
    <w:p w14:paraId="1E147C41" w14:textId="71A73399" w:rsidR="00FE794D" w:rsidRPr="006C0A13" w:rsidRDefault="520F77F9" w:rsidP="00353483">
      <w:pPr>
        <w:pStyle w:val="ListBullet"/>
        <w:rPr>
          <w:color w:val="000000" w:themeColor="text1"/>
        </w:rPr>
      </w:pPr>
      <w:r>
        <w:t>Blank and completed Sample Labels</w:t>
      </w:r>
    </w:p>
    <w:p w14:paraId="12EF9A77" w14:textId="7BA92E71" w:rsidR="00FE794D" w:rsidRPr="006C0A13" w:rsidRDefault="623FE806" w:rsidP="00353483">
      <w:pPr>
        <w:pStyle w:val="ListBullet"/>
        <w:rPr>
          <w:color w:val="000000" w:themeColor="text1"/>
        </w:rPr>
      </w:pPr>
      <w:r>
        <w:t>Indelible-ink markers (for labels)</w:t>
      </w:r>
    </w:p>
    <w:p w14:paraId="0D057A56" w14:textId="77777777" w:rsidR="00FE794D" w:rsidRPr="006C0A13" w:rsidRDefault="623FE806" w:rsidP="00353483">
      <w:pPr>
        <w:pStyle w:val="ListBullet"/>
        <w:rPr>
          <w:color w:val="000000" w:themeColor="text1"/>
        </w:rPr>
      </w:pPr>
      <w:r>
        <w:t>Pencils</w:t>
      </w:r>
    </w:p>
    <w:p w14:paraId="2632E413" w14:textId="77777777" w:rsidR="00FE794D" w:rsidRPr="006C0A13" w:rsidRDefault="623FE806" w:rsidP="00353483">
      <w:pPr>
        <w:pStyle w:val="ListBullet"/>
        <w:rPr>
          <w:color w:val="000000" w:themeColor="text1"/>
        </w:rPr>
      </w:pPr>
      <w:r>
        <w:t>Clear tape</w:t>
      </w:r>
    </w:p>
    <w:p w14:paraId="0964748A" w14:textId="2EACF5BC" w:rsidR="00FE794D" w:rsidRPr="006C0A13" w:rsidRDefault="623FE806" w:rsidP="00353483">
      <w:pPr>
        <w:pStyle w:val="ListBullet"/>
        <w:rPr>
          <w:color w:val="000000" w:themeColor="text1"/>
        </w:rPr>
      </w:pPr>
      <w:r>
        <w:t>Kick sample collection Field Data Form</w:t>
      </w:r>
    </w:p>
    <w:p w14:paraId="6DD7781E" w14:textId="572DDB60" w:rsidR="00FE794D" w:rsidRPr="006C0A13" w:rsidRDefault="520F77F9" w:rsidP="00353483">
      <w:pPr>
        <w:pStyle w:val="ListBulletLast"/>
        <w:rPr>
          <w:color w:val="000000" w:themeColor="text1"/>
        </w:rPr>
      </w:pPr>
      <w:r>
        <w:t>Blank labels on waterproof paper for internal Sample Labels</w:t>
      </w:r>
    </w:p>
    <w:p w14:paraId="63922C30" w14:textId="301E091E" w:rsidR="00FE794D" w:rsidRPr="00841BC3" w:rsidRDefault="00FE794D" w:rsidP="00FE794D">
      <w:pPr>
        <w:pStyle w:val="Heading3"/>
      </w:pPr>
      <w:bookmarkStart w:id="143" w:name="_Toc24106011"/>
      <w:r>
        <w:rPr>
          <w:rFonts w:eastAsia="Cambria"/>
        </w:rPr>
        <w:t>B2.3</w:t>
      </w:r>
      <w:r>
        <w:rPr>
          <w:rFonts w:eastAsia="Cambria"/>
        </w:rPr>
        <w:tab/>
      </w:r>
      <w:r w:rsidR="00D12792">
        <w:rPr>
          <w:rFonts w:eastAsia="Cambria"/>
        </w:rPr>
        <w:t xml:space="preserve">Sampling </w:t>
      </w:r>
      <w:r w:rsidRPr="00841BC3">
        <w:rPr>
          <w:rFonts w:eastAsia="Cambria"/>
        </w:rPr>
        <w:t>Procedure</w:t>
      </w:r>
      <w:bookmarkEnd w:id="143"/>
    </w:p>
    <w:p w14:paraId="79B612F6" w14:textId="7626A48F" w:rsidR="00FE794D" w:rsidRPr="00124CA8" w:rsidRDefault="001950D3" w:rsidP="00B05519">
      <w:pPr>
        <w:pStyle w:val="BodyText"/>
      </w:pPr>
      <w:r>
        <w:t>S</w:t>
      </w:r>
      <w:r w:rsidR="00FE794D" w:rsidRPr="00124CA8">
        <w:t xml:space="preserve">tream sampling site will be a </w:t>
      </w:r>
      <w:proofErr w:type="spellStart"/>
      <w:r w:rsidR="00FE794D" w:rsidRPr="00124CA8">
        <w:t>wadeable</w:t>
      </w:r>
      <w:proofErr w:type="spellEnd"/>
      <w:r w:rsidR="00FE794D" w:rsidRPr="00124CA8">
        <w:t>, 100</w:t>
      </w:r>
      <w:r w:rsidR="00FE794D">
        <w:t xml:space="preserve"> </w:t>
      </w:r>
      <w:r w:rsidR="00FE794D" w:rsidRPr="00124CA8">
        <w:t>m</w:t>
      </w:r>
      <w:r w:rsidR="00FE794D">
        <w:t xml:space="preserve"> </w:t>
      </w:r>
      <w:r w:rsidR="00FE794D" w:rsidRPr="00124CA8">
        <w:t xml:space="preserve">long reach representing the best available habitat in the desired river reach. </w:t>
      </w:r>
      <w:r w:rsidR="00FE794D" w:rsidRPr="00124CA8">
        <w:rPr>
          <w:rFonts w:eastAsia="Calibri"/>
        </w:rPr>
        <w:t xml:space="preserve">Sampling points </w:t>
      </w:r>
      <w:r>
        <w:rPr>
          <w:rFonts w:eastAsia="Calibri"/>
        </w:rPr>
        <w:t xml:space="preserve">located </w:t>
      </w:r>
      <w:r w:rsidR="00FE794D" w:rsidRPr="00124CA8">
        <w:rPr>
          <w:rFonts w:eastAsia="Calibri"/>
        </w:rPr>
        <w:t>in water that is too deep or unsafe for wading will be avoided.</w:t>
      </w:r>
      <w:r w:rsidR="00FE794D" w:rsidRPr="00124CA8">
        <w:t xml:space="preserve"> Ideal substrate and habitat types are</w:t>
      </w:r>
      <w:r w:rsidR="00FE794D">
        <w:t>:</w:t>
      </w:r>
      <w:r w:rsidR="00FE794D" w:rsidRPr="00124CA8">
        <w:t xml:space="preserve"> </w:t>
      </w:r>
    </w:p>
    <w:p w14:paraId="4D0135B6" w14:textId="77777777" w:rsidR="00FE794D" w:rsidRPr="002069AF" w:rsidRDefault="00FE794D" w:rsidP="002069AF">
      <w:pPr>
        <w:pStyle w:val="ListNumber"/>
        <w:numPr>
          <w:ilvl w:val="0"/>
          <w:numId w:val="255"/>
        </w:numPr>
        <w:rPr>
          <w:rFonts w:eastAsia="Symbol"/>
        </w:rPr>
      </w:pPr>
      <w:r w:rsidRPr="002069AF">
        <w:rPr>
          <w:i/>
          <w:iCs/>
        </w:rPr>
        <w:t>Gravel (G):</w:t>
      </w:r>
      <w:r w:rsidRPr="00124CA8">
        <w:t xml:space="preserve"> fine to coarse gravel (</w:t>
      </w:r>
      <w:r w:rsidRPr="002069AF">
        <w:t>ladybug</w:t>
      </w:r>
      <w:r w:rsidRPr="00124CA8">
        <w:t xml:space="preserve"> to tennis ball sized; 2 mm to 64 mm)</w:t>
      </w:r>
    </w:p>
    <w:p w14:paraId="4276775C" w14:textId="77777777" w:rsidR="00FE794D" w:rsidRPr="00E95573" w:rsidRDefault="00FE794D" w:rsidP="002069AF">
      <w:pPr>
        <w:pStyle w:val="ListNumber"/>
        <w:rPr>
          <w:rFonts w:eastAsia="Symbol"/>
        </w:rPr>
      </w:pPr>
      <w:r w:rsidRPr="43AD9AD4">
        <w:rPr>
          <w:i/>
          <w:iCs/>
        </w:rPr>
        <w:t>Coarse (C):</w:t>
      </w:r>
      <w:r w:rsidRPr="00124CA8">
        <w:t xml:space="preserve"> Cobble to boulder (tennis ball to car sized; 64 mm </w:t>
      </w:r>
      <w:r w:rsidRPr="002069AF">
        <w:t>to</w:t>
      </w:r>
      <w:r w:rsidRPr="00124CA8">
        <w:t xml:space="preserve"> 4000 mm)</w:t>
      </w:r>
    </w:p>
    <w:p w14:paraId="55CDE202" w14:textId="77777777" w:rsidR="00FE794D" w:rsidRPr="00124CA8" w:rsidRDefault="00FE794D" w:rsidP="002069AF">
      <w:pPr>
        <w:pStyle w:val="ListNumber"/>
        <w:rPr>
          <w:rFonts w:eastAsia="Symbol"/>
        </w:rPr>
      </w:pPr>
      <w:r w:rsidRPr="43AD9AD4">
        <w:rPr>
          <w:i/>
          <w:iCs/>
        </w:rPr>
        <w:t>Pool (P):</w:t>
      </w:r>
      <w:r w:rsidRPr="00124CA8">
        <w:t xml:space="preserve"> Still </w:t>
      </w:r>
      <w:r w:rsidRPr="002069AF">
        <w:t>water</w:t>
      </w:r>
      <w:r w:rsidRPr="00124CA8">
        <w:t>; low velocity; smooth, glassy surface; usually deep compared to other parts</w:t>
      </w:r>
      <w:r w:rsidRPr="00124CA8">
        <w:rPr>
          <w:b/>
          <w:bCs/>
        </w:rPr>
        <w:t xml:space="preserve"> </w:t>
      </w:r>
      <w:r w:rsidRPr="00124CA8">
        <w:t>of the channel</w:t>
      </w:r>
    </w:p>
    <w:p w14:paraId="56643B8B" w14:textId="77777777" w:rsidR="00FE794D" w:rsidRPr="00E95573" w:rsidRDefault="00FE794D" w:rsidP="002069AF">
      <w:pPr>
        <w:pStyle w:val="ListNumber"/>
        <w:rPr>
          <w:rFonts w:eastAsia="Symbol"/>
        </w:rPr>
      </w:pPr>
      <w:r w:rsidRPr="43AD9AD4">
        <w:rPr>
          <w:i/>
          <w:iCs/>
        </w:rPr>
        <w:t>Glide (GL):</w:t>
      </w:r>
      <w:r w:rsidRPr="00124CA8">
        <w:t xml:space="preserve"> Water moving slowly, with smooth, unbroken surface; low turbulence</w:t>
      </w:r>
    </w:p>
    <w:p w14:paraId="5E4D3503" w14:textId="77777777" w:rsidR="00FE794D" w:rsidRPr="00124CA8" w:rsidRDefault="00FE794D" w:rsidP="002069AF">
      <w:pPr>
        <w:pStyle w:val="ListNumber"/>
        <w:rPr>
          <w:rFonts w:eastAsia="Symbol"/>
        </w:rPr>
      </w:pPr>
      <w:r w:rsidRPr="43AD9AD4">
        <w:rPr>
          <w:i/>
          <w:iCs/>
        </w:rPr>
        <w:t>Riffle (RI):</w:t>
      </w:r>
      <w:r w:rsidRPr="00124CA8">
        <w:t xml:space="preserve"> Water moving, with small </w:t>
      </w:r>
      <w:r w:rsidRPr="002069AF">
        <w:t>ripples</w:t>
      </w:r>
      <w:r w:rsidRPr="00124CA8">
        <w:t>, waves, and eddies; waves not breaking, and surface</w:t>
      </w:r>
      <w:r w:rsidRPr="00124CA8">
        <w:rPr>
          <w:b/>
          <w:bCs/>
        </w:rPr>
        <w:t xml:space="preserve"> </w:t>
      </w:r>
      <w:r w:rsidRPr="00124CA8">
        <w:t>tension is not broken; “babbling” or “gurgling” sound</w:t>
      </w:r>
    </w:p>
    <w:p w14:paraId="7F1DC8D8" w14:textId="77777777" w:rsidR="00FE794D" w:rsidRDefault="00FE794D" w:rsidP="002069AF">
      <w:pPr>
        <w:pStyle w:val="ListNumber2"/>
        <w:numPr>
          <w:ilvl w:val="0"/>
          <w:numId w:val="256"/>
        </w:numPr>
        <w:ind w:left="1080"/>
      </w:pPr>
      <w:r>
        <w:t>W</w:t>
      </w:r>
      <w:r w:rsidRPr="00AD3AC7">
        <w:t xml:space="preserve">ith </w:t>
      </w:r>
      <w:r w:rsidRPr="002069AF">
        <w:t>the</w:t>
      </w:r>
      <w:r w:rsidRPr="00AD3AC7">
        <w:t xml:space="preserve"> net opening facing upstream, quickly position the net securely on the stream bottom to eliminate gaps under the frame. Avoid large rocks that prevent the net from seating properly on the stream bottom. </w:t>
      </w:r>
      <w:r w:rsidRPr="00124CA8">
        <w:t>If the stream is only one net wide at a transect, the net will be placed across the entire stream width.</w:t>
      </w:r>
    </w:p>
    <w:p w14:paraId="3860B483" w14:textId="77777777" w:rsidR="00FE794D" w:rsidRDefault="00FE794D" w:rsidP="008B4434">
      <w:pPr>
        <w:pStyle w:val="ListNumber2"/>
      </w:pPr>
      <w:r w:rsidRPr="00AD3AC7">
        <w:t xml:space="preserve">Holding the net in position on the substrate, visually define a quadrat that is one net width wide and long upstream of the net opening. </w:t>
      </w:r>
    </w:p>
    <w:p w14:paraId="3C7BF674" w14:textId="77777777" w:rsidR="00FE794D" w:rsidRPr="002E65D7" w:rsidRDefault="00FE794D" w:rsidP="008B4434">
      <w:pPr>
        <w:pStyle w:val="ListNumber2"/>
        <w:rPr>
          <w:rFonts w:cs="Calibri"/>
          <w:sz w:val="20"/>
          <w:szCs w:val="20"/>
        </w:rPr>
      </w:pPr>
      <w:r w:rsidRPr="002E65D7">
        <w:t xml:space="preserve">Hold the net securely in position. Starting at the upstream end of the quadrat, vigorously kick the remaining substrate. </w:t>
      </w:r>
    </w:p>
    <w:p w14:paraId="7CDF4F7E" w14:textId="01A1B2FD" w:rsidR="00FE794D" w:rsidRPr="002E65D7" w:rsidRDefault="00FE794D" w:rsidP="008B4434">
      <w:pPr>
        <w:pStyle w:val="ListNumber2"/>
      </w:pPr>
      <w:r>
        <w:t>W</w:t>
      </w:r>
      <w:r w:rsidRPr="00124CA8">
        <w:t>hen substrates are</w:t>
      </w:r>
      <w:r>
        <w:t xml:space="preserve"> too large or difficult to kick</w:t>
      </w:r>
      <w:r w:rsidRPr="00124CA8">
        <w:t>, organisms</w:t>
      </w:r>
      <w:r w:rsidR="001950D3">
        <w:t xml:space="preserve"> may be dislodged</w:t>
      </w:r>
      <w:r w:rsidRPr="00124CA8">
        <w:t xml:space="preserve"> by rubbing the substrate item</w:t>
      </w:r>
      <w:r>
        <w:t xml:space="preserve"> into the net</w:t>
      </w:r>
      <w:r w:rsidRPr="79C8EFF1">
        <w:t xml:space="preserve">. </w:t>
      </w:r>
    </w:p>
    <w:p w14:paraId="08DB2355" w14:textId="77777777" w:rsidR="00FE794D" w:rsidRDefault="00FE794D" w:rsidP="008B4434">
      <w:pPr>
        <w:pStyle w:val="ListNumber2"/>
      </w:pPr>
      <w:r w:rsidRPr="00AD3AC7">
        <w:t xml:space="preserve">Pull the net up out of the water. </w:t>
      </w:r>
      <w:r>
        <w:t>Rinse a</w:t>
      </w:r>
      <w:r w:rsidRPr="001427E8">
        <w:t>ny large debris items (rocks, sticks, etc.) caught in the net and return</w:t>
      </w:r>
      <w:r>
        <w:t xml:space="preserve"> them</w:t>
      </w:r>
      <w:r w:rsidRPr="001427E8">
        <w:t xml:space="preserve"> to the stream, once any macroinvertebrates clinging to them are removed. </w:t>
      </w:r>
    </w:p>
    <w:p w14:paraId="144DBAB1" w14:textId="77777777" w:rsidR="00FE794D" w:rsidRDefault="00FE794D" w:rsidP="008B4434">
      <w:pPr>
        <w:pStyle w:val="ListNumber2"/>
      </w:pPr>
      <w:r w:rsidRPr="00AD3AC7">
        <w:t xml:space="preserve">Immerse the net in the stream several times to remove fine sediments and to concentrate organisms at the end of the net. Avoid </w:t>
      </w:r>
      <w:r>
        <w:t>letting</w:t>
      </w:r>
      <w:r w:rsidRPr="00AD3AC7">
        <w:t xml:space="preserve"> any water or material enter the mouth of the net during this operation.</w:t>
      </w:r>
    </w:p>
    <w:p w14:paraId="63115049" w14:textId="77777777" w:rsidR="00FE794D" w:rsidRPr="002E65D7" w:rsidRDefault="00FE794D" w:rsidP="008B4434">
      <w:pPr>
        <w:pStyle w:val="ListNumber2"/>
      </w:pPr>
      <w:r w:rsidRPr="002E65D7">
        <w:t xml:space="preserve">Ten kick samples from a square area with dimensions equal to the width of the net opening will be composited for a total area sampled of </w:t>
      </w:r>
      <w:r>
        <w:t>about 2 m</w:t>
      </w:r>
      <w:r w:rsidRPr="00E95573">
        <w:rPr>
          <w:vertAlign w:val="superscript"/>
        </w:rPr>
        <w:t>2</w:t>
      </w:r>
      <w:r w:rsidRPr="79C8EFF1">
        <w:t>.</w:t>
      </w:r>
    </w:p>
    <w:p w14:paraId="3BB0699A" w14:textId="77777777" w:rsidR="00FE794D" w:rsidRPr="002E65D7" w:rsidRDefault="00FE794D" w:rsidP="008B4434">
      <w:pPr>
        <w:pStyle w:val="ListNumber2"/>
      </w:pPr>
      <w:r w:rsidRPr="002E65D7">
        <w:t xml:space="preserve">In streams where the riffles within the reach are inadequate to allow for a </w:t>
      </w:r>
      <w:r>
        <w:t>2 m</w:t>
      </w:r>
      <w:r w:rsidRPr="00E95573">
        <w:rPr>
          <w:vertAlign w:val="superscript"/>
        </w:rPr>
        <w:t>2</w:t>
      </w:r>
      <w:r w:rsidRPr="79C8EFF1">
        <w:t xml:space="preserve"> </w:t>
      </w:r>
      <w:r w:rsidRPr="002E65D7">
        <w:t>composite, other productive habitats may be sampled by jabs into snags or rubbing substrates.</w:t>
      </w:r>
      <w:r w:rsidRPr="79C8EFF1">
        <w:t xml:space="preserve"> </w:t>
      </w:r>
      <w:r w:rsidRPr="002E65D7">
        <w:t xml:space="preserve">In such cases, </w:t>
      </w:r>
      <w:r>
        <w:t xml:space="preserve">record </w:t>
      </w:r>
      <w:r w:rsidRPr="002E65D7">
        <w:t>notes on the field sheets indicating the number of kicks or jabs in each habitat category that contributed to the composite sample.</w:t>
      </w:r>
    </w:p>
    <w:p w14:paraId="3EEED4DF" w14:textId="77777777" w:rsidR="00FE794D" w:rsidRPr="002E65D7" w:rsidRDefault="00FE794D" w:rsidP="008B4434">
      <w:pPr>
        <w:pStyle w:val="ListNumber2"/>
      </w:pPr>
      <w:r>
        <w:t>Rinse a</w:t>
      </w:r>
      <w:r w:rsidRPr="002E65D7">
        <w:t>ny debris (gravel, rocks, sticks, etc.) caught in the net in the net and return</w:t>
      </w:r>
      <w:r>
        <w:t xml:space="preserve"> it</w:t>
      </w:r>
      <w:r w:rsidRPr="002E65D7">
        <w:t xml:space="preserve"> to the stream, once any macroinvertebrates clinging to it have been removed. </w:t>
      </w:r>
      <w:r>
        <w:t>Clean and remove a</w:t>
      </w:r>
      <w:r w:rsidRPr="002E65D7">
        <w:t xml:space="preserve">s much gravel as possible so that organisms do not get damaged. </w:t>
      </w:r>
      <w:r>
        <w:t>Place t</w:t>
      </w:r>
      <w:r w:rsidRPr="002E65D7">
        <w:t xml:space="preserve">he residue in the net in a container with enough denatured 95% ethanol added to cover the residue. </w:t>
      </w:r>
    </w:p>
    <w:p w14:paraId="24120662" w14:textId="0ECE895A" w:rsidR="00544C6B" w:rsidRPr="00544C6B" w:rsidRDefault="520F77F9" w:rsidP="520F77F9">
      <w:pPr>
        <w:pStyle w:val="ListNumber2"/>
        <w:rPr>
          <w:rFonts w:ascii="Arial" w:hAnsi="Arial" w:cs="Arial"/>
        </w:rPr>
      </w:pPr>
      <w:r>
        <w:t>Put a Sample Label (template attached) filled in with a pencil inside the sample container and affix a duplicate label with the words “preservative: denatured 95% ethanol” to the outside of the container.</w:t>
      </w:r>
    </w:p>
    <w:p w14:paraId="0A3F45D0" w14:textId="77777777" w:rsidR="00544C6B" w:rsidRPr="004A5F06" w:rsidRDefault="00544C6B" w:rsidP="00544C6B">
      <w:pPr>
        <w:autoSpaceDE w:val="0"/>
        <w:autoSpaceDN w:val="0"/>
        <w:spacing w:before="40" w:after="40"/>
        <w:rPr>
          <w:rFonts w:ascii="Courier New" w:hAnsi="Courier New" w:cs="Courier New"/>
          <w:color w:val="000000"/>
          <w:sz w:val="24"/>
          <w:szCs w:val="24"/>
        </w:rPr>
      </w:pPr>
      <w:r w:rsidRPr="004A5F06">
        <w:rPr>
          <w:rFonts w:ascii="Courier New" w:hAnsi="Courier New" w:cs="Courier New"/>
          <w:color w:val="000000"/>
          <w:sz w:val="24"/>
          <w:szCs w:val="24"/>
        </w:rPr>
        <w:t>+++END-IF+++</w:t>
      </w:r>
    </w:p>
    <w:p w14:paraId="126ED611" w14:textId="0A1A090A" w:rsidR="00544C6B" w:rsidRPr="00544C6B" w:rsidRDefault="00544C6B" w:rsidP="00302D53">
      <w:pPr>
        <w:pStyle w:val="ListNumber"/>
        <w:numPr>
          <w:ilvl w:val="0"/>
          <w:numId w:val="0"/>
        </w:numPr>
        <w:ind w:left="360"/>
        <w:rPr>
          <w:rFonts w:ascii="Courier New" w:hAnsi="Courier New" w:cs="Courier New"/>
          <w:sz w:val="24"/>
          <w:szCs w:val="24"/>
        </w:rPr>
      </w:pPr>
      <w:r w:rsidRPr="004A5F06">
        <w:rPr>
          <w:rFonts w:ascii="Courier New" w:hAnsi="Courier New" w:cs="Courier New"/>
          <w:sz w:val="24"/>
          <w:szCs w:val="24"/>
        </w:rPr>
        <w:t xml:space="preserve">+++IF </w:t>
      </w:r>
      <w:proofErr w:type="gramStart"/>
      <w:r w:rsidRPr="004A5F06">
        <w:rPr>
          <w:rFonts w:ascii="Courier New" w:hAnsi="Courier New" w:cs="Courier New"/>
          <w:sz w:val="24"/>
          <w:szCs w:val="24"/>
        </w:rPr>
        <w:t>determine(</w:t>
      </w:r>
      <w:proofErr w:type="gramEnd"/>
      <w:r w:rsidRPr="004A5F06">
        <w:rPr>
          <w:rFonts w:ascii="Courier New" w:hAnsi="Courier New" w:cs="Courier New"/>
          <w:sz w:val="24"/>
          <w:szCs w:val="24"/>
        </w:rPr>
        <w:t>'Freshwater Benthic', 'Freshwater', 'Macroinvertebrates', 'Rock baskets') === true+++</w:t>
      </w:r>
    </w:p>
    <w:p w14:paraId="7BB2C7D1" w14:textId="77777777" w:rsidR="00FE794D" w:rsidRDefault="00FE794D" w:rsidP="00FE794D">
      <w:pPr>
        <w:pStyle w:val="Heading2"/>
      </w:pPr>
      <w:bookmarkStart w:id="144" w:name="_Toc24106012"/>
      <w:r>
        <w:t>B2</w:t>
      </w:r>
      <w:r>
        <w:tab/>
        <w:t>Sampling Method—Rock Baskets</w:t>
      </w:r>
      <w:bookmarkEnd w:id="144"/>
      <w:r>
        <w:t xml:space="preserve"> </w:t>
      </w:r>
    </w:p>
    <w:p w14:paraId="25DBB448" w14:textId="77777777" w:rsidR="00FE794D" w:rsidRPr="00DF4CB1" w:rsidRDefault="00FE794D" w:rsidP="00FE794D">
      <w:pPr>
        <w:pStyle w:val="Heading3"/>
      </w:pPr>
      <w:bookmarkStart w:id="145" w:name="_Toc24106013"/>
      <w:r>
        <w:t>B2.1</w:t>
      </w:r>
      <w:r>
        <w:tab/>
      </w:r>
      <w:r w:rsidRPr="00DF4CB1">
        <w:t>Method Summary</w:t>
      </w:r>
      <w:bookmarkEnd w:id="145"/>
    </w:p>
    <w:p w14:paraId="78A0073E" w14:textId="2F73A873" w:rsidR="00FE794D" w:rsidRPr="00E95573" w:rsidRDefault="00FE794D" w:rsidP="001366DA">
      <w:pPr>
        <w:pStyle w:val="BodyText"/>
      </w:pPr>
      <w:r w:rsidRPr="00E95573">
        <w:t xml:space="preserve">Rock baskets will be deployed when stream substrates are not ideal for kick sampling (too deep, benthic substrates consisting of fines or ledge), or where passive collection of macroinvertebrates can provide a more complete assessment of the system. Baskets contain roofing stone of a specific size class and are left in place and undisturbed for </w:t>
      </w:r>
      <w:r>
        <w:t>six</w:t>
      </w:r>
      <w:r w:rsidRPr="00E95573">
        <w:t xml:space="preserve"> to </w:t>
      </w:r>
      <w:r>
        <w:t>eight</w:t>
      </w:r>
      <w:r w:rsidRPr="00E95573">
        <w:t xml:space="preserve"> weeks. Composite samples from multiple sites are preserved, then sorted and sent to the laboratory for identification.</w:t>
      </w:r>
    </w:p>
    <w:p w14:paraId="54E2F42E" w14:textId="13AD0775" w:rsidR="00FE794D" w:rsidRPr="009320AE" w:rsidRDefault="00FE794D" w:rsidP="00FE794D">
      <w:pPr>
        <w:pStyle w:val="Heading3"/>
      </w:pPr>
      <w:bookmarkStart w:id="146" w:name="_Toc24106014"/>
      <w:r>
        <w:t>B2.2</w:t>
      </w:r>
      <w:r>
        <w:tab/>
      </w:r>
      <w:r w:rsidRPr="009320AE">
        <w:t>Equipment</w:t>
      </w:r>
      <w:r w:rsidR="001950D3">
        <w:t xml:space="preserve"> List</w:t>
      </w:r>
      <w:bookmarkEnd w:id="146"/>
    </w:p>
    <w:p w14:paraId="21BE798E" w14:textId="77777777" w:rsidR="00FE794D" w:rsidRPr="00084D81" w:rsidRDefault="623FE806" w:rsidP="00353483">
      <w:pPr>
        <w:pStyle w:val="ListBullet"/>
        <w:rPr>
          <w:rFonts w:eastAsiaTheme="majorEastAsia"/>
          <w:color w:val="000000" w:themeColor="text1"/>
        </w:rPr>
      </w:pPr>
      <w:r w:rsidRPr="623FE806">
        <w:rPr>
          <w:rFonts w:eastAsiaTheme="majorEastAsia"/>
        </w:rPr>
        <w:t>Rock-filled wire or mesh baskets, three per sampling site</w:t>
      </w:r>
    </w:p>
    <w:p w14:paraId="234A0532" w14:textId="7B996E15" w:rsidR="00FE794D" w:rsidRPr="00084D81" w:rsidRDefault="00FE794D">
      <w:pPr>
        <w:pStyle w:val="ListBullet2"/>
        <w:rPr>
          <w:rFonts w:eastAsiaTheme="majorEastAsia"/>
          <w:color w:val="000000" w:themeColor="text1"/>
        </w:rPr>
      </w:pPr>
      <w:r w:rsidRPr="1D20ABCA">
        <w:rPr>
          <w:rFonts w:eastAsiaTheme="majorEastAsia"/>
        </w:rPr>
        <w:t xml:space="preserve">Substrate: clean, washed cobble (1 to 3 in. diameter) or #2 roofing stone </w:t>
      </w:r>
      <w:r w:rsidR="001950D3" w:rsidRPr="1D20ABCA">
        <w:rPr>
          <w:rFonts w:eastAsiaTheme="majorEastAsia"/>
        </w:rPr>
        <w:t>(not crushed rock)</w:t>
      </w:r>
    </w:p>
    <w:p w14:paraId="69B60303" w14:textId="77777777" w:rsidR="00FE794D" w:rsidRPr="00084D81" w:rsidRDefault="00FE794D">
      <w:pPr>
        <w:pStyle w:val="ListBullet2"/>
        <w:rPr>
          <w:rFonts w:eastAsiaTheme="majorEastAsia"/>
          <w:color w:val="000000" w:themeColor="text1"/>
        </w:rPr>
      </w:pPr>
      <w:r w:rsidRPr="1D20ABCA">
        <w:rPr>
          <w:rFonts w:eastAsiaTheme="majorEastAsia"/>
        </w:rPr>
        <w:t>Basket mesh size: 1.5 to 2.5 cm</w:t>
      </w:r>
    </w:p>
    <w:p w14:paraId="069E7E9B" w14:textId="77777777" w:rsidR="00FE794D" w:rsidRPr="00084D81" w:rsidRDefault="00FE794D">
      <w:pPr>
        <w:pStyle w:val="ListBullet2"/>
        <w:rPr>
          <w:rFonts w:eastAsiaTheme="majorEastAsia"/>
          <w:color w:val="000000" w:themeColor="text1"/>
        </w:rPr>
      </w:pPr>
      <w:r w:rsidRPr="1D20ABCA">
        <w:rPr>
          <w:rFonts w:eastAsiaTheme="majorEastAsia"/>
        </w:rPr>
        <w:t xml:space="preserve">Fill weight: 7.25 </w:t>
      </w:r>
      <w:r w:rsidRPr="1D20ABCA">
        <w:rPr>
          <w:rFonts w:eastAsiaTheme="majorEastAsia"/>
          <w:u w:val="single"/>
        </w:rPr>
        <w:t>+</w:t>
      </w:r>
      <w:r w:rsidRPr="1D20ABCA">
        <w:rPr>
          <w:rFonts w:eastAsiaTheme="majorEastAsia"/>
        </w:rPr>
        <w:t xml:space="preserve"> 0.5 kg</w:t>
      </w:r>
    </w:p>
    <w:p w14:paraId="096BC519" w14:textId="77777777" w:rsidR="00FE794D" w:rsidRPr="004E6E2D" w:rsidRDefault="623FE806" w:rsidP="00353483">
      <w:pPr>
        <w:pStyle w:val="ListBullet"/>
        <w:rPr>
          <w:rFonts w:eastAsia="Calibri"/>
          <w:color w:val="000000" w:themeColor="text1"/>
        </w:rPr>
      </w:pPr>
      <w:r w:rsidRPr="623FE806">
        <w:rPr>
          <w:rFonts w:eastAsia="Calibri"/>
        </w:rPr>
        <w:t xml:space="preserve">Sieve bucket with 500 </w:t>
      </w:r>
      <w:proofErr w:type="spellStart"/>
      <w:r w:rsidRPr="623FE806">
        <w:rPr>
          <w:rFonts w:ascii="Courier New" w:eastAsia="Calibri" w:hAnsi="Courier New" w:cs="Courier New"/>
        </w:rPr>
        <w:t>μ</w:t>
      </w:r>
      <w:r w:rsidRPr="623FE806">
        <w:rPr>
          <w:rFonts w:eastAsia="Calibri"/>
        </w:rPr>
        <w:t>m</w:t>
      </w:r>
      <w:proofErr w:type="spellEnd"/>
      <w:r w:rsidRPr="623FE806">
        <w:rPr>
          <w:rFonts w:eastAsia="Calibri"/>
        </w:rPr>
        <w:t xml:space="preserve"> mesh</w:t>
      </w:r>
      <w:bookmarkStart w:id="147" w:name="_Hlk16005255"/>
      <w:bookmarkEnd w:id="147"/>
    </w:p>
    <w:p w14:paraId="0674F9D2" w14:textId="77777777" w:rsidR="00FE794D" w:rsidRPr="004E6E2D" w:rsidRDefault="623FE806" w:rsidP="00353483">
      <w:pPr>
        <w:pStyle w:val="ListBullet"/>
        <w:rPr>
          <w:rFonts w:eastAsia="Calibri"/>
          <w:color w:val="000000" w:themeColor="text1"/>
        </w:rPr>
      </w:pPr>
      <w:r w:rsidRPr="623FE806">
        <w:rPr>
          <w:rFonts w:eastAsia="Calibri"/>
        </w:rPr>
        <w:t>Soft nylon brush</w:t>
      </w:r>
    </w:p>
    <w:p w14:paraId="50A0A76F" w14:textId="77777777" w:rsidR="00FE794D" w:rsidRPr="004E6E2D" w:rsidRDefault="623FE806" w:rsidP="00353483">
      <w:pPr>
        <w:pStyle w:val="ListBullet"/>
        <w:rPr>
          <w:rFonts w:eastAsia="Calibri"/>
          <w:color w:val="000000" w:themeColor="text1"/>
        </w:rPr>
      </w:pPr>
      <w:r w:rsidRPr="623FE806">
        <w:rPr>
          <w:rFonts w:eastAsia="Calibri"/>
        </w:rPr>
        <w:t>Forceps</w:t>
      </w:r>
    </w:p>
    <w:p w14:paraId="3E44255E" w14:textId="77777777" w:rsidR="00FE794D" w:rsidRPr="004E6E2D" w:rsidRDefault="623FE806" w:rsidP="00353483">
      <w:pPr>
        <w:pStyle w:val="ListBullet"/>
        <w:rPr>
          <w:rFonts w:eastAsia="Calibri"/>
          <w:color w:val="000000" w:themeColor="text1"/>
        </w:rPr>
      </w:pPr>
      <w:r w:rsidRPr="623FE806">
        <w:rPr>
          <w:rFonts w:eastAsia="Calibri"/>
        </w:rPr>
        <w:t>Small spatula, spoon, or scoop to transfer sample</w:t>
      </w:r>
    </w:p>
    <w:p w14:paraId="575A4B08" w14:textId="77777777" w:rsidR="00FE794D" w:rsidRPr="004E6E2D" w:rsidRDefault="623FE806" w:rsidP="00353483">
      <w:pPr>
        <w:pStyle w:val="ListBullet"/>
        <w:rPr>
          <w:rFonts w:eastAsia="Calibri"/>
          <w:color w:val="000000" w:themeColor="text1"/>
        </w:rPr>
      </w:pPr>
      <w:r w:rsidRPr="623FE806">
        <w:rPr>
          <w:rFonts w:eastAsia="Calibri"/>
        </w:rPr>
        <w:t>Sample jars (1 L HDPE plastic suitable for use with 95% ethanol)</w:t>
      </w:r>
    </w:p>
    <w:p w14:paraId="3DFD617A" w14:textId="77777777" w:rsidR="00FE794D" w:rsidRPr="009320AE" w:rsidRDefault="623FE806" w:rsidP="00353483">
      <w:pPr>
        <w:pStyle w:val="ListBullet"/>
        <w:rPr>
          <w:color w:val="000000" w:themeColor="text1"/>
        </w:rPr>
      </w:pPr>
      <w:r>
        <w:t>95% ethanol properly stored and labeled</w:t>
      </w:r>
    </w:p>
    <w:p w14:paraId="3C914A8E" w14:textId="77777777" w:rsidR="00FE794D" w:rsidRPr="009320AE" w:rsidRDefault="623FE806" w:rsidP="00353483">
      <w:pPr>
        <w:pStyle w:val="ListBullet"/>
        <w:rPr>
          <w:color w:val="000000" w:themeColor="text1"/>
        </w:rPr>
      </w:pPr>
      <w:r>
        <w:t>Wash bottle (1 L, labeled “stream water”)</w:t>
      </w:r>
    </w:p>
    <w:p w14:paraId="2CE5FD22" w14:textId="77777777" w:rsidR="00FE794D" w:rsidRPr="009320AE" w:rsidRDefault="623FE806" w:rsidP="00353483">
      <w:pPr>
        <w:pStyle w:val="ListBullet"/>
        <w:rPr>
          <w:color w:val="000000" w:themeColor="text1"/>
        </w:rPr>
      </w:pPr>
      <w:r>
        <w:t>Cooler (with absorbent material for transporting ethanol and samples)</w:t>
      </w:r>
    </w:p>
    <w:p w14:paraId="0E2CC923" w14:textId="77777777" w:rsidR="00FE794D" w:rsidRPr="009320AE" w:rsidRDefault="623FE806" w:rsidP="00353483">
      <w:pPr>
        <w:pStyle w:val="ListBullet"/>
        <w:rPr>
          <w:color w:val="000000" w:themeColor="text1"/>
        </w:rPr>
      </w:pPr>
      <w:r>
        <w:t>Plastic electric tape</w:t>
      </w:r>
    </w:p>
    <w:p w14:paraId="672CF7A3" w14:textId="77777777" w:rsidR="00FE794D" w:rsidRPr="009320AE" w:rsidRDefault="623FE806" w:rsidP="00353483">
      <w:pPr>
        <w:pStyle w:val="ListBullet"/>
        <w:rPr>
          <w:color w:val="000000" w:themeColor="text1"/>
        </w:rPr>
      </w:pPr>
      <w:r>
        <w:t>Scissors</w:t>
      </w:r>
    </w:p>
    <w:p w14:paraId="432523B2" w14:textId="77777777" w:rsidR="00FE794D" w:rsidRPr="009320AE" w:rsidRDefault="623FE806" w:rsidP="00353483">
      <w:pPr>
        <w:pStyle w:val="ListBullet"/>
        <w:rPr>
          <w:color w:val="000000" w:themeColor="text1"/>
        </w:rPr>
      </w:pPr>
      <w:r>
        <w:t>Blank and completed labels</w:t>
      </w:r>
    </w:p>
    <w:p w14:paraId="02D74AB2" w14:textId="7380E216" w:rsidR="00FE794D" w:rsidRPr="009320AE" w:rsidRDefault="623FE806" w:rsidP="00353483">
      <w:pPr>
        <w:pStyle w:val="ListBullet"/>
        <w:rPr>
          <w:color w:val="000000" w:themeColor="text1"/>
        </w:rPr>
      </w:pPr>
      <w:r>
        <w:t>Indelible-ink markers (for labels)</w:t>
      </w:r>
    </w:p>
    <w:p w14:paraId="185938C7" w14:textId="77777777" w:rsidR="00FE794D" w:rsidRPr="009320AE" w:rsidRDefault="623FE806" w:rsidP="00353483">
      <w:pPr>
        <w:pStyle w:val="ListBullet"/>
        <w:rPr>
          <w:color w:val="000000" w:themeColor="text1"/>
        </w:rPr>
      </w:pPr>
      <w:r>
        <w:t>Pencils</w:t>
      </w:r>
    </w:p>
    <w:p w14:paraId="31E3E0EB" w14:textId="77777777" w:rsidR="00FE794D" w:rsidRPr="009320AE" w:rsidRDefault="520F77F9" w:rsidP="00353483">
      <w:pPr>
        <w:pStyle w:val="ListBullet"/>
        <w:rPr>
          <w:color w:val="000000" w:themeColor="text1"/>
        </w:rPr>
      </w:pPr>
      <w:r>
        <w:t>Clear tape</w:t>
      </w:r>
    </w:p>
    <w:p w14:paraId="52EED0D2" w14:textId="3502E3E3" w:rsidR="520F77F9" w:rsidRDefault="520F77F9" w:rsidP="00353483">
      <w:pPr>
        <w:pStyle w:val="ListBullet"/>
        <w:rPr>
          <w:color w:val="000000" w:themeColor="text1"/>
        </w:rPr>
      </w:pPr>
      <w:r>
        <w:t>Sample Log</w:t>
      </w:r>
    </w:p>
    <w:p w14:paraId="0E3871D0" w14:textId="26AF84BB" w:rsidR="00FE794D" w:rsidRPr="009320AE" w:rsidRDefault="520F77F9" w:rsidP="00353483">
      <w:pPr>
        <w:pStyle w:val="ListBullet"/>
        <w:rPr>
          <w:color w:val="000000" w:themeColor="text1"/>
        </w:rPr>
      </w:pPr>
      <w:r>
        <w:t>Field Data Forms</w:t>
      </w:r>
    </w:p>
    <w:p w14:paraId="2672F542" w14:textId="6A28E96F" w:rsidR="00FE794D" w:rsidRPr="009320AE" w:rsidRDefault="520F77F9" w:rsidP="00353483">
      <w:pPr>
        <w:pStyle w:val="ListBulletLast"/>
        <w:rPr>
          <w:color w:val="000000" w:themeColor="text1"/>
        </w:rPr>
      </w:pPr>
      <w:r>
        <w:t>Sample Labels on waterproof paper for internal sample labels</w:t>
      </w:r>
    </w:p>
    <w:p w14:paraId="279E2347" w14:textId="6713CD2E" w:rsidR="00FE794D" w:rsidRDefault="00FE794D" w:rsidP="00FE794D">
      <w:pPr>
        <w:pStyle w:val="Heading3"/>
      </w:pPr>
      <w:bookmarkStart w:id="148" w:name="_Toc24106015"/>
      <w:r>
        <w:t>B2.3</w:t>
      </w:r>
      <w:r>
        <w:tab/>
      </w:r>
      <w:r w:rsidR="00D12792">
        <w:t xml:space="preserve">Sampling </w:t>
      </w:r>
      <w:r>
        <w:t>Procedure</w:t>
      </w:r>
      <w:bookmarkEnd w:id="148"/>
    </w:p>
    <w:p w14:paraId="0EC6F6C9" w14:textId="77777777" w:rsidR="00084D81" w:rsidRDefault="00D12792" w:rsidP="00084D81">
      <w:pPr>
        <w:pStyle w:val="ListNumber"/>
        <w:numPr>
          <w:ilvl w:val="0"/>
          <w:numId w:val="2"/>
        </w:numPr>
      </w:pPr>
      <w:r>
        <w:t>Select</w:t>
      </w:r>
      <w:r w:rsidR="00FE794D" w:rsidRPr="00912266">
        <w:t xml:space="preserve"> similar microhabitats (e.g., riffle, pool, glide) for replicate sampling. Baskets should be submerged for the duration of deployment, and not subject to tampering.</w:t>
      </w:r>
    </w:p>
    <w:p w14:paraId="090447F7" w14:textId="6B35ECB6" w:rsidR="00FE794D" w:rsidRDefault="00FE794D" w:rsidP="00084D81">
      <w:pPr>
        <w:pStyle w:val="ListNumber"/>
        <w:numPr>
          <w:ilvl w:val="0"/>
          <w:numId w:val="2"/>
        </w:numPr>
      </w:pPr>
      <w:r>
        <w:t>Approach t</w:t>
      </w:r>
      <w:r w:rsidRPr="00912266">
        <w:t xml:space="preserve">he location </w:t>
      </w:r>
      <w:proofErr w:type="gramStart"/>
      <w:r w:rsidRPr="00912266">
        <w:t>so as to</w:t>
      </w:r>
      <w:proofErr w:type="gramEnd"/>
      <w:r w:rsidRPr="00912266">
        <w:t xml:space="preserve"> avoid any disturbance in, or upstream of, the sampled site. Orient baskets with the long axis parallel to stream flow. Provide for </w:t>
      </w:r>
      <w:r>
        <w:t xml:space="preserve">retrieval </w:t>
      </w:r>
      <w:r w:rsidRPr="00912266">
        <w:t>of baskets by flagging trees in the vicinity</w:t>
      </w:r>
      <w:r w:rsidRPr="43AD9AD4">
        <w:t xml:space="preserve"> </w:t>
      </w:r>
      <w:r w:rsidRPr="00912266">
        <w:t>and/or by drawing a diagram with appropriate</w:t>
      </w:r>
      <w:r w:rsidRPr="43AD9AD4">
        <w:t xml:space="preserve"> </w:t>
      </w:r>
      <w:r w:rsidRPr="00912266">
        <w:t>landmarks indicate</w:t>
      </w:r>
      <w:r>
        <w:t>d.</w:t>
      </w:r>
    </w:p>
    <w:p w14:paraId="142EB041" w14:textId="77777777" w:rsidR="00FE794D" w:rsidRDefault="00FE794D" w:rsidP="00084D81">
      <w:pPr>
        <w:pStyle w:val="ListNumber"/>
        <w:numPr>
          <w:ilvl w:val="0"/>
          <w:numId w:val="2"/>
        </w:numPr>
      </w:pPr>
      <w:r w:rsidRPr="00912266">
        <w:t>Exposure periods are 28 days +/- four days during the sampling season. Extended exposure periods may be necessary to allow for adequate colonization in the case of assessments of low</w:t>
      </w:r>
      <w:r w:rsidRPr="43AD9AD4">
        <w:t>-</w:t>
      </w:r>
      <w:r w:rsidRPr="00912266">
        <w:t>velocity or</w:t>
      </w:r>
      <w:r w:rsidRPr="43AD9AD4">
        <w:t xml:space="preserve"> </w:t>
      </w:r>
      <w:r w:rsidRPr="00912266">
        <w:t>impounded habitats. If such conditions exist</w:t>
      </w:r>
      <w:r w:rsidRPr="43AD9AD4">
        <w:t>,</w:t>
      </w:r>
      <w:r w:rsidRPr="00912266">
        <w:t xml:space="preserve"> a 56</w:t>
      </w:r>
      <w:r w:rsidRPr="43AD9AD4">
        <w:t>-</w:t>
      </w:r>
      <w:r w:rsidRPr="00912266">
        <w:t>day +/- four days exposure</w:t>
      </w:r>
      <w:r w:rsidRPr="43AD9AD4">
        <w:t xml:space="preserve"> </w:t>
      </w:r>
      <w:r w:rsidRPr="00912266">
        <w:t>period may be used.</w:t>
      </w:r>
    </w:p>
    <w:p w14:paraId="6A3BE281" w14:textId="6F99DEB3" w:rsidR="00FE794D" w:rsidRDefault="00FE794D" w:rsidP="00084D81">
      <w:pPr>
        <w:pStyle w:val="ListNumber"/>
        <w:numPr>
          <w:ilvl w:val="0"/>
          <w:numId w:val="2"/>
        </w:numPr>
      </w:pPr>
      <w:r w:rsidRPr="00014F24">
        <w:t xml:space="preserve">At the </w:t>
      </w:r>
      <w:r w:rsidR="00D12792">
        <w:t>completion</w:t>
      </w:r>
      <w:r w:rsidRPr="00014F24">
        <w:t xml:space="preserve"> of the exposure interval</w:t>
      </w:r>
      <w:r>
        <w:t>, approach from downstream to retrieve the basket(s). Retrieve e</w:t>
      </w:r>
      <w:r w:rsidRPr="00014F24">
        <w:t>ach basket by pressing a kick-net tightly against the streambed along the basket’s downstream edge.</w:t>
      </w:r>
      <w:r>
        <w:t xml:space="preserve"> Then move t</w:t>
      </w:r>
      <w:r w:rsidRPr="00014F24">
        <w:t>he basket carefully into the net before lifting it through the water column.</w:t>
      </w:r>
      <w:r w:rsidRPr="43AD9AD4">
        <w:t xml:space="preserve"> </w:t>
      </w:r>
      <w:r w:rsidRPr="00014F24">
        <w:t xml:space="preserve">Where the water is deep enough to make this procedure difficult or impossible, </w:t>
      </w:r>
      <w:r>
        <w:t xml:space="preserve">use </w:t>
      </w:r>
      <w:r w:rsidRPr="00014F24">
        <w:t xml:space="preserve">a basket made with 500 </w:t>
      </w:r>
      <w:proofErr w:type="spellStart"/>
      <w:r>
        <w:t>μ</w:t>
      </w:r>
      <w:r w:rsidRPr="00014F24">
        <w:t>m</w:t>
      </w:r>
      <w:proofErr w:type="spellEnd"/>
      <w:r w:rsidRPr="00014F24">
        <w:t xml:space="preserve"> netting on its bottom surface to prevent the loss of organisms through the bottom of the sampler as it is raised to the surface.</w:t>
      </w:r>
    </w:p>
    <w:p w14:paraId="7D3408E6" w14:textId="77777777" w:rsidR="00FE794D" w:rsidRPr="00014F24" w:rsidRDefault="00FE794D" w:rsidP="00084D81">
      <w:pPr>
        <w:pStyle w:val="ListNumber"/>
        <w:numPr>
          <w:ilvl w:val="0"/>
          <w:numId w:val="2"/>
        </w:numPr>
      </w:pPr>
      <w:r>
        <w:t>Remove v</w:t>
      </w:r>
      <w:r w:rsidRPr="00014F24">
        <w:t>egetation or debris snagged on the outside of the recovered sampler</w:t>
      </w:r>
      <w:r>
        <w:t>, taking care to avoid jarring the sampler.</w:t>
      </w:r>
      <w:r w:rsidRPr="43AD9AD4">
        <w:t xml:space="preserve"> </w:t>
      </w:r>
      <w:r>
        <w:t xml:space="preserve">Place </w:t>
      </w:r>
      <w:r w:rsidRPr="00014F24">
        <w:t xml:space="preserve">the basket in a large </w:t>
      </w:r>
      <w:r>
        <w:t xml:space="preserve">sieve, </w:t>
      </w:r>
      <w:r w:rsidRPr="00014F24">
        <w:t>bucket</w:t>
      </w:r>
      <w:r w:rsidRPr="43AD9AD4">
        <w:t>,</w:t>
      </w:r>
      <w:r w:rsidRPr="00014F24">
        <w:t xml:space="preserve"> or tub of water. </w:t>
      </w:r>
      <w:r>
        <w:t>Empty net contents into the bucket as well. Then open t</w:t>
      </w:r>
      <w:r w:rsidRPr="00014F24">
        <w:t>he sampler, empt</w:t>
      </w:r>
      <w:r>
        <w:t>y it</w:t>
      </w:r>
      <w:r w:rsidRPr="00014F24">
        <w:t xml:space="preserve"> into the bucket, rinse </w:t>
      </w:r>
      <w:r>
        <w:t xml:space="preserve">it </w:t>
      </w:r>
      <w:r w:rsidRPr="00014F24">
        <w:t xml:space="preserve">inside the bucket until </w:t>
      </w:r>
      <w:r>
        <w:t xml:space="preserve">it is </w:t>
      </w:r>
      <w:r w:rsidRPr="00014F24">
        <w:t xml:space="preserve">free of any organisms or adhering material, and set </w:t>
      </w:r>
      <w:r>
        <w:t xml:space="preserve">it </w:t>
      </w:r>
      <w:r w:rsidRPr="00014F24">
        <w:t>aside.</w:t>
      </w:r>
      <w:r>
        <w:t xml:space="preserve"> Rinse e</w:t>
      </w:r>
      <w:r w:rsidRPr="00014F24">
        <w:t xml:space="preserve">ach rock similarly and set </w:t>
      </w:r>
      <w:r>
        <w:t xml:space="preserve">it </w:t>
      </w:r>
      <w:r w:rsidRPr="00014F24">
        <w:t>aside.</w:t>
      </w:r>
      <w:r w:rsidRPr="43AD9AD4">
        <w:t xml:space="preserve"> </w:t>
      </w:r>
      <w:r w:rsidRPr="00014F24">
        <w:t>The</w:t>
      </w:r>
      <w:r>
        <w:t>n sieve the</w:t>
      </w:r>
      <w:r w:rsidRPr="00014F24">
        <w:t xml:space="preserve"> material remaining in the bucket</w:t>
      </w:r>
      <w:r w:rsidRPr="43AD9AD4">
        <w:t>.</w:t>
      </w:r>
    </w:p>
    <w:p w14:paraId="36A6694B" w14:textId="5BA115F7" w:rsidR="00FE794D" w:rsidRDefault="00FE794D" w:rsidP="00084D81">
      <w:pPr>
        <w:pStyle w:val="ListNumber"/>
        <w:numPr>
          <w:ilvl w:val="0"/>
          <w:numId w:val="2"/>
        </w:numPr>
      </w:pPr>
      <w:r w:rsidRPr="00277BAA">
        <w:rPr>
          <w:rFonts w:eastAsia="Calibri"/>
        </w:rPr>
        <w:t xml:space="preserve">Wash the contents of the sieve to one side by gently agitating the sieve in the water. </w:t>
      </w:r>
      <w:r>
        <w:rPr>
          <w:rFonts w:eastAsia="Calibri"/>
        </w:rPr>
        <w:t>T</w:t>
      </w:r>
      <w:r w:rsidRPr="00AA46AB">
        <w:t xml:space="preserve">ransfer the residue to a labeled </w:t>
      </w:r>
      <w:r>
        <w:t xml:space="preserve">1 L </w:t>
      </w:r>
      <w:r w:rsidRPr="00AA46AB">
        <w:t>sample bottle</w:t>
      </w:r>
      <w:r>
        <w:t xml:space="preserve"> </w:t>
      </w:r>
      <w:r w:rsidRPr="00AA46AB">
        <w:t xml:space="preserve">using minimal stream-water wash, </w:t>
      </w:r>
      <w:r>
        <w:t xml:space="preserve">funnel, </w:t>
      </w:r>
      <w:r w:rsidRPr="00AA46AB">
        <w:t xml:space="preserve">forceps, and spoon/spatula as needed. Add 95% ethanol equal to a final concentration no less than 70% ethanol (1:2 sample water plus collected materials to 95% ethanol). </w:t>
      </w:r>
    </w:p>
    <w:p w14:paraId="20C4110A" w14:textId="1C043247" w:rsidR="00FE794D" w:rsidRDefault="520F77F9" w:rsidP="00A9538D">
      <w:pPr>
        <w:pStyle w:val="ListNumberLast"/>
        <w:numPr>
          <w:ilvl w:val="0"/>
          <w:numId w:val="2"/>
        </w:numPr>
      </w:pPr>
      <w:r>
        <w:t>Place a Sample Label (template attached) filled in with pencil inside the sample container and affix a duplicate label with the words “preservative: denatured 95% ethanol” to the outside of the container.</w:t>
      </w:r>
    </w:p>
    <w:p w14:paraId="1AE75913" w14:textId="5CF2C9A0" w:rsidR="004820E0" w:rsidRPr="008A0A05" w:rsidRDefault="004820E0" w:rsidP="00D07D2D">
      <w:pPr>
        <w:rPr>
          <w:rFonts w:ascii="Courier New" w:hAnsi="Courier New" w:cs="Courier New"/>
        </w:rPr>
      </w:pPr>
      <w:r w:rsidRPr="008A0A05">
        <w:rPr>
          <w:rFonts w:ascii="Courier New" w:hAnsi="Courier New" w:cs="Courier New"/>
        </w:rPr>
        <w:t>+++END-IF+++</w:t>
      </w:r>
    </w:p>
    <w:p w14:paraId="35F410E8" w14:textId="09D6201F" w:rsidR="00D07D2D" w:rsidRPr="00A67A3A" w:rsidRDefault="00D07D2D" w:rsidP="00D07D2D">
      <w:pPr>
        <w:rPr>
          <w:rFonts w:ascii="Courier New" w:hAnsi="Courier New" w:cs="Courier New"/>
          <w:sz w:val="24"/>
          <w:szCs w:val="24"/>
        </w:rPr>
      </w:pPr>
      <w:r w:rsidRPr="008A0A05">
        <w:rPr>
          <w:rFonts w:ascii="Courier New" w:hAnsi="Courier New" w:cs="Courier New"/>
        </w:rPr>
        <w:t xml:space="preserve">+++IF </w:t>
      </w:r>
      <w:proofErr w:type="gramStart"/>
      <w:r w:rsidRPr="008A0A05">
        <w:rPr>
          <w:rFonts w:ascii="Courier New" w:hAnsi="Courier New" w:cs="Courier New"/>
        </w:rPr>
        <w:t>determine(</w:t>
      </w:r>
      <w:proofErr w:type="gramEnd"/>
      <w:r w:rsidRPr="008A0A05">
        <w:rPr>
          <w:rFonts w:ascii="Courier New" w:hAnsi="Courier New" w:cs="Courier New"/>
        </w:rPr>
        <w:t>'Freshwater Benthic', 'Freshwater',</w:t>
      </w:r>
      <w:r w:rsidR="00506ABC" w:rsidRPr="008A0A05">
        <w:rPr>
          <w:rFonts w:ascii="Courier New" w:hAnsi="Courier New" w:cs="Courier New"/>
        </w:rPr>
        <w:t xml:space="preserve"> </w:t>
      </w:r>
      <w:r w:rsidRPr="008A0A05">
        <w:rPr>
          <w:rFonts w:ascii="Courier New" w:hAnsi="Courier New" w:cs="Courier New"/>
        </w:rPr>
        <w:t>'Macroinvertebrates',</w:t>
      </w:r>
      <w:r w:rsidR="00176571">
        <w:rPr>
          <w:rFonts w:ascii="Courier New" w:hAnsi="Courier New" w:cs="Courier New"/>
        </w:rPr>
        <w:t xml:space="preserve"> </w:t>
      </w:r>
      <w:r w:rsidR="00506ABC" w:rsidRPr="008A0A05">
        <w:rPr>
          <w:rFonts w:ascii="Courier New" w:hAnsi="Courier New" w:cs="Courier New"/>
        </w:rPr>
        <w:t>''</w:t>
      </w:r>
      <w:r w:rsidRPr="008A0A05">
        <w:rPr>
          <w:rFonts w:ascii="Courier New" w:hAnsi="Courier New" w:cs="Courier New"/>
        </w:rPr>
        <w:t>) === true</w:t>
      </w:r>
      <w:r w:rsidR="00506ABC" w:rsidRPr="008A0A05">
        <w:rPr>
          <w:rFonts w:ascii="Courier New" w:hAnsi="Courier New" w:cs="Courier New"/>
        </w:rPr>
        <w:t xml:space="preserve"> </w:t>
      </w:r>
      <w:r w:rsidRPr="008A0A05">
        <w:rPr>
          <w:rFonts w:ascii="Courier New" w:hAnsi="Courier New" w:cs="Courier New"/>
        </w:rPr>
        <w:t>+++</w:t>
      </w:r>
    </w:p>
    <w:p w14:paraId="34EDBC79" w14:textId="47C16F41" w:rsidR="00FE794D" w:rsidRPr="00CA5F9A" w:rsidRDefault="00FE794D" w:rsidP="00FE794D">
      <w:pPr>
        <w:pStyle w:val="Heading2"/>
      </w:pPr>
      <w:bookmarkStart w:id="149" w:name="_Toc24106016"/>
      <w:r>
        <w:t>B2</w:t>
      </w:r>
      <w:r>
        <w:tab/>
      </w:r>
      <w:r w:rsidRPr="00CA5F9A">
        <w:t xml:space="preserve">Sample </w:t>
      </w:r>
      <w:r>
        <w:t>P</w:t>
      </w:r>
      <w:r w:rsidRPr="00CA5F9A">
        <w:t>rocessing (</w:t>
      </w:r>
      <w:r>
        <w:t>S</w:t>
      </w:r>
      <w:r w:rsidRPr="00CA5F9A">
        <w:t>orting)</w:t>
      </w:r>
      <w:bookmarkEnd w:id="149"/>
    </w:p>
    <w:p w14:paraId="58CBFD97" w14:textId="6A0E79B7" w:rsidR="00FE794D" w:rsidRPr="00A261EB" w:rsidRDefault="00FE794D" w:rsidP="001366DA">
      <w:pPr>
        <w:pStyle w:val="BodyText"/>
      </w:pPr>
      <w:r>
        <w:t>S</w:t>
      </w:r>
      <w:r w:rsidRPr="00A261EB">
        <w:t xml:space="preserve">ample processing involves separating macroinvertebrates from other materials in the sample. </w:t>
      </w:r>
      <w:r>
        <w:t>This can be left to the laboratory, or fauna</w:t>
      </w:r>
      <w:r w:rsidR="00D12792">
        <w:t xml:space="preserve"> can be sorted</w:t>
      </w:r>
      <w:r>
        <w:t xml:space="preserve"> within 72 hours </w:t>
      </w:r>
      <w:r w:rsidR="00D12792">
        <w:t>prior to</w:t>
      </w:r>
      <w:r>
        <w:t xml:space="preserve"> delivery to the taxonomist</w:t>
      </w:r>
      <w:r w:rsidR="00D12792">
        <w:t xml:space="preserve"> by trained personnel</w:t>
      </w:r>
      <w:r>
        <w:t xml:space="preserve">. For stream biomonitoring, Massachusetts DEP considers the category </w:t>
      </w:r>
      <w:r w:rsidRPr="00A261EB">
        <w:t>“macroinvertebrate” to include:</w:t>
      </w:r>
    </w:p>
    <w:p w14:paraId="503BF3C9" w14:textId="77777777" w:rsidR="00FE794D" w:rsidRPr="006C0A13" w:rsidRDefault="623FE806" w:rsidP="00353483">
      <w:pPr>
        <w:pStyle w:val="ListBullet"/>
        <w:rPr>
          <w:color w:val="000000" w:themeColor="text1"/>
        </w:rPr>
      </w:pPr>
      <w:r>
        <w:t xml:space="preserve">All aquatic </w:t>
      </w:r>
      <w:r w:rsidRPr="623FE806">
        <w:rPr>
          <w:i/>
          <w:iCs/>
        </w:rPr>
        <w:t>Annelida</w:t>
      </w:r>
    </w:p>
    <w:p w14:paraId="27043452" w14:textId="77777777" w:rsidR="00FE794D" w:rsidRPr="006C0A13" w:rsidRDefault="623FE806" w:rsidP="00353483">
      <w:pPr>
        <w:pStyle w:val="ListBullet"/>
        <w:rPr>
          <w:color w:val="000000" w:themeColor="text1"/>
        </w:rPr>
      </w:pPr>
      <w:r>
        <w:t xml:space="preserve">All aquatic </w:t>
      </w:r>
      <w:r w:rsidRPr="623FE806">
        <w:rPr>
          <w:i/>
          <w:iCs/>
        </w:rPr>
        <w:t>Mollusca</w:t>
      </w:r>
    </w:p>
    <w:p w14:paraId="67580082" w14:textId="77777777" w:rsidR="00FE794D" w:rsidRPr="006C0A13" w:rsidRDefault="623FE806" w:rsidP="00353483">
      <w:pPr>
        <w:pStyle w:val="ListBullet"/>
        <w:rPr>
          <w:color w:val="000000" w:themeColor="text1"/>
        </w:rPr>
      </w:pPr>
      <w:r>
        <w:t xml:space="preserve">Aquatic macro </w:t>
      </w:r>
      <w:r w:rsidRPr="623FE806">
        <w:rPr>
          <w:i/>
          <w:iCs/>
        </w:rPr>
        <w:t>Crustacea</w:t>
      </w:r>
      <w:r>
        <w:t xml:space="preserve"> (except as noted below)</w:t>
      </w:r>
    </w:p>
    <w:p w14:paraId="36186972" w14:textId="77777777" w:rsidR="00FE794D" w:rsidRPr="006C0A13" w:rsidRDefault="623FE806" w:rsidP="00353483">
      <w:pPr>
        <w:pStyle w:val="ListBullet"/>
        <w:rPr>
          <w:color w:val="000000" w:themeColor="text1"/>
        </w:rPr>
      </w:pPr>
      <w:r>
        <w:t xml:space="preserve">All aquatic </w:t>
      </w:r>
      <w:r w:rsidRPr="623FE806">
        <w:rPr>
          <w:i/>
          <w:iCs/>
        </w:rPr>
        <w:t>Arachnida</w:t>
      </w:r>
    </w:p>
    <w:p w14:paraId="61921BAB" w14:textId="77777777" w:rsidR="00FE794D" w:rsidRPr="00084D81" w:rsidRDefault="00FE794D" w:rsidP="00353483">
      <w:pPr>
        <w:pStyle w:val="ListBulletLast"/>
        <w:rPr>
          <w:color w:val="000000" w:themeColor="text1"/>
        </w:rPr>
      </w:pPr>
      <w:r w:rsidRPr="00704826">
        <w:t xml:space="preserve">The aquatic life stages of </w:t>
      </w:r>
      <w:proofErr w:type="spellStart"/>
      <w:r w:rsidRPr="00704826">
        <w:rPr>
          <w:i/>
        </w:rPr>
        <w:t>Insecta</w:t>
      </w:r>
      <w:proofErr w:type="spellEnd"/>
      <w:r w:rsidRPr="00704826">
        <w:t xml:space="preserve"> except </w:t>
      </w:r>
      <w:r w:rsidRPr="00704826">
        <w:rPr>
          <w:i/>
        </w:rPr>
        <w:t>Hemiptera</w:t>
      </w:r>
      <w:r w:rsidRPr="00704826">
        <w:t xml:space="preserve"> and adult </w:t>
      </w:r>
      <w:r w:rsidRPr="00704826">
        <w:rPr>
          <w:i/>
        </w:rPr>
        <w:t>Coleoptera</w:t>
      </w:r>
      <w:r w:rsidRPr="00704826">
        <w:t xml:space="preserve"> other than </w:t>
      </w:r>
      <w:proofErr w:type="spellStart"/>
      <w:r w:rsidRPr="00704826">
        <w:rPr>
          <w:i/>
        </w:rPr>
        <w:t>Elmidae</w:t>
      </w:r>
      <w:proofErr w:type="spellEnd"/>
    </w:p>
    <w:p w14:paraId="51346415" w14:textId="2148B50E" w:rsidR="00FE794D" w:rsidRDefault="00FE794D" w:rsidP="001366DA">
      <w:pPr>
        <w:pStyle w:val="BodyText"/>
      </w:pPr>
      <w:r>
        <w:t>M</w:t>
      </w:r>
      <w:r w:rsidRPr="00A261EB">
        <w:t xml:space="preserve">acroinvertebrates excluded from </w:t>
      </w:r>
      <w:r w:rsidR="00D12792">
        <w:t>the above</w:t>
      </w:r>
      <w:r>
        <w:t xml:space="preserve"> </w:t>
      </w:r>
      <w:r w:rsidRPr="00A261EB">
        <w:t>list are not used for one of three reasons: there is insufficient ecological information on them to make them useful for biomonitoring, they are surface film dwellers, or they are capable of escaping the aquatic environment at will to avoid temporarily unfavorable conditions.</w:t>
      </w:r>
      <w:r>
        <w:t xml:space="preserve"> </w:t>
      </w:r>
      <w:r w:rsidRPr="00A261EB">
        <w:t>One further exception is crayfish (</w:t>
      </w:r>
      <w:r>
        <w:t>c</w:t>
      </w:r>
      <w:r w:rsidRPr="00A261EB">
        <w:t xml:space="preserve">lass </w:t>
      </w:r>
      <w:r w:rsidRPr="00E95573">
        <w:rPr>
          <w:i/>
          <w:iCs/>
        </w:rPr>
        <w:t>Crustacea,</w:t>
      </w:r>
      <w:r w:rsidRPr="00A261EB">
        <w:t xml:space="preserve"> </w:t>
      </w:r>
      <w:r>
        <w:t>f</w:t>
      </w:r>
      <w:r w:rsidRPr="00A261EB">
        <w:t>amily</w:t>
      </w:r>
      <w:r>
        <w:t xml:space="preserve"> </w:t>
      </w:r>
      <w:proofErr w:type="spellStart"/>
      <w:r w:rsidRPr="00E95573">
        <w:rPr>
          <w:i/>
          <w:iCs/>
        </w:rPr>
        <w:t>Cambaridae</w:t>
      </w:r>
      <w:proofErr w:type="spellEnd"/>
      <w:r w:rsidRPr="00A261EB">
        <w:t>), which often are seen evacuating the immediate area as kick-sampling begins and even swimming out of the kick-net.</w:t>
      </w:r>
      <w:r>
        <w:t xml:space="preserve"> </w:t>
      </w:r>
      <w:r w:rsidRPr="00A261EB">
        <w:t>Crayfish species are noted when present in the sample but are not counted toward total numbers.</w:t>
      </w:r>
    </w:p>
    <w:p w14:paraId="5F90484B" w14:textId="5721B596" w:rsidR="00FE794D" w:rsidRPr="00A261EB" w:rsidRDefault="00FE794D" w:rsidP="005332A3">
      <w:pPr>
        <w:pStyle w:val="BodyText"/>
      </w:pPr>
      <w:r>
        <w:t xml:space="preserve">The </w:t>
      </w:r>
      <w:r w:rsidR="00D12792">
        <w:t>following “guide to picking” is provided by the</w:t>
      </w:r>
      <w:r>
        <w:t xml:space="preserve"> Charles River Watershed Association</w:t>
      </w:r>
      <w:r w:rsidR="00D12792">
        <w:rPr>
          <w:rStyle w:val="FootnoteReference"/>
        </w:rPr>
        <w:footnoteReference w:id="12"/>
      </w:r>
      <w:r w:rsidRPr="00770EE1">
        <w:t>.</w:t>
      </w:r>
    </w:p>
    <w:p w14:paraId="4E5721E2" w14:textId="7465825A" w:rsidR="00FE794D" w:rsidRDefault="00FE794D" w:rsidP="00FE794D">
      <w:pPr>
        <w:pStyle w:val="Heading3"/>
      </w:pPr>
      <w:bookmarkStart w:id="150" w:name="_Toc24106017"/>
      <w:r>
        <w:t>B2.1</w:t>
      </w:r>
      <w:r>
        <w:tab/>
        <w:t>E</w:t>
      </w:r>
      <w:r>
        <w:rPr>
          <w:spacing w:val="-1"/>
        </w:rPr>
        <w:t>qu</w:t>
      </w:r>
      <w:r>
        <w:rPr>
          <w:spacing w:val="1"/>
        </w:rPr>
        <w:t>i</w:t>
      </w:r>
      <w:r>
        <w:rPr>
          <w:spacing w:val="-1"/>
        </w:rPr>
        <w:t>p</w:t>
      </w:r>
      <w:r>
        <w:t>me</w:t>
      </w:r>
      <w:r>
        <w:rPr>
          <w:spacing w:val="-1"/>
        </w:rPr>
        <w:t>n</w:t>
      </w:r>
      <w:r>
        <w:t>t</w:t>
      </w:r>
      <w:r w:rsidR="00D12792">
        <w:t xml:space="preserve"> List</w:t>
      </w:r>
      <w:bookmarkEnd w:id="150"/>
    </w:p>
    <w:p w14:paraId="7FBBC51F" w14:textId="581A89CE" w:rsidR="00FE794D" w:rsidRPr="00084D81" w:rsidRDefault="00FE794D" w:rsidP="00353483">
      <w:pPr>
        <w:pStyle w:val="ListBullet"/>
        <w:rPr>
          <w:rStyle w:val="FootnoteReference"/>
          <w:color w:val="000000" w:themeColor="text1"/>
        </w:rPr>
      </w:pPr>
      <w:r w:rsidRPr="00704826">
        <w:rPr>
          <w:spacing w:val="1"/>
        </w:rPr>
        <w:t>7</w:t>
      </w:r>
      <w:r w:rsidRPr="00704826">
        <w:rPr>
          <w:spacing w:val="-2"/>
        </w:rPr>
        <w:t>0</w:t>
      </w:r>
      <w:r w:rsidRPr="00704826">
        <w:t>%</w:t>
      </w:r>
      <w:r w:rsidRPr="00084D81">
        <w:t xml:space="preserve"> </w:t>
      </w:r>
      <w:r w:rsidRPr="00704826">
        <w:rPr>
          <w:spacing w:val="1"/>
        </w:rPr>
        <w:t>e</w:t>
      </w:r>
      <w:r w:rsidRPr="00704826">
        <w:t>tha</w:t>
      </w:r>
      <w:r w:rsidRPr="00704826">
        <w:rPr>
          <w:spacing w:val="-4"/>
        </w:rPr>
        <w:t>n</w:t>
      </w:r>
      <w:r w:rsidRPr="00704826">
        <w:rPr>
          <w:spacing w:val="1"/>
        </w:rPr>
        <w:t>o</w:t>
      </w:r>
      <w:r w:rsidRPr="00704826">
        <w:t>l</w:t>
      </w:r>
    </w:p>
    <w:p w14:paraId="61863749" w14:textId="2382B984" w:rsidR="00FE794D" w:rsidRDefault="00FE794D" w:rsidP="00353483">
      <w:pPr>
        <w:pStyle w:val="ListBullet"/>
        <w:rPr>
          <w:color w:val="000000" w:themeColor="text1"/>
        </w:rPr>
      </w:pPr>
      <w:r w:rsidRPr="00704826">
        <w:rPr>
          <w:spacing w:val="-1"/>
        </w:rPr>
        <w:t>N</w:t>
      </w:r>
      <w:r w:rsidRPr="00704826">
        <w:t>itrile</w:t>
      </w:r>
      <w:r w:rsidRPr="00704826">
        <w:rPr>
          <w:spacing w:val="1"/>
        </w:rPr>
        <w:t xml:space="preserve"> o</w:t>
      </w:r>
      <w:r w:rsidRPr="00704826">
        <w:t>r</w:t>
      </w:r>
      <w:r w:rsidRPr="623FE806">
        <w:t xml:space="preserve"> </w:t>
      </w:r>
      <w:r w:rsidRPr="00704826">
        <w:t>lat</w:t>
      </w:r>
      <w:r w:rsidRPr="00704826">
        <w:rPr>
          <w:spacing w:val="-1"/>
        </w:rPr>
        <w:t>e</w:t>
      </w:r>
      <w:r w:rsidRPr="00704826">
        <w:t>x</w:t>
      </w:r>
      <w:r w:rsidRPr="623FE806">
        <w:t xml:space="preserve"> </w:t>
      </w:r>
      <w:r w:rsidRPr="00704826">
        <w:rPr>
          <w:spacing w:val="-1"/>
        </w:rPr>
        <w:t>g</w:t>
      </w:r>
      <w:r w:rsidRPr="00704826">
        <w:t>l</w:t>
      </w:r>
      <w:r w:rsidRPr="00704826">
        <w:rPr>
          <w:spacing w:val="-2"/>
        </w:rPr>
        <w:t>o</w:t>
      </w:r>
      <w:r w:rsidRPr="00704826">
        <w:rPr>
          <w:spacing w:val="1"/>
        </w:rPr>
        <w:t>v</w:t>
      </w:r>
      <w:r w:rsidRPr="00704826">
        <w:rPr>
          <w:spacing w:val="-2"/>
        </w:rPr>
        <w:t>e</w:t>
      </w:r>
      <w:r w:rsidRPr="00704826">
        <w:t>s</w:t>
      </w:r>
    </w:p>
    <w:p w14:paraId="7503E3A0" w14:textId="6913CF4C" w:rsidR="00FE794D" w:rsidRDefault="00FE794D" w:rsidP="00353483">
      <w:pPr>
        <w:pStyle w:val="ListBullet"/>
        <w:rPr>
          <w:color w:val="000000" w:themeColor="text1"/>
        </w:rPr>
      </w:pPr>
      <w:r w:rsidRPr="00704826">
        <w:rPr>
          <w:spacing w:val="1"/>
        </w:rPr>
        <w:t>5</w:t>
      </w:r>
      <w:r w:rsidRPr="00704826">
        <w:rPr>
          <w:spacing w:val="-2"/>
        </w:rPr>
        <w:t>0</w:t>
      </w:r>
      <w:r w:rsidRPr="00704826">
        <w:t>0</w:t>
      </w:r>
      <w:r w:rsidRPr="00704826">
        <w:rPr>
          <w:spacing w:val="-1"/>
        </w:rPr>
        <w:t xml:space="preserve"> </w:t>
      </w:r>
      <w:proofErr w:type="spellStart"/>
      <w:r w:rsidRPr="00704826">
        <w:rPr>
          <w:spacing w:val="-1"/>
        </w:rPr>
        <w:t>μm</w:t>
      </w:r>
      <w:proofErr w:type="spellEnd"/>
      <w:r w:rsidRPr="00704826">
        <w:rPr>
          <w:spacing w:val="-1"/>
        </w:rPr>
        <w:t xml:space="preserve"> m</w:t>
      </w:r>
      <w:r w:rsidRPr="00704826">
        <w:t>esh s</w:t>
      </w:r>
      <w:r w:rsidRPr="00704826">
        <w:rPr>
          <w:spacing w:val="-2"/>
        </w:rPr>
        <w:t>i</w:t>
      </w:r>
      <w:r w:rsidRPr="00704826">
        <w:t>e</w:t>
      </w:r>
      <w:r w:rsidRPr="00704826">
        <w:rPr>
          <w:spacing w:val="-1"/>
        </w:rPr>
        <w:t>v</w:t>
      </w:r>
      <w:r w:rsidRPr="00704826">
        <w:t>e</w:t>
      </w:r>
    </w:p>
    <w:p w14:paraId="314077D9" w14:textId="3804885A" w:rsidR="00FE794D" w:rsidRDefault="00FE794D" w:rsidP="00353483">
      <w:pPr>
        <w:pStyle w:val="ListBullet"/>
        <w:rPr>
          <w:color w:val="000000" w:themeColor="text1"/>
        </w:rPr>
      </w:pPr>
      <w:r w:rsidRPr="00704826">
        <w:t>Two</w:t>
      </w:r>
      <w:r w:rsidRPr="00704826">
        <w:rPr>
          <w:spacing w:val="1"/>
        </w:rPr>
        <w:t xml:space="preserve"> w</w:t>
      </w:r>
      <w:r w:rsidRPr="00704826">
        <w:rPr>
          <w:spacing w:val="-1"/>
        </w:rPr>
        <w:t>h</w:t>
      </w:r>
      <w:r w:rsidRPr="00704826">
        <w:t>i</w:t>
      </w:r>
      <w:r w:rsidRPr="00704826">
        <w:rPr>
          <w:spacing w:val="-2"/>
        </w:rPr>
        <w:t>t</w:t>
      </w:r>
      <w:r w:rsidRPr="00704826">
        <w:t>e</w:t>
      </w:r>
      <w:r w:rsidRPr="623FE806">
        <w:t xml:space="preserve"> </w:t>
      </w:r>
      <w:r w:rsidRPr="00704826">
        <w:rPr>
          <w:spacing w:val="-1"/>
        </w:rPr>
        <w:t>p</w:t>
      </w:r>
      <w:r w:rsidRPr="00704826">
        <w:t>last</w:t>
      </w:r>
      <w:r w:rsidRPr="00704826">
        <w:rPr>
          <w:spacing w:val="-3"/>
        </w:rPr>
        <w:t>i</w:t>
      </w:r>
      <w:r w:rsidRPr="00704826">
        <w:t>c</w:t>
      </w:r>
      <w:r w:rsidRPr="623FE806">
        <w:t xml:space="preserve"> </w:t>
      </w:r>
      <w:r w:rsidRPr="00704826">
        <w:t>tr</w:t>
      </w:r>
      <w:r w:rsidRPr="00704826">
        <w:rPr>
          <w:spacing w:val="-2"/>
        </w:rPr>
        <w:t>a</w:t>
      </w:r>
      <w:r w:rsidRPr="00704826">
        <w:rPr>
          <w:spacing w:val="1"/>
        </w:rPr>
        <w:t>y</w:t>
      </w:r>
      <w:r w:rsidRPr="00704826">
        <w:t>s, one marked with a 3 in. by 3 in. grid</w:t>
      </w:r>
    </w:p>
    <w:p w14:paraId="11428A17" w14:textId="20EFB432" w:rsidR="00FE794D" w:rsidRDefault="00FE794D" w:rsidP="00353483">
      <w:pPr>
        <w:pStyle w:val="ListBullet"/>
        <w:rPr>
          <w:color w:val="000000" w:themeColor="text1"/>
        </w:rPr>
      </w:pPr>
      <w:r w:rsidRPr="00704826">
        <w:rPr>
          <w:spacing w:val="1"/>
        </w:rPr>
        <w:t>2</w:t>
      </w:r>
      <w:r w:rsidRPr="00704826">
        <w:rPr>
          <w:spacing w:val="-2"/>
        </w:rPr>
        <w:t>5</w:t>
      </w:r>
      <w:r w:rsidRPr="00704826">
        <w:rPr>
          <w:spacing w:val="1"/>
        </w:rPr>
        <w:t>0 m</w:t>
      </w:r>
      <w:r w:rsidRPr="00704826">
        <w:t>L</w:t>
      </w:r>
      <w:r w:rsidRPr="623FE806">
        <w:t xml:space="preserve"> </w:t>
      </w:r>
      <w:r w:rsidRPr="00704826">
        <w:t>b</w:t>
      </w:r>
      <w:r w:rsidRPr="00704826">
        <w:rPr>
          <w:spacing w:val="1"/>
        </w:rPr>
        <w:t>o</w:t>
      </w:r>
      <w:r w:rsidRPr="00704826">
        <w:rPr>
          <w:spacing w:val="-2"/>
        </w:rPr>
        <w:t>t</w:t>
      </w:r>
      <w:r w:rsidRPr="00704826">
        <w:t>tle (p</w:t>
      </w:r>
      <w:r w:rsidRPr="00704826">
        <w:rPr>
          <w:spacing w:val="-1"/>
        </w:rPr>
        <w:t>r</w:t>
      </w:r>
      <w:r w:rsidRPr="00704826">
        <w:t>ef</w:t>
      </w:r>
      <w:r w:rsidRPr="00704826">
        <w:rPr>
          <w:spacing w:val="1"/>
        </w:rPr>
        <w:t>e</w:t>
      </w:r>
      <w:r w:rsidRPr="00704826">
        <w:t>ra</w:t>
      </w:r>
      <w:r w:rsidRPr="00704826">
        <w:rPr>
          <w:spacing w:val="-1"/>
        </w:rPr>
        <w:t>b</w:t>
      </w:r>
      <w:r w:rsidRPr="00704826">
        <w:rPr>
          <w:spacing w:val="-3"/>
        </w:rPr>
        <w:t>l</w:t>
      </w:r>
      <w:r w:rsidRPr="00704826">
        <w:t>y</w:t>
      </w:r>
      <w:r w:rsidRPr="00704826">
        <w:rPr>
          <w:spacing w:val="1"/>
        </w:rPr>
        <w:t xml:space="preserve"> w</w:t>
      </w:r>
      <w:r w:rsidRPr="00704826">
        <w:rPr>
          <w:spacing w:val="-3"/>
        </w:rPr>
        <w:t>i</w:t>
      </w:r>
      <w:r w:rsidRPr="00704826">
        <w:t>th no li</w:t>
      </w:r>
      <w:r w:rsidRPr="00704826">
        <w:rPr>
          <w:spacing w:val="-1"/>
        </w:rPr>
        <w:t>p</w:t>
      </w:r>
      <w:r w:rsidRPr="00704826">
        <w:t>)</w:t>
      </w:r>
    </w:p>
    <w:p w14:paraId="40B8480E" w14:textId="26E0B14A" w:rsidR="00FE794D" w:rsidRDefault="00FE794D" w:rsidP="00353483">
      <w:pPr>
        <w:pStyle w:val="ListBullet"/>
        <w:rPr>
          <w:color w:val="000000" w:themeColor="text1"/>
        </w:rPr>
      </w:pPr>
      <w:proofErr w:type="gramStart"/>
      <w:r w:rsidRPr="00704826">
        <w:t>S</w:t>
      </w:r>
      <w:r w:rsidRPr="00704826">
        <w:rPr>
          <w:spacing w:val="-2"/>
        </w:rPr>
        <w:t>u</w:t>
      </w:r>
      <w:r w:rsidRPr="00704826">
        <w:t>ff</w:t>
      </w:r>
      <w:r w:rsidRPr="00704826">
        <w:rPr>
          <w:spacing w:val="-1"/>
        </w:rPr>
        <w:t>i</w:t>
      </w:r>
      <w:r w:rsidRPr="00704826">
        <w:t>cient</w:t>
      </w:r>
      <w:proofErr w:type="gramEnd"/>
      <w:r w:rsidRPr="00704826">
        <w:t xml:space="preserve"> li</w:t>
      </w:r>
      <w:r w:rsidRPr="00704826">
        <w:rPr>
          <w:spacing w:val="-1"/>
        </w:rPr>
        <w:t>gh</w:t>
      </w:r>
      <w:r w:rsidRPr="00704826">
        <w:t>t</w:t>
      </w:r>
      <w:r w:rsidRPr="623FE806">
        <w:t xml:space="preserve"> </w:t>
      </w:r>
      <w:r w:rsidRPr="00704826">
        <w:rPr>
          <w:spacing w:val="-2"/>
        </w:rPr>
        <w:t>s</w:t>
      </w:r>
      <w:r w:rsidRPr="00704826">
        <w:rPr>
          <w:spacing w:val="1"/>
        </w:rPr>
        <w:t>o</w:t>
      </w:r>
      <w:r w:rsidRPr="00704826">
        <w:rPr>
          <w:spacing w:val="-1"/>
        </w:rPr>
        <w:t>u</w:t>
      </w:r>
      <w:r w:rsidRPr="00704826">
        <w:t>rce</w:t>
      </w:r>
    </w:p>
    <w:p w14:paraId="78B127A9" w14:textId="14FE3688" w:rsidR="00FE794D" w:rsidRDefault="00FE794D" w:rsidP="00353483">
      <w:pPr>
        <w:pStyle w:val="ListBullet"/>
        <w:rPr>
          <w:color w:val="000000" w:themeColor="text1"/>
        </w:rPr>
      </w:pPr>
      <w:r w:rsidRPr="00704826">
        <w:t>Waste</w:t>
      </w:r>
      <w:r w:rsidRPr="623FE806">
        <w:t xml:space="preserve"> </w:t>
      </w:r>
      <w:r w:rsidRPr="00704826">
        <w:t>b</w:t>
      </w:r>
      <w:r w:rsidRPr="00704826">
        <w:rPr>
          <w:spacing w:val="-1"/>
        </w:rPr>
        <w:t>u</w:t>
      </w:r>
      <w:r w:rsidRPr="00704826">
        <w:t>ck</w:t>
      </w:r>
      <w:r w:rsidRPr="00704826">
        <w:rPr>
          <w:spacing w:val="-1"/>
        </w:rPr>
        <w:t>e</w:t>
      </w:r>
      <w:r w:rsidRPr="00704826">
        <w:t>t</w:t>
      </w:r>
    </w:p>
    <w:p w14:paraId="3F4B71C9" w14:textId="777EC04B" w:rsidR="00FE794D" w:rsidRDefault="623FE806" w:rsidP="00353483">
      <w:pPr>
        <w:pStyle w:val="ListBullet"/>
        <w:rPr>
          <w:color w:val="000000" w:themeColor="text1"/>
        </w:rPr>
      </w:pPr>
      <w:r>
        <w:t>Forceps</w:t>
      </w:r>
    </w:p>
    <w:p w14:paraId="4C58FB5E" w14:textId="54A3E2A0" w:rsidR="00FE794D" w:rsidRDefault="00FE794D" w:rsidP="00353483">
      <w:pPr>
        <w:pStyle w:val="ListBullet"/>
        <w:rPr>
          <w:color w:val="000000" w:themeColor="text1"/>
        </w:rPr>
      </w:pPr>
      <w:r w:rsidRPr="00704826">
        <w:rPr>
          <w:spacing w:val="1"/>
        </w:rPr>
        <w:t>L</w:t>
      </w:r>
      <w:r w:rsidRPr="00704826">
        <w:t>a</w:t>
      </w:r>
      <w:r w:rsidRPr="00704826">
        <w:rPr>
          <w:spacing w:val="-1"/>
        </w:rPr>
        <w:t>b</w:t>
      </w:r>
      <w:r w:rsidRPr="00704826">
        <w:t xml:space="preserve">el </w:t>
      </w:r>
      <w:r w:rsidRPr="00704826">
        <w:rPr>
          <w:spacing w:val="1"/>
        </w:rPr>
        <w:t>t</w:t>
      </w:r>
      <w:r w:rsidRPr="00704826">
        <w:t>a</w:t>
      </w:r>
      <w:r w:rsidRPr="00704826">
        <w:rPr>
          <w:spacing w:val="-3"/>
        </w:rPr>
        <w:t>p</w:t>
      </w:r>
      <w:r w:rsidRPr="00704826">
        <w:t>e</w:t>
      </w:r>
    </w:p>
    <w:p w14:paraId="0CB02CB4" w14:textId="2E39E4D3" w:rsidR="00FE794D" w:rsidRDefault="00FE794D" w:rsidP="00353483">
      <w:pPr>
        <w:pStyle w:val="ListBullet"/>
        <w:rPr>
          <w:color w:val="000000" w:themeColor="text1"/>
        </w:rPr>
      </w:pPr>
      <w:proofErr w:type="spellStart"/>
      <w:r w:rsidRPr="00704826">
        <w:t>Resis</w:t>
      </w:r>
      <w:r w:rsidRPr="00704826">
        <w:rPr>
          <w:spacing w:val="1"/>
        </w:rPr>
        <w:t>t</w:t>
      </w:r>
      <w:r w:rsidRPr="00704826">
        <w:t>all</w:t>
      </w:r>
      <w:proofErr w:type="spellEnd"/>
      <w:r w:rsidRPr="00704826">
        <w:rPr>
          <w:rFonts w:ascii="Symbol" w:eastAsia="Symbol" w:hAnsi="Symbol" w:cs="Symbol"/>
          <w:vertAlign w:val="superscript"/>
        </w:rPr>
        <w:t></w:t>
      </w:r>
      <w:r w:rsidRPr="00704826">
        <w:t xml:space="preserve"> la</w:t>
      </w:r>
      <w:r w:rsidRPr="00704826">
        <w:rPr>
          <w:spacing w:val="-3"/>
        </w:rPr>
        <w:t>b</w:t>
      </w:r>
      <w:r w:rsidRPr="00704826">
        <w:t>el pa</w:t>
      </w:r>
      <w:r w:rsidRPr="00704826">
        <w:rPr>
          <w:spacing w:val="-1"/>
        </w:rPr>
        <w:t>p</w:t>
      </w:r>
      <w:r w:rsidRPr="00704826">
        <w:t>er</w:t>
      </w:r>
    </w:p>
    <w:p w14:paraId="5DAFA9EA" w14:textId="00774795" w:rsidR="00FE794D" w:rsidRDefault="00FE794D" w:rsidP="00353483">
      <w:pPr>
        <w:pStyle w:val="ListBullet"/>
        <w:rPr>
          <w:color w:val="000000" w:themeColor="text1"/>
        </w:rPr>
      </w:pPr>
      <w:r w:rsidRPr="00704826">
        <w:rPr>
          <w:spacing w:val="1"/>
        </w:rPr>
        <w:t>P</w:t>
      </w:r>
      <w:r w:rsidRPr="00704826">
        <w:t>enci</w:t>
      </w:r>
      <w:r w:rsidRPr="00704826">
        <w:rPr>
          <w:spacing w:val="-1"/>
        </w:rPr>
        <w:t>l</w:t>
      </w:r>
      <w:r w:rsidRPr="00704826">
        <w:t>s</w:t>
      </w:r>
      <w:r w:rsidRPr="00084D81">
        <w:t xml:space="preserve"> </w:t>
      </w:r>
      <w:r w:rsidRPr="00704826">
        <w:rPr>
          <w:spacing w:val="1"/>
        </w:rPr>
        <w:t>o</w:t>
      </w:r>
      <w:r w:rsidRPr="00704826">
        <w:t xml:space="preserve">r </w:t>
      </w:r>
      <w:r w:rsidR="17FE8D71" w:rsidRPr="00704826">
        <w:t xml:space="preserve">waterproof </w:t>
      </w:r>
      <w:r w:rsidRPr="00704826">
        <w:t>i</w:t>
      </w:r>
      <w:r w:rsidRPr="00704826">
        <w:rPr>
          <w:spacing w:val="-1"/>
        </w:rPr>
        <w:t>n</w:t>
      </w:r>
      <w:r w:rsidRPr="00704826">
        <w:t>k</w:t>
      </w:r>
      <w:r w:rsidRPr="00084D81">
        <w:t xml:space="preserve"> </w:t>
      </w:r>
      <w:r w:rsidRPr="00704826">
        <w:t>pens</w:t>
      </w:r>
    </w:p>
    <w:p w14:paraId="37165C83" w14:textId="36BA4826" w:rsidR="00FE794D" w:rsidRDefault="00FE794D" w:rsidP="00353483">
      <w:pPr>
        <w:pStyle w:val="ListBulletLast"/>
        <w:rPr>
          <w:color w:val="000000" w:themeColor="text1"/>
        </w:rPr>
      </w:pPr>
      <w:r w:rsidRPr="00704826">
        <w:rPr>
          <w:spacing w:val="1"/>
        </w:rPr>
        <w:t>M</w:t>
      </w:r>
      <w:r w:rsidRPr="00704826">
        <w:t>a</w:t>
      </w:r>
      <w:r w:rsidRPr="00704826">
        <w:rPr>
          <w:spacing w:val="-1"/>
        </w:rPr>
        <w:t>gn</w:t>
      </w:r>
      <w:r w:rsidRPr="00704826">
        <w:t>ifyi</w:t>
      </w:r>
      <w:r w:rsidRPr="00704826">
        <w:rPr>
          <w:spacing w:val="-1"/>
        </w:rPr>
        <w:t>n</w:t>
      </w:r>
      <w:r w:rsidRPr="00704826">
        <w:t>g</w:t>
      </w:r>
      <w:r w:rsidRPr="00704826">
        <w:rPr>
          <w:spacing w:val="-1"/>
        </w:rPr>
        <w:t xml:space="preserve"> </w:t>
      </w:r>
      <w:r w:rsidRPr="00704826">
        <w:t>glass</w:t>
      </w:r>
    </w:p>
    <w:p w14:paraId="013A4543" w14:textId="54CCEF7B" w:rsidR="00FE794D" w:rsidRDefault="00FE794D" w:rsidP="00FE794D">
      <w:pPr>
        <w:pStyle w:val="Heading3"/>
      </w:pPr>
      <w:bookmarkStart w:id="151" w:name="_Toc24106018"/>
      <w:r>
        <w:t>B2.2</w:t>
      </w:r>
      <w:r>
        <w:tab/>
        <w:t>Procedure</w:t>
      </w:r>
      <w:bookmarkEnd w:id="151"/>
    </w:p>
    <w:p w14:paraId="18855563" w14:textId="420A5D4D" w:rsidR="00FE794D" w:rsidRPr="00173D45" w:rsidRDefault="00FE794D" w:rsidP="00084D81">
      <w:pPr>
        <w:pStyle w:val="ListNumber"/>
        <w:numPr>
          <w:ilvl w:val="0"/>
          <w:numId w:val="15"/>
        </w:numPr>
      </w:pPr>
      <w:r w:rsidRPr="00245131">
        <w:rPr>
          <w:spacing w:val="1"/>
        </w:rPr>
        <w:t>P</w:t>
      </w:r>
      <w:r w:rsidRPr="00173D45">
        <w:t>rep</w:t>
      </w:r>
      <w:r w:rsidRPr="00245131">
        <w:rPr>
          <w:spacing w:val="-1"/>
        </w:rPr>
        <w:t>a</w:t>
      </w:r>
      <w:r w:rsidRPr="00173D45">
        <w:t>re</w:t>
      </w:r>
      <w:r w:rsidRPr="00084D81">
        <w:t xml:space="preserve"> </w:t>
      </w:r>
      <w:r w:rsidRPr="00173D45">
        <w:t>a</w:t>
      </w:r>
      <w:r w:rsidRPr="00084D81">
        <w:t xml:space="preserve"> </w:t>
      </w:r>
      <w:r w:rsidRPr="00173D45">
        <w:t>c</w:t>
      </w:r>
      <w:r w:rsidRPr="00245131">
        <w:rPr>
          <w:spacing w:val="-3"/>
        </w:rPr>
        <w:t>l</w:t>
      </w:r>
      <w:r w:rsidRPr="00173D45">
        <w:t>ean jar</w:t>
      </w:r>
      <w:r w:rsidR="00D12792">
        <w:t xml:space="preserve"> with a Sample Label</w:t>
      </w:r>
      <w:r w:rsidRPr="1B3934C8">
        <w:t xml:space="preserve">. </w:t>
      </w:r>
      <w:r w:rsidRPr="00173D45">
        <w:t>F</w:t>
      </w:r>
      <w:r w:rsidRPr="00173D45">
        <w:rPr>
          <w:spacing w:val="-1"/>
        </w:rPr>
        <w:t>i</w:t>
      </w:r>
      <w:r w:rsidRPr="00173D45">
        <w:t xml:space="preserve">ll </w:t>
      </w:r>
      <w:r w:rsidRPr="00173D45">
        <w:rPr>
          <w:spacing w:val="1"/>
        </w:rPr>
        <w:t>t</w:t>
      </w:r>
      <w:r w:rsidRPr="00173D45">
        <w:rPr>
          <w:spacing w:val="-1"/>
        </w:rPr>
        <w:t>h</w:t>
      </w:r>
      <w:r w:rsidRPr="00173D45">
        <w:t>e</w:t>
      </w:r>
      <w:r w:rsidRPr="00084D81">
        <w:t xml:space="preserve"> </w:t>
      </w:r>
      <w:r w:rsidRPr="00173D45">
        <w:t>jar</w:t>
      </w:r>
      <w:r w:rsidRPr="00084D81">
        <w:t xml:space="preserve"> </w:t>
      </w:r>
      <w:r w:rsidRPr="00173D45">
        <w:t>with</w:t>
      </w:r>
      <w:r w:rsidRPr="00084D81">
        <w:t xml:space="preserve"> </w:t>
      </w:r>
      <w:r w:rsidRPr="00173D45">
        <w:rPr>
          <w:spacing w:val="1"/>
        </w:rPr>
        <w:t>7</w:t>
      </w:r>
      <w:r w:rsidRPr="00173D45">
        <w:rPr>
          <w:spacing w:val="-2"/>
        </w:rPr>
        <w:t>0</w:t>
      </w:r>
      <w:r w:rsidRPr="1B3934C8">
        <w:t>%</w:t>
      </w:r>
      <w:r w:rsidRPr="00084D81">
        <w:t xml:space="preserve"> </w:t>
      </w:r>
      <w:r w:rsidRPr="00173D45">
        <w:rPr>
          <w:spacing w:val="-2"/>
        </w:rPr>
        <w:t>e</w:t>
      </w:r>
      <w:r w:rsidRPr="00173D45">
        <w:t>tha</w:t>
      </w:r>
      <w:r w:rsidRPr="00173D45">
        <w:rPr>
          <w:spacing w:val="-1"/>
        </w:rPr>
        <w:t>no</w:t>
      </w:r>
      <w:r w:rsidRPr="00173D45">
        <w:rPr>
          <w:spacing w:val="1"/>
        </w:rPr>
        <w:t>l</w:t>
      </w:r>
      <w:r w:rsidRPr="1B3934C8">
        <w:t>.</w:t>
      </w:r>
    </w:p>
    <w:p w14:paraId="4E2963B2" w14:textId="77777777" w:rsidR="00FE794D" w:rsidRPr="00173D45" w:rsidRDefault="00FE794D" w:rsidP="00084D81">
      <w:pPr>
        <w:pStyle w:val="ListNumber"/>
        <w:numPr>
          <w:ilvl w:val="0"/>
          <w:numId w:val="15"/>
        </w:numPr>
      </w:pPr>
      <w:r w:rsidRPr="00173D45">
        <w:t>E</w:t>
      </w:r>
      <w:r w:rsidRPr="00173D45">
        <w:rPr>
          <w:spacing w:val="1"/>
        </w:rPr>
        <w:t>m</w:t>
      </w:r>
      <w:r w:rsidRPr="00173D45">
        <w:rPr>
          <w:spacing w:val="-1"/>
        </w:rPr>
        <w:t>p</w:t>
      </w:r>
      <w:r w:rsidRPr="00173D45">
        <w:rPr>
          <w:spacing w:val="-2"/>
        </w:rPr>
        <w:t>t</w:t>
      </w:r>
      <w:r w:rsidRPr="00173D45">
        <w:t>y</w:t>
      </w:r>
      <w:r w:rsidRPr="00173D45">
        <w:rPr>
          <w:spacing w:val="1"/>
        </w:rPr>
        <w:t xml:space="preserve"> t</w:t>
      </w:r>
      <w:r w:rsidRPr="00173D45">
        <w:rPr>
          <w:spacing w:val="-1"/>
        </w:rPr>
        <w:t>h</w:t>
      </w:r>
      <w:r w:rsidRPr="00173D45">
        <w:t>e</w:t>
      </w:r>
      <w:r w:rsidRPr="00173D45">
        <w:rPr>
          <w:spacing w:val="-2"/>
        </w:rPr>
        <w:t xml:space="preserve"> 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f</w:t>
      </w:r>
      <w:r w:rsidRPr="00173D45">
        <w:t>iel</w:t>
      </w:r>
      <w:r w:rsidRPr="00173D45">
        <w:rPr>
          <w:spacing w:val="2"/>
        </w:rPr>
        <w:t>d</w:t>
      </w:r>
      <w:r w:rsidRPr="00173D45">
        <w:t>-sa</w:t>
      </w:r>
      <w:r w:rsidRPr="00173D45">
        <w:rPr>
          <w:spacing w:val="1"/>
        </w:rPr>
        <w:t>m</w:t>
      </w:r>
      <w:r w:rsidRPr="00173D45">
        <w:rPr>
          <w:spacing w:val="-1"/>
        </w:rPr>
        <w:t>p</w:t>
      </w:r>
      <w:r w:rsidRPr="00173D45">
        <w:t xml:space="preserve">led </w:t>
      </w:r>
      <w:r w:rsidRPr="00173D45">
        <w:rPr>
          <w:spacing w:val="-2"/>
        </w:rPr>
        <w:t>j</w:t>
      </w:r>
      <w:r w:rsidRPr="00173D45">
        <w:t>ar i</w:t>
      </w:r>
      <w:r w:rsidRPr="00173D45">
        <w:rPr>
          <w:spacing w:val="-1"/>
        </w:rPr>
        <w:t>n</w:t>
      </w:r>
      <w:r w:rsidRPr="00173D45">
        <w:rPr>
          <w:spacing w:val="-2"/>
        </w:rPr>
        <w:t>t</w:t>
      </w:r>
      <w:r w:rsidRPr="00173D45">
        <w:t>o</w:t>
      </w:r>
      <w:r w:rsidRPr="00084D81">
        <w:t xml:space="preserve"> </w:t>
      </w:r>
      <w:r w:rsidRPr="00173D45">
        <w:rPr>
          <w:spacing w:val="-1"/>
        </w:rPr>
        <w:t>5</w:t>
      </w:r>
      <w:r w:rsidRPr="00173D45">
        <w:rPr>
          <w:spacing w:val="1"/>
        </w:rPr>
        <w:t>0</w:t>
      </w:r>
      <w:r w:rsidRPr="00173D45">
        <w:t>0</w:t>
      </w:r>
      <w:r>
        <w:rPr>
          <w:spacing w:val="-3"/>
        </w:rPr>
        <w:t xml:space="preserve"> </w:t>
      </w:r>
      <w:proofErr w:type="spellStart"/>
      <w:r>
        <w:rPr>
          <w:spacing w:val="-3"/>
        </w:rPr>
        <w:t>μ</w:t>
      </w:r>
      <w:r w:rsidRPr="00173D45">
        <w:rPr>
          <w:spacing w:val="-3"/>
        </w:rPr>
        <w:t>m</w:t>
      </w:r>
      <w:proofErr w:type="spellEnd"/>
      <w:r w:rsidRPr="00173D45">
        <w:rPr>
          <w:spacing w:val="-3"/>
        </w:rPr>
        <w:t xml:space="preserve"> </w:t>
      </w:r>
      <w:r w:rsidRPr="00173D45">
        <w:rPr>
          <w:spacing w:val="1"/>
        </w:rPr>
        <w:t>m</w:t>
      </w:r>
      <w:r w:rsidRPr="00173D45">
        <w:t>esh</w:t>
      </w:r>
      <w:r w:rsidRPr="00084D81">
        <w:t xml:space="preserve"> </w:t>
      </w:r>
      <w:r w:rsidRPr="00173D45">
        <w:t>si</w:t>
      </w:r>
      <w:r w:rsidRPr="00173D45">
        <w:rPr>
          <w:spacing w:val="-2"/>
        </w:rPr>
        <w:t>e</w:t>
      </w:r>
      <w:r w:rsidRPr="00173D45">
        <w:rPr>
          <w:spacing w:val="1"/>
        </w:rPr>
        <w:t>v</w:t>
      </w:r>
      <w:r w:rsidRPr="00173D45">
        <w:t>e</w:t>
      </w:r>
      <w:r w:rsidRPr="1B3934C8">
        <w:t>,</w:t>
      </w:r>
      <w:r w:rsidRPr="00084D81">
        <w:t xml:space="preserve"> </w:t>
      </w:r>
      <w:r w:rsidRPr="00173D45">
        <w:t>t</w:t>
      </w:r>
      <w:r w:rsidRPr="00173D45">
        <w:rPr>
          <w:spacing w:val="-3"/>
        </w:rPr>
        <w:t>h</w:t>
      </w:r>
      <w:r w:rsidRPr="00173D45">
        <w:t>en t</w:t>
      </w:r>
      <w:r w:rsidRPr="00173D45">
        <w:rPr>
          <w:spacing w:val="-3"/>
        </w:rPr>
        <w:t>h</w:t>
      </w:r>
      <w:r w:rsidRPr="00173D45">
        <w:rPr>
          <w:spacing w:val="1"/>
        </w:rPr>
        <w:t>o</w:t>
      </w:r>
      <w:r w:rsidRPr="00173D45">
        <w:rPr>
          <w:spacing w:val="-3"/>
        </w:rPr>
        <w:t>r</w:t>
      </w:r>
      <w:r w:rsidRPr="00173D45">
        <w:rPr>
          <w:spacing w:val="1"/>
        </w:rPr>
        <w:t>o</w:t>
      </w:r>
      <w:r w:rsidRPr="00173D45">
        <w:rPr>
          <w:spacing w:val="-1"/>
        </w:rPr>
        <w:t>ugh</w:t>
      </w:r>
      <w:r w:rsidRPr="00173D45">
        <w:t>ly</w:t>
      </w:r>
      <w:r w:rsidRPr="00084D81">
        <w:t xml:space="preserve"> </w:t>
      </w:r>
      <w:r w:rsidRPr="00173D45">
        <w:t>ri</w:t>
      </w:r>
      <w:r w:rsidRPr="00173D45">
        <w:rPr>
          <w:spacing w:val="-1"/>
        </w:rPr>
        <w:t>n</w:t>
      </w:r>
      <w:r w:rsidRPr="00173D45">
        <w:t>se the s</w:t>
      </w:r>
      <w:r w:rsidRPr="00173D45">
        <w:rPr>
          <w:spacing w:val="-3"/>
        </w:rPr>
        <w:t>a</w:t>
      </w:r>
      <w:r w:rsidRPr="00173D45">
        <w:rPr>
          <w:spacing w:val="1"/>
        </w:rPr>
        <w:t>m</w:t>
      </w:r>
      <w:r w:rsidRPr="00173D45">
        <w:rPr>
          <w:spacing w:val="-1"/>
        </w:rPr>
        <w:t>p</w:t>
      </w:r>
      <w:r w:rsidRPr="00173D45">
        <w:t>le</w:t>
      </w:r>
      <w:r w:rsidRPr="00084D81">
        <w:t xml:space="preserve"> </w:t>
      </w:r>
      <w:r w:rsidRPr="00173D45">
        <w:t>to r</w:t>
      </w:r>
      <w:r w:rsidRPr="00173D45">
        <w:rPr>
          <w:spacing w:val="-2"/>
        </w:rPr>
        <w:t>e</w:t>
      </w: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e</w:t>
      </w:r>
      <w:r w:rsidRPr="00173D45">
        <w:t>th</w:t>
      </w:r>
      <w:r w:rsidRPr="00173D45">
        <w:rPr>
          <w:spacing w:val="-3"/>
        </w:rPr>
        <w:t>a</w:t>
      </w:r>
      <w:r w:rsidRPr="00173D45">
        <w:rPr>
          <w:spacing w:val="-1"/>
        </w:rPr>
        <w:t>n</w:t>
      </w:r>
      <w:r w:rsidRPr="00173D45">
        <w:rPr>
          <w:spacing w:val="1"/>
        </w:rPr>
        <w:t>o</w:t>
      </w:r>
      <w:r w:rsidRPr="00173D45">
        <w:t>l a</w:t>
      </w:r>
      <w:r w:rsidRPr="00173D45">
        <w:rPr>
          <w:spacing w:val="-1"/>
        </w:rPr>
        <w:t>n</w:t>
      </w:r>
      <w:r w:rsidRPr="00173D45">
        <w:t>d</w:t>
      </w:r>
      <w:r w:rsidRPr="00084D81">
        <w:t xml:space="preserve"> </w:t>
      </w:r>
      <w:r w:rsidRPr="00173D45">
        <w:t>fi</w:t>
      </w:r>
      <w:r w:rsidRPr="00173D45">
        <w:rPr>
          <w:spacing w:val="-1"/>
        </w:rPr>
        <w:t>n</w:t>
      </w:r>
      <w:r w:rsidRPr="00173D45">
        <w:t>e</w:t>
      </w:r>
      <w:r w:rsidRPr="00084D81">
        <w:t xml:space="preserve"> </w:t>
      </w:r>
      <w:r w:rsidRPr="00173D45">
        <w:rPr>
          <w:spacing w:val="-1"/>
        </w:rPr>
        <w:t>d</w:t>
      </w:r>
      <w:r w:rsidRPr="00173D45">
        <w:t>ebr</w:t>
      </w:r>
      <w:r w:rsidRPr="00173D45">
        <w:rPr>
          <w:spacing w:val="-1"/>
        </w:rPr>
        <w:t>i</w:t>
      </w:r>
      <w:r w:rsidRPr="00173D45">
        <w:t>s.</w:t>
      </w:r>
    </w:p>
    <w:p w14:paraId="3F0BA44E" w14:textId="77777777" w:rsidR="00084D81" w:rsidRDefault="00FE794D" w:rsidP="00084D81">
      <w:pPr>
        <w:pStyle w:val="ListNumber"/>
        <w:numPr>
          <w:ilvl w:val="0"/>
          <w:numId w:val="15"/>
        </w:numPr>
      </w:pPr>
      <w:r w:rsidRPr="00173D45">
        <w:t>C</w:t>
      </w:r>
      <w:r w:rsidRPr="00173D45">
        <w:rPr>
          <w:spacing w:val="1"/>
        </w:rPr>
        <w:t>o</w:t>
      </w:r>
      <w:r w:rsidRPr="00173D45">
        <w:t>lle</w:t>
      </w:r>
      <w:r w:rsidRPr="00173D45">
        <w:rPr>
          <w:spacing w:val="-2"/>
        </w:rPr>
        <w:t>c</w:t>
      </w:r>
      <w:r w:rsidRPr="00173D45">
        <w:t>t</w:t>
      </w:r>
      <w:r w:rsidRPr="00084D81">
        <w:t xml:space="preserve"> </w:t>
      </w:r>
      <w:r w:rsidRPr="00173D45">
        <w:t>a</w:t>
      </w:r>
      <w:r w:rsidRPr="00173D45">
        <w:rPr>
          <w:spacing w:val="-1"/>
        </w:rPr>
        <w:t>n</w:t>
      </w:r>
      <w:r w:rsidRPr="00173D45">
        <w:t>d</w:t>
      </w:r>
      <w:r w:rsidRPr="00084D81">
        <w:t xml:space="preserve"> </w:t>
      </w:r>
      <w:r w:rsidRPr="00173D45">
        <w:t>di</w:t>
      </w:r>
      <w:r w:rsidRPr="00173D45">
        <w:rPr>
          <w:spacing w:val="-1"/>
        </w:rPr>
        <w:t>lu</w:t>
      </w:r>
      <w:r w:rsidRPr="00173D45">
        <w:t>te</w:t>
      </w:r>
      <w:r w:rsidRPr="00084D81">
        <w:t xml:space="preserve"> </w:t>
      </w:r>
      <w:r w:rsidRPr="00173D45">
        <w:rPr>
          <w:spacing w:val="-2"/>
        </w:rPr>
        <w:t>9</w:t>
      </w:r>
      <w:r w:rsidRPr="00173D45">
        <w:rPr>
          <w:spacing w:val="1"/>
        </w:rPr>
        <w:t>0</w:t>
      </w:r>
      <w:r w:rsidRPr="00173D45">
        <w:t>% e</w:t>
      </w:r>
      <w:r w:rsidRPr="00173D45">
        <w:rPr>
          <w:spacing w:val="1"/>
        </w:rPr>
        <w:t>t</w:t>
      </w:r>
      <w:r w:rsidRPr="00173D45">
        <w:rPr>
          <w:spacing w:val="-1"/>
        </w:rPr>
        <w:t>h</w:t>
      </w:r>
      <w:r w:rsidRPr="00173D45">
        <w:rPr>
          <w:spacing w:val="-3"/>
        </w:rPr>
        <w:t>a</w:t>
      </w:r>
      <w:r w:rsidRPr="00173D45">
        <w:rPr>
          <w:spacing w:val="-1"/>
        </w:rPr>
        <w:t>n</w:t>
      </w:r>
      <w:r w:rsidRPr="00173D45">
        <w:rPr>
          <w:spacing w:val="1"/>
        </w:rPr>
        <w:t>o</w:t>
      </w:r>
      <w:r w:rsidRPr="00173D45">
        <w:t>l</w:t>
      </w:r>
      <w:r w:rsidRPr="00084D81">
        <w:t xml:space="preserve"> </w:t>
      </w:r>
      <w:r w:rsidRPr="00173D45">
        <w:t>fr</w:t>
      </w:r>
      <w:r w:rsidRPr="00173D45">
        <w:rPr>
          <w:spacing w:val="-2"/>
        </w:rPr>
        <w:t>o</w:t>
      </w:r>
      <w:r w:rsidRPr="00173D45">
        <w:t>m</w:t>
      </w:r>
      <w:r w:rsidRPr="00084D81">
        <w:t xml:space="preserve"> </w:t>
      </w:r>
      <w:r>
        <w:rPr>
          <w:spacing w:val="-1"/>
        </w:rPr>
        <w:t xml:space="preserve">the </w:t>
      </w:r>
      <w:r w:rsidRPr="00173D45">
        <w:t>field</w:t>
      </w:r>
      <w:r w:rsidRPr="00084D81">
        <w:t xml:space="preserve"> </w:t>
      </w:r>
      <w:r w:rsidRPr="00173D45">
        <w:t>s</w:t>
      </w:r>
      <w:r w:rsidRPr="00173D45">
        <w:rPr>
          <w:spacing w:val="-2"/>
        </w:rPr>
        <w:t>a</w:t>
      </w:r>
      <w:r w:rsidRPr="00173D45">
        <w:rPr>
          <w:spacing w:val="1"/>
        </w:rPr>
        <w:t>m</w:t>
      </w:r>
      <w:r w:rsidRPr="00173D45">
        <w:rPr>
          <w:spacing w:val="-1"/>
        </w:rPr>
        <w:t>p</w:t>
      </w:r>
      <w:r w:rsidRPr="00173D45">
        <w:t>le</w:t>
      </w:r>
      <w:r w:rsidRPr="00084D81">
        <w:t xml:space="preserve"> </w:t>
      </w:r>
      <w:r w:rsidRPr="00173D45">
        <w:t>in</w:t>
      </w:r>
      <w:r w:rsidRPr="00084D81">
        <w:t xml:space="preserve"> </w:t>
      </w:r>
      <w:r w:rsidRPr="00173D45">
        <w:t xml:space="preserve">a </w:t>
      </w:r>
      <w:r w:rsidRPr="00173D45">
        <w:rPr>
          <w:spacing w:val="-1"/>
        </w:rPr>
        <w:t>4</w:t>
      </w:r>
      <w:r w:rsidRPr="00084D81">
        <w:t>:</w:t>
      </w:r>
      <w:r w:rsidRPr="00173D45">
        <w:t>1</w:t>
      </w:r>
      <w:r w:rsidRPr="00084D81">
        <w:t xml:space="preserve"> </w:t>
      </w:r>
      <w:r w:rsidRPr="00173D45">
        <w:t>r</w:t>
      </w:r>
      <w:r w:rsidRPr="00173D45">
        <w:rPr>
          <w:spacing w:val="-2"/>
        </w:rPr>
        <w:t>a</w:t>
      </w:r>
      <w:r w:rsidRPr="00173D45">
        <w:t>tio</w:t>
      </w:r>
      <w:r w:rsidRPr="00084D81">
        <w:t xml:space="preserve"> </w:t>
      </w:r>
      <w:r w:rsidRPr="00173D45">
        <w:rPr>
          <w:spacing w:val="1"/>
        </w:rPr>
        <w:t>w</w:t>
      </w:r>
      <w:r w:rsidRPr="00173D45">
        <w:t>ith</w:t>
      </w:r>
      <w:r w:rsidRPr="00084D81">
        <w:t xml:space="preserve"> </w:t>
      </w:r>
      <w:r w:rsidRPr="00173D45">
        <w:t>tap w</w:t>
      </w:r>
      <w:r w:rsidRPr="00173D45">
        <w:rPr>
          <w:spacing w:val="-2"/>
        </w:rPr>
        <w:t>a</w:t>
      </w:r>
      <w:r w:rsidRPr="00173D45">
        <w:t>t</w:t>
      </w:r>
      <w:r w:rsidRPr="00173D45">
        <w:rPr>
          <w:spacing w:val="1"/>
        </w:rPr>
        <w:t>e</w:t>
      </w:r>
      <w:r w:rsidRPr="00173D45">
        <w:t xml:space="preserve">r </w:t>
      </w:r>
      <w:r w:rsidRPr="00173D45">
        <w:rPr>
          <w:spacing w:val="-3"/>
        </w:rPr>
        <w:t>b</w:t>
      </w:r>
      <w:r w:rsidRPr="00173D45">
        <w:t>e</w:t>
      </w:r>
      <w:r w:rsidRPr="00173D45">
        <w:rPr>
          <w:spacing w:val="-2"/>
        </w:rPr>
        <w:t>f</w:t>
      </w:r>
      <w:r w:rsidRPr="00173D45">
        <w:rPr>
          <w:spacing w:val="1"/>
        </w:rPr>
        <w:t>o</w:t>
      </w:r>
      <w:r w:rsidRPr="00173D45">
        <w:t>re</w:t>
      </w:r>
      <w:r w:rsidRPr="00084D81">
        <w:t xml:space="preserve"> </w:t>
      </w:r>
      <w:r w:rsidRPr="00173D45">
        <w:rPr>
          <w:spacing w:val="-1"/>
        </w:rPr>
        <w:t>d</w:t>
      </w:r>
      <w:r w:rsidRPr="00173D45">
        <w:t>is</w:t>
      </w:r>
      <w:r w:rsidRPr="00173D45">
        <w:rPr>
          <w:spacing w:val="-4"/>
        </w:rPr>
        <w:t>p</w:t>
      </w:r>
      <w:r w:rsidRPr="00173D45">
        <w:rPr>
          <w:spacing w:val="1"/>
        </w:rPr>
        <w:t>o</w:t>
      </w:r>
      <w:r w:rsidRPr="00173D45">
        <w:t>sal</w:t>
      </w:r>
      <w:r w:rsidRPr="1B3934C8">
        <w:t>.</w:t>
      </w:r>
    </w:p>
    <w:p w14:paraId="227C5270" w14:textId="27889D6A" w:rsidR="00FE794D" w:rsidRPr="00173D45" w:rsidRDefault="00FE794D" w:rsidP="00084D81">
      <w:pPr>
        <w:pStyle w:val="ListNumber"/>
        <w:numPr>
          <w:ilvl w:val="0"/>
          <w:numId w:val="15"/>
        </w:numPr>
      </w:pPr>
      <w:r>
        <w:t>P</w:t>
      </w:r>
      <w:r w:rsidRPr="00173D45">
        <w:t>ick</w:t>
      </w:r>
      <w:r w:rsidRPr="00084D81">
        <w:t xml:space="preserve"> </w:t>
      </w:r>
      <w:r w:rsidRPr="00084D81">
        <w:rPr>
          <w:spacing w:val="1"/>
        </w:rPr>
        <w:t>o</w:t>
      </w:r>
      <w:r w:rsidRPr="00084D81">
        <w:rPr>
          <w:spacing w:val="-1"/>
        </w:rPr>
        <w:t>u</w:t>
      </w:r>
      <w:r w:rsidRPr="00173D45">
        <w:t>t</w:t>
      </w:r>
      <w:r w:rsidRPr="00084D81">
        <w:t xml:space="preserve"> </w:t>
      </w:r>
      <w:r w:rsidRPr="00173D45">
        <w:t>a</w:t>
      </w:r>
      <w:r w:rsidRPr="00084D81">
        <w:rPr>
          <w:spacing w:val="-3"/>
        </w:rPr>
        <w:t>n</w:t>
      </w:r>
      <w:r w:rsidRPr="00173D45">
        <w:t>y</w:t>
      </w:r>
      <w:r w:rsidRPr="00084D81">
        <w:t xml:space="preserve"> </w:t>
      </w:r>
      <w:r w:rsidRPr="00173D45">
        <w:t>la</w:t>
      </w:r>
      <w:r w:rsidRPr="00084D81">
        <w:rPr>
          <w:spacing w:val="-2"/>
        </w:rPr>
        <w:t>r</w:t>
      </w:r>
      <w:r w:rsidRPr="00084D81">
        <w:rPr>
          <w:spacing w:val="-1"/>
        </w:rPr>
        <w:t>g</w:t>
      </w:r>
      <w:r w:rsidRPr="00173D45">
        <w:t>e</w:t>
      </w:r>
      <w:r w:rsidRPr="00084D81">
        <w:t xml:space="preserve"> </w:t>
      </w:r>
      <w:r w:rsidRPr="00084D81">
        <w:rPr>
          <w:spacing w:val="-1"/>
        </w:rPr>
        <w:t>d</w:t>
      </w:r>
      <w:r w:rsidRPr="00173D45">
        <w:t>ebr</w:t>
      </w:r>
      <w:r w:rsidRPr="00084D81">
        <w:rPr>
          <w:spacing w:val="-1"/>
        </w:rPr>
        <w:t>i</w:t>
      </w:r>
      <w:r w:rsidRPr="00173D45">
        <w:t>s and</w:t>
      </w:r>
      <w:r w:rsidRPr="00084D81">
        <w:t xml:space="preserve"> </w:t>
      </w:r>
      <w:r w:rsidRPr="00084D81">
        <w:rPr>
          <w:spacing w:val="-2"/>
        </w:rPr>
        <w:t>l</w:t>
      </w:r>
      <w:r w:rsidRPr="00084D81">
        <w:rPr>
          <w:spacing w:val="1"/>
        </w:rPr>
        <w:t>o</w:t>
      </w:r>
      <w:r w:rsidRPr="00084D81">
        <w:rPr>
          <w:spacing w:val="-1"/>
        </w:rPr>
        <w:t>o</w:t>
      </w:r>
      <w:r w:rsidRPr="00173D45">
        <w:t>k</w:t>
      </w:r>
      <w:r w:rsidRPr="00084D81">
        <w:t xml:space="preserve"> </w:t>
      </w:r>
      <w:r w:rsidRPr="00173D45">
        <w:t>it</w:t>
      </w:r>
      <w:r w:rsidRPr="00084D81">
        <w:rPr>
          <w:spacing w:val="-1"/>
        </w:rPr>
        <w:t xml:space="preserve"> o</w:t>
      </w:r>
      <w:r w:rsidRPr="00084D81">
        <w:rPr>
          <w:spacing w:val="1"/>
        </w:rPr>
        <w:t>v</w:t>
      </w:r>
      <w:r w:rsidRPr="00173D45">
        <w:t>er</w:t>
      </w:r>
      <w:r w:rsidRPr="00084D81">
        <w:t xml:space="preserve"> </w:t>
      </w:r>
      <w:r w:rsidRPr="00084D81">
        <w:rPr>
          <w:spacing w:val="-2"/>
        </w:rPr>
        <w:t>c</w:t>
      </w:r>
      <w:r w:rsidRPr="00173D45">
        <w:t>aref</w:t>
      </w:r>
      <w:r w:rsidRPr="00084D81">
        <w:rPr>
          <w:spacing w:val="-1"/>
        </w:rPr>
        <w:t>u</w:t>
      </w:r>
      <w:r w:rsidRPr="00173D45">
        <w:t>lly</w:t>
      </w:r>
      <w:r w:rsidRPr="00084D81">
        <w:t xml:space="preserve"> </w:t>
      </w:r>
      <w:r w:rsidRPr="00084D81">
        <w:rPr>
          <w:spacing w:val="-2"/>
        </w:rPr>
        <w:t>t</w:t>
      </w:r>
      <w:r w:rsidRPr="00173D45">
        <w:t>o</w:t>
      </w:r>
      <w:r w:rsidRPr="00084D81">
        <w:t xml:space="preserve"> </w:t>
      </w:r>
      <w:r w:rsidRPr="00173D45">
        <w:t>check</w:t>
      </w:r>
      <w:r w:rsidRPr="00084D81">
        <w:t xml:space="preserve"> </w:t>
      </w:r>
      <w:r w:rsidRPr="00173D45">
        <w:t>f</w:t>
      </w:r>
      <w:r w:rsidRPr="00084D81">
        <w:rPr>
          <w:spacing w:val="1"/>
        </w:rPr>
        <w:t>o</w:t>
      </w:r>
      <w:r w:rsidRPr="00173D45">
        <w:t>r</w:t>
      </w:r>
      <w:r w:rsidRPr="00084D81">
        <w:t xml:space="preserve"> </w:t>
      </w:r>
      <w:r w:rsidRPr="00084D81">
        <w:rPr>
          <w:spacing w:val="2"/>
        </w:rPr>
        <w:t>m</w:t>
      </w:r>
      <w:r w:rsidRPr="00084D81">
        <w:rPr>
          <w:spacing w:val="-3"/>
        </w:rPr>
        <w:t>a</w:t>
      </w:r>
      <w:r w:rsidRPr="00173D45">
        <w:t>cr</w:t>
      </w:r>
      <w:r w:rsidRPr="00084D81">
        <w:rPr>
          <w:spacing w:val="1"/>
        </w:rPr>
        <w:t>o</w:t>
      </w:r>
      <w:r w:rsidRPr="00084D81">
        <w:rPr>
          <w:spacing w:val="-3"/>
        </w:rPr>
        <w:t>i</w:t>
      </w:r>
      <w:r w:rsidRPr="00084D81">
        <w:rPr>
          <w:spacing w:val="-1"/>
        </w:rPr>
        <w:t>n</w:t>
      </w:r>
      <w:r w:rsidRPr="00084D81">
        <w:rPr>
          <w:spacing w:val="1"/>
        </w:rPr>
        <w:t>v</w:t>
      </w:r>
      <w:r w:rsidRPr="00173D45">
        <w:t>er</w:t>
      </w:r>
      <w:r w:rsidRPr="00084D81">
        <w:rPr>
          <w:spacing w:val="-2"/>
        </w:rPr>
        <w:t>t</w:t>
      </w:r>
      <w:r w:rsidRPr="00173D45">
        <w:t>ebr</w:t>
      </w:r>
      <w:r w:rsidRPr="00084D81">
        <w:rPr>
          <w:spacing w:val="-1"/>
        </w:rPr>
        <w:t>a</w:t>
      </w:r>
      <w:r w:rsidRPr="00173D45">
        <w:t>t</w:t>
      </w:r>
      <w:r w:rsidRPr="00084D81">
        <w:rPr>
          <w:spacing w:val="1"/>
        </w:rPr>
        <w:t>e</w:t>
      </w:r>
      <w:r w:rsidRPr="00173D45">
        <w:t xml:space="preserve">s </w:t>
      </w:r>
      <w:r w:rsidRPr="00084D81">
        <w:rPr>
          <w:spacing w:val="-1"/>
        </w:rPr>
        <w:t>b</w:t>
      </w:r>
      <w:r w:rsidRPr="00173D45">
        <w:t>ef</w:t>
      </w:r>
      <w:r w:rsidRPr="00084D81">
        <w:rPr>
          <w:spacing w:val="1"/>
        </w:rPr>
        <w:t>o</w:t>
      </w:r>
      <w:r w:rsidRPr="00173D45">
        <w:t>re</w:t>
      </w:r>
      <w:r w:rsidRPr="00084D81">
        <w:t xml:space="preserve"> </w:t>
      </w:r>
      <w:r w:rsidRPr="00173D45">
        <w:t>disca</w:t>
      </w:r>
      <w:r w:rsidRPr="00084D81">
        <w:rPr>
          <w:spacing w:val="-1"/>
        </w:rPr>
        <w:t>rd</w:t>
      </w:r>
      <w:r w:rsidRPr="00173D45">
        <w:t>i</w:t>
      </w:r>
      <w:r w:rsidRPr="00084D81">
        <w:rPr>
          <w:spacing w:val="-1"/>
        </w:rPr>
        <w:t>n</w:t>
      </w:r>
      <w:r w:rsidRPr="00173D45">
        <w:t>g</w:t>
      </w:r>
      <w:r w:rsidRPr="00084D81">
        <w:t xml:space="preserve"> </w:t>
      </w:r>
      <w:r w:rsidRPr="00173D45">
        <w:t>it.</w:t>
      </w:r>
    </w:p>
    <w:p w14:paraId="16736590" w14:textId="77777777" w:rsidR="00FE794D" w:rsidRPr="00173D45" w:rsidRDefault="00FE794D" w:rsidP="00084D81">
      <w:pPr>
        <w:pStyle w:val="ListNumber"/>
        <w:numPr>
          <w:ilvl w:val="0"/>
          <w:numId w:val="15"/>
        </w:numPr>
      </w:pPr>
      <w:r>
        <w:t>E</w:t>
      </w:r>
      <w:r w:rsidRPr="00173D45">
        <w:rPr>
          <w:spacing w:val="1"/>
        </w:rPr>
        <w:t>m</w:t>
      </w:r>
      <w:r w:rsidRPr="00173D45">
        <w:rPr>
          <w:spacing w:val="-1"/>
        </w:rPr>
        <w:t>p</w:t>
      </w:r>
      <w:r w:rsidRPr="00173D45">
        <w:rPr>
          <w:spacing w:val="-2"/>
        </w:rPr>
        <w:t>t</w:t>
      </w:r>
      <w:r w:rsidRPr="00173D45">
        <w:t>y</w:t>
      </w:r>
      <w:r w:rsidRPr="00084D81">
        <w:t xml:space="preserve"> </w:t>
      </w:r>
      <w:r w:rsidRPr="00173D45">
        <w:t>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t>c</w:t>
      </w:r>
      <w:r w:rsidRPr="00173D45">
        <w:rPr>
          <w:spacing w:val="1"/>
        </w:rPr>
        <w:t>o</w:t>
      </w:r>
      <w:r w:rsidRPr="00173D45">
        <w:rPr>
          <w:spacing w:val="-3"/>
        </w:rPr>
        <w:t>n</w:t>
      </w:r>
      <w:r w:rsidRPr="00173D45">
        <w:t>t</w:t>
      </w:r>
      <w:r w:rsidRPr="00173D45">
        <w:rPr>
          <w:spacing w:val="1"/>
        </w:rPr>
        <w:t>e</w:t>
      </w:r>
      <w:r w:rsidRPr="00173D45">
        <w:rPr>
          <w:spacing w:val="-1"/>
        </w:rPr>
        <w:t>n</w:t>
      </w:r>
      <w:r w:rsidRPr="00173D45">
        <w:t>ts</w:t>
      </w:r>
      <w:r w:rsidRPr="00084D81">
        <w:t xml:space="preserve"> </w:t>
      </w:r>
      <w:r w:rsidRPr="00173D45">
        <w:rPr>
          <w:spacing w:val="1"/>
        </w:rPr>
        <w:t>o</w:t>
      </w:r>
      <w:r w:rsidRPr="00173D45">
        <w:t>f</w:t>
      </w:r>
      <w:r w:rsidRPr="00084D81">
        <w:t xml:space="preserve"> </w:t>
      </w:r>
      <w:r w:rsidRPr="00173D45">
        <w:t>the s</w:t>
      </w:r>
      <w:r w:rsidRPr="00173D45">
        <w:rPr>
          <w:spacing w:val="-3"/>
        </w:rPr>
        <w:t>i</w:t>
      </w:r>
      <w:r w:rsidRPr="00173D45">
        <w:rPr>
          <w:spacing w:val="-2"/>
        </w:rPr>
        <w:t>e</w:t>
      </w:r>
      <w:r w:rsidRPr="00173D45">
        <w:rPr>
          <w:spacing w:val="1"/>
        </w:rPr>
        <w:t>v</w:t>
      </w:r>
      <w:r w:rsidRPr="00173D45">
        <w:t>e</w:t>
      </w:r>
      <w:r w:rsidRPr="00084D81">
        <w:t xml:space="preserve"> </w:t>
      </w:r>
      <w:r w:rsidRPr="00173D45">
        <w:t>i</w:t>
      </w:r>
      <w:r w:rsidRPr="00173D45">
        <w:rPr>
          <w:spacing w:val="-1"/>
        </w:rPr>
        <w:t>n</w:t>
      </w:r>
      <w:r w:rsidRPr="00173D45">
        <w:rPr>
          <w:spacing w:val="-2"/>
        </w:rPr>
        <w:t>t</w:t>
      </w:r>
      <w:r w:rsidRPr="00173D45">
        <w:t>o</w:t>
      </w:r>
      <w:r w:rsidRPr="00173D45">
        <w:rPr>
          <w:spacing w:val="1"/>
        </w:rPr>
        <w:t xml:space="preserve"> the first (non-marked)</w:t>
      </w:r>
      <w:r w:rsidRPr="00084D81">
        <w:t xml:space="preserve"> </w:t>
      </w:r>
      <w:r w:rsidRPr="00173D45">
        <w:rPr>
          <w:spacing w:val="1"/>
        </w:rPr>
        <w:t>t</w:t>
      </w:r>
      <w:r w:rsidRPr="00173D45">
        <w:t>r</w:t>
      </w:r>
      <w:r w:rsidRPr="00173D45">
        <w:rPr>
          <w:spacing w:val="2"/>
        </w:rPr>
        <w:t>a</w:t>
      </w:r>
      <w:r w:rsidRPr="00173D45">
        <w:rPr>
          <w:spacing w:val="1"/>
        </w:rPr>
        <w:t>y</w:t>
      </w:r>
      <w:r w:rsidRPr="1B3934C8">
        <w:t>.</w:t>
      </w:r>
    </w:p>
    <w:p w14:paraId="640BF4BE" w14:textId="77777777" w:rsidR="00FE794D" w:rsidRPr="00173D45" w:rsidRDefault="00FE794D" w:rsidP="00084D81">
      <w:pPr>
        <w:pStyle w:val="ListNumber"/>
        <w:numPr>
          <w:ilvl w:val="0"/>
          <w:numId w:val="15"/>
        </w:numPr>
      </w:pPr>
      <w:r w:rsidRPr="00173D45">
        <w:rPr>
          <w:spacing w:val="31"/>
        </w:rPr>
        <w:t>M</w:t>
      </w:r>
      <w:r w:rsidRPr="00173D45">
        <w:rPr>
          <w:spacing w:val="1"/>
        </w:rPr>
        <w:t>o</w:t>
      </w:r>
      <w:r w:rsidRPr="00173D45">
        <w:rPr>
          <w:spacing w:val="-1"/>
        </w:rPr>
        <w:t>v</w:t>
      </w:r>
      <w:r w:rsidRPr="00173D45">
        <w:t>e</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rPr>
          <w:spacing w:val="1"/>
        </w:rPr>
        <w:t>m</w:t>
      </w:r>
      <w:r w:rsidRPr="00173D45">
        <w:t>at</w:t>
      </w:r>
      <w:r w:rsidRPr="00173D45">
        <w:rPr>
          <w:spacing w:val="1"/>
        </w:rPr>
        <w:t>e</w:t>
      </w:r>
      <w:r w:rsidRPr="00173D45">
        <w:t>ri</w:t>
      </w:r>
      <w:r w:rsidRPr="00173D45">
        <w:rPr>
          <w:spacing w:val="-1"/>
        </w:rPr>
        <w:t>a</w:t>
      </w:r>
      <w:r w:rsidRPr="00173D45">
        <w:t>l</w:t>
      </w:r>
      <w:r w:rsidRPr="00084D81">
        <w:t xml:space="preserve"> </w:t>
      </w:r>
      <w:r w:rsidRPr="00173D45">
        <w:t>fr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sidRPr="00173D45">
        <w:t>tray</w:t>
      </w:r>
      <w:r w:rsidRPr="00084D81">
        <w:t xml:space="preserve"> </w:t>
      </w:r>
      <w:r w:rsidRPr="00173D45">
        <w:rPr>
          <w:spacing w:val="1"/>
        </w:rPr>
        <w:t>o</w:t>
      </w:r>
      <w:r w:rsidRPr="00173D45">
        <w:rPr>
          <w:spacing w:val="-1"/>
        </w:rPr>
        <w:t>n</w:t>
      </w:r>
      <w:r w:rsidRPr="00173D45">
        <w:rPr>
          <w:spacing w:val="-2"/>
        </w:rPr>
        <w:t>t</w:t>
      </w:r>
      <w:r w:rsidRPr="00173D45">
        <w:t>o</w:t>
      </w:r>
      <w:r w:rsidRPr="00084D81">
        <w:t xml:space="preserve"> </w:t>
      </w:r>
      <w:r w:rsidRPr="00173D45">
        <w:t>the</w:t>
      </w:r>
      <w:r w:rsidRPr="00084D81">
        <w:t xml:space="preserve"> </w:t>
      </w:r>
      <w:r w:rsidRPr="00173D45">
        <w:rPr>
          <w:spacing w:val="-1"/>
        </w:rPr>
        <w:t>g</w:t>
      </w:r>
      <w:r w:rsidRPr="00173D45">
        <w:t>ri</w:t>
      </w:r>
      <w:r w:rsidRPr="00173D45">
        <w:rPr>
          <w:spacing w:val="-1"/>
        </w:rPr>
        <w:t>dd</w:t>
      </w:r>
      <w:r w:rsidRPr="00173D45">
        <w:t>ed tray a</w:t>
      </w:r>
      <w:r w:rsidRPr="00173D45">
        <w:rPr>
          <w:spacing w:val="-1"/>
        </w:rPr>
        <w:t>n</w:t>
      </w:r>
      <w:r w:rsidRPr="00173D45">
        <w:t>d</w:t>
      </w:r>
      <w:r w:rsidRPr="00084D81">
        <w:t xml:space="preserve"> </w:t>
      </w:r>
      <w:r w:rsidRPr="00173D45">
        <w:t>add</w:t>
      </w:r>
      <w:r w:rsidRPr="00084D81">
        <w:t xml:space="preserve"> </w:t>
      </w:r>
      <w:r w:rsidRPr="00173D45">
        <w:t>a</w:t>
      </w:r>
      <w:r w:rsidRPr="00084D81">
        <w:t xml:space="preserve"> </w:t>
      </w:r>
      <w:r w:rsidRPr="00173D45">
        <w:t>s</w:t>
      </w:r>
      <w:r w:rsidRPr="00173D45">
        <w:rPr>
          <w:spacing w:val="1"/>
        </w:rPr>
        <w:t>m</w:t>
      </w:r>
      <w:r w:rsidRPr="00173D45">
        <w:t>all</w:t>
      </w:r>
      <w:r w:rsidRPr="00084D81">
        <w:t xml:space="preserve"> </w:t>
      </w:r>
      <w:r w:rsidRPr="00173D45">
        <w:t>a</w:t>
      </w:r>
      <w:r w:rsidRPr="00173D45">
        <w:rPr>
          <w:spacing w:val="-1"/>
        </w:rPr>
        <w:t>m</w:t>
      </w:r>
      <w:r w:rsidRPr="00173D45">
        <w:rPr>
          <w:spacing w:val="1"/>
        </w:rPr>
        <w:t>o</w:t>
      </w:r>
      <w:r w:rsidRPr="00173D45">
        <w:rPr>
          <w:spacing w:val="-1"/>
        </w:rPr>
        <w:t>un</w:t>
      </w:r>
      <w:r w:rsidRPr="00173D45">
        <w:t>t</w:t>
      </w:r>
      <w:r w:rsidRPr="00084D81">
        <w:t xml:space="preserve"> </w:t>
      </w:r>
      <w:r w:rsidRPr="00173D45">
        <w:rPr>
          <w:spacing w:val="1"/>
        </w:rPr>
        <w:t>o</w:t>
      </w:r>
      <w:r w:rsidRPr="00173D45">
        <w:t>f</w:t>
      </w:r>
      <w:r w:rsidRPr="00084D81">
        <w:t xml:space="preserve"> </w:t>
      </w:r>
      <w:r w:rsidRPr="00173D45">
        <w:t>tap wa</w:t>
      </w:r>
      <w:r w:rsidRPr="00173D45">
        <w:rPr>
          <w:spacing w:val="-2"/>
        </w:rPr>
        <w:t>t</w:t>
      </w:r>
      <w:r w:rsidRPr="00173D45">
        <w:t>er</w:t>
      </w:r>
      <w:r w:rsidRPr="00084D81">
        <w:t xml:space="preserve"> </w:t>
      </w:r>
      <w:r w:rsidRPr="00173D45">
        <w:rPr>
          <w:spacing w:val="-2"/>
        </w:rPr>
        <w:t>s</w:t>
      </w:r>
      <w:r w:rsidRPr="00173D45">
        <w:t>o</w:t>
      </w:r>
      <w:r w:rsidRPr="00084D81">
        <w:t xml:space="preserve"> </w:t>
      </w:r>
      <w:r w:rsidRPr="00173D45">
        <w:t>e</w:t>
      </w:r>
      <w:r w:rsidRPr="00173D45">
        <w:rPr>
          <w:spacing w:val="1"/>
        </w:rPr>
        <w:t>v</w:t>
      </w:r>
      <w:r w:rsidRPr="00173D45">
        <w:rPr>
          <w:spacing w:val="-2"/>
        </w:rPr>
        <w:t>e</w:t>
      </w:r>
      <w:r w:rsidRPr="00173D45">
        <w:t>ry</w:t>
      </w:r>
      <w:r w:rsidRPr="00173D45">
        <w:rPr>
          <w:spacing w:val="1"/>
        </w:rPr>
        <w:t>t</w:t>
      </w:r>
      <w:r w:rsidRPr="00173D45">
        <w:rPr>
          <w:spacing w:val="-1"/>
        </w:rPr>
        <w:t>h</w:t>
      </w:r>
      <w:r w:rsidRPr="00173D45">
        <w:t>i</w:t>
      </w:r>
      <w:r w:rsidRPr="00173D45">
        <w:rPr>
          <w:spacing w:val="-1"/>
        </w:rPr>
        <w:t>n</w:t>
      </w:r>
      <w:r w:rsidRPr="00173D45">
        <w:t>g</w:t>
      </w:r>
      <w:r w:rsidRPr="00084D81">
        <w:t xml:space="preserve"> </w:t>
      </w:r>
      <w:r w:rsidRPr="00173D45">
        <w:t>c</w:t>
      </w:r>
      <w:r w:rsidRPr="00173D45">
        <w:rPr>
          <w:spacing w:val="-3"/>
        </w:rPr>
        <w:t>a</w:t>
      </w:r>
      <w:r w:rsidRPr="00173D45">
        <w:t>n</w:t>
      </w:r>
      <w:r w:rsidRPr="00084D81">
        <w:t xml:space="preserve"> </w:t>
      </w:r>
      <w:r w:rsidRPr="00173D45">
        <w:t>be</w:t>
      </w:r>
      <w:r w:rsidRPr="00084D81">
        <w:t xml:space="preserve"> </w:t>
      </w:r>
      <w:r w:rsidRPr="00173D45">
        <w:rPr>
          <w:spacing w:val="-1"/>
        </w:rPr>
        <w:t>mo</w:t>
      </w:r>
      <w:r w:rsidRPr="00173D45">
        <w:rPr>
          <w:spacing w:val="1"/>
        </w:rPr>
        <w:t>v</w:t>
      </w:r>
      <w:r w:rsidRPr="00173D45">
        <w:t>ed a</w:t>
      </w:r>
      <w:r w:rsidRPr="00173D45">
        <w:rPr>
          <w:spacing w:val="-3"/>
        </w:rPr>
        <w:t>r</w:t>
      </w:r>
      <w:r w:rsidRPr="00173D45">
        <w:rPr>
          <w:spacing w:val="4"/>
        </w:rPr>
        <w:t>o</w:t>
      </w:r>
      <w:r w:rsidRPr="00173D45">
        <w:rPr>
          <w:spacing w:val="-1"/>
        </w:rPr>
        <w:t>un</w:t>
      </w:r>
      <w:r w:rsidRPr="00173D45">
        <w:t>d</w:t>
      </w:r>
      <w:r w:rsidRPr="00084D81">
        <w:t xml:space="preserve"> </w:t>
      </w:r>
      <w:r w:rsidRPr="00173D45">
        <w:rPr>
          <w:spacing w:val="1"/>
        </w:rPr>
        <w:t>e</w:t>
      </w:r>
      <w:r w:rsidRPr="00173D45">
        <w:t>asi</w:t>
      </w:r>
      <w:r w:rsidRPr="00173D45">
        <w:rPr>
          <w:spacing w:val="-3"/>
        </w:rPr>
        <w:t>l</w:t>
      </w:r>
      <w:r w:rsidRPr="00173D45">
        <w:rPr>
          <w:spacing w:val="1"/>
        </w:rPr>
        <w:t>y</w:t>
      </w:r>
      <w:r w:rsidRPr="1B3934C8">
        <w:t>.</w:t>
      </w:r>
    </w:p>
    <w:p w14:paraId="39B8F60A" w14:textId="77777777" w:rsidR="00FE794D" w:rsidRPr="00173D45" w:rsidRDefault="00FE794D" w:rsidP="33D1B7B6">
      <w:pPr>
        <w:pStyle w:val="ListNumber2"/>
        <w:numPr>
          <w:ilvl w:val="0"/>
          <w:numId w:val="15"/>
        </w:numPr>
      </w:pPr>
      <w:r w:rsidRPr="008B2EE4">
        <w:rPr>
          <w:spacing w:val="1"/>
        </w:rPr>
        <w:t>L</w:t>
      </w:r>
      <w:r w:rsidRPr="008B2EE4">
        <w:rPr>
          <w:spacing w:val="-1"/>
        </w:rPr>
        <w:t>o</w:t>
      </w:r>
      <w:r w:rsidRPr="008B2EE4">
        <w:rPr>
          <w:spacing w:val="1"/>
        </w:rPr>
        <w:t>o</w:t>
      </w:r>
      <w:r w:rsidRPr="00173D45">
        <w:t>ki</w:t>
      </w:r>
      <w:r w:rsidRPr="008B2EE4">
        <w:rPr>
          <w:spacing w:val="-1"/>
        </w:rPr>
        <w:t>n</w:t>
      </w:r>
      <w:r w:rsidRPr="00173D45">
        <w:t>g</w:t>
      </w:r>
      <w:r w:rsidRPr="00084D81">
        <w:t xml:space="preserve"> </w:t>
      </w:r>
      <w:r w:rsidRPr="008B2EE4">
        <w:rPr>
          <w:spacing w:val="1"/>
        </w:rPr>
        <w:t>t</w:t>
      </w:r>
      <w:r w:rsidRPr="008B2EE4">
        <w:rPr>
          <w:spacing w:val="-1"/>
        </w:rPr>
        <w:t>h</w:t>
      </w:r>
      <w:r w:rsidRPr="008B2EE4">
        <w:rPr>
          <w:spacing w:val="-3"/>
        </w:rPr>
        <w:t>r</w:t>
      </w:r>
      <w:r w:rsidRPr="008B2EE4">
        <w:rPr>
          <w:spacing w:val="1"/>
        </w:rPr>
        <w:t>o</w:t>
      </w:r>
      <w:r w:rsidRPr="008B2EE4">
        <w:rPr>
          <w:spacing w:val="-1"/>
        </w:rPr>
        <w:t>ug</w:t>
      </w:r>
      <w:r w:rsidRPr="00173D45">
        <w:t>h</w:t>
      </w:r>
      <w:r w:rsidRPr="00084D81">
        <w:t xml:space="preserve"> </w:t>
      </w:r>
      <w:r w:rsidRPr="008B2EE4">
        <w:rPr>
          <w:spacing w:val="1"/>
        </w:rPr>
        <w:t>o</w:t>
      </w:r>
      <w:r w:rsidRPr="008B2EE4">
        <w:rPr>
          <w:spacing w:val="-3"/>
        </w:rPr>
        <w:t>n</w:t>
      </w:r>
      <w:r w:rsidRPr="00173D45">
        <w:t>e</w:t>
      </w:r>
      <w:r w:rsidRPr="00084D81">
        <w:t xml:space="preserve"> </w:t>
      </w:r>
      <w:r w:rsidRPr="00173D45">
        <w:t>sq</w:t>
      </w:r>
      <w:r w:rsidRPr="008B2EE4">
        <w:rPr>
          <w:spacing w:val="-2"/>
        </w:rPr>
        <w:t>u</w:t>
      </w:r>
      <w:r w:rsidRPr="00173D45">
        <w:t>a</w:t>
      </w:r>
      <w:r w:rsidRPr="008B2EE4">
        <w:rPr>
          <w:spacing w:val="-3"/>
        </w:rPr>
        <w:t>r</w:t>
      </w:r>
      <w:r w:rsidRPr="00173D45">
        <w:t>e</w:t>
      </w:r>
      <w:r w:rsidRPr="008B2EE4">
        <w:rPr>
          <w:spacing w:val="1"/>
        </w:rPr>
        <w:t xml:space="preserve"> o</w:t>
      </w:r>
      <w:r w:rsidRPr="00173D45">
        <w:t>f</w:t>
      </w:r>
      <w:r w:rsidRPr="00084D81">
        <w:t xml:space="preserve"> </w:t>
      </w:r>
      <w:r w:rsidRPr="008B2EE4">
        <w:rPr>
          <w:spacing w:val="1"/>
        </w:rPr>
        <w:t>t</w:t>
      </w:r>
      <w:r w:rsidRPr="008B2EE4">
        <w:rPr>
          <w:spacing w:val="-1"/>
        </w:rPr>
        <w:t>h</w:t>
      </w:r>
      <w:r w:rsidRPr="00173D45">
        <w:t>e</w:t>
      </w:r>
      <w:r w:rsidRPr="00084D81">
        <w:t xml:space="preserve"> </w:t>
      </w:r>
      <w:r w:rsidRPr="008B2EE4">
        <w:rPr>
          <w:spacing w:val="-1"/>
        </w:rPr>
        <w:t>g</w:t>
      </w:r>
      <w:r w:rsidRPr="00173D45">
        <w:t>rid</w:t>
      </w:r>
      <w:r w:rsidRPr="00084D81">
        <w:t xml:space="preserve"> </w:t>
      </w:r>
      <w:r w:rsidRPr="008B2EE4">
        <w:rPr>
          <w:spacing w:val="-2"/>
        </w:rPr>
        <w:t>a</w:t>
      </w:r>
      <w:r w:rsidRPr="00173D45">
        <w:t>t</w:t>
      </w:r>
      <w:r w:rsidRPr="00084D81">
        <w:t xml:space="preserve"> </w:t>
      </w:r>
      <w:r w:rsidRPr="00173D45">
        <w:t>a</w:t>
      </w:r>
      <w:r w:rsidRPr="00084D81">
        <w:t xml:space="preserve"> </w:t>
      </w:r>
      <w:r w:rsidRPr="00173D45">
        <w:t>ti</w:t>
      </w:r>
      <w:r w:rsidRPr="008B2EE4">
        <w:rPr>
          <w:spacing w:val="-1"/>
        </w:rPr>
        <w:t>m</w:t>
      </w:r>
      <w:r w:rsidRPr="00173D45">
        <w:t>e</w:t>
      </w:r>
      <w:r w:rsidRPr="00084D81">
        <w:t xml:space="preserve">, </w:t>
      </w:r>
      <w:r w:rsidRPr="00173D45">
        <w:t>pick</w:t>
      </w:r>
      <w:r w:rsidRPr="00084D81">
        <w:t xml:space="preserve"> </w:t>
      </w:r>
      <w:r w:rsidRPr="008B2EE4">
        <w:rPr>
          <w:spacing w:val="1"/>
        </w:rPr>
        <w:t>o</w:t>
      </w:r>
      <w:r w:rsidRPr="008B2EE4">
        <w:rPr>
          <w:spacing w:val="-1"/>
        </w:rPr>
        <w:t>u</w:t>
      </w:r>
      <w:r w:rsidRPr="00173D45">
        <w:t>t</w:t>
      </w:r>
      <w:r w:rsidRPr="00084D81">
        <w:t xml:space="preserve"> </w:t>
      </w:r>
      <w:r w:rsidRPr="008B2EE4">
        <w:rPr>
          <w:spacing w:val="1"/>
        </w:rPr>
        <w:t>m</w:t>
      </w:r>
      <w:r w:rsidRPr="00173D45">
        <w:t>ac</w:t>
      </w:r>
      <w:r w:rsidRPr="008B2EE4">
        <w:rPr>
          <w:spacing w:val="-3"/>
        </w:rPr>
        <w:t>r</w:t>
      </w:r>
      <w:r w:rsidRPr="008B2EE4">
        <w:rPr>
          <w:spacing w:val="1"/>
        </w:rPr>
        <w:t>o</w:t>
      </w:r>
      <w:r w:rsidRPr="00173D45">
        <w:t>i</w:t>
      </w:r>
      <w:r w:rsidRPr="008B2EE4">
        <w:rPr>
          <w:spacing w:val="-1"/>
        </w:rPr>
        <w:t>nv</w:t>
      </w:r>
      <w:r w:rsidRPr="00173D45">
        <w:t>er</w:t>
      </w:r>
      <w:r w:rsidRPr="008B2EE4">
        <w:rPr>
          <w:spacing w:val="-2"/>
        </w:rPr>
        <w:t>t</w:t>
      </w:r>
      <w:r w:rsidRPr="00173D45">
        <w:t>ebr</w:t>
      </w:r>
      <w:r w:rsidRPr="008B2EE4">
        <w:rPr>
          <w:spacing w:val="-1"/>
        </w:rPr>
        <w:t>a</w:t>
      </w:r>
      <w:r w:rsidRPr="00173D45">
        <w:t>t</w:t>
      </w:r>
      <w:r w:rsidRPr="008B2EE4">
        <w:rPr>
          <w:spacing w:val="1"/>
        </w:rPr>
        <w:t>e</w:t>
      </w:r>
      <w:r w:rsidRPr="00173D45">
        <w:t>s</w:t>
      </w:r>
      <w:r w:rsidRPr="00084D81">
        <w:t xml:space="preserve"> </w:t>
      </w:r>
      <w:r w:rsidRPr="00173D45">
        <w:t xml:space="preserve">with </w:t>
      </w:r>
      <w:r w:rsidRPr="008B2EE4">
        <w:rPr>
          <w:spacing w:val="-2"/>
        </w:rPr>
        <w:t>f</w:t>
      </w:r>
      <w:r w:rsidRPr="008B2EE4">
        <w:rPr>
          <w:spacing w:val="1"/>
        </w:rPr>
        <w:t>o</w:t>
      </w:r>
      <w:r w:rsidRPr="00173D45">
        <w:t>r</w:t>
      </w:r>
      <w:r w:rsidRPr="008B2EE4">
        <w:rPr>
          <w:spacing w:val="-2"/>
        </w:rPr>
        <w:t>c</w:t>
      </w:r>
      <w:r w:rsidRPr="00173D45">
        <w:t>eps and</w:t>
      </w:r>
      <w:r w:rsidRPr="00084D81">
        <w:t xml:space="preserve"> </w:t>
      </w:r>
      <w:r w:rsidRPr="00173D45">
        <w:t>p</w:t>
      </w:r>
      <w:r w:rsidRPr="008B2EE4">
        <w:rPr>
          <w:spacing w:val="-1"/>
        </w:rPr>
        <w:t>u</w:t>
      </w:r>
      <w:r w:rsidRPr="00173D45">
        <w:t>t</w:t>
      </w:r>
      <w:r w:rsidRPr="00084D81">
        <w:t xml:space="preserve"> </w:t>
      </w:r>
      <w:r w:rsidRPr="00173D45">
        <w:t>t</w:t>
      </w:r>
      <w:r w:rsidRPr="008B2EE4">
        <w:rPr>
          <w:spacing w:val="-3"/>
        </w:rPr>
        <w:t>h</w:t>
      </w:r>
      <w:r w:rsidRPr="00173D45">
        <w:t>em</w:t>
      </w:r>
      <w:r w:rsidRPr="00084D81">
        <w:t xml:space="preserve"> </w:t>
      </w:r>
      <w:r w:rsidRPr="00173D45">
        <w:t>i</w:t>
      </w:r>
      <w:r w:rsidRPr="008B2EE4">
        <w:rPr>
          <w:spacing w:val="-1"/>
        </w:rPr>
        <w:t>n</w:t>
      </w:r>
      <w:r w:rsidRPr="00173D45">
        <w:t>to</w:t>
      </w:r>
      <w:r w:rsidRPr="00084D81">
        <w:t xml:space="preserve"> </w:t>
      </w:r>
      <w:r w:rsidRPr="008B2EE4">
        <w:rPr>
          <w:spacing w:val="1"/>
        </w:rPr>
        <w:t>t</w:t>
      </w:r>
      <w:r w:rsidRPr="008B2EE4">
        <w:rPr>
          <w:spacing w:val="-3"/>
        </w:rPr>
        <w:t>h</w:t>
      </w:r>
      <w:r w:rsidRPr="00173D45">
        <w:t>e</w:t>
      </w:r>
      <w:r w:rsidRPr="00084D81">
        <w:t xml:space="preserve"> </w:t>
      </w:r>
      <w:r w:rsidRPr="00173D45">
        <w:t>la</w:t>
      </w:r>
      <w:r w:rsidRPr="008B2EE4">
        <w:rPr>
          <w:spacing w:val="-1"/>
        </w:rPr>
        <w:t>b</w:t>
      </w:r>
      <w:r w:rsidRPr="00173D45">
        <w:t>eled</w:t>
      </w:r>
      <w:r w:rsidRPr="00084D81">
        <w:t xml:space="preserve"> </w:t>
      </w:r>
      <w:r w:rsidRPr="00173D45">
        <w:t>ja</w:t>
      </w:r>
      <w:r w:rsidRPr="008B2EE4">
        <w:rPr>
          <w:spacing w:val="2"/>
        </w:rPr>
        <w:t>r</w:t>
      </w:r>
      <w:r w:rsidRPr="33D1B7B6">
        <w:t>. (</w:t>
      </w:r>
      <w:r w:rsidRPr="008B2EE4">
        <w:rPr>
          <w:spacing w:val="-1"/>
        </w:rPr>
        <w:t>D</w:t>
      </w:r>
      <w:r w:rsidRPr="00173D45">
        <w:t>o</w:t>
      </w:r>
      <w:r w:rsidRPr="00084D81">
        <w:t xml:space="preserve"> </w:t>
      </w:r>
      <w:r w:rsidRPr="008B2EE4">
        <w:rPr>
          <w:spacing w:val="-3"/>
        </w:rPr>
        <w:t>n</w:t>
      </w:r>
      <w:r w:rsidRPr="008B2EE4">
        <w:rPr>
          <w:spacing w:val="1"/>
        </w:rPr>
        <w:t>o</w:t>
      </w:r>
      <w:r w:rsidRPr="00173D45">
        <w:t>t</w:t>
      </w:r>
      <w:r w:rsidRPr="008B2EE4">
        <w:rPr>
          <w:spacing w:val="-1"/>
        </w:rPr>
        <w:t xml:space="preserve"> u</w:t>
      </w:r>
      <w:r w:rsidRPr="00173D45">
        <w:t>se</w:t>
      </w:r>
      <w:r w:rsidRPr="00084D81">
        <w:t xml:space="preserve"> </w:t>
      </w:r>
      <w:r w:rsidRPr="008B2EE4">
        <w:rPr>
          <w:spacing w:val="-1"/>
        </w:rPr>
        <w:t>y</w:t>
      </w:r>
      <w:r w:rsidRPr="008B2EE4">
        <w:rPr>
          <w:spacing w:val="1"/>
        </w:rPr>
        <w:t>o</w:t>
      </w:r>
      <w:r w:rsidRPr="008B2EE4">
        <w:rPr>
          <w:spacing w:val="-1"/>
        </w:rPr>
        <w:t>u</w:t>
      </w:r>
      <w:r w:rsidRPr="00173D45">
        <w:t>r ba</w:t>
      </w:r>
      <w:r w:rsidRPr="008B2EE4">
        <w:rPr>
          <w:spacing w:val="-3"/>
        </w:rPr>
        <w:t>r</w:t>
      </w:r>
      <w:r w:rsidRPr="00173D45">
        <w:t>e</w:t>
      </w:r>
      <w:r w:rsidRPr="00084D81">
        <w:t xml:space="preserve"> </w:t>
      </w:r>
      <w:r w:rsidRPr="008B2EE4">
        <w:rPr>
          <w:spacing w:val="-1"/>
        </w:rPr>
        <w:t>h</w:t>
      </w:r>
      <w:r w:rsidRPr="00173D45">
        <w:t>a</w:t>
      </w:r>
      <w:r w:rsidRPr="008B2EE4">
        <w:rPr>
          <w:spacing w:val="-1"/>
        </w:rPr>
        <w:t>nd</w:t>
      </w:r>
      <w:r w:rsidRPr="00173D45">
        <w:t>s</w:t>
      </w:r>
      <w:r w:rsidRPr="33D1B7B6">
        <w:t>.)</w:t>
      </w:r>
    </w:p>
    <w:p w14:paraId="07C3AF62" w14:textId="77777777" w:rsidR="00FE794D" w:rsidRPr="00173D45" w:rsidRDefault="00FE794D" w:rsidP="33D1B7B6">
      <w:pPr>
        <w:pStyle w:val="ListNumber2"/>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searc</w:t>
      </w:r>
      <w:r w:rsidRPr="00173D45">
        <w:rPr>
          <w:spacing w:val="-3"/>
        </w:rPr>
        <w:t>h</w:t>
      </w:r>
      <w:r w:rsidRPr="00173D45">
        <w:t xml:space="preserve">ed </w:t>
      </w:r>
      <w:r w:rsidRPr="00173D45">
        <w:rPr>
          <w:spacing w:val="-2"/>
        </w:rPr>
        <w:t>e</w:t>
      </w:r>
      <w:r w:rsidRPr="00173D45">
        <w:rPr>
          <w:spacing w:val="-1"/>
        </w:rPr>
        <w:t>v</w:t>
      </w:r>
      <w:r w:rsidRPr="00173D45">
        <w:t>ery</w:t>
      </w:r>
      <w:r w:rsidRPr="00084D81">
        <w:t xml:space="preserve"> </w:t>
      </w:r>
      <w:r w:rsidRPr="00173D45">
        <w:t>sq</w:t>
      </w:r>
      <w:r w:rsidRPr="00173D45">
        <w:rPr>
          <w:spacing w:val="-1"/>
        </w:rPr>
        <w:t>u</w:t>
      </w:r>
      <w:r w:rsidRPr="00173D45">
        <w:t>a</w:t>
      </w:r>
      <w:r w:rsidRPr="00173D45">
        <w:rPr>
          <w:spacing w:val="-3"/>
        </w:rPr>
        <w:t>r</w:t>
      </w:r>
      <w:r w:rsidRPr="00173D45">
        <w:t>e</w:t>
      </w:r>
      <w:r w:rsidRPr="00173D45">
        <w:rPr>
          <w:spacing w:val="1"/>
        </w:rPr>
        <w:t xml:space="preserve"> o</w:t>
      </w:r>
      <w:r w:rsidRPr="00173D45">
        <w:t>f</w:t>
      </w:r>
      <w:r w:rsidRPr="00084D81">
        <w:t xml:space="preserve">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t>shake</w:t>
      </w:r>
      <w:r w:rsidRPr="00084D81">
        <w:t xml:space="preserve"> </w:t>
      </w:r>
      <w:r>
        <w:rPr>
          <w:spacing w:val="-1"/>
        </w:rPr>
        <w:t>the</w:t>
      </w:r>
      <w:r w:rsidRPr="00173D45">
        <w:t xml:space="preserve"> tr</w:t>
      </w:r>
      <w:r w:rsidRPr="00173D45">
        <w:rPr>
          <w:spacing w:val="-3"/>
        </w:rPr>
        <w:t>a</w:t>
      </w:r>
      <w:r w:rsidRPr="00173D45">
        <w:t>y</w:t>
      </w:r>
      <w:r w:rsidRPr="00084D81">
        <w:t xml:space="preserve"> </w:t>
      </w:r>
      <w:r w:rsidRPr="00173D45">
        <w:rPr>
          <w:spacing w:val="-1"/>
        </w:rPr>
        <w:t>g</w:t>
      </w:r>
      <w:r w:rsidRPr="00173D45">
        <w:t>ent</w:t>
      </w:r>
      <w:r w:rsidRPr="00173D45">
        <w:rPr>
          <w:spacing w:val="-3"/>
        </w:rPr>
        <w:t>l</w:t>
      </w:r>
      <w:r w:rsidRPr="00173D45">
        <w:t>y</w:t>
      </w:r>
      <w:r w:rsidRPr="00084D81">
        <w:t xml:space="preserve"> </w:t>
      </w:r>
      <w:r w:rsidRPr="00173D45">
        <w:rPr>
          <w:spacing w:val="-2"/>
        </w:rPr>
        <w:t>t</w:t>
      </w:r>
      <w:r w:rsidRPr="00173D45">
        <w:t xml:space="preserve">o </w:t>
      </w:r>
      <w:r w:rsidRPr="00173D45">
        <w:rPr>
          <w:spacing w:val="1"/>
        </w:rPr>
        <w:t>m</w:t>
      </w:r>
      <w:r w:rsidRPr="00173D45">
        <w:t>ix up the r</w:t>
      </w:r>
      <w:r w:rsidRPr="00173D45">
        <w:rPr>
          <w:spacing w:val="-1"/>
        </w:rPr>
        <w:t>e</w:t>
      </w:r>
      <w:r w:rsidRPr="00173D45">
        <w:rPr>
          <w:spacing w:val="1"/>
        </w:rPr>
        <w:t>m</w:t>
      </w:r>
      <w:r w:rsidRPr="00173D45">
        <w:t>ai</w:t>
      </w:r>
      <w:r w:rsidRPr="00173D45">
        <w:rPr>
          <w:spacing w:val="-1"/>
        </w:rPr>
        <w:t>n</w:t>
      </w:r>
      <w:r w:rsidRPr="00173D45">
        <w:t>i</w:t>
      </w:r>
      <w:r w:rsidRPr="00173D45">
        <w:rPr>
          <w:spacing w:val="-1"/>
        </w:rPr>
        <w:t>n</w:t>
      </w:r>
      <w:r w:rsidRPr="00173D45">
        <w:t>g</w:t>
      </w:r>
      <w:r w:rsidRPr="00084D81">
        <w:t xml:space="preserve"> </w:t>
      </w:r>
      <w:r w:rsidRPr="00173D45">
        <w:rPr>
          <w:spacing w:val="-2"/>
        </w:rPr>
        <w:t>c</w:t>
      </w:r>
      <w:r w:rsidRPr="00173D45">
        <w:rPr>
          <w:spacing w:val="1"/>
        </w:rPr>
        <w:t>o</w:t>
      </w:r>
      <w:r w:rsidRPr="00173D45">
        <w:rPr>
          <w:spacing w:val="-1"/>
        </w:rPr>
        <w:t>n</w:t>
      </w:r>
      <w:r w:rsidRPr="00173D45">
        <w:t>t</w:t>
      </w:r>
      <w:r w:rsidRPr="00173D45">
        <w:rPr>
          <w:spacing w:val="1"/>
        </w:rPr>
        <w:t>e</w:t>
      </w:r>
      <w:r w:rsidRPr="00173D45">
        <w:rPr>
          <w:spacing w:val="-1"/>
        </w:rPr>
        <w:t>n</w:t>
      </w:r>
      <w:r w:rsidRPr="00173D45">
        <w:t>ts.</w:t>
      </w:r>
    </w:p>
    <w:p w14:paraId="792BFC98" w14:textId="77777777" w:rsidR="00FE794D" w:rsidRPr="00173D45" w:rsidRDefault="00FE794D" w:rsidP="33D1B7B6">
      <w:pPr>
        <w:pStyle w:val="ListNumber2"/>
        <w:numPr>
          <w:ilvl w:val="0"/>
          <w:numId w:val="15"/>
        </w:numPr>
      </w:pPr>
      <w:r w:rsidRPr="00173D45">
        <w:t>A</w:t>
      </w:r>
      <w:r w:rsidRPr="00173D45">
        <w:rPr>
          <w:spacing w:val="-1"/>
        </w:rPr>
        <w:t>g</w:t>
      </w:r>
      <w:r w:rsidRPr="00173D45">
        <w:t>ai</w:t>
      </w:r>
      <w:r w:rsidRPr="00173D45">
        <w:rPr>
          <w:spacing w:val="-1"/>
        </w:rPr>
        <w:t>n</w:t>
      </w:r>
      <w:r w:rsidRPr="33D1B7B6">
        <w:t>,</w:t>
      </w:r>
      <w:r w:rsidRPr="00084D81">
        <w:t xml:space="preserve"> </w:t>
      </w:r>
      <w:r w:rsidRPr="00173D45">
        <w:t xml:space="preserve">search </w:t>
      </w:r>
      <w:r w:rsidRPr="00173D45">
        <w:rPr>
          <w:spacing w:val="-2"/>
        </w:rPr>
        <w:t>e</w:t>
      </w:r>
      <w:r w:rsidRPr="00173D45">
        <w:rPr>
          <w:spacing w:val="1"/>
        </w:rPr>
        <w:t>v</w:t>
      </w:r>
      <w:r w:rsidRPr="00173D45">
        <w:rPr>
          <w:spacing w:val="-2"/>
        </w:rPr>
        <w:t>e</w:t>
      </w:r>
      <w:r w:rsidRPr="00173D45">
        <w:t>ry</w:t>
      </w:r>
      <w:r w:rsidRPr="00084D81">
        <w:t xml:space="preserve"> </w:t>
      </w:r>
      <w:r w:rsidRPr="00173D45">
        <w:t>sq</w:t>
      </w:r>
      <w:r w:rsidRPr="00173D45">
        <w:rPr>
          <w:spacing w:val="-2"/>
        </w:rPr>
        <w:t>u</w:t>
      </w:r>
      <w:r w:rsidRPr="00173D45">
        <w:t>a</w:t>
      </w:r>
      <w:r w:rsidRPr="00173D45">
        <w:rPr>
          <w:spacing w:val="-3"/>
        </w:rPr>
        <w:t>r</w:t>
      </w:r>
      <w:r w:rsidRPr="00173D45">
        <w:t>e</w:t>
      </w:r>
      <w:r w:rsidRPr="00084D81">
        <w:t xml:space="preserve"> </w:t>
      </w:r>
      <w:r w:rsidRPr="00173D45">
        <w:rPr>
          <w:spacing w:val="1"/>
        </w:rPr>
        <w:t>o</w:t>
      </w:r>
      <w:r w:rsidRPr="00173D45">
        <w:t xml:space="preserve">f </w:t>
      </w:r>
      <w:r w:rsidRPr="00173D45">
        <w:rPr>
          <w:spacing w:val="1"/>
        </w:rPr>
        <w:t>t</w:t>
      </w:r>
      <w:r w:rsidRPr="00173D45">
        <w:rPr>
          <w:spacing w:val="-1"/>
        </w:rPr>
        <w:t>h</w:t>
      </w:r>
      <w:r w:rsidRPr="00173D45">
        <w:t>e</w:t>
      </w:r>
      <w:r w:rsidRPr="00084D81">
        <w:t xml:space="preserve"> </w:t>
      </w:r>
      <w:r w:rsidRPr="00173D45">
        <w:t>gr</w:t>
      </w:r>
      <w:r w:rsidRPr="00173D45">
        <w:rPr>
          <w:spacing w:val="-1"/>
        </w:rPr>
        <w:t>i</w:t>
      </w:r>
      <w:r w:rsidRPr="00173D45">
        <w:t>d</w:t>
      </w:r>
      <w:r w:rsidRPr="00084D81">
        <w:t xml:space="preserve"> </w:t>
      </w:r>
      <w:r w:rsidRPr="00173D45">
        <w:rPr>
          <w:spacing w:val="-2"/>
        </w:rPr>
        <w:t>t</w:t>
      </w:r>
      <w:r w:rsidRPr="00173D45">
        <w:t>o</w:t>
      </w:r>
      <w:r w:rsidRPr="00084D81">
        <w:t xml:space="preserve"> </w:t>
      </w:r>
      <w:r w:rsidRPr="00173D45">
        <w:rPr>
          <w:spacing w:val="1"/>
        </w:rPr>
        <w:t>m</w:t>
      </w:r>
      <w:r w:rsidRPr="00173D45">
        <w:t>ake</w:t>
      </w:r>
      <w:r w:rsidRPr="00084D81">
        <w:t xml:space="preserve"> </w:t>
      </w:r>
      <w:r w:rsidRPr="00173D45">
        <w:t>sure</w:t>
      </w:r>
      <w:r w:rsidRPr="00084D81">
        <w:t xml:space="preserve"> </w:t>
      </w:r>
      <w:r w:rsidRPr="00173D45">
        <w:rPr>
          <w:spacing w:val="-1"/>
        </w:rPr>
        <w:t>yo</w:t>
      </w:r>
      <w:r w:rsidRPr="00173D45">
        <w:t>u</w:t>
      </w:r>
      <w:r w:rsidRPr="00084D81">
        <w:t xml:space="preserve"> </w:t>
      </w:r>
      <w:r w:rsidRPr="00173D45">
        <w:t>have</w:t>
      </w:r>
      <w:r w:rsidRPr="00084D81">
        <w:t xml:space="preserve"> </w:t>
      </w:r>
      <w:r w:rsidRPr="00173D45">
        <w:rPr>
          <w:spacing w:val="-2"/>
        </w:rPr>
        <w:t>f</w:t>
      </w:r>
      <w:r w:rsidRPr="00173D45">
        <w:rPr>
          <w:spacing w:val="1"/>
        </w:rPr>
        <w:t>o</w:t>
      </w:r>
      <w:r w:rsidRPr="00173D45">
        <w:rPr>
          <w:spacing w:val="-1"/>
        </w:rPr>
        <w:t>un</w:t>
      </w:r>
      <w:r w:rsidRPr="00173D45">
        <w:t>d</w:t>
      </w:r>
      <w:r w:rsidRPr="00084D81">
        <w:t xml:space="preserve"> </w:t>
      </w:r>
      <w:r w:rsidRPr="00173D45">
        <w:t>all t</w:t>
      </w:r>
      <w:r w:rsidRPr="00173D45">
        <w:rPr>
          <w:spacing w:val="-3"/>
        </w:rPr>
        <w:t>h</w:t>
      </w:r>
      <w:r w:rsidRPr="00173D45">
        <w:t>e</w:t>
      </w:r>
      <w:r w:rsidRPr="00084D81">
        <w:t xml:space="preserve"> </w:t>
      </w:r>
      <w:r w:rsidRPr="00173D45">
        <w:rPr>
          <w:spacing w:val="1"/>
        </w:rPr>
        <w:t>m</w:t>
      </w:r>
      <w:r w:rsidRPr="00173D45">
        <w:t>ac</w:t>
      </w:r>
      <w:r w:rsidRPr="00173D45">
        <w:rPr>
          <w:spacing w:val="-3"/>
        </w:rPr>
        <w:t>r</w:t>
      </w:r>
      <w:r w:rsidRPr="00173D45">
        <w:rPr>
          <w:spacing w:val="1"/>
        </w:rPr>
        <w:t>o</w:t>
      </w:r>
      <w:r w:rsidRPr="00173D45">
        <w:rPr>
          <w:spacing w:val="-3"/>
        </w:rPr>
        <w:t>i</w:t>
      </w:r>
      <w:r w:rsidRPr="00173D45">
        <w:rPr>
          <w:spacing w:val="-1"/>
        </w:rPr>
        <w:t>n</w:t>
      </w:r>
      <w:r w:rsidRPr="00173D45">
        <w:rPr>
          <w:spacing w:val="1"/>
        </w:rPr>
        <w:t>v</w:t>
      </w:r>
      <w:r w:rsidRPr="00173D45">
        <w:t>er</w:t>
      </w:r>
      <w:r w:rsidRPr="00173D45">
        <w:rPr>
          <w:spacing w:val="-2"/>
        </w:rPr>
        <w:t>t</w:t>
      </w:r>
      <w:r w:rsidRPr="00173D45">
        <w:t>ebr</w:t>
      </w:r>
      <w:r w:rsidRPr="00173D45">
        <w:rPr>
          <w:spacing w:val="-1"/>
        </w:rPr>
        <w:t>a</w:t>
      </w:r>
      <w:r w:rsidRPr="00173D45">
        <w:t>t</w:t>
      </w:r>
      <w:r w:rsidRPr="00173D45">
        <w:rPr>
          <w:spacing w:val="1"/>
        </w:rPr>
        <w:t>e</w:t>
      </w:r>
      <w:r w:rsidRPr="00173D45">
        <w:t>s.</w:t>
      </w:r>
    </w:p>
    <w:p w14:paraId="278643B0" w14:textId="77777777" w:rsidR="00FE794D" w:rsidRPr="00173D45" w:rsidRDefault="00FE794D" w:rsidP="33D1B7B6">
      <w:pPr>
        <w:pStyle w:val="ListNumber2"/>
        <w:numPr>
          <w:ilvl w:val="0"/>
          <w:numId w:val="15"/>
        </w:numPr>
      </w:pPr>
      <w:r>
        <w:t>Discard a</w:t>
      </w:r>
      <w:r w:rsidRPr="00173D45">
        <w:rPr>
          <w:spacing w:val="-1"/>
        </w:rPr>
        <w:t>n</w:t>
      </w:r>
      <w:r w:rsidRPr="00173D45">
        <w:t>y</w:t>
      </w:r>
      <w:r w:rsidRPr="00173D45">
        <w:rPr>
          <w:spacing w:val="1"/>
        </w:rPr>
        <w:t xml:space="preserve"> w</w:t>
      </w:r>
      <w:r w:rsidRPr="00173D45">
        <w:t>a</w:t>
      </w:r>
      <w:r w:rsidRPr="00173D45">
        <w:rPr>
          <w:spacing w:val="-2"/>
        </w:rPr>
        <w:t>t</w:t>
      </w:r>
      <w:r w:rsidRPr="00173D45">
        <w:t>er</w:t>
      </w:r>
      <w:r w:rsidRPr="00084D81">
        <w:t xml:space="preserve"> </w:t>
      </w:r>
      <w:r w:rsidRPr="00173D45">
        <w:t>a</w:t>
      </w:r>
      <w:r w:rsidRPr="00173D45">
        <w:rPr>
          <w:spacing w:val="-1"/>
        </w:rPr>
        <w:t>n</w:t>
      </w:r>
      <w:r w:rsidRPr="00173D45">
        <w:t>d</w:t>
      </w:r>
      <w:r w:rsidRPr="00084D81">
        <w:t xml:space="preserve"> </w:t>
      </w:r>
      <w:r w:rsidRPr="00173D45">
        <w:t>deb</w:t>
      </w:r>
      <w:r w:rsidRPr="00173D45">
        <w:rPr>
          <w:spacing w:val="-1"/>
        </w:rPr>
        <w:t>r</w:t>
      </w:r>
      <w:r w:rsidRPr="00173D45">
        <w:t>is</w:t>
      </w:r>
      <w:r w:rsidRPr="00084D81">
        <w:t xml:space="preserve"> </w:t>
      </w:r>
      <w:r w:rsidRPr="00173D45">
        <w:t>r</w:t>
      </w:r>
      <w:r w:rsidRPr="00173D45">
        <w:rPr>
          <w:spacing w:val="-2"/>
        </w:rPr>
        <w:t>e</w:t>
      </w:r>
      <w:r w:rsidRPr="00173D45">
        <w:rPr>
          <w:spacing w:val="1"/>
        </w:rPr>
        <w:t>m</w:t>
      </w:r>
      <w:r w:rsidRPr="00173D45">
        <w:rPr>
          <w:spacing w:val="-3"/>
        </w:rPr>
        <w:t>a</w:t>
      </w:r>
      <w:r w:rsidRPr="00173D45">
        <w:t>i</w:t>
      </w:r>
      <w:r w:rsidRPr="00173D45">
        <w:rPr>
          <w:spacing w:val="-1"/>
        </w:rPr>
        <w:t>n</w:t>
      </w:r>
      <w:r w:rsidRPr="00173D45">
        <w:t>i</w:t>
      </w:r>
      <w:r w:rsidRPr="00173D45">
        <w:rPr>
          <w:spacing w:val="-1"/>
        </w:rPr>
        <w:t>n</w:t>
      </w:r>
      <w:r w:rsidRPr="00173D45">
        <w:t>g</w:t>
      </w:r>
      <w:r w:rsidRPr="00084D81">
        <w:t xml:space="preserve"> </w:t>
      </w:r>
      <w:r w:rsidRPr="00173D45">
        <w:rPr>
          <w:spacing w:val="1"/>
        </w:rPr>
        <w:t>o</w:t>
      </w:r>
      <w:r w:rsidRPr="00173D45">
        <w:t>n</w:t>
      </w:r>
      <w:r w:rsidRPr="00084D81">
        <w:t xml:space="preserve"> </w:t>
      </w:r>
      <w:r w:rsidRPr="00173D45">
        <w:rPr>
          <w:spacing w:val="1"/>
        </w:rPr>
        <w:t>t</w:t>
      </w:r>
      <w:r w:rsidRPr="00173D45">
        <w:rPr>
          <w:spacing w:val="-1"/>
        </w:rPr>
        <w:t>h</w:t>
      </w:r>
      <w:r w:rsidRPr="00173D45">
        <w:t>e</w:t>
      </w:r>
      <w:r w:rsidRPr="00084D81">
        <w:t xml:space="preserve"> </w:t>
      </w:r>
      <w:r w:rsidRPr="00173D45">
        <w:t>tray.</w:t>
      </w:r>
    </w:p>
    <w:p w14:paraId="64DF8323" w14:textId="77777777" w:rsidR="00FE794D" w:rsidRPr="00173D45" w:rsidRDefault="00FE794D" w:rsidP="00084D81">
      <w:pPr>
        <w:pStyle w:val="ListNumber2"/>
        <w:numPr>
          <w:ilvl w:val="0"/>
          <w:numId w:val="15"/>
        </w:numPr>
      </w:pPr>
      <w:r w:rsidRPr="00173D45">
        <w:rPr>
          <w:spacing w:val="1"/>
        </w:rPr>
        <w:t>M</w:t>
      </w:r>
      <w:r w:rsidRPr="00173D45">
        <w:rPr>
          <w:spacing w:val="-1"/>
        </w:rPr>
        <w:t>o</w:t>
      </w:r>
      <w:r w:rsidRPr="00173D45">
        <w:rPr>
          <w:spacing w:val="1"/>
        </w:rPr>
        <w:t>v</w:t>
      </w:r>
      <w:r w:rsidRPr="00173D45">
        <w:t>e</w:t>
      </w:r>
      <w:r w:rsidRPr="00084D81">
        <w:t xml:space="preserve"> </w:t>
      </w:r>
      <w:r w:rsidRPr="00173D45">
        <w:rPr>
          <w:spacing w:val="1"/>
        </w:rPr>
        <w:t>t</w:t>
      </w:r>
      <w:r w:rsidRPr="00173D45">
        <w:rPr>
          <w:spacing w:val="-1"/>
        </w:rPr>
        <w:t>h</w:t>
      </w:r>
      <w:r w:rsidRPr="00173D45">
        <w:t>e</w:t>
      </w:r>
      <w:r w:rsidRPr="00084D81">
        <w:t xml:space="preserve"> </w:t>
      </w:r>
      <w:r w:rsidRPr="00173D45">
        <w:rPr>
          <w:spacing w:val="-3"/>
        </w:rPr>
        <w:t>n</w:t>
      </w:r>
      <w:r w:rsidRPr="00173D45">
        <w:t>e</w:t>
      </w:r>
      <w:r w:rsidRPr="00173D45">
        <w:rPr>
          <w:spacing w:val="1"/>
        </w:rPr>
        <w:t>x</w:t>
      </w:r>
      <w:r w:rsidRPr="00173D45">
        <w:t>t</w:t>
      </w:r>
      <w:r w:rsidRPr="00084D81">
        <w:t xml:space="preserve"> </w:t>
      </w:r>
      <w:r w:rsidRPr="00173D45">
        <w:rPr>
          <w:spacing w:val="-3"/>
        </w:rPr>
        <w:t>p</w:t>
      </w:r>
      <w:r w:rsidRPr="00173D45">
        <w:rPr>
          <w:spacing w:val="1"/>
        </w:rPr>
        <w:t>o</w:t>
      </w:r>
      <w:r w:rsidRPr="00173D45">
        <w:t>rt</w:t>
      </w:r>
      <w:r w:rsidRPr="00173D45">
        <w:rPr>
          <w:spacing w:val="-2"/>
        </w:rPr>
        <w:t>i</w:t>
      </w:r>
      <w:r w:rsidRPr="00173D45">
        <w:rPr>
          <w:spacing w:val="1"/>
        </w:rPr>
        <w:t>o</w:t>
      </w:r>
      <w:r w:rsidRPr="00173D45">
        <w:t>n</w:t>
      </w:r>
      <w:r w:rsidRPr="00084D81">
        <w:t xml:space="preserve"> </w:t>
      </w:r>
      <w:r w:rsidRPr="00173D45">
        <w:rPr>
          <w:spacing w:val="1"/>
        </w:rPr>
        <w:t>o</w:t>
      </w:r>
      <w:r w:rsidRPr="00173D45">
        <w:t xml:space="preserve">f </w:t>
      </w:r>
      <w:r w:rsidRPr="00173D45">
        <w:rPr>
          <w:spacing w:val="-2"/>
        </w:rPr>
        <w:t>t</w:t>
      </w:r>
      <w:r w:rsidRPr="00173D45">
        <w:rPr>
          <w:spacing w:val="-1"/>
        </w:rPr>
        <w:t>h</w:t>
      </w:r>
      <w:r w:rsidRPr="00173D45">
        <w:t>e</w:t>
      </w:r>
      <w:r w:rsidRPr="00084D81">
        <w:t xml:space="preserve"> </w:t>
      </w:r>
      <w:r w:rsidRPr="00173D45">
        <w:t>sa</w:t>
      </w:r>
      <w:r w:rsidRPr="00173D45">
        <w:rPr>
          <w:spacing w:val="1"/>
        </w:rPr>
        <w:t>m</w:t>
      </w:r>
      <w:r w:rsidRPr="00173D45">
        <w:rPr>
          <w:spacing w:val="-1"/>
        </w:rPr>
        <w:t>p</w:t>
      </w:r>
      <w:r w:rsidRPr="00173D45">
        <w:rPr>
          <w:spacing w:val="-3"/>
        </w:rPr>
        <w:t>l</w:t>
      </w:r>
      <w:r w:rsidRPr="00173D45">
        <w:t>e</w:t>
      </w:r>
      <w:r w:rsidRPr="00084D81">
        <w:t xml:space="preserve"> </w:t>
      </w:r>
      <w:r w:rsidRPr="00173D45">
        <w:rPr>
          <w:spacing w:val="1"/>
        </w:rPr>
        <w:t>o</w:t>
      </w:r>
      <w:r w:rsidRPr="00173D45">
        <w:rPr>
          <w:spacing w:val="-1"/>
        </w:rPr>
        <w:t>n</w:t>
      </w:r>
      <w:r w:rsidRPr="00173D45">
        <w:t>to</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g</w:t>
      </w:r>
      <w:r w:rsidRPr="00173D45">
        <w:t>ri</w:t>
      </w:r>
      <w:r w:rsidRPr="00173D45">
        <w:rPr>
          <w:spacing w:val="-1"/>
        </w:rPr>
        <w:t>dd</w:t>
      </w:r>
      <w:r w:rsidRPr="00173D45">
        <w:rPr>
          <w:spacing w:val="-2"/>
        </w:rPr>
        <w:t>e</w:t>
      </w:r>
      <w:r w:rsidRPr="00173D45">
        <w:t>d</w:t>
      </w:r>
      <w:r w:rsidRPr="00084D81">
        <w:t xml:space="preserve"> </w:t>
      </w:r>
      <w:r w:rsidRPr="00173D45">
        <w:t>tray</w:t>
      </w:r>
      <w:r w:rsidRPr="00084D81">
        <w:t xml:space="preserve"> </w:t>
      </w:r>
      <w:r w:rsidRPr="00173D45">
        <w:t>and</w:t>
      </w:r>
      <w:r w:rsidRPr="00084D81">
        <w:t xml:space="preserve"> </w:t>
      </w:r>
      <w:r w:rsidRPr="00173D45">
        <w:rPr>
          <w:spacing w:val="-2"/>
        </w:rPr>
        <w:t>s</w:t>
      </w:r>
      <w:r w:rsidRPr="00173D45">
        <w:t xml:space="preserve">earch </w:t>
      </w:r>
      <w:r w:rsidRPr="00173D45">
        <w:rPr>
          <w:spacing w:val="-3"/>
        </w:rPr>
        <w:t>i</w:t>
      </w:r>
      <w:r w:rsidRPr="00173D45">
        <w:t>t.</w:t>
      </w:r>
    </w:p>
    <w:p w14:paraId="6DB6CB80" w14:textId="77777777" w:rsidR="00FE794D" w:rsidRPr="00173D45" w:rsidRDefault="00FE794D" w:rsidP="00084D81">
      <w:pPr>
        <w:pStyle w:val="ListNumber"/>
        <w:numPr>
          <w:ilvl w:val="0"/>
          <w:numId w:val="15"/>
        </w:numPr>
      </w:pPr>
      <w:r w:rsidRPr="00173D45">
        <w:t>Once</w:t>
      </w:r>
      <w:r w:rsidRPr="00084D81">
        <w:t xml:space="preserve"> </w:t>
      </w:r>
      <w:r w:rsidRPr="00173D45">
        <w:rPr>
          <w:spacing w:val="1"/>
        </w:rPr>
        <w:t>yo</w:t>
      </w:r>
      <w:r w:rsidRPr="00173D45">
        <w:t>u</w:t>
      </w:r>
      <w:r w:rsidRPr="00084D81">
        <w:t xml:space="preserve"> </w:t>
      </w:r>
      <w:r w:rsidRPr="00173D45">
        <w:t>h</w:t>
      </w:r>
      <w:r w:rsidRPr="00173D45">
        <w:rPr>
          <w:spacing w:val="-3"/>
        </w:rPr>
        <w:t>a</w:t>
      </w:r>
      <w:r w:rsidRPr="00173D45">
        <w:rPr>
          <w:spacing w:val="1"/>
        </w:rPr>
        <w:t>v</w:t>
      </w:r>
      <w:r w:rsidRPr="00173D45">
        <w:t>e</w:t>
      </w:r>
      <w:r w:rsidRPr="00084D81">
        <w:t xml:space="preserve"> </w:t>
      </w:r>
      <w:r w:rsidRPr="00173D45">
        <w:t>fi</w:t>
      </w:r>
      <w:r w:rsidRPr="00173D45">
        <w:rPr>
          <w:spacing w:val="-1"/>
        </w:rPr>
        <w:t>n</w:t>
      </w:r>
      <w:r w:rsidRPr="00173D45">
        <w:t>is</w:t>
      </w:r>
      <w:r w:rsidRPr="00173D45">
        <w:rPr>
          <w:spacing w:val="-1"/>
        </w:rPr>
        <w:t>h</w:t>
      </w:r>
      <w:r w:rsidRPr="00173D45">
        <w:t>ed p</w:t>
      </w:r>
      <w:r w:rsidRPr="00173D45">
        <w:rPr>
          <w:spacing w:val="-1"/>
        </w:rPr>
        <w:t>i</w:t>
      </w:r>
      <w:r w:rsidRPr="00173D45">
        <w:rPr>
          <w:spacing w:val="-2"/>
        </w:rPr>
        <w:t>c</w:t>
      </w:r>
      <w:r w:rsidRPr="00173D45">
        <w:t>ki</w:t>
      </w:r>
      <w:r w:rsidRPr="00173D45">
        <w:rPr>
          <w:spacing w:val="-1"/>
        </w:rPr>
        <w:t>n</w:t>
      </w:r>
      <w:r w:rsidRPr="00173D45">
        <w:t>g</w:t>
      </w:r>
      <w:r w:rsidRPr="00084D81">
        <w:t xml:space="preserve"> </w:t>
      </w:r>
      <w:r w:rsidRPr="00173D45">
        <w:rPr>
          <w:spacing w:val="1"/>
        </w:rPr>
        <w:t>t</w:t>
      </w:r>
      <w:r w:rsidRPr="00173D45">
        <w:rPr>
          <w:spacing w:val="-1"/>
        </w:rPr>
        <w:t>h</w:t>
      </w:r>
      <w:r w:rsidRPr="00173D45">
        <w:t>r</w:t>
      </w:r>
      <w:r w:rsidRPr="00173D45">
        <w:rPr>
          <w:spacing w:val="1"/>
        </w:rPr>
        <w:t>o</w:t>
      </w:r>
      <w:r w:rsidRPr="00173D45">
        <w:rPr>
          <w:spacing w:val="-1"/>
        </w:rPr>
        <w:t>ug</w:t>
      </w:r>
      <w:r w:rsidRPr="00173D45">
        <w:t>h</w:t>
      </w:r>
      <w:r w:rsidRPr="00084D81">
        <w:t xml:space="preserve"> </w:t>
      </w:r>
      <w:r w:rsidRPr="00173D45">
        <w:rPr>
          <w:spacing w:val="1"/>
        </w:rPr>
        <w:t>t</w:t>
      </w:r>
      <w:r w:rsidRPr="00173D45">
        <w:rPr>
          <w:spacing w:val="-1"/>
        </w:rPr>
        <w:t>h</w:t>
      </w:r>
      <w:r w:rsidRPr="00173D45">
        <w:t>e</w:t>
      </w:r>
      <w:r w:rsidRPr="00084D81">
        <w:t xml:space="preserve"> </w:t>
      </w:r>
      <w:r w:rsidRPr="00173D45">
        <w:rPr>
          <w:spacing w:val="1"/>
        </w:rPr>
        <w:t>e</w:t>
      </w:r>
      <w:r w:rsidRPr="00173D45">
        <w:rPr>
          <w:spacing w:val="-1"/>
        </w:rPr>
        <w:t>n</w:t>
      </w:r>
      <w:r w:rsidRPr="00173D45">
        <w:t>ti</w:t>
      </w:r>
      <w:r w:rsidRPr="00173D45">
        <w:rPr>
          <w:spacing w:val="-2"/>
        </w:rPr>
        <w:t>r</w:t>
      </w:r>
      <w:r w:rsidRPr="00173D45">
        <w:t>e</w:t>
      </w:r>
      <w:r w:rsidRPr="00084D81">
        <w:t xml:space="preserve"> </w:t>
      </w:r>
      <w:r w:rsidRPr="00173D45">
        <w:t>s</w:t>
      </w:r>
      <w:r w:rsidRPr="00173D45">
        <w:rPr>
          <w:spacing w:val="-2"/>
        </w:rPr>
        <w:t>a</w:t>
      </w:r>
      <w:r w:rsidRPr="00173D45">
        <w:rPr>
          <w:spacing w:val="1"/>
        </w:rPr>
        <w:t>m</w:t>
      </w:r>
      <w:r w:rsidRPr="00173D45">
        <w:rPr>
          <w:spacing w:val="-1"/>
        </w:rPr>
        <w:t>p</w:t>
      </w:r>
      <w:r w:rsidRPr="00173D45">
        <w:t>l</w:t>
      </w:r>
      <w:r w:rsidRPr="00173D45">
        <w:rPr>
          <w:spacing w:val="3"/>
        </w:rPr>
        <w:t>e</w:t>
      </w:r>
      <w:r w:rsidRPr="33D1B7B6">
        <w:t>,</w:t>
      </w:r>
      <w:r w:rsidRPr="00084D81">
        <w:t xml:space="preserve"> </w:t>
      </w:r>
      <w:r w:rsidRPr="00173D45">
        <w:rPr>
          <w:spacing w:val="1"/>
        </w:rPr>
        <w:t>m</w:t>
      </w:r>
      <w:r w:rsidRPr="00173D45">
        <w:rPr>
          <w:spacing w:val="-3"/>
        </w:rPr>
        <w:t>a</w:t>
      </w:r>
      <w:r w:rsidRPr="00173D45">
        <w:t>ke</w:t>
      </w:r>
      <w:r w:rsidRPr="00084D81">
        <w:t xml:space="preserve"> </w:t>
      </w:r>
      <w:r w:rsidRPr="00173D45">
        <w:t>su</w:t>
      </w:r>
      <w:r w:rsidRPr="00173D45">
        <w:rPr>
          <w:spacing w:val="-3"/>
        </w:rPr>
        <w:t>r</w:t>
      </w:r>
      <w:r w:rsidRPr="00173D45">
        <w:t>e</w:t>
      </w:r>
      <w:r w:rsidRPr="00084D81">
        <w:t xml:space="preserve"> </w:t>
      </w:r>
      <w:r w:rsidRPr="00173D45">
        <w:t>the</w:t>
      </w:r>
      <w:r w:rsidRPr="00173D45">
        <w:rPr>
          <w:spacing w:val="-2"/>
        </w:rPr>
        <w:t xml:space="preserve"> c</w:t>
      </w:r>
      <w:r w:rsidRPr="00173D45">
        <w:rPr>
          <w:spacing w:val="1"/>
        </w:rPr>
        <w:t>o</w:t>
      </w:r>
      <w:r w:rsidRPr="00173D45">
        <w:rPr>
          <w:spacing w:val="-1"/>
        </w:rPr>
        <w:t>n</w:t>
      </w:r>
      <w:r w:rsidRPr="00173D45">
        <w:t>t</w:t>
      </w:r>
      <w:r w:rsidRPr="00173D45">
        <w:rPr>
          <w:spacing w:val="-1"/>
        </w:rPr>
        <w:t>en</w:t>
      </w:r>
      <w:r w:rsidRPr="00173D45">
        <w:t>ts</w:t>
      </w:r>
      <w:r w:rsidRPr="00173D45">
        <w:rPr>
          <w:spacing w:val="1"/>
        </w:rPr>
        <w:t xml:space="preserve"> o</w:t>
      </w:r>
      <w:r w:rsidRPr="00173D45">
        <w:t>f</w:t>
      </w:r>
      <w:r w:rsidRPr="00084D81">
        <w:t xml:space="preserve"> </w:t>
      </w:r>
      <w:r>
        <w:rPr>
          <w:spacing w:val="-1"/>
        </w:rPr>
        <w:t>the</w:t>
      </w:r>
      <w:r w:rsidRPr="00173D45">
        <w:t xml:space="preserve"> la</w:t>
      </w:r>
      <w:r w:rsidRPr="00173D45">
        <w:rPr>
          <w:spacing w:val="-1"/>
        </w:rPr>
        <w:t>b</w:t>
      </w:r>
      <w:r w:rsidRPr="00173D45">
        <w:t>eled jar a</w:t>
      </w:r>
      <w:r w:rsidRPr="00173D45">
        <w:rPr>
          <w:spacing w:val="-2"/>
        </w:rPr>
        <w:t>r</w:t>
      </w:r>
      <w:r w:rsidRPr="00173D45">
        <w:t>e</w:t>
      </w:r>
      <w:r w:rsidRPr="00084D81">
        <w:t xml:space="preserve"> </w:t>
      </w:r>
      <w:r w:rsidRPr="00173D45">
        <w:rPr>
          <w:spacing w:val="-2"/>
        </w:rPr>
        <w:t>c</w:t>
      </w:r>
      <w:r w:rsidRPr="00173D45">
        <w:rPr>
          <w:spacing w:val="-1"/>
        </w:rPr>
        <w:t>o</w:t>
      </w:r>
      <w:r w:rsidRPr="00173D45">
        <w:rPr>
          <w:spacing w:val="1"/>
        </w:rPr>
        <w:t>m</w:t>
      </w:r>
      <w:r w:rsidRPr="00173D45">
        <w:rPr>
          <w:spacing w:val="-1"/>
        </w:rPr>
        <w:t>p</w:t>
      </w:r>
      <w:r w:rsidRPr="00173D45">
        <w:t>le</w:t>
      </w:r>
      <w:r w:rsidRPr="00173D45">
        <w:rPr>
          <w:spacing w:val="-2"/>
        </w:rPr>
        <w:t>t</w:t>
      </w:r>
      <w:r w:rsidRPr="00173D45">
        <w:t>ely</w:t>
      </w:r>
      <w:r w:rsidRPr="00084D81">
        <w:t xml:space="preserve"> </w:t>
      </w:r>
      <w:r w:rsidRPr="00173D45">
        <w:t>c</w:t>
      </w:r>
      <w:r w:rsidRPr="00173D45">
        <w:rPr>
          <w:spacing w:val="1"/>
        </w:rPr>
        <w:t>o</w:t>
      </w:r>
      <w:r w:rsidRPr="00173D45">
        <w:rPr>
          <w:spacing w:val="-1"/>
        </w:rPr>
        <w:t>v</w:t>
      </w:r>
      <w:r w:rsidRPr="00173D45">
        <w:t>ered in</w:t>
      </w:r>
      <w:r w:rsidRPr="00173D45">
        <w:rPr>
          <w:spacing w:val="-2"/>
        </w:rPr>
        <w:t xml:space="preserve"> 7</w:t>
      </w:r>
      <w:r w:rsidRPr="00173D45">
        <w:rPr>
          <w:spacing w:val="1"/>
        </w:rPr>
        <w:t>0</w:t>
      </w:r>
      <w:r w:rsidRPr="33D1B7B6">
        <w:t>%</w:t>
      </w:r>
      <w:r w:rsidRPr="00084D81">
        <w:t xml:space="preserve"> </w:t>
      </w:r>
      <w:r w:rsidRPr="00173D45">
        <w:t>e</w:t>
      </w:r>
      <w:r w:rsidRPr="00173D45">
        <w:rPr>
          <w:spacing w:val="1"/>
        </w:rPr>
        <w:t>t</w:t>
      </w:r>
      <w:r w:rsidRPr="00173D45">
        <w:rPr>
          <w:spacing w:val="-1"/>
        </w:rPr>
        <w:t>h</w:t>
      </w:r>
      <w:r w:rsidRPr="00173D45">
        <w:t>a</w:t>
      </w:r>
      <w:r w:rsidRPr="00173D45">
        <w:rPr>
          <w:spacing w:val="-1"/>
        </w:rPr>
        <w:t>n</w:t>
      </w:r>
      <w:r w:rsidRPr="00173D45">
        <w:rPr>
          <w:spacing w:val="1"/>
        </w:rPr>
        <w:t>o</w:t>
      </w:r>
      <w:r w:rsidRPr="00173D45">
        <w:t>l.</w:t>
      </w:r>
    </w:p>
    <w:p w14:paraId="18A9DC06" w14:textId="77777777" w:rsidR="00FE794D" w:rsidRPr="00173D45" w:rsidRDefault="00FE794D" w:rsidP="00084D81">
      <w:pPr>
        <w:pStyle w:val="ListNumber"/>
        <w:numPr>
          <w:ilvl w:val="0"/>
          <w:numId w:val="15"/>
        </w:numPr>
      </w:pPr>
      <w:r w:rsidRPr="00173D45">
        <w:t>C</w:t>
      </w:r>
      <w:r w:rsidRPr="00173D45">
        <w:rPr>
          <w:spacing w:val="1"/>
        </w:rPr>
        <w:t>o</w:t>
      </w:r>
      <w:r w:rsidRPr="00173D45">
        <w:rPr>
          <w:spacing w:val="-1"/>
        </w:rPr>
        <w:t>p</w:t>
      </w:r>
      <w:r w:rsidRPr="00173D45">
        <w:t>y</w:t>
      </w:r>
      <w:r w:rsidRPr="00084D81">
        <w:t xml:space="preserve"> </w:t>
      </w:r>
      <w:r w:rsidRPr="00173D45">
        <w:rPr>
          <w:spacing w:val="1"/>
        </w:rPr>
        <w:t>o</w:t>
      </w:r>
      <w:r w:rsidRPr="00173D45">
        <w:rPr>
          <w:spacing w:val="-1"/>
        </w:rPr>
        <w:t>u</w:t>
      </w:r>
      <w:r w:rsidRPr="00173D45">
        <w:t>t</w:t>
      </w:r>
      <w:r w:rsidRPr="00084D81">
        <w:t xml:space="preserve"> </w:t>
      </w:r>
      <w:r w:rsidRPr="00173D45">
        <w:t>the ide</w:t>
      </w:r>
      <w:r w:rsidRPr="00173D45">
        <w:rPr>
          <w:spacing w:val="-3"/>
        </w:rPr>
        <w:t>n</w:t>
      </w:r>
      <w:r w:rsidRPr="00173D45">
        <w:t>tificat</w:t>
      </w:r>
      <w:r w:rsidRPr="00173D45">
        <w:rPr>
          <w:spacing w:val="-3"/>
        </w:rPr>
        <w:t>i</w:t>
      </w:r>
      <w:r w:rsidRPr="00173D45">
        <w:rPr>
          <w:spacing w:val="1"/>
        </w:rPr>
        <w:t>o</w:t>
      </w:r>
      <w:r w:rsidRPr="00173D45">
        <w:t>n</w:t>
      </w:r>
      <w:r w:rsidRPr="00084D81">
        <w:t xml:space="preserve"> </w:t>
      </w:r>
      <w:r w:rsidRPr="00173D45">
        <w:t>c</w:t>
      </w:r>
      <w:r w:rsidRPr="00173D45">
        <w:rPr>
          <w:spacing w:val="1"/>
        </w:rPr>
        <w:t>o</w:t>
      </w:r>
      <w:r w:rsidRPr="00173D45">
        <w:rPr>
          <w:spacing w:val="-1"/>
        </w:rPr>
        <w:t>d</w:t>
      </w:r>
      <w:r w:rsidRPr="00173D45">
        <w:t>e</w:t>
      </w:r>
      <w:r w:rsidRPr="00084D81">
        <w:t xml:space="preserve"> </w:t>
      </w:r>
      <w:r w:rsidRPr="00173D45">
        <w:t>f</w:t>
      </w:r>
      <w:r w:rsidRPr="00173D45">
        <w:rPr>
          <w:spacing w:val="-3"/>
        </w:rPr>
        <w:t>r</w:t>
      </w:r>
      <w:r w:rsidRPr="00173D45">
        <w:rPr>
          <w:spacing w:val="-1"/>
        </w:rPr>
        <w:t>o</w:t>
      </w:r>
      <w:r w:rsidRPr="00173D45">
        <w:t>m</w:t>
      </w:r>
      <w:r w:rsidRPr="00173D45">
        <w:rPr>
          <w:spacing w:val="1"/>
        </w:rPr>
        <w:t xml:space="preserve"> t</w:t>
      </w:r>
      <w:r w:rsidRPr="00173D45">
        <w:rPr>
          <w:spacing w:val="-3"/>
        </w:rPr>
        <w:t>h</w:t>
      </w:r>
      <w:r w:rsidRPr="00173D45">
        <w:t>e</w:t>
      </w:r>
      <w:r w:rsidRPr="00084D81">
        <w:t xml:space="preserve"> </w:t>
      </w:r>
      <w:r>
        <w:rPr>
          <w:spacing w:val="1"/>
        </w:rPr>
        <w:t xml:space="preserve">jar’s </w:t>
      </w:r>
      <w:r w:rsidRPr="00173D45">
        <w:t>la</w:t>
      </w:r>
      <w:r w:rsidRPr="00173D45">
        <w:rPr>
          <w:spacing w:val="-1"/>
        </w:rPr>
        <w:t>b</w:t>
      </w:r>
      <w:r w:rsidRPr="00173D45">
        <w:t>el</w:t>
      </w:r>
      <w:r w:rsidRPr="00084D81">
        <w:t xml:space="preserve"> </w:t>
      </w:r>
      <w:r w:rsidRPr="00173D45">
        <w:rPr>
          <w:spacing w:val="1"/>
        </w:rPr>
        <w:t>o</w:t>
      </w:r>
      <w:r w:rsidRPr="00173D45">
        <w:rPr>
          <w:spacing w:val="-3"/>
        </w:rPr>
        <w:t>n</w:t>
      </w:r>
      <w:r w:rsidRPr="00173D45">
        <w:t>to waterproof pa</w:t>
      </w:r>
      <w:r w:rsidRPr="00173D45">
        <w:rPr>
          <w:spacing w:val="-4"/>
        </w:rPr>
        <w:t>p</w:t>
      </w:r>
      <w:r w:rsidRPr="00173D45">
        <w:t>er</w:t>
      </w:r>
      <w:r w:rsidRPr="00084D81">
        <w:t xml:space="preserve"> </w:t>
      </w:r>
      <w:r w:rsidRPr="00173D45">
        <w:rPr>
          <w:spacing w:val="-1"/>
        </w:rPr>
        <w:t>u</w:t>
      </w:r>
      <w:r w:rsidRPr="00173D45">
        <w:t>si</w:t>
      </w:r>
      <w:r w:rsidRPr="00173D45">
        <w:rPr>
          <w:spacing w:val="-1"/>
        </w:rPr>
        <w:t>n</w:t>
      </w:r>
      <w:r w:rsidRPr="00173D45">
        <w:t>g</w:t>
      </w:r>
      <w:r w:rsidRPr="00084D81">
        <w:t xml:space="preserve"> </w:t>
      </w:r>
      <w:r w:rsidRPr="00173D45">
        <w:t xml:space="preserve">a </w:t>
      </w:r>
      <w:r w:rsidRPr="00173D45">
        <w:rPr>
          <w:spacing w:val="-1"/>
        </w:rPr>
        <w:t>p</w:t>
      </w:r>
      <w:r w:rsidRPr="00173D45">
        <w:t>encil.</w:t>
      </w:r>
    </w:p>
    <w:p w14:paraId="476A82A8" w14:textId="46A01D4E" w:rsidR="00FE794D" w:rsidRPr="00173D45" w:rsidRDefault="00FE794D" w:rsidP="00084D81">
      <w:pPr>
        <w:pStyle w:val="ListNumber"/>
        <w:numPr>
          <w:ilvl w:val="0"/>
          <w:numId w:val="15"/>
        </w:numPr>
      </w:pPr>
      <w:r>
        <w:rPr>
          <w:position w:val="1"/>
        </w:rPr>
        <w:t>P</w:t>
      </w:r>
      <w:r w:rsidRPr="00173D45">
        <w:rPr>
          <w:spacing w:val="-1"/>
          <w:position w:val="1"/>
        </w:rPr>
        <w:t>u</w:t>
      </w:r>
      <w:r w:rsidRPr="00173D45">
        <w:rPr>
          <w:position w:val="1"/>
        </w:rPr>
        <w:t>t</w:t>
      </w:r>
      <w:r w:rsidRPr="00084D81">
        <w:t xml:space="preserve"> </w:t>
      </w:r>
      <w:r w:rsidRPr="00173D45">
        <w:rPr>
          <w:position w:val="1"/>
        </w:rPr>
        <w:t>th</w:t>
      </w:r>
      <w:r w:rsidRPr="00173D45">
        <w:rPr>
          <w:spacing w:val="-1"/>
          <w:position w:val="1"/>
        </w:rPr>
        <w:t>i</w:t>
      </w:r>
      <w:r w:rsidRPr="00173D45">
        <w:rPr>
          <w:position w:val="1"/>
        </w:rPr>
        <w:t xml:space="preserve">s </w:t>
      </w:r>
      <w:r w:rsidRPr="00173D45">
        <w:rPr>
          <w:spacing w:val="-3"/>
          <w:position w:val="1"/>
        </w:rPr>
        <w:t>n</w:t>
      </w:r>
      <w:r w:rsidRPr="00173D45">
        <w:rPr>
          <w:position w:val="1"/>
        </w:rPr>
        <w:t>ew</w:t>
      </w:r>
      <w:r w:rsidRPr="00084D81">
        <w:t xml:space="preserve"> Sample L</w:t>
      </w:r>
      <w:proofErr w:type="spellStart"/>
      <w:r w:rsidRPr="00173D45">
        <w:rPr>
          <w:position w:val="1"/>
        </w:rPr>
        <w:t>a</w:t>
      </w:r>
      <w:r w:rsidRPr="00173D45">
        <w:rPr>
          <w:spacing w:val="-3"/>
          <w:position w:val="1"/>
        </w:rPr>
        <w:t>b</w:t>
      </w:r>
      <w:r w:rsidRPr="00173D45">
        <w:rPr>
          <w:position w:val="1"/>
        </w:rPr>
        <w:t>el</w:t>
      </w:r>
      <w:proofErr w:type="spellEnd"/>
      <w:r w:rsidRPr="00173D45">
        <w:rPr>
          <w:position w:val="1"/>
        </w:rPr>
        <w:t xml:space="preserve"> ins</w:t>
      </w:r>
      <w:r w:rsidRPr="00173D45">
        <w:rPr>
          <w:spacing w:val="-3"/>
          <w:position w:val="1"/>
        </w:rPr>
        <w:t>i</w:t>
      </w:r>
      <w:r w:rsidRPr="00173D45">
        <w:rPr>
          <w:spacing w:val="-1"/>
          <w:position w:val="1"/>
        </w:rPr>
        <w:t>d</w:t>
      </w:r>
      <w:r w:rsidRPr="00173D45">
        <w:rPr>
          <w:position w:val="1"/>
        </w:rPr>
        <w:t>e</w:t>
      </w:r>
      <w:r w:rsidRPr="00084D81">
        <w:t xml:space="preserve"> </w:t>
      </w:r>
      <w:r w:rsidRPr="00173D45">
        <w:rPr>
          <w:position w:val="1"/>
        </w:rPr>
        <w:t>the</w:t>
      </w:r>
      <w:r w:rsidRPr="00084D81">
        <w:t xml:space="preserve"> </w:t>
      </w:r>
      <w:r w:rsidRPr="00173D45">
        <w:rPr>
          <w:position w:val="1"/>
        </w:rPr>
        <w:t>jar</w:t>
      </w:r>
      <w:r w:rsidRPr="00084D81">
        <w:t xml:space="preserve"> </w:t>
      </w:r>
      <w:r w:rsidRPr="00173D45">
        <w:rPr>
          <w:position w:val="1"/>
        </w:rPr>
        <w:t>and</w:t>
      </w:r>
      <w:r w:rsidRPr="00084D81">
        <w:t xml:space="preserve"> </w:t>
      </w:r>
      <w:r w:rsidRPr="00173D45">
        <w:rPr>
          <w:position w:val="1"/>
        </w:rPr>
        <w:t>c</w:t>
      </w:r>
      <w:r w:rsidRPr="00173D45">
        <w:rPr>
          <w:spacing w:val="-3"/>
          <w:position w:val="1"/>
        </w:rPr>
        <w:t>l</w:t>
      </w:r>
      <w:r w:rsidRPr="00173D45">
        <w:rPr>
          <w:spacing w:val="1"/>
          <w:position w:val="1"/>
        </w:rPr>
        <w:t>o</w:t>
      </w:r>
      <w:r w:rsidRPr="00173D45">
        <w:rPr>
          <w:position w:val="1"/>
        </w:rPr>
        <w:t>se</w:t>
      </w:r>
      <w:r w:rsidRPr="00084D81">
        <w:t xml:space="preserve"> </w:t>
      </w:r>
      <w:r w:rsidRPr="00173D45">
        <w:rPr>
          <w:position w:val="1"/>
        </w:rPr>
        <w:t>the jar</w:t>
      </w:r>
      <w:r w:rsidRPr="00084D81">
        <w:t xml:space="preserve"> </w:t>
      </w:r>
      <w:r w:rsidRPr="00173D45">
        <w:rPr>
          <w:position w:val="1"/>
        </w:rPr>
        <w:t>se</w:t>
      </w:r>
      <w:r w:rsidRPr="00173D45">
        <w:rPr>
          <w:spacing w:val="1"/>
          <w:position w:val="1"/>
        </w:rPr>
        <w:t>c</w:t>
      </w:r>
      <w:r w:rsidRPr="00173D45">
        <w:rPr>
          <w:spacing w:val="-1"/>
          <w:position w:val="1"/>
        </w:rPr>
        <w:t>u</w:t>
      </w:r>
      <w:r w:rsidRPr="00173D45">
        <w:rPr>
          <w:position w:val="1"/>
        </w:rPr>
        <w:t>rely.</w:t>
      </w:r>
    </w:p>
    <w:p w14:paraId="5C2354E0" w14:textId="09DFCAF9" w:rsidR="00FE794D" w:rsidRPr="00173D45" w:rsidRDefault="00FE794D" w:rsidP="00084D81">
      <w:pPr>
        <w:pStyle w:val="ListNumber"/>
        <w:numPr>
          <w:ilvl w:val="0"/>
          <w:numId w:val="15"/>
        </w:numPr>
      </w:pPr>
      <w:r>
        <w:t>Rinse t</w:t>
      </w:r>
      <w:r w:rsidR="00084D81">
        <w:t>h</w:t>
      </w:r>
      <w:r w:rsidRPr="00173D45">
        <w:t>e</w:t>
      </w:r>
      <w:r w:rsidRPr="00084D81">
        <w:t xml:space="preserve"> </w:t>
      </w:r>
      <w:r w:rsidRPr="00173D45">
        <w:rPr>
          <w:spacing w:val="-1"/>
        </w:rPr>
        <w:t>o</w:t>
      </w:r>
      <w:r w:rsidRPr="00173D45">
        <w:t>ri</w:t>
      </w:r>
      <w:r w:rsidRPr="00173D45">
        <w:rPr>
          <w:spacing w:val="-1"/>
        </w:rPr>
        <w:t>g</w:t>
      </w:r>
      <w:r w:rsidRPr="00173D45">
        <w:t>i</w:t>
      </w:r>
      <w:r w:rsidRPr="00173D45">
        <w:rPr>
          <w:spacing w:val="-1"/>
        </w:rPr>
        <w:t>n</w:t>
      </w:r>
      <w:r w:rsidRPr="00173D45">
        <w:t>al sa</w:t>
      </w:r>
      <w:r w:rsidRPr="00173D45">
        <w:rPr>
          <w:spacing w:val="1"/>
        </w:rPr>
        <w:t>m</w:t>
      </w:r>
      <w:r w:rsidRPr="00173D45">
        <w:rPr>
          <w:spacing w:val="-1"/>
        </w:rPr>
        <w:t>p</w:t>
      </w:r>
      <w:r w:rsidRPr="00173D45">
        <w:rPr>
          <w:spacing w:val="-3"/>
        </w:rPr>
        <w:t>l</w:t>
      </w:r>
      <w:r w:rsidRPr="00173D45">
        <w:t>e</w:t>
      </w:r>
      <w:r w:rsidRPr="00084D81">
        <w:t xml:space="preserve"> </w:t>
      </w:r>
      <w:r w:rsidRPr="00173D45">
        <w:t>jar</w:t>
      </w:r>
      <w:r w:rsidRPr="00084D81">
        <w:t xml:space="preserve"> </w:t>
      </w:r>
      <w:r>
        <w:rPr>
          <w:spacing w:val="-2"/>
        </w:rPr>
        <w:t xml:space="preserve">for reuse in </w:t>
      </w:r>
      <w:r w:rsidRPr="00173D45">
        <w:t>f</w:t>
      </w:r>
      <w:r w:rsidRPr="00173D45">
        <w:rPr>
          <w:spacing w:val="-3"/>
        </w:rPr>
        <w:t>u</w:t>
      </w:r>
      <w:r w:rsidRPr="00173D45">
        <w:t>ture s</w:t>
      </w:r>
      <w:r w:rsidRPr="00173D45">
        <w:rPr>
          <w:spacing w:val="-2"/>
        </w:rPr>
        <w:t>a</w:t>
      </w:r>
      <w:r w:rsidRPr="00173D45">
        <w:rPr>
          <w:spacing w:val="1"/>
        </w:rPr>
        <w:t>m</w:t>
      </w:r>
      <w:r w:rsidRPr="00173D45">
        <w:rPr>
          <w:spacing w:val="-1"/>
        </w:rPr>
        <w:t>p</w:t>
      </w:r>
      <w:r w:rsidRPr="00173D45">
        <w:t>li</w:t>
      </w:r>
      <w:r w:rsidRPr="00173D45">
        <w:rPr>
          <w:spacing w:val="-1"/>
        </w:rPr>
        <w:t>ng</w:t>
      </w:r>
      <w:r w:rsidRPr="33D1B7B6">
        <w:t>.</w:t>
      </w:r>
    </w:p>
    <w:p w14:paraId="527BFA27" w14:textId="19E439A2" w:rsidR="00FE794D" w:rsidRPr="00173D45" w:rsidRDefault="00FE794D" w:rsidP="00A9538D">
      <w:pPr>
        <w:pStyle w:val="ListNumberLast"/>
        <w:numPr>
          <w:ilvl w:val="0"/>
          <w:numId w:val="15"/>
        </w:numPr>
      </w:pPr>
      <w:r w:rsidRPr="00173D45">
        <w:t>St</w:t>
      </w:r>
      <w:r w:rsidRPr="00173D45">
        <w:rPr>
          <w:spacing w:val="1"/>
        </w:rPr>
        <w:t>o</w:t>
      </w:r>
      <w:r w:rsidRPr="00173D45">
        <w:t>re</w:t>
      </w:r>
      <w:r w:rsidRPr="00084D81">
        <w:t xml:space="preserve"> </w:t>
      </w:r>
      <w:r w:rsidRPr="00173D45">
        <w:t>al</w:t>
      </w:r>
      <w:r w:rsidR="00084D81">
        <w:t>l</w:t>
      </w:r>
      <w:r w:rsidRPr="00173D45">
        <w:t xml:space="preserve"> f</w:t>
      </w:r>
      <w:r w:rsidRPr="00173D45">
        <w:rPr>
          <w:spacing w:val="-1"/>
        </w:rPr>
        <w:t>u</w:t>
      </w:r>
      <w:r w:rsidRPr="00173D45">
        <w:t>ll jars</w:t>
      </w:r>
      <w:r w:rsidRPr="00084D81">
        <w:t xml:space="preserve"> </w:t>
      </w:r>
      <w:r w:rsidRPr="00173D45">
        <w:t>at</w:t>
      </w:r>
      <w:r w:rsidRPr="00084D81">
        <w:t xml:space="preserve"> </w:t>
      </w:r>
      <w:r w:rsidRPr="00173D45">
        <w:rPr>
          <w:spacing w:val="-3"/>
        </w:rPr>
        <w:t>r</w:t>
      </w:r>
      <w:r w:rsidRPr="00173D45">
        <w:rPr>
          <w:spacing w:val="1"/>
        </w:rPr>
        <w:t>o</w:t>
      </w:r>
      <w:r w:rsidRPr="00173D45">
        <w:rPr>
          <w:spacing w:val="-1"/>
        </w:rPr>
        <w:t>o</w:t>
      </w:r>
      <w:r w:rsidRPr="00173D45">
        <w:t>m</w:t>
      </w:r>
      <w:r w:rsidRPr="00084D81">
        <w:t xml:space="preserve"> </w:t>
      </w:r>
      <w:r w:rsidRPr="00173D45">
        <w:rPr>
          <w:spacing w:val="1"/>
        </w:rPr>
        <w:t>t</w:t>
      </w:r>
      <w:r w:rsidRPr="00173D45">
        <w:rPr>
          <w:spacing w:val="-2"/>
        </w:rPr>
        <w:t>e</w:t>
      </w:r>
      <w:r w:rsidRPr="00173D45">
        <w:rPr>
          <w:spacing w:val="1"/>
        </w:rPr>
        <w:t>m</w:t>
      </w:r>
      <w:r w:rsidRPr="00173D45">
        <w:rPr>
          <w:spacing w:val="-1"/>
        </w:rPr>
        <w:t>p</w:t>
      </w:r>
      <w:r w:rsidRPr="00173D45">
        <w:t>eratu</w:t>
      </w:r>
      <w:r w:rsidRPr="00173D45">
        <w:rPr>
          <w:spacing w:val="-3"/>
        </w:rPr>
        <w:t>r</w:t>
      </w:r>
      <w:r w:rsidRPr="00173D45">
        <w:t>e</w:t>
      </w:r>
      <w:r w:rsidRPr="00084D81">
        <w:t xml:space="preserve"> </w:t>
      </w:r>
      <w:r w:rsidRPr="00173D45">
        <w:t>in</w:t>
      </w:r>
      <w:r w:rsidRPr="00084D81">
        <w:t xml:space="preserve"> </w:t>
      </w:r>
      <w:r w:rsidRPr="00173D45">
        <w:t>a</w:t>
      </w:r>
      <w:r w:rsidRPr="00084D81">
        <w:t xml:space="preserve"> </w:t>
      </w:r>
      <w:r w:rsidRPr="00173D45">
        <w:t>se</w:t>
      </w:r>
      <w:r w:rsidRPr="00173D45">
        <w:rPr>
          <w:spacing w:val="1"/>
        </w:rPr>
        <w:t>c</w:t>
      </w:r>
      <w:r w:rsidRPr="00173D45">
        <w:rPr>
          <w:spacing w:val="-1"/>
        </w:rPr>
        <w:t>u</w:t>
      </w:r>
      <w:r w:rsidRPr="00173D45">
        <w:t>re</w:t>
      </w:r>
      <w:r w:rsidRPr="00084D81">
        <w:t xml:space="preserve"> </w:t>
      </w:r>
      <w:r w:rsidRPr="00173D45">
        <w:t>l</w:t>
      </w:r>
      <w:r w:rsidRPr="00173D45">
        <w:rPr>
          <w:spacing w:val="-1"/>
        </w:rPr>
        <w:t>o</w:t>
      </w:r>
      <w:r w:rsidRPr="00173D45">
        <w:t>c</w:t>
      </w:r>
      <w:r w:rsidRPr="00173D45">
        <w:rPr>
          <w:spacing w:val="-2"/>
        </w:rPr>
        <w:t>a</w:t>
      </w:r>
      <w:r w:rsidRPr="00173D45">
        <w:t>ti</w:t>
      </w:r>
      <w:r w:rsidRPr="00173D45">
        <w:rPr>
          <w:spacing w:val="1"/>
        </w:rPr>
        <w:t>o</w:t>
      </w:r>
      <w:r w:rsidRPr="00173D45">
        <w:rPr>
          <w:spacing w:val="-1"/>
        </w:rPr>
        <w:t>n</w:t>
      </w:r>
      <w:r w:rsidRPr="33D1B7B6">
        <w:t>.</w:t>
      </w:r>
    </w:p>
    <w:p w14:paraId="65569D5A" w14:textId="0D8AFB3B" w:rsidR="00FE794D" w:rsidRPr="00E23CBB" w:rsidRDefault="00FE794D" w:rsidP="00FE794D">
      <w:pPr>
        <w:pStyle w:val="Heading2"/>
        <w:rPr>
          <w:color w:val="C00000"/>
        </w:rPr>
      </w:pPr>
      <w:bookmarkStart w:id="152" w:name="_Toc24106019"/>
      <w:r>
        <w:t>B3</w:t>
      </w:r>
      <w:r>
        <w:tab/>
      </w:r>
      <w:r>
        <w:rPr>
          <w:spacing w:val="1"/>
        </w:rPr>
        <w:t>S</w:t>
      </w:r>
      <w:r>
        <w:t>a</w:t>
      </w:r>
      <w:r>
        <w:rPr>
          <w:spacing w:val="-3"/>
        </w:rPr>
        <w:t>m</w:t>
      </w:r>
      <w:r>
        <w:rPr>
          <w:spacing w:val="1"/>
        </w:rPr>
        <w:t>p</w:t>
      </w:r>
      <w:r>
        <w:t>le Ha</w:t>
      </w:r>
      <w:r>
        <w:rPr>
          <w:spacing w:val="1"/>
        </w:rPr>
        <w:t>nd</w:t>
      </w:r>
      <w:r>
        <w:t>l</w:t>
      </w:r>
      <w:r>
        <w:rPr>
          <w:spacing w:val="1"/>
        </w:rPr>
        <w:t>in</w:t>
      </w:r>
      <w:r>
        <w:t>g</w:t>
      </w:r>
      <w:r>
        <w:rPr>
          <w:spacing w:val="-2"/>
        </w:rPr>
        <w:t xml:space="preserve"> </w:t>
      </w:r>
      <w:r>
        <w:t>a</w:t>
      </w:r>
      <w:r>
        <w:rPr>
          <w:spacing w:val="1"/>
        </w:rPr>
        <w:t>n</w:t>
      </w:r>
      <w:r>
        <w:t>d</w:t>
      </w:r>
      <w:r>
        <w:rPr>
          <w:spacing w:val="1"/>
        </w:rPr>
        <w:t xml:space="preserve"> </w:t>
      </w:r>
      <w:r>
        <w:t>Custo</w:t>
      </w:r>
      <w:r>
        <w:rPr>
          <w:spacing w:val="1"/>
        </w:rPr>
        <w:t>d</w:t>
      </w:r>
      <w:r>
        <w:t>y</w:t>
      </w:r>
      <w:bookmarkEnd w:id="152"/>
    </w:p>
    <w:p w14:paraId="04BF6128" w14:textId="296BBBEA" w:rsidR="00FE794D" w:rsidRPr="00E23CBB" w:rsidRDefault="00FE794D" w:rsidP="00325D59">
      <w:pPr>
        <w:pStyle w:val="BodyText"/>
        <w:rPr>
          <w:color w:val="000000"/>
          <w:highlight w:val="yellow"/>
        </w:rPr>
      </w:pPr>
      <w:r w:rsidRPr="00E23CBB">
        <w:t>Macroin</w:t>
      </w:r>
      <w:r>
        <w:t>v</w:t>
      </w:r>
      <w:r w:rsidRPr="00E23CBB">
        <w:t xml:space="preserve">ertebrate samples (stored in sturdy coolers) will be delivered by a survey crew member to the contracted laboratory. A crew member will contact laboratory staff to arrange a time for sample </w:t>
      </w:r>
      <w:proofErr w:type="spellStart"/>
      <w:r w:rsidRPr="00E23CBB">
        <w:t>dropoff</w:t>
      </w:r>
      <w:proofErr w:type="spellEnd"/>
      <w:r w:rsidRPr="00E23CBB">
        <w:t>. This will allow laboratory staff to be prepared for sample receipt. The samples, while still in</w:t>
      </w:r>
      <w:r w:rsidRPr="00E23CBB">
        <w:rPr>
          <w:color w:val="000000"/>
        </w:rPr>
        <w:t xml:space="preserve"> </w:t>
      </w:r>
      <w:r w:rsidR="00D12792">
        <w:rPr>
          <w:color w:val="000000"/>
        </w:rPr>
        <w:t>approximately</w:t>
      </w:r>
      <w:r w:rsidRPr="00E23CBB">
        <w:rPr>
          <w:color w:val="000000"/>
        </w:rPr>
        <w:t xml:space="preserve"> 70% ethanol</w:t>
      </w:r>
      <w:r w:rsidRPr="00E23CBB">
        <w:t xml:space="preserve">, </w:t>
      </w:r>
      <w:r w:rsidR="00D12792">
        <w:t>can</w:t>
      </w:r>
      <w:r w:rsidRPr="00E23CBB">
        <w:t xml:space="preserve"> be shipped by ground </w:t>
      </w:r>
      <w:r>
        <w:t>(</w:t>
      </w:r>
      <w:r w:rsidRPr="00E23CBB">
        <w:t xml:space="preserve">or </w:t>
      </w:r>
      <w:r>
        <w:t>two</w:t>
      </w:r>
      <w:r w:rsidRPr="00E23CBB">
        <w:t>-day express delivery if necessary</w:t>
      </w:r>
      <w:r>
        <w:t>)</w:t>
      </w:r>
      <w:r w:rsidR="00D12792">
        <w:t xml:space="preserve"> for delivery</w:t>
      </w:r>
      <w:r w:rsidRPr="00E23CBB">
        <w:t xml:space="preserve"> to </w:t>
      </w:r>
      <w:r>
        <w:t>the</w:t>
      </w:r>
      <w:r w:rsidR="00D12792">
        <w:t xml:space="preserve"> contracted</w:t>
      </w:r>
      <w:r>
        <w:t xml:space="preserve"> </w:t>
      </w:r>
      <w:r w:rsidRPr="00E23CBB">
        <w:t>laboratory. The lids on the sample jars will be taped and the jars inserted individually into large zip-</w:t>
      </w:r>
      <w:r w:rsidR="00D12792">
        <w:t>locked</w:t>
      </w:r>
      <w:r>
        <w:t xml:space="preserve"> </w:t>
      </w:r>
      <w:r w:rsidRPr="00E23CBB">
        <w:t xml:space="preserve">or tied plastic bags lined with absorbent padding. </w:t>
      </w:r>
    </w:p>
    <w:p w14:paraId="6052EF67" w14:textId="27D4B3C4" w:rsidR="00FE794D" w:rsidRPr="00E95573" w:rsidRDefault="00FE794D" w:rsidP="00FE794D">
      <w:pPr>
        <w:pStyle w:val="Heading2"/>
        <w:rPr>
          <w:color w:val="C00000"/>
        </w:rPr>
      </w:pPr>
      <w:bookmarkStart w:id="153" w:name="_Toc24106020"/>
      <w:r>
        <w:t>B4</w:t>
      </w:r>
      <w:r>
        <w:tab/>
        <w:t>Ana</w:t>
      </w:r>
      <w:r>
        <w:rPr>
          <w:spacing w:val="1"/>
        </w:rPr>
        <w:t>l</w:t>
      </w:r>
      <w:r>
        <w:t>y</w:t>
      </w:r>
      <w:r>
        <w:rPr>
          <w:spacing w:val="-1"/>
        </w:rPr>
        <w:t>t</w:t>
      </w:r>
      <w:r>
        <w:t xml:space="preserve">ical </w:t>
      </w:r>
      <w:r>
        <w:rPr>
          <w:spacing w:val="-1"/>
        </w:rPr>
        <w:t>Me</w:t>
      </w:r>
      <w:r>
        <w:t>tho</w:t>
      </w:r>
      <w:r>
        <w:rPr>
          <w:spacing w:val="1"/>
        </w:rPr>
        <w:t>d</w:t>
      </w:r>
      <w:r>
        <w:t>s</w:t>
      </w:r>
      <w:bookmarkEnd w:id="153"/>
    </w:p>
    <w:p w14:paraId="558A0D37" w14:textId="0E5F607B" w:rsidR="00FE794D" w:rsidRPr="00505D5F" w:rsidRDefault="00FE794D" w:rsidP="00325D59">
      <w:pPr>
        <w:pStyle w:val="BodyText"/>
      </w:pPr>
      <w:r>
        <w:t>Analytical methods for macroinvertebrate identification will be carried out by a taxonomist according to Massachusetts DEP document CN 226.0, Section 12 (availa</w:t>
      </w:r>
      <w:r w:rsidRPr="00505D5F">
        <w:t xml:space="preserve">ble at </w:t>
      </w:r>
      <w:hyperlink r:id="rId20" w:history="1">
        <w:r w:rsidRPr="00505D5F">
          <w:rPr>
            <w:rStyle w:val="Hyperlink"/>
            <w:rFonts w:ascii="Times New Roman" w:hAnsi="Times New Roman"/>
          </w:rPr>
          <w:t>https://www.mass.gov/guides/water-quality-monitoring-quality-management-program</w:t>
        </w:r>
      </w:hyperlink>
      <w:r>
        <w:t>; listed incorrectly as CN 266.0 as of August 1, 2019</w:t>
      </w:r>
      <w:r w:rsidRPr="00505D5F">
        <w:t>)</w:t>
      </w:r>
      <w:r>
        <w:t xml:space="preserve">. </w:t>
      </w:r>
      <w:r w:rsidRPr="00C124AC">
        <w:t>Specimens will be identified to genus or species as allowed by available keys, specimen condition, and specimen maturity.</w:t>
      </w:r>
      <w:r>
        <w:t xml:space="preserve"> </w:t>
      </w:r>
      <w:r w:rsidRPr="00C124AC">
        <w:t>Based on the taxonomy various community, population, and functional parameters, or “metrics,” are calculated</w:t>
      </w:r>
      <w:r w:rsidR="00D12792">
        <w:t xml:space="preserve">, which </w:t>
      </w:r>
      <w:r w:rsidRPr="00C124AC">
        <w:t>allow an investigator to measure important aspects of the biological integrity of the community.</w:t>
      </w:r>
    </w:p>
    <w:p w14:paraId="5B53D8ED" w14:textId="26013BEC" w:rsidR="00FE794D" w:rsidRPr="00E23CBB" w:rsidRDefault="00FE794D" w:rsidP="00FE794D">
      <w:pPr>
        <w:pStyle w:val="Heading2"/>
        <w:rPr>
          <w:color w:val="C00000"/>
        </w:rPr>
      </w:pPr>
      <w:bookmarkStart w:id="154" w:name="_Toc24106021"/>
      <w:r>
        <w:t>B5</w:t>
      </w:r>
      <w:r>
        <w:tab/>
        <w:t>Field Q</w:t>
      </w:r>
      <w:r>
        <w:rPr>
          <w:spacing w:val="1"/>
        </w:rPr>
        <w:t>u</w:t>
      </w:r>
      <w:r>
        <w:t>al</w:t>
      </w:r>
      <w:r>
        <w:rPr>
          <w:spacing w:val="1"/>
        </w:rPr>
        <w:t>i</w:t>
      </w:r>
      <w:r>
        <w:t xml:space="preserve">ty </w:t>
      </w:r>
      <w:r>
        <w:rPr>
          <w:spacing w:val="-1"/>
        </w:rPr>
        <w:t>C</w:t>
      </w:r>
      <w:r>
        <w:t>o</w:t>
      </w:r>
      <w:r>
        <w:rPr>
          <w:spacing w:val="1"/>
        </w:rPr>
        <w:t>n</w:t>
      </w:r>
      <w:r>
        <w:t>t</w:t>
      </w:r>
      <w:r>
        <w:rPr>
          <w:spacing w:val="-2"/>
        </w:rPr>
        <w:t>r</w:t>
      </w:r>
      <w:r>
        <w:t>ol</w:t>
      </w:r>
      <w:bookmarkEnd w:id="154"/>
    </w:p>
    <w:p w14:paraId="6D9AE152" w14:textId="118DA7B5" w:rsidR="00FE794D" w:rsidRDefault="00FE794D" w:rsidP="00FE794D">
      <w:pPr>
        <w:pStyle w:val="Heading3"/>
      </w:pPr>
      <w:bookmarkStart w:id="155" w:name="_Toc24106022"/>
      <w:r>
        <w:t>B5.1</w:t>
      </w:r>
      <w:r>
        <w:tab/>
        <w:t xml:space="preserve">Field </w:t>
      </w:r>
      <w:r w:rsidR="6E5CD2E1">
        <w:t xml:space="preserve">Sampling </w:t>
      </w:r>
      <w:r>
        <w:t>Quality Control</w:t>
      </w:r>
      <w:bookmarkEnd w:id="155"/>
    </w:p>
    <w:p w14:paraId="795A96BE" w14:textId="6383C2A8" w:rsidR="00FE794D" w:rsidRDefault="00D12792" w:rsidP="00372964">
      <w:pPr>
        <w:pStyle w:val="BodyText"/>
      </w:pPr>
      <w:r>
        <w:t>T</w:t>
      </w:r>
      <w:r w:rsidR="56B7DC0E">
        <w:t>he table in this section</w:t>
      </w:r>
      <w:r>
        <w:t xml:space="preserve"> summarizes field quality control. Duplicate samples will be collected a</w:t>
      </w:r>
      <w:r w:rsidR="00FE794D" w:rsidRPr="00574199">
        <w:t xml:space="preserve">t 10% of the stations sampled for each watershed, two samples are collected “side by side”: that is, a </w:t>
      </w:r>
      <w:r>
        <w:t>second</w:t>
      </w:r>
      <w:r w:rsidR="00FE794D" w:rsidRPr="004131C1">
        <w:t xml:space="preserve"> kick sample or adjacent rock basket </w:t>
      </w:r>
      <w:r>
        <w:t xml:space="preserve">(i.e., the duplicate) </w:t>
      </w:r>
      <w:r w:rsidR="00FE794D" w:rsidRPr="004131C1">
        <w:t xml:space="preserve">is taken </w:t>
      </w:r>
      <w:r>
        <w:t>adjacent</w:t>
      </w:r>
      <w:r w:rsidR="00FE794D" w:rsidRPr="004131C1">
        <w:t xml:space="preserve"> to one of the samples collected along one of the </w:t>
      </w:r>
      <w:r w:rsidR="00FE794D">
        <w:t>10</w:t>
      </w:r>
      <w:r w:rsidR="00FE794D" w:rsidRPr="004131C1">
        <w:t xml:space="preserve"> transects sampled for each reach. </w:t>
      </w:r>
      <w:r w:rsidR="00EA1B31">
        <w:t>D</w:t>
      </w:r>
      <w:r w:rsidR="00FE794D" w:rsidRPr="004131C1">
        <w:t>uplicate sample</w:t>
      </w:r>
      <w:r w:rsidR="00FE794D">
        <w:t>s</w:t>
      </w:r>
      <w:r w:rsidR="00EA1B31">
        <w:t xml:space="preserve"> are</w:t>
      </w:r>
      <w:r w:rsidR="00FE794D">
        <w:t xml:space="preserve"> </w:t>
      </w:r>
      <w:r w:rsidR="00FE794D" w:rsidRPr="004131C1">
        <w:t xml:space="preserve">preserved in a separate sample bottle marked “duplicate” </w:t>
      </w:r>
      <w:r w:rsidR="00EA1B31">
        <w:t>and</w:t>
      </w:r>
      <w:r w:rsidR="00FE794D">
        <w:t xml:space="preserve"> </w:t>
      </w:r>
      <w:r w:rsidR="00FE794D" w:rsidRPr="004131C1">
        <w:t xml:space="preserve">with </w:t>
      </w:r>
      <w:r w:rsidR="00EA1B31">
        <w:t xml:space="preserve">all other </w:t>
      </w:r>
      <w:r w:rsidR="00FE794D" w:rsidRPr="004131C1">
        <w:t xml:space="preserve">information </w:t>
      </w:r>
      <w:r w:rsidR="00EA1B31">
        <w:t>regarding</w:t>
      </w:r>
      <w:r w:rsidR="00FE794D" w:rsidRPr="004131C1">
        <w:t xml:space="preserve"> station location. Duplicate samples will be used in the calculation of precision of the benthos data.</w:t>
      </w:r>
    </w:p>
    <w:p w14:paraId="6D180A2B" w14:textId="5A54285A" w:rsidR="00FE794D" w:rsidRPr="00E95573" w:rsidRDefault="005003BC" w:rsidP="00EA41D1">
      <w:pPr>
        <w:pStyle w:val="TableTitle"/>
      </w:pPr>
      <w:bookmarkStart w:id="156" w:name="_Toc24070782"/>
      <w:r>
        <w:t>Table</w:t>
      </w:r>
      <w:r w:rsidR="00654404">
        <w:t xml:space="preserve"> B5.</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rsidR="00EA1B31">
        <w:t xml:space="preserve"> </w:t>
      </w:r>
      <w:r w:rsidR="75F99A38">
        <w:t>Macroinvertebrate Sampling Quality Control</w:t>
      </w:r>
      <w:bookmarkEnd w:id="1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85"/>
        <w:gridCol w:w="1980"/>
        <w:gridCol w:w="2070"/>
        <w:gridCol w:w="2515"/>
      </w:tblGrid>
      <w:tr w:rsidR="008B2EE4" w:rsidRPr="004131C1" w14:paraId="59A15504" w14:textId="77777777" w:rsidTr="00C55E15">
        <w:trPr>
          <w:trHeight w:val="753"/>
          <w:tblHeader/>
          <w:jc w:val="center"/>
        </w:trPr>
        <w:tc>
          <w:tcPr>
            <w:tcW w:w="1489" w:type="pct"/>
            <w:shd w:val="clear" w:color="auto" w:fill="D9D9D9"/>
            <w:vAlign w:val="center"/>
          </w:tcPr>
          <w:p w14:paraId="4E4AF254" w14:textId="77777777" w:rsidR="00FE794D" w:rsidRPr="004131C1" w:rsidRDefault="00FE794D" w:rsidP="008B2EE4">
            <w:pPr>
              <w:pStyle w:val="TableHeadings"/>
            </w:pPr>
            <w:r w:rsidRPr="004131C1">
              <w:t>Field QC</w:t>
            </w:r>
          </w:p>
        </w:tc>
        <w:tc>
          <w:tcPr>
            <w:tcW w:w="1059" w:type="pct"/>
            <w:shd w:val="clear" w:color="auto" w:fill="D9D9D9"/>
            <w:vAlign w:val="center"/>
          </w:tcPr>
          <w:p w14:paraId="2C3F7122" w14:textId="77777777" w:rsidR="00FE794D" w:rsidRPr="004131C1" w:rsidRDefault="00FE794D" w:rsidP="008B2EE4">
            <w:pPr>
              <w:pStyle w:val="TableHeadings"/>
            </w:pPr>
            <w:r w:rsidRPr="004131C1">
              <w:t>Frequency Number</w:t>
            </w:r>
          </w:p>
        </w:tc>
        <w:tc>
          <w:tcPr>
            <w:tcW w:w="1107" w:type="pct"/>
            <w:shd w:val="clear" w:color="auto" w:fill="D9D9D9"/>
            <w:vAlign w:val="center"/>
          </w:tcPr>
          <w:p w14:paraId="18E3FF6B" w14:textId="77777777" w:rsidR="00FE794D" w:rsidRPr="004131C1" w:rsidRDefault="00FE794D" w:rsidP="008B2EE4">
            <w:pPr>
              <w:pStyle w:val="TableHeadings"/>
            </w:pPr>
            <w:r w:rsidRPr="004131C1">
              <w:t>Corrective Action (CA)</w:t>
            </w:r>
          </w:p>
        </w:tc>
        <w:tc>
          <w:tcPr>
            <w:tcW w:w="1345" w:type="pct"/>
            <w:shd w:val="clear" w:color="auto" w:fill="D9D9D9"/>
            <w:vAlign w:val="center"/>
          </w:tcPr>
          <w:p w14:paraId="7DCA6C15" w14:textId="77777777" w:rsidR="00FE794D" w:rsidRPr="004131C1" w:rsidRDefault="00FE794D" w:rsidP="008B2EE4">
            <w:pPr>
              <w:pStyle w:val="TableHeadings"/>
            </w:pPr>
            <w:r w:rsidRPr="004131C1">
              <w:t>Persons Responsible for CA</w:t>
            </w:r>
          </w:p>
        </w:tc>
      </w:tr>
      <w:tr w:rsidR="00FE794D" w:rsidRPr="004131C1" w14:paraId="64DF4BB5" w14:textId="77777777" w:rsidTr="008B2EE4">
        <w:trPr>
          <w:trHeight w:val="615"/>
          <w:jc w:val="center"/>
        </w:trPr>
        <w:tc>
          <w:tcPr>
            <w:tcW w:w="1489" w:type="pct"/>
          </w:tcPr>
          <w:p w14:paraId="1D47702B" w14:textId="77777777" w:rsidR="00FE794D" w:rsidRPr="004131C1" w:rsidRDefault="00FE794D" w:rsidP="008B2EE4">
            <w:pPr>
              <w:pStyle w:val="TableText"/>
            </w:pPr>
            <w:r w:rsidRPr="004131C1">
              <w:t xml:space="preserve">Post-sampling rinse, inspection, and pick of nets, sieves, and pans </w:t>
            </w:r>
          </w:p>
        </w:tc>
        <w:tc>
          <w:tcPr>
            <w:tcW w:w="1059" w:type="pct"/>
          </w:tcPr>
          <w:p w14:paraId="58A6E2CF" w14:textId="77777777" w:rsidR="00FE794D" w:rsidRPr="004131C1" w:rsidRDefault="00FE794D" w:rsidP="008B2EE4">
            <w:pPr>
              <w:pStyle w:val="TableText"/>
            </w:pPr>
            <w:r w:rsidRPr="004131C1">
              <w:t>At all stations</w:t>
            </w:r>
          </w:p>
        </w:tc>
        <w:tc>
          <w:tcPr>
            <w:tcW w:w="1107" w:type="pct"/>
          </w:tcPr>
          <w:p w14:paraId="1557FA17" w14:textId="77777777" w:rsidR="00FE794D" w:rsidRPr="004131C1" w:rsidRDefault="00FE794D" w:rsidP="008B2EE4">
            <w:pPr>
              <w:pStyle w:val="TableText"/>
            </w:pPr>
            <w:r w:rsidRPr="004131C1">
              <w:t>Discard sample and re-sample if not performed</w:t>
            </w:r>
          </w:p>
        </w:tc>
        <w:tc>
          <w:tcPr>
            <w:tcW w:w="1345" w:type="pct"/>
          </w:tcPr>
          <w:p w14:paraId="13134233" w14:textId="43B62B56" w:rsidR="00FE794D" w:rsidRPr="004131C1" w:rsidRDefault="00FE794D" w:rsidP="008B2EE4">
            <w:pPr>
              <w:pStyle w:val="TableText"/>
            </w:pPr>
            <w:r w:rsidRPr="004131C1">
              <w:t>Macroinvertebrate Survey/Sample Coordinators</w:t>
            </w:r>
          </w:p>
        </w:tc>
      </w:tr>
      <w:tr w:rsidR="00FE794D" w:rsidRPr="004131C1" w14:paraId="7BF8CD5E" w14:textId="77777777" w:rsidTr="008B2EE4">
        <w:trPr>
          <w:trHeight w:val="786"/>
          <w:jc w:val="center"/>
        </w:trPr>
        <w:tc>
          <w:tcPr>
            <w:tcW w:w="1489" w:type="pct"/>
          </w:tcPr>
          <w:p w14:paraId="65684CE6" w14:textId="77777777" w:rsidR="00FE794D" w:rsidRPr="004131C1" w:rsidRDefault="00FE794D" w:rsidP="008B2EE4">
            <w:pPr>
              <w:pStyle w:val="TableText"/>
            </w:pPr>
            <w:r w:rsidRPr="004131C1">
              <w:t>Pre-sampling rinse, inspection, and pick of nets, sieves, and pans</w:t>
            </w:r>
          </w:p>
        </w:tc>
        <w:tc>
          <w:tcPr>
            <w:tcW w:w="1059" w:type="pct"/>
          </w:tcPr>
          <w:p w14:paraId="6D5AEDD7" w14:textId="77777777" w:rsidR="00FE794D" w:rsidRPr="004131C1" w:rsidRDefault="00FE794D" w:rsidP="008B2EE4">
            <w:pPr>
              <w:pStyle w:val="TableText"/>
            </w:pPr>
            <w:r w:rsidRPr="004131C1">
              <w:t>At all stations</w:t>
            </w:r>
          </w:p>
        </w:tc>
        <w:tc>
          <w:tcPr>
            <w:tcW w:w="1107" w:type="pct"/>
          </w:tcPr>
          <w:p w14:paraId="54634C96" w14:textId="77777777" w:rsidR="00FE794D" w:rsidRPr="004131C1" w:rsidRDefault="00FE794D" w:rsidP="008B2EE4">
            <w:pPr>
              <w:pStyle w:val="TableText"/>
            </w:pPr>
            <w:r w:rsidRPr="004131C1">
              <w:t>Discard sample and re-sample if not performed</w:t>
            </w:r>
          </w:p>
        </w:tc>
        <w:tc>
          <w:tcPr>
            <w:tcW w:w="1345" w:type="pct"/>
          </w:tcPr>
          <w:p w14:paraId="7C73A7C9" w14:textId="3EA94A2C" w:rsidR="00FE794D" w:rsidRPr="004131C1" w:rsidRDefault="00FE794D" w:rsidP="008B2EE4">
            <w:pPr>
              <w:pStyle w:val="TableText"/>
            </w:pPr>
            <w:r w:rsidRPr="004131C1">
              <w:t>Macroinvertebrate Survey/Sample Coordinators</w:t>
            </w:r>
          </w:p>
        </w:tc>
      </w:tr>
      <w:tr w:rsidR="00FE794D" w:rsidRPr="004131C1" w14:paraId="2E61F51B" w14:textId="77777777" w:rsidTr="008B2EE4">
        <w:trPr>
          <w:trHeight w:val="381"/>
          <w:jc w:val="center"/>
        </w:trPr>
        <w:tc>
          <w:tcPr>
            <w:tcW w:w="1489" w:type="pct"/>
          </w:tcPr>
          <w:p w14:paraId="12EB8490" w14:textId="77777777" w:rsidR="00FE794D" w:rsidRPr="004131C1" w:rsidRDefault="00FE794D" w:rsidP="008B2EE4">
            <w:pPr>
              <w:pStyle w:val="TableText"/>
            </w:pPr>
            <w:r w:rsidRPr="004131C1">
              <w:t>On-site sample preservation (95% ethanol-macroinvertebrates)</w:t>
            </w:r>
          </w:p>
        </w:tc>
        <w:tc>
          <w:tcPr>
            <w:tcW w:w="1059" w:type="pct"/>
          </w:tcPr>
          <w:p w14:paraId="70495410" w14:textId="77777777" w:rsidR="00FE794D" w:rsidRPr="004131C1" w:rsidRDefault="00FE794D" w:rsidP="008B2EE4">
            <w:pPr>
              <w:pStyle w:val="TableText"/>
            </w:pPr>
            <w:r w:rsidRPr="004131C1">
              <w:t>All macroinvertebrate samples</w:t>
            </w:r>
          </w:p>
          <w:p w14:paraId="482ADC27" w14:textId="77777777" w:rsidR="00FE794D" w:rsidRPr="004131C1" w:rsidRDefault="00FE794D" w:rsidP="008B2EE4">
            <w:pPr>
              <w:pStyle w:val="TableText"/>
            </w:pPr>
            <w:r w:rsidRPr="004131C1">
              <w:t xml:space="preserve"> </w:t>
            </w:r>
          </w:p>
        </w:tc>
        <w:tc>
          <w:tcPr>
            <w:tcW w:w="1107" w:type="pct"/>
          </w:tcPr>
          <w:p w14:paraId="2F4CA534" w14:textId="77777777" w:rsidR="00FE794D" w:rsidRPr="004131C1" w:rsidRDefault="00FE794D" w:rsidP="008B2EE4">
            <w:pPr>
              <w:pStyle w:val="TableText"/>
            </w:pPr>
            <w:r w:rsidRPr="004131C1">
              <w:t>Preserve at lab within or discard</w:t>
            </w:r>
          </w:p>
        </w:tc>
        <w:tc>
          <w:tcPr>
            <w:tcW w:w="1345" w:type="pct"/>
          </w:tcPr>
          <w:p w14:paraId="5189CBF2" w14:textId="7F8F6235" w:rsidR="00FE794D" w:rsidRPr="004131C1" w:rsidRDefault="00FE794D" w:rsidP="008B2EE4">
            <w:pPr>
              <w:pStyle w:val="TableText"/>
            </w:pPr>
            <w:r w:rsidRPr="004131C1">
              <w:t>Macroinvertebrate Survey/Sample Coordinators</w:t>
            </w:r>
          </w:p>
        </w:tc>
      </w:tr>
      <w:tr w:rsidR="00FE794D" w:rsidRPr="004131C1" w14:paraId="7EA3B3EC" w14:textId="77777777" w:rsidTr="008B2EE4">
        <w:trPr>
          <w:trHeight w:val="1128"/>
          <w:jc w:val="center"/>
        </w:trPr>
        <w:tc>
          <w:tcPr>
            <w:tcW w:w="1489" w:type="pct"/>
          </w:tcPr>
          <w:p w14:paraId="7F04DFC0" w14:textId="77777777" w:rsidR="00FE794D" w:rsidRPr="004131C1" w:rsidRDefault="00FE794D" w:rsidP="008B2EE4">
            <w:pPr>
              <w:pStyle w:val="TableText"/>
            </w:pPr>
            <w:r w:rsidRPr="004131C1">
              <w:t>Collection of duplicate samples at various stations to assess the consistency of the collection effort</w:t>
            </w:r>
          </w:p>
        </w:tc>
        <w:tc>
          <w:tcPr>
            <w:tcW w:w="1059" w:type="pct"/>
          </w:tcPr>
          <w:p w14:paraId="7908CBDF" w14:textId="77777777" w:rsidR="00FE794D" w:rsidRPr="004131C1" w:rsidRDefault="00FE794D" w:rsidP="008B2EE4">
            <w:pPr>
              <w:pStyle w:val="TableText"/>
            </w:pPr>
            <w:r w:rsidRPr="004131C1">
              <w:t>10% of total number of samples collected for each watershed</w:t>
            </w:r>
          </w:p>
        </w:tc>
        <w:tc>
          <w:tcPr>
            <w:tcW w:w="1107" w:type="pct"/>
          </w:tcPr>
          <w:p w14:paraId="6182256B" w14:textId="77777777" w:rsidR="00FE794D" w:rsidRPr="004131C1" w:rsidRDefault="00FE794D" w:rsidP="008B2EE4">
            <w:pPr>
              <w:pStyle w:val="TableText"/>
            </w:pPr>
            <w:r w:rsidRPr="004131C1">
              <w:t xml:space="preserve">Re-sample if not performed </w:t>
            </w:r>
          </w:p>
        </w:tc>
        <w:tc>
          <w:tcPr>
            <w:tcW w:w="1345" w:type="pct"/>
          </w:tcPr>
          <w:p w14:paraId="58E25A01" w14:textId="77777777" w:rsidR="00FE794D" w:rsidRPr="004131C1" w:rsidRDefault="00FE794D" w:rsidP="008B2EE4">
            <w:pPr>
              <w:pStyle w:val="TableText"/>
            </w:pPr>
            <w:r w:rsidRPr="004131C1">
              <w:t>Macroinvertebrate Survey/Sample Coordinators</w:t>
            </w:r>
          </w:p>
        </w:tc>
      </w:tr>
    </w:tbl>
    <w:p w14:paraId="693A6396" w14:textId="77777777" w:rsidR="00FE794D" w:rsidRPr="004131C1" w:rsidRDefault="00FE794D" w:rsidP="00FE794D">
      <w:pPr>
        <w:rPr>
          <w:rFonts w:ascii="Times New Roman" w:hAnsi="Times New Roman"/>
          <w:sz w:val="20"/>
          <w:szCs w:val="20"/>
        </w:rPr>
      </w:pPr>
    </w:p>
    <w:p w14:paraId="27E57A88" w14:textId="37F4BB75" w:rsidR="00FE794D" w:rsidRPr="004131C1" w:rsidRDefault="520F77F9" w:rsidP="005332A3">
      <w:pPr>
        <w:pStyle w:val="BodyText"/>
      </w:pPr>
      <w:r>
        <w:t>Sample Labels must be properly completed, including the sample identification code, date, stream name, sampling location, and collector’s name, and placed into the sample container. The outside of the container should be labeled with the same information. Chain of Custody forms and the Sample Log must include the same information as the Sample Labels.</w:t>
      </w:r>
    </w:p>
    <w:p w14:paraId="2726F2B6" w14:textId="6C993C0F" w:rsidR="00FE794D" w:rsidRPr="004131C1" w:rsidRDefault="00FE794D" w:rsidP="005332A3">
      <w:pPr>
        <w:pStyle w:val="BodyText"/>
      </w:pPr>
      <w:r w:rsidRPr="004131C1">
        <w:t>After sampling has been completed at a given site, all nets, pans, etc.</w:t>
      </w:r>
      <w:r>
        <w:t>,</w:t>
      </w:r>
      <w:r w:rsidRPr="004131C1">
        <w:t xml:space="preserve"> that hav</w:t>
      </w:r>
      <w:r>
        <w:t xml:space="preserve">e </w:t>
      </w:r>
      <w:proofErr w:type="gramStart"/>
      <w:r>
        <w:t>come in contact with</w:t>
      </w:r>
      <w:proofErr w:type="gramEnd"/>
      <w:r>
        <w:t xml:space="preserve"> </w:t>
      </w:r>
      <w:r w:rsidRPr="004131C1">
        <w:t>the sample should be rinsed thoroughly, examined carefully, and picked free of organisms or debris.</w:t>
      </w:r>
      <w:r>
        <w:t xml:space="preserve"> </w:t>
      </w:r>
      <w:r w:rsidRPr="004131C1">
        <w:t>Any additional organisms found should be placed into the sample containers. The equipment should</w:t>
      </w:r>
      <w:r>
        <w:t xml:space="preserve"> </w:t>
      </w:r>
      <w:r w:rsidRPr="004131C1">
        <w:t xml:space="preserve">be examined again </w:t>
      </w:r>
      <w:r w:rsidR="00EA1B31">
        <w:t>prior to</w:t>
      </w:r>
      <w:r>
        <w:t xml:space="preserve"> </w:t>
      </w:r>
      <w:r w:rsidRPr="004131C1">
        <w:t>use at the next sampling site.</w:t>
      </w:r>
    </w:p>
    <w:p w14:paraId="751C2188" w14:textId="77777777" w:rsidR="00FE794D" w:rsidRPr="004131C1" w:rsidRDefault="00FE794D" w:rsidP="00FE794D">
      <w:pPr>
        <w:pStyle w:val="Heading3"/>
      </w:pPr>
      <w:bookmarkStart w:id="157" w:name="_Toc24106023"/>
      <w:r>
        <w:t>B5.2</w:t>
      </w:r>
      <w:r>
        <w:tab/>
      </w:r>
      <w:r w:rsidRPr="004131C1">
        <w:t xml:space="preserve">Quality Control for </w:t>
      </w:r>
      <w:r>
        <w:t>S</w:t>
      </w:r>
      <w:r w:rsidRPr="004131C1">
        <w:t>orting/</w:t>
      </w:r>
      <w:r>
        <w:t>P</w:t>
      </w:r>
      <w:r w:rsidRPr="004131C1">
        <w:t>icking</w:t>
      </w:r>
      <w:bookmarkEnd w:id="157"/>
      <w:r w:rsidRPr="481F3878">
        <w:t xml:space="preserve"> </w:t>
      </w:r>
    </w:p>
    <w:p w14:paraId="533F6115" w14:textId="5F587FEC" w:rsidR="00FE794D" w:rsidRDefault="00FE794D" w:rsidP="005332A3">
      <w:pPr>
        <w:pStyle w:val="BodyText"/>
      </w:pPr>
      <w:r w:rsidRPr="004131C1">
        <w:t xml:space="preserve">Ten percent of the sorted samples in each lot should be examined by laboratory </w:t>
      </w:r>
      <w:r w:rsidRPr="73ABC3E7">
        <w:rPr>
          <w:rFonts w:eastAsiaTheme="minorEastAsia" w:cs="Arial"/>
        </w:rPr>
        <w:t>QC</w:t>
      </w:r>
      <w:r w:rsidRPr="47D4AF6C">
        <w:t xml:space="preserve"> personnel or a qualified coworker. (A lot is defined as a special study, basin study, entire index period, or individual sorter.) </w:t>
      </w:r>
      <w:r w:rsidRPr="001E6E5F">
        <w:t xml:space="preserve">The </w:t>
      </w:r>
      <w:r w:rsidRPr="73ABC3E7">
        <w:rPr>
          <w:rFonts w:eastAsiaTheme="minorEastAsia" w:cs="Arial"/>
        </w:rPr>
        <w:t>QC</w:t>
      </w:r>
      <w:r w:rsidR="47D4AF6C" w:rsidRPr="004131C1">
        <w:t xml:space="preserve"> worker will examine the grids chosen and tray used for sorting and will</w:t>
      </w:r>
      <w:r w:rsidRPr="47D4AF6C">
        <w:t xml:space="preserve"> </w:t>
      </w:r>
      <w:r w:rsidRPr="004131C1">
        <w:t xml:space="preserve">look for organisms missed by the sorter. Organisms found will be added to the sample vials. </w:t>
      </w:r>
    </w:p>
    <w:p w14:paraId="54E6A7C0" w14:textId="31D3270B" w:rsidR="00FE794D" w:rsidRPr="004131C1" w:rsidRDefault="00FE794D" w:rsidP="005332A3">
      <w:pPr>
        <w:pStyle w:val="BodyText"/>
      </w:pPr>
      <w:r w:rsidRPr="004131C1">
        <w:t>If the</w:t>
      </w:r>
      <w:r>
        <w:t xml:space="preserve"> </w:t>
      </w:r>
      <w:r w:rsidRPr="1F4AEACC">
        <w:rPr>
          <w:rFonts w:eastAsiaTheme="minorEastAsia" w:cs="Arial"/>
        </w:rPr>
        <w:t>QC</w:t>
      </w:r>
      <w:r>
        <w:t xml:space="preserve"> </w:t>
      </w:r>
      <w:r w:rsidRPr="004131C1">
        <w:t xml:space="preserve">worker finds </w:t>
      </w:r>
      <w:r>
        <w:t>fewer</w:t>
      </w:r>
      <w:r w:rsidRPr="004131C1">
        <w:t xml:space="preserve"> than 10 organisms (or 10% in larger subsamples) remaining in the grids or</w:t>
      </w:r>
      <w:r>
        <w:t xml:space="preserve"> </w:t>
      </w:r>
      <w:r w:rsidRPr="004131C1">
        <w:t>sorting tray, the sample passes; if more than 10 (or 10%) are found, the sample fails. If the first</w:t>
      </w:r>
      <w:r>
        <w:t xml:space="preserve"> </w:t>
      </w:r>
      <w:r w:rsidRPr="004131C1">
        <w:t xml:space="preserve">10% of the sample lot fails, </w:t>
      </w:r>
      <w:r>
        <w:t xml:space="preserve">the </w:t>
      </w:r>
      <w:r w:rsidRPr="1F4AEACC">
        <w:rPr>
          <w:rFonts w:eastAsiaTheme="minorEastAsia" w:cs="Arial"/>
        </w:rPr>
        <w:t>QC</w:t>
      </w:r>
      <w:r w:rsidR="1F4AEACC">
        <w:t xml:space="preserve"> worker will check </w:t>
      </w:r>
      <w:r w:rsidRPr="004131C1">
        <w:t>a second 10% of the sample lot.</w:t>
      </w:r>
      <w:r>
        <w:t xml:space="preserve"> </w:t>
      </w:r>
      <w:r w:rsidRPr="004131C1">
        <w:t>Sorters in-training will have their samples 100% checked until the trainer decides that training is</w:t>
      </w:r>
      <w:r>
        <w:t xml:space="preserve"> </w:t>
      </w:r>
      <w:r w:rsidRPr="004131C1">
        <w:t>complete.</w:t>
      </w:r>
    </w:p>
    <w:p w14:paraId="37B7BB57" w14:textId="3FBAF489" w:rsidR="00FE794D" w:rsidRDefault="00FE794D" w:rsidP="005332A3">
      <w:pPr>
        <w:pStyle w:val="BodyText"/>
      </w:pPr>
      <w:r w:rsidRPr="004131C1">
        <w:t>After processing is complete for a given sample, all sieves, pans, trays, etc., that have</w:t>
      </w:r>
      <w:r w:rsidR="005332A3">
        <w:t xml:space="preserve"> </w:t>
      </w:r>
      <w:r w:rsidRPr="004131C1">
        <w:t>come in contact with the sample will be rinsed thoroughly, examined carefully, and picked free of</w:t>
      </w:r>
      <w:r>
        <w:t xml:space="preserve"> </w:t>
      </w:r>
      <w:r w:rsidRPr="004131C1">
        <w:t>organisms or debris; organisms found will be added to the sample residue.</w:t>
      </w:r>
    </w:p>
    <w:p w14:paraId="233F8166" w14:textId="6D875D24" w:rsidR="00566901" w:rsidRPr="00021D1B" w:rsidRDefault="00566901" w:rsidP="00566901">
      <w:pPr>
        <w:rPr>
          <w:rFonts w:ascii="Courier New" w:hAnsi="Courier New" w:cs="Courier New"/>
          <w:sz w:val="24"/>
          <w:szCs w:val="24"/>
        </w:rPr>
      </w:pPr>
      <w:bookmarkStart w:id="158" w:name="_Hlk20138454"/>
      <w:r w:rsidRPr="00021D1B">
        <w:rPr>
          <w:rFonts w:ascii="Courier New" w:hAnsi="Courier New" w:cs="Courier New"/>
          <w:sz w:val="24"/>
          <w:szCs w:val="24"/>
        </w:rPr>
        <w:t>+++END-IF+++</w:t>
      </w:r>
    </w:p>
    <w:p w14:paraId="79D2BEA6" w14:textId="2FB25098" w:rsidR="00566901" w:rsidRPr="00A67A3A" w:rsidRDefault="00566901" w:rsidP="00302D53">
      <w:pPr>
        <w:pStyle w:val="ListNumber"/>
        <w:numPr>
          <w:ilvl w:val="0"/>
          <w:numId w:val="0"/>
        </w:numPr>
        <w:ind w:left="360"/>
        <w:rPr>
          <w:rFonts w:ascii="Courier New" w:hAnsi="Courier New" w:cs="Courier New"/>
          <w:sz w:val="24"/>
          <w:szCs w:val="24"/>
        </w:rPr>
      </w:pPr>
      <w:bookmarkStart w:id="159" w:name="_Hlk20138244"/>
      <w:r w:rsidRPr="00021D1B">
        <w:rPr>
          <w:rFonts w:ascii="Courier New" w:hAnsi="Courier New" w:cs="Courier New"/>
          <w:sz w:val="24"/>
          <w:szCs w:val="24"/>
        </w:rPr>
        <w:t xml:space="preserve">+++IF </w:t>
      </w:r>
      <w:proofErr w:type="gramStart"/>
      <w:r w:rsidRPr="00021D1B">
        <w:rPr>
          <w:rFonts w:ascii="Courier New" w:hAnsi="Courier New" w:cs="Courier New"/>
          <w:sz w:val="24"/>
          <w:szCs w:val="24"/>
        </w:rPr>
        <w:t>determine(</w:t>
      </w:r>
      <w:proofErr w:type="gramEnd"/>
      <w:r w:rsidRPr="00021D1B">
        <w:rPr>
          <w:rFonts w:ascii="Courier New" w:hAnsi="Courier New" w:cs="Courier New"/>
          <w:sz w:val="24"/>
          <w:szCs w:val="24"/>
        </w:rPr>
        <w:t>'Freshwater Benthic', 'Freshwater', 'Stream characteristics', '') === true+++</w:t>
      </w:r>
    </w:p>
    <w:p w14:paraId="335A5EAB" w14:textId="77777777" w:rsidR="00FE794D" w:rsidRPr="00AC46CD" w:rsidRDefault="00FE794D" w:rsidP="00FE794D">
      <w:pPr>
        <w:pStyle w:val="Heading2"/>
      </w:pPr>
      <w:bookmarkStart w:id="160" w:name="_Toc24106024"/>
      <w:bookmarkEnd w:id="158"/>
      <w:bookmarkEnd w:id="159"/>
      <w:r w:rsidRPr="00AC46CD">
        <w:t>B2</w:t>
      </w:r>
      <w:r>
        <w:tab/>
      </w:r>
      <w:r w:rsidRPr="00AC46CD">
        <w:t>Sampling Method</w:t>
      </w:r>
      <w:r>
        <w:t>—</w:t>
      </w:r>
      <w:r w:rsidRPr="00AC46CD">
        <w:t>Physical Habitat Assessment</w:t>
      </w:r>
      <w:bookmarkEnd w:id="160"/>
    </w:p>
    <w:p w14:paraId="66ADA606" w14:textId="77777777" w:rsidR="00FE794D" w:rsidRPr="00944183" w:rsidRDefault="00FE794D" w:rsidP="00FE794D">
      <w:pPr>
        <w:pStyle w:val="Heading3"/>
      </w:pPr>
      <w:bookmarkStart w:id="161" w:name="_Toc24106025"/>
      <w:r>
        <w:t>B2.1</w:t>
      </w:r>
      <w:r>
        <w:tab/>
      </w:r>
      <w:r w:rsidRPr="00944183">
        <w:t xml:space="preserve">Method </w:t>
      </w:r>
      <w:r>
        <w:t>Overview</w:t>
      </w:r>
      <w:bookmarkEnd w:id="161"/>
    </w:p>
    <w:p w14:paraId="2EC70F5E" w14:textId="64E80362" w:rsidR="00FE794D" w:rsidRDefault="00FE794D" w:rsidP="005332A3">
      <w:pPr>
        <w:pStyle w:val="BodyText"/>
      </w:pPr>
      <w:r w:rsidRPr="00810592">
        <w:t>The condition of the habitat at a biomonitoring station is evaluated using</w:t>
      </w:r>
      <w:r>
        <w:t xml:space="preserve"> a series of</w:t>
      </w:r>
      <w:r w:rsidRPr="00810592">
        <w:t xml:space="preserve"> physical parameters. Each of these parameters is numerically scored after visual observation of the stream reach. The numerical scores for all parameters are then summed and the value obtained places the stream within a category</w:t>
      </w:r>
      <w:r>
        <w:t xml:space="preserve"> ranging from poor to optimal. The assessment is the visual method described by </w:t>
      </w:r>
      <w:r w:rsidR="00EA1B31">
        <w:rPr>
          <w:rFonts w:cs="Arial"/>
        </w:rPr>
        <w:t>(EPA, 1999</w:t>
      </w:r>
      <w:r>
        <w:rPr>
          <w:rFonts w:cs="Arial"/>
        </w:rPr>
        <w:t>)</w:t>
      </w:r>
      <w:r w:rsidR="00EA1B31">
        <w:rPr>
          <w:rFonts w:cs="Arial"/>
        </w:rPr>
        <w:t>.</w:t>
      </w:r>
    </w:p>
    <w:p w14:paraId="5526B1D5" w14:textId="5A20A59C" w:rsidR="00FE794D" w:rsidRPr="00E23CBB" w:rsidRDefault="00FE794D" w:rsidP="00FE794D">
      <w:pPr>
        <w:pStyle w:val="Heading3"/>
      </w:pPr>
      <w:bookmarkStart w:id="162" w:name="_Toc24106026"/>
      <w:r>
        <w:t>B2.2</w:t>
      </w:r>
      <w:r>
        <w:tab/>
      </w:r>
      <w:r w:rsidRPr="00E23CBB">
        <w:t>Equipment</w:t>
      </w:r>
      <w:r w:rsidR="00EA1B31">
        <w:t xml:space="preserve"> List</w:t>
      </w:r>
      <w:bookmarkEnd w:id="162"/>
    </w:p>
    <w:p w14:paraId="48810D59" w14:textId="61306A88" w:rsidR="00FE794D" w:rsidRPr="006C0A13" w:rsidRDefault="623FE806" w:rsidP="00353483">
      <w:pPr>
        <w:pStyle w:val="ListBullet"/>
        <w:rPr>
          <w:color w:val="000000" w:themeColor="text1"/>
        </w:rPr>
      </w:pPr>
      <w:r>
        <w:t>Field sensor (for water chemistry and flow velocity)</w:t>
      </w:r>
    </w:p>
    <w:p w14:paraId="19E9E86D" w14:textId="77777777" w:rsidR="00FE794D" w:rsidRPr="006C0A13" w:rsidRDefault="623FE806" w:rsidP="00353483">
      <w:pPr>
        <w:pStyle w:val="ListBullet"/>
        <w:rPr>
          <w:color w:val="000000" w:themeColor="text1"/>
        </w:rPr>
      </w:pPr>
      <w:r>
        <w:t>Meter stick, meter tape, or range finder</w:t>
      </w:r>
    </w:p>
    <w:p w14:paraId="3D864FF3" w14:textId="77777777" w:rsidR="00FE794D" w:rsidRPr="006C0A13" w:rsidRDefault="623FE806" w:rsidP="00353483">
      <w:pPr>
        <w:pStyle w:val="ListBullet"/>
        <w:rPr>
          <w:color w:val="000000" w:themeColor="text1"/>
        </w:rPr>
      </w:pPr>
      <w:r>
        <w:t>Digital camera</w:t>
      </w:r>
    </w:p>
    <w:p w14:paraId="50B12E40" w14:textId="151A481F" w:rsidR="00EA1B31" w:rsidRDefault="623FE806" w:rsidP="00353483">
      <w:pPr>
        <w:pStyle w:val="ListBullet"/>
        <w:rPr>
          <w:color w:val="000000" w:themeColor="text1"/>
        </w:rPr>
      </w:pPr>
      <w:r>
        <w:t>Physical Characterization and Habitat Assessment Form (attached)</w:t>
      </w:r>
    </w:p>
    <w:p w14:paraId="760E85AC" w14:textId="317E2DD6" w:rsidR="00FE794D" w:rsidRPr="00E23CBB" w:rsidRDefault="623FE806" w:rsidP="00353483">
      <w:pPr>
        <w:pStyle w:val="ListBullet"/>
        <w:rPr>
          <w:color w:val="000000" w:themeColor="text1"/>
        </w:rPr>
      </w:pPr>
      <w:r>
        <w:t>Clipboard</w:t>
      </w:r>
    </w:p>
    <w:p w14:paraId="262B0C00" w14:textId="77777777" w:rsidR="00FE794D" w:rsidRDefault="623FE806" w:rsidP="00353483">
      <w:pPr>
        <w:pStyle w:val="ListBullet"/>
        <w:rPr>
          <w:color w:val="000000" w:themeColor="text1"/>
        </w:rPr>
      </w:pPr>
      <w:r>
        <w:t>Pencils or waterproof pens</w:t>
      </w:r>
    </w:p>
    <w:p w14:paraId="5C7820DC" w14:textId="77777777" w:rsidR="00FE794D" w:rsidRPr="00E23CBB" w:rsidRDefault="623FE806" w:rsidP="00353483">
      <w:pPr>
        <w:pStyle w:val="ListBullet"/>
        <w:rPr>
          <w:color w:val="000000" w:themeColor="text1"/>
        </w:rPr>
      </w:pPr>
      <w:r>
        <w:t>Upstream/downstream “arrows” or signs for photographing and documenting sampling reaches</w:t>
      </w:r>
    </w:p>
    <w:p w14:paraId="07916EFE" w14:textId="77777777" w:rsidR="00FE794D" w:rsidRPr="0012050E" w:rsidRDefault="00FE794D" w:rsidP="00353483">
      <w:pPr>
        <w:pStyle w:val="ListBulletLast"/>
        <w:rPr>
          <w:b/>
          <w:bCs/>
          <w:color w:val="000000" w:themeColor="text1"/>
        </w:rPr>
      </w:pPr>
      <w:r w:rsidRPr="008A714A">
        <w:t>GPS unit</w:t>
      </w:r>
    </w:p>
    <w:p w14:paraId="0A9634E9" w14:textId="21A5B4E8" w:rsidR="00FE794D" w:rsidRPr="0042162C" w:rsidRDefault="00FE794D" w:rsidP="00FE794D">
      <w:pPr>
        <w:pStyle w:val="Heading3"/>
      </w:pPr>
      <w:bookmarkStart w:id="163" w:name="_Toc24106027"/>
      <w:r>
        <w:t>B2.3</w:t>
      </w:r>
      <w:r>
        <w:tab/>
        <w:t>Procedure</w:t>
      </w:r>
      <w:bookmarkEnd w:id="163"/>
    </w:p>
    <w:p w14:paraId="1BF4BA3C" w14:textId="77777777" w:rsidR="00E800CE" w:rsidRDefault="2C44818D" w:rsidP="00E800CE">
      <w:pPr>
        <w:pStyle w:val="ListNumber"/>
        <w:numPr>
          <w:ilvl w:val="0"/>
          <w:numId w:val="166"/>
        </w:numPr>
      </w:pPr>
      <w:r>
        <w:t>Perform the habitat assessment on the same reach from which the biological sampling is conducted. Some parameters require an observation of a broader section of the catchment than just the sampling reach.</w:t>
      </w:r>
    </w:p>
    <w:p w14:paraId="49C4CE93" w14:textId="52F1A932" w:rsidR="00FE794D" w:rsidRPr="0042162C" w:rsidRDefault="2C44818D" w:rsidP="00E800CE">
      <w:pPr>
        <w:pStyle w:val="ListNumber"/>
        <w:numPr>
          <w:ilvl w:val="0"/>
          <w:numId w:val="166"/>
        </w:numPr>
      </w:pPr>
      <w:r>
        <w:t>Complete the station identification section of the Physical Characterization Habitat Assessment Form. It is best for the investigators to look closely at the habitat features to make an adequate assessment. If the physical and water quality characterization and habitat assessment are done before biological sampling, care must be taken to avoid disturbing the sampling habitat.</w:t>
      </w:r>
    </w:p>
    <w:p w14:paraId="4CA32F97" w14:textId="5BA51379" w:rsidR="00FE794D" w:rsidRPr="0042162C" w:rsidRDefault="2C44818D" w:rsidP="2C44818D">
      <w:pPr>
        <w:pStyle w:val="ListNumber"/>
        <w:numPr>
          <w:ilvl w:val="0"/>
          <w:numId w:val="166"/>
        </w:numPr>
      </w:pPr>
      <w:r>
        <w:t xml:space="preserve">Complete the </w:t>
      </w:r>
      <w:r w:rsidRPr="2C44818D">
        <w:rPr>
          <w:b/>
          <w:bCs/>
        </w:rPr>
        <w:t>Physical Characterization Habitat Assessment Form (attached)</w:t>
      </w:r>
      <w:r>
        <w:t xml:space="preserve">, including a sketch of the sampling reach with a team of two or more biologists, if possible, to come to a consensus on determination of quality. Those parameters to be evaluated on a scale greater than a sampling reach require traversing the stream corridor to the extent deemed necessary to assess the habitat feature. </w:t>
      </w:r>
      <w:proofErr w:type="gramStart"/>
      <w:r>
        <w:t>As a general rule</w:t>
      </w:r>
      <w:proofErr w:type="gramEnd"/>
      <w:r>
        <w:t xml:space="preserve"> of thumb, use two lengths of the sampling reach to assess these parameters.</w:t>
      </w:r>
    </w:p>
    <w:p w14:paraId="2B658CCC" w14:textId="34A28D5D" w:rsidR="00FE794D" w:rsidRPr="000D4453" w:rsidRDefault="00FE794D" w:rsidP="005332A3">
      <w:pPr>
        <w:pStyle w:val="BodyText"/>
        <w:rPr>
          <w:i/>
        </w:rPr>
      </w:pPr>
      <w:r w:rsidRPr="0042162C">
        <w:t>Habitat assessment data can also</w:t>
      </w:r>
      <w:r>
        <w:t xml:space="preserve"> be interpreted by summing the</w:t>
      </w:r>
      <w:r w:rsidRPr="0042162C">
        <w:t xml:space="preserve"> habitat parameter scores for an overall assessment value</w:t>
      </w:r>
      <w:r>
        <w:t xml:space="preserve">. The </w:t>
      </w:r>
      <w:r w:rsidRPr="0042162C">
        <w:t>categories are:</w:t>
      </w:r>
      <w:r w:rsidR="00843A6A">
        <w:rPr>
          <w:rStyle w:val="FootnoteReference"/>
        </w:rPr>
        <w:footnoteReference w:id="13"/>
      </w:r>
    </w:p>
    <w:p w14:paraId="2B4FE1FB" w14:textId="77777777" w:rsidR="00245131" w:rsidRDefault="00245131" w:rsidP="00245131">
      <w:pPr>
        <w:spacing w:after="160"/>
        <w:ind w:left="720" w:hanging="360"/>
      </w:pPr>
      <w:r w:rsidRPr="00245131">
        <w:t>1.</w:t>
      </w:r>
      <w:r>
        <w:rPr>
          <w:b/>
          <w:bCs/>
        </w:rPr>
        <w:tab/>
      </w:r>
      <w:r w:rsidR="00FE794D" w:rsidRPr="00245131">
        <w:rPr>
          <w:b/>
          <w:bCs/>
        </w:rPr>
        <w:t>Epifaunal substrate/available cover.</w:t>
      </w:r>
      <w:r w:rsidR="00FE794D" w:rsidRPr="0042162C">
        <w:t> This evaluation includes the relative quantity of natural resources in the stream, such as cobble (riffles), large rocks, fallen trees, logs and branches, undercut banks, available refugia, feeding, or sites for spawning and nursery functions of aquatic macrofauna.</w:t>
      </w:r>
    </w:p>
    <w:p w14:paraId="68AE40F1" w14:textId="328B768E" w:rsidR="00FE794D" w:rsidRPr="00245131" w:rsidRDefault="00FE794D" w:rsidP="00245131">
      <w:pPr>
        <w:spacing w:after="160"/>
        <w:ind w:left="720" w:hanging="360"/>
        <w:rPr>
          <w:color w:val="000000"/>
        </w:rPr>
      </w:pPr>
      <w:r w:rsidRPr="00245131">
        <w:rPr>
          <w:bCs/>
          <w:color w:val="000000"/>
        </w:rPr>
        <w:t>2a.</w:t>
      </w:r>
      <w:r w:rsidRPr="00245131">
        <w:rPr>
          <w:bCs/>
          <w:color w:val="000000"/>
        </w:rPr>
        <w:tab/>
      </w:r>
      <w:r w:rsidRPr="00245131">
        <w:rPr>
          <w:b/>
          <w:bCs/>
          <w:color w:val="000000"/>
        </w:rPr>
        <w:t>Embeddedness (low-gradient streams).</w:t>
      </w:r>
      <w:r w:rsidRPr="00245131">
        <w:rPr>
          <w:color w:val="000000"/>
        </w:rPr>
        <w:t xml:space="preserve"> The degree that voids between dominant substrates found within riffle run habitats are filled with smaller sized particles is termed embeddedness. As these voids become filled, important microhabitats for benthic dwelling insects and fish are eliminated, and the ecological health and integrity of the area is compromised. In addition to the loss of microhabitat, the substrates ability to entrap coarse particulates such as leaves, and other riparian generated detritus is also reduced, resulting in the loss of important food resources for many locally dwelling organisms.</w:t>
      </w:r>
    </w:p>
    <w:p w14:paraId="7FFE4DB7" w14:textId="77777777" w:rsidR="00FE794D" w:rsidRPr="00245131" w:rsidRDefault="00FE794D" w:rsidP="00245131">
      <w:pPr>
        <w:shd w:val="clear" w:color="auto" w:fill="FFFFFF"/>
        <w:spacing w:after="160"/>
        <w:ind w:left="720" w:hanging="360"/>
        <w:rPr>
          <w:color w:val="000000"/>
        </w:rPr>
      </w:pPr>
      <w:r w:rsidRPr="00245131">
        <w:rPr>
          <w:bCs/>
          <w:color w:val="000000"/>
        </w:rPr>
        <w:t>2b.</w:t>
      </w:r>
      <w:r w:rsidRPr="00245131">
        <w:rPr>
          <w:bCs/>
          <w:color w:val="000000"/>
        </w:rPr>
        <w:tab/>
      </w:r>
      <w:r w:rsidRPr="00245131">
        <w:rPr>
          <w:b/>
          <w:bCs/>
          <w:color w:val="000000"/>
        </w:rPr>
        <w:t>Pool substrate characterization (high-gradient streams).</w:t>
      </w:r>
      <w:r w:rsidRPr="00245131">
        <w:rPr>
          <w:color w:val="000000"/>
        </w:rPr>
        <w:t> Evaluates the type and condition of bottom substrates found in pools. Firmer sediment types like gravel, sand, and rooted aquatic plants provide support for a more diverse group of organisms than a pool that is dominated by mud, bedrock, and no plants. Additionally, a stream that has a uniform substrate in its pool will not support as many types of organisms as a stream that has a variety of substrate types.</w:t>
      </w:r>
    </w:p>
    <w:p w14:paraId="0E26CE07" w14:textId="3D53B514"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3a.</w:t>
      </w:r>
      <w:r w:rsidR="00FE794D">
        <w:tab/>
      </w:r>
      <w:r w:rsidRPr="2C44818D">
        <w:rPr>
          <w:b/>
          <w:bCs/>
          <w:color w:val="000000" w:themeColor="text1"/>
        </w:rPr>
        <w:t>Velocity/depth regimes (low-gradient streams).</w:t>
      </w:r>
      <w:r w:rsidRPr="2C44818D">
        <w:rPr>
          <w:color w:val="000000" w:themeColor="text1"/>
        </w:rPr>
        <w:t xml:space="preserve"> There are basically four types of velocity/depth regimes possible in a river system: deep and slow moving, deep and fast moving, shallow and slow moving, and shallow and fast moving. The more of these velocity/depth regimes that are present in a river or stream, the more varied the habitat and the more amenable to supporting a diverse aquatic community. </w:t>
      </w:r>
    </w:p>
    <w:p w14:paraId="1CE3774D" w14:textId="3563DE2C" w:rsidR="00FE794D" w:rsidRPr="00245131" w:rsidRDefault="2C44818D" w:rsidP="2C44818D">
      <w:pPr>
        <w:shd w:val="clear" w:color="auto" w:fill="FFFFFF" w:themeFill="background1"/>
        <w:spacing w:after="160"/>
        <w:ind w:left="720" w:hanging="360"/>
        <w:rPr>
          <w:color w:val="000000" w:themeColor="text1"/>
        </w:rPr>
      </w:pPr>
      <w:r w:rsidRPr="2C44818D">
        <w:rPr>
          <w:color w:val="000000" w:themeColor="text1"/>
        </w:rPr>
        <w:t>3b.</w:t>
      </w:r>
      <w:r w:rsidR="00FE794D">
        <w:tab/>
      </w:r>
      <w:r w:rsidRPr="2C44818D">
        <w:rPr>
          <w:b/>
          <w:bCs/>
          <w:color w:val="000000" w:themeColor="text1"/>
        </w:rPr>
        <w:t>Pool variability (high-gradient streams).</w:t>
      </w:r>
      <w:r w:rsidRPr="2C44818D">
        <w:rPr>
          <w:color w:val="000000" w:themeColor="text1"/>
        </w:rPr>
        <w:t xml:space="preserve"> </w:t>
      </w:r>
      <w:proofErr w:type="gramStart"/>
      <w:r w:rsidRPr="2C44818D">
        <w:rPr>
          <w:color w:val="000000" w:themeColor="text1"/>
        </w:rPr>
        <w:t>This rates</w:t>
      </w:r>
      <w:proofErr w:type="gramEnd"/>
      <w:r w:rsidRPr="2C44818D">
        <w:rPr>
          <w:color w:val="000000" w:themeColor="text1"/>
        </w:rPr>
        <w:t xml:space="preserve"> the overall mixture of pool types found in streams, according to size and depth. There are four basic types of pools: large-shallow, large-deep, small-shallow, and small-deep. A stream will support a wide variety of aquatic species. Rivers with low sinuosity (few bends) and monotonous pool characteristics do not have </w:t>
      </w:r>
      <w:proofErr w:type="gramStart"/>
      <w:r w:rsidRPr="2C44818D">
        <w:rPr>
          <w:color w:val="000000" w:themeColor="text1"/>
        </w:rPr>
        <w:t>sufficient</w:t>
      </w:r>
      <w:proofErr w:type="gramEnd"/>
      <w:r w:rsidRPr="2C44818D">
        <w:rPr>
          <w:color w:val="000000" w:themeColor="text1"/>
        </w:rPr>
        <w:t xml:space="preserve"> quantities and types of habitat to support a diverse aquatic community.</w:t>
      </w:r>
    </w:p>
    <w:p w14:paraId="75C35F09" w14:textId="77777777" w:rsidR="00FE794D" w:rsidRPr="00245131" w:rsidRDefault="00FE794D" w:rsidP="00245131">
      <w:pPr>
        <w:shd w:val="clear" w:color="auto" w:fill="FFFFFF"/>
        <w:spacing w:after="160"/>
        <w:ind w:left="720" w:hanging="360"/>
        <w:rPr>
          <w:color w:val="000000"/>
        </w:rPr>
      </w:pPr>
      <w:r w:rsidRPr="00245131">
        <w:rPr>
          <w:color w:val="000000"/>
        </w:rPr>
        <w:t>4.</w:t>
      </w:r>
      <w:r w:rsidRPr="00245131">
        <w:rPr>
          <w:b/>
          <w:bCs/>
          <w:color w:val="000000"/>
        </w:rPr>
        <w:tab/>
        <w:t>Sediment deposition.</w:t>
      </w:r>
      <w:r w:rsidRPr="00245131">
        <w:rPr>
          <w:color w:val="000000"/>
        </w:rPr>
        <w:t> Sediment deposition can be caused from increased stream velocities resulting from alteration of the stream channel. Increased stream velocities accelerate the erosion process, increasing suspended materials and bed load sediments (those particles that bounce along the bottom), which are then deposited in lower velocity-areas of the water body. Increasing sediment loads and subsequent deposition into other reaches often results in the covering and encapsulation of coarser streambed materials or the filling of interstitial spaces between the larger substrates that previously provided important habitat for fish and aquatic insects.</w:t>
      </w:r>
    </w:p>
    <w:p w14:paraId="258F7A38" w14:textId="77777777" w:rsidR="00FE794D" w:rsidRPr="00245131" w:rsidRDefault="00FE794D" w:rsidP="00245131">
      <w:pPr>
        <w:shd w:val="clear" w:color="auto" w:fill="FFFFFF"/>
        <w:spacing w:after="160"/>
        <w:ind w:left="720" w:hanging="360"/>
        <w:rPr>
          <w:color w:val="000000"/>
        </w:rPr>
      </w:pPr>
      <w:r w:rsidRPr="00245131">
        <w:rPr>
          <w:color w:val="000000"/>
        </w:rPr>
        <w:t>5.</w:t>
      </w:r>
      <w:r w:rsidRPr="00245131">
        <w:rPr>
          <w:b/>
          <w:bCs/>
          <w:color w:val="000000"/>
        </w:rPr>
        <w:tab/>
        <w:t>Channel flow status.</w:t>
      </w:r>
      <w:r w:rsidRPr="00245131">
        <w:rPr>
          <w:color w:val="000000"/>
        </w:rPr>
        <w:t> This parameter represents the degree to which the channel is filled with water. It provides an assessment of the temporal variability of streamflow in the channel and can be related to the suitability of the habitat for inhabitance by fish and aquatic insects. Factors such as hydropower, drinking water diversions, flood control structures, and urban development can precipitate highly varying seasonal and non-seasonal flow regimes, which can reduce the amount of available habitat or alter its characteristics as to be unsuitable for use by the naturally occurring biological community.</w:t>
      </w:r>
    </w:p>
    <w:p w14:paraId="082E5E78" w14:textId="37444385" w:rsidR="00FE794D" w:rsidRPr="00245131" w:rsidRDefault="00FE794D" w:rsidP="00245131">
      <w:pPr>
        <w:shd w:val="clear" w:color="auto" w:fill="FFFFFF"/>
        <w:spacing w:after="160"/>
        <w:ind w:left="720" w:hanging="360"/>
        <w:rPr>
          <w:color w:val="000000"/>
        </w:rPr>
      </w:pPr>
      <w:r w:rsidRPr="00245131">
        <w:rPr>
          <w:color w:val="000000"/>
        </w:rPr>
        <w:t>6.</w:t>
      </w:r>
      <w:r w:rsidRPr="00245131">
        <w:rPr>
          <w:b/>
          <w:bCs/>
          <w:color w:val="000000"/>
        </w:rPr>
        <w:tab/>
        <w:t>Channel alteration.</w:t>
      </w:r>
      <w:r w:rsidRPr="00245131">
        <w:rPr>
          <w:color w:val="000000"/>
        </w:rPr>
        <w:t xml:space="preserve"> Channel alteration is an assessment of the degree of diversion from the natural course of the water body by </w:t>
      </w:r>
      <w:r w:rsidR="00EA1B31">
        <w:rPr>
          <w:color w:val="000000"/>
        </w:rPr>
        <w:t>manmade</w:t>
      </w:r>
      <w:r w:rsidRPr="00245131">
        <w:rPr>
          <w:color w:val="000000"/>
        </w:rPr>
        <w:t xml:space="preserve"> structures and/or activities. This includes rip-rap stream banks, bridge abutments, dredging, concrete channelization, etc. These structures and activities often degrade habitat by increasing stream velocities and decreasing food sources and protective cover. Elimination of streambank vegetation, undercutting of banks, removal of snags, and smothering or elimination of bottom substrates and detritus are all results of channel alteration. Depositional and erosional areas within the river system are often increased or decreased as a result of channel alteration, causing shifts in the structure of the naturally occurring community.</w:t>
      </w:r>
    </w:p>
    <w:p w14:paraId="4B4AD8BD" w14:textId="77777777" w:rsidR="00FE794D" w:rsidRPr="00245131" w:rsidRDefault="00FE794D" w:rsidP="00245131">
      <w:pPr>
        <w:shd w:val="clear" w:color="auto" w:fill="FFFFFF"/>
        <w:spacing w:after="160"/>
        <w:ind w:left="720" w:hanging="360"/>
        <w:rPr>
          <w:color w:val="000000"/>
        </w:rPr>
      </w:pPr>
      <w:r w:rsidRPr="00245131">
        <w:rPr>
          <w:bCs/>
          <w:color w:val="000000"/>
        </w:rPr>
        <w:t>7a.</w:t>
      </w:r>
      <w:r w:rsidRPr="00245131">
        <w:rPr>
          <w:bCs/>
          <w:color w:val="000000"/>
        </w:rPr>
        <w:tab/>
      </w:r>
      <w:r w:rsidRPr="00245131">
        <w:rPr>
          <w:b/>
          <w:bCs/>
          <w:color w:val="000000"/>
        </w:rPr>
        <w:t>Riffle frequency (low-gradient streams).</w:t>
      </w:r>
      <w:r w:rsidRPr="00245131">
        <w:rPr>
          <w:color w:val="000000"/>
        </w:rPr>
        <w:t xml:space="preserve"> Riffle habitat </w:t>
      </w:r>
      <w:proofErr w:type="gramStart"/>
      <w:r w:rsidRPr="00245131">
        <w:rPr>
          <w:color w:val="000000"/>
        </w:rPr>
        <w:t>is considered to be</w:t>
      </w:r>
      <w:proofErr w:type="gramEnd"/>
      <w:r w:rsidRPr="00245131">
        <w:rPr>
          <w:color w:val="000000"/>
        </w:rPr>
        <w:t xml:space="preserve"> the instream geomorphic feature that provides the most optimal habitat conditions and reflects the balance between erosional and depositional characteristics in the water body. Five to seven stream widths between each recurring riffle area </w:t>
      </w:r>
      <w:proofErr w:type="gramStart"/>
      <w:r w:rsidRPr="00245131">
        <w:rPr>
          <w:color w:val="000000"/>
        </w:rPr>
        <w:t>are considered to be</w:t>
      </w:r>
      <w:proofErr w:type="gramEnd"/>
      <w:r w:rsidRPr="00245131">
        <w:rPr>
          <w:color w:val="000000"/>
        </w:rPr>
        <w:t xml:space="preserve"> optimal.</w:t>
      </w:r>
    </w:p>
    <w:p w14:paraId="1E0F0635" w14:textId="77777777" w:rsidR="00FE794D" w:rsidRPr="00245131" w:rsidRDefault="00FE794D" w:rsidP="00245131">
      <w:pPr>
        <w:shd w:val="clear" w:color="auto" w:fill="FFFFFF"/>
        <w:spacing w:after="160"/>
        <w:ind w:left="720" w:hanging="360"/>
        <w:rPr>
          <w:color w:val="000000"/>
        </w:rPr>
      </w:pPr>
      <w:r w:rsidRPr="00245131">
        <w:rPr>
          <w:bCs/>
          <w:color w:val="000000"/>
        </w:rPr>
        <w:t>7b.</w:t>
      </w:r>
      <w:r w:rsidRPr="00245131">
        <w:rPr>
          <w:bCs/>
          <w:color w:val="000000"/>
        </w:rPr>
        <w:tab/>
      </w:r>
      <w:r w:rsidRPr="00245131">
        <w:rPr>
          <w:b/>
          <w:bCs/>
          <w:color w:val="000000"/>
        </w:rPr>
        <w:t>Channel sinuosity (high-gradient streams).</w:t>
      </w:r>
      <w:r w:rsidRPr="00245131">
        <w:rPr>
          <w:color w:val="000000"/>
        </w:rPr>
        <w:t xml:space="preserve"> Evaluates the meandering or sinuosity of the stream. A high degree of sinuosity provides for diverse habitat and fauna, and the stream is better able to handle surges when the stream fluctuates as a result of storms. The absorption of this energy by bends protects the stream from excessive erosion and flooding and provides for refugia for benthic invertebrates and fish during storm events.</w:t>
      </w:r>
    </w:p>
    <w:p w14:paraId="2F734800" w14:textId="77777777" w:rsidR="00FE794D" w:rsidRPr="00245131" w:rsidRDefault="00FE794D" w:rsidP="00245131">
      <w:pPr>
        <w:shd w:val="clear" w:color="auto" w:fill="FFFFFF"/>
        <w:spacing w:after="160"/>
        <w:ind w:left="720" w:hanging="360"/>
        <w:rPr>
          <w:color w:val="000000"/>
        </w:rPr>
      </w:pPr>
      <w:r w:rsidRPr="00245131">
        <w:rPr>
          <w:color w:val="000000"/>
        </w:rPr>
        <w:t>8.</w:t>
      </w:r>
      <w:r w:rsidRPr="00245131">
        <w:rPr>
          <w:b/>
          <w:bCs/>
          <w:color w:val="000000"/>
        </w:rPr>
        <w:tab/>
        <w:t>Bank stability.</w:t>
      </w:r>
      <w:r w:rsidRPr="00245131">
        <w:rPr>
          <w:color w:val="000000"/>
        </w:rPr>
        <w:t> Unstable banks, while naturally occurring under some conditions, usually alludes to highly fluctuating flows and the inability of the riparian habitat to recover from frequently occurring hydrologic stresses. Poor bank stability increases turbidity and depositional/erosional areas. It can also elevate instream water temperatures, and cause community shifts from pollutant sensitive aquatic species to pollutant tolerant ones. Poor streamside bank conditions usually coincide with poor instream habitat.</w:t>
      </w:r>
    </w:p>
    <w:p w14:paraId="6B1B7966" w14:textId="0A7332E7" w:rsidR="00FE794D" w:rsidRPr="00245131" w:rsidRDefault="00FE794D" w:rsidP="00245131">
      <w:pPr>
        <w:shd w:val="clear" w:color="auto" w:fill="FFFFFF"/>
        <w:spacing w:after="160"/>
        <w:ind w:left="720" w:hanging="360"/>
        <w:rPr>
          <w:color w:val="000000"/>
        </w:rPr>
      </w:pPr>
      <w:r w:rsidRPr="00245131">
        <w:rPr>
          <w:color w:val="000000"/>
        </w:rPr>
        <w:t>9.</w:t>
      </w:r>
      <w:r w:rsidRPr="00245131">
        <w:rPr>
          <w:b/>
          <w:bCs/>
          <w:color w:val="000000"/>
        </w:rPr>
        <w:tab/>
        <w:t>Bank vegetative protection.</w:t>
      </w:r>
      <w:r w:rsidRPr="00245131">
        <w:rPr>
          <w:color w:val="000000"/>
        </w:rPr>
        <w:t> Stream-side vegetation is one of the principal factors that protect</w:t>
      </w:r>
      <w:r w:rsidR="00EA1B31">
        <w:rPr>
          <w:color w:val="000000"/>
        </w:rPr>
        <w:t>s</w:t>
      </w:r>
      <w:r w:rsidRPr="00245131">
        <w:rPr>
          <w:color w:val="000000"/>
        </w:rPr>
        <w:t xml:space="preserve"> the streambank from erosional processes, provide</w:t>
      </w:r>
      <w:r w:rsidR="00EA1B31">
        <w:rPr>
          <w:color w:val="000000"/>
        </w:rPr>
        <w:t>s</w:t>
      </w:r>
      <w:r w:rsidRPr="00245131">
        <w:rPr>
          <w:color w:val="000000"/>
        </w:rPr>
        <w:t xml:space="preserve"> shade and protective cover for aquatic life, and provide</w:t>
      </w:r>
      <w:r w:rsidR="00EA1B31">
        <w:rPr>
          <w:color w:val="000000"/>
        </w:rPr>
        <w:t>s</w:t>
      </w:r>
      <w:r w:rsidRPr="00245131">
        <w:rPr>
          <w:color w:val="000000"/>
        </w:rPr>
        <w:t xml:space="preserve"> a significant food source to instream biota. The density and types of vegetation present are indicative of the sensitivity of the water body to potential changes in streamflow and its susceptibility to erosion and sedimentation.</w:t>
      </w:r>
    </w:p>
    <w:p w14:paraId="4C00DF6B" w14:textId="55474C9A" w:rsidR="00FE794D" w:rsidRPr="00245131" w:rsidRDefault="00FE794D" w:rsidP="00245131">
      <w:pPr>
        <w:shd w:val="clear" w:color="auto" w:fill="FFFFFF"/>
        <w:spacing w:after="240"/>
        <w:ind w:left="720" w:hanging="360"/>
        <w:rPr>
          <w:color w:val="000000"/>
        </w:rPr>
      </w:pPr>
      <w:r w:rsidRPr="00245131">
        <w:rPr>
          <w:color w:val="000000"/>
        </w:rPr>
        <w:t>10.</w:t>
      </w:r>
      <w:r w:rsidRPr="00245131">
        <w:rPr>
          <w:b/>
          <w:bCs/>
          <w:color w:val="000000"/>
        </w:rPr>
        <w:tab/>
        <w:t>Riparian vegetative zone width.</w:t>
      </w:r>
      <w:r w:rsidRPr="00245131">
        <w:rPr>
          <w:color w:val="000000"/>
        </w:rPr>
        <w:t xml:space="preserve"> This habitat quality parameter assesses the width of naturally occurring vegetation between the water body and the area of human land uses in order to determine the riparian zones ability to “buffer” detrimental influxes into the water body. The wider the buffer zone, the greater the ability of the riparian zone to mitigate pollutants. A width of </w:t>
      </w:r>
      <w:r w:rsidR="00EA1B31">
        <w:rPr>
          <w:color w:val="000000"/>
        </w:rPr>
        <w:t>approximately</w:t>
      </w:r>
      <w:r w:rsidRPr="00245131">
        <w:rPr>
          <w:color w:val="000000"/>
        </w:rPr>
        <w:t xml:space="preserve"> 18 m is considered optimal; additional widths will in most cases not result in additional protection or attenuation of pollutants.</w:t>
      </w:r>
    </w:p>
    <w:p w14:paraId="76B678A2" w14:textId="6682A5DC" w:rsidR="00EA1B31" w:rsidRDefault="00EA1B31" w:rsidP="00EA1B31">
      <w:pPr>
        <w:pStyle w:val="Heading2"/>
      </w:pPr>
      <w:bookmarkStart w:id="164" w:name="_Toc24106028"/>
      <w:r w:rsidRPr="00137935">
        <w:t>B</w:t>
      </w:r>
      <w:r>
        <w:t>3</w:t>
      </w:r>
      <w:r>
        <w:tab/>
        <w:t>Sample Handling and Custody</w:t>
      </w:r>
      <w:bookmarkEnd w:id="164"/>
    </w:p>
    <w:p w14:paraId="3D21DFD5" w14:textId="2A190FFE" w:rsidR="00EA1B31" w:rsidRPr="00137935" w:rsidRDefault="00EA1B31" w:rsidP="00EA1B31">
      <w:pPr>
        <w:pStyle w:val="BodyText"/>
      </w:pPr>
      <w:r>
        <w:t>No samples are collected for physical habitat assessment.</w:t>
      </w:r>
    </w:p>
    <w:p w14:paraId="5A491A0D" w14:textId="7C216C00" w:rsidR="00EA1B31" w:rsidRDefault="00EA1B31" w:rsidP="00EA1B31">
      <w:pPr>
        <w:pStyle w:val="Heading2"/>
      </w:pPr>
      <w:bookmarkStart w:id="165" w:name="_Toc24106029"/>
      <w:r w:rsidRPr="00137935">
        <w:t>B</w:t>
      </w:r>
      <w:r>
        <w:t>4</w:t>
      </w:r>
      <w:r>
        <w:tab/>
        <w:t>Analytical Methods</w:t>
      </w:r>
      <w:bookmarkEnd w:id="165"/>
    </w:p>
    <w:p w14:paraId="41793B31" w14:textId="77777777" w:rsidR="00EA1B31" w:rsidRPr="00137935" w:rsidRDefault="00EA1B31" w:rsidP="00EA1B31">
      <w:pPr>
        <w:pStyle w:val="BodyText"/>
      </w:pPr>
      <w:r>
        <w:t>No samples are collected for physical habitat assessment.</w:t>
      </w:r>
    </w:p>
    <w:p w14:paraId="6693C54C" w14:textId="77777777" w:rsidR="00FE794D" w:rsidRPr="00137935" w:rsidRDefault="00FE794D" w:rsidP="00FE794D">
      <w:pPr>
        <w:pStyle w:val="Heading2"/>
      </w:pPr>
      <w:bookmarkStart w:id="166" w:name="_Toc24106030"/>
      <w:r w:rsidRPr="00137935">
        <w:t>B5</w:t>
      </w:r>
      <w:r>
        <w:tab/>
      </w:r>
      <w:r w:rsidRPr="00137935">
        <w:t>Quality Control</w:t>
      </w:r>
      <w:r>
        <w:t>—</w:t>
      </w:r>
      <w:r w:rsidRPr="00137935">
        <w:t>Physical Habitat Assessment</w:t>
      </w:r>
      <w:bookmarkEnd w:id="166"/>
    </w:p>
    <w:p w14:paraId="2A6AF833" w14:textId="3ACD5254" w:rsidR="00FE794D" w:rsidRDefault="2C44818D" w:rsidP="005332A3">
      <w:pPr>
        <w:pStyle w:val="BodyText"/>
      </w:pPr>
      <w:r>
        <w:t>Multiple observers (at least two, and ideally three) will perform the habitat assessment at each biomonitoring station. Habitat assessment training will be required to minimize variability in final conclusions. A standardized Physical Characterization and Habitat Assessment Form will be completed at all biomonitoring stations. Disagreement in habitat parameter scoring will be discussed and resolved before the form can be considered complete.</w:t>
      </w:r>
    </w:p>
    <w:p w14:paraId="59D52B4B" w14:textId="77777777" w:rsidR="00566901" w:rsidRPr="00652F50" w:rsidRDefault="00566901" w:rsidP="00566901">
      <w:pPr>
        <w:rPr>
          <w:rFonts w:ascii="Courier New" w:hAnsi="Courier New" w:cs="Courier New"/>
          <w:sz w:val="24"/>
          <w:szCs w:val="24"/>
        </w:rPr>
      </w:pPr>
      <w:r w:rsidRPr="00652F50">
        <w:rPr>
          <w:rFonts w:ascii="Courier New" w:hAnsi="Courier New" w:cs="Courier New"/>
          <w:sz w:val="24"/>
          <w:szCs w:val="24"/>
        </w:rPr>
        <w:t>+++END-IF+++</w:t>
      </w:r>
    </w:p>
    <w:p w14:paraId="3F564655" w14:textId="77777777" w:rsidR="00FE794D" w:rsidRPr="00267C75" w:rsidRDefault="00FE794D" w:rsidP="00FE794D">
      <w:pPr>
        <w:pStyle w:val="Heading2"/>
      </w:pPr>
      <w:bookmarkStart w:id="167" w:name="_Toc24106031"/>
      <w:r w:rsidRPr="00267C75">
        <w:t>B6</w:t>
      </w:r>
      <w:r>
        <w:tab/>
      </w:r>
      <w:r w:rsidRPr="00267C75">
        <w:t>I</w:t>
      </w:r>
      <w:r w:rsidRPr="00267C75">
        <w:rPr>
          <w:spacing w:val="1"/>
        </w:rPr>
        <w:t>n</w:t>
      </w:r>
      <w:r w:rsidRPr="00267C75">
        <w:t>st</w:t>
      </w:r>
      <w:r w:rsidRPr="00267C75">
        <w:rPr>
          <w:spacing w:val="-1"/>
        </w:rPr>
        <w:t>r</w:t>
      </w:r>
      <w:r w:rsidRPr="00267C75">
        <w:rPr>
          <w:spacing w:val="1"/>
        </w:rPr>
        <w:t>u</w:t>
      </w:r>
      <w:r w:rsidRPr="00267C75">
        <w:rPr>
          <w:spacing w:val="-3"/>
        </w:rPr>
        <w:t>m</w:t>
      </w:r>
      <w:r w:rsidRPr="00267C75">
        <w:rPr>
          <w:spacing w:val="-1"/>
        </w:rPr>
        <w:t>e</w:t>
      </w:r>
      <w:r w:rsidRPr="00267C75">
        <w:rPr>
          <w:spacing w:val="1"/>
        </w:rPr>
        <w:t>n</w:t>
      </w:r>
      <w:r w:rsidRPr="00267C75">
        <w:t>t/E</w:t>
      </w:r>
      <w:r w:rsidRPr="00267C75">
        <w:rPr>
          <w:spacing w:val="1"/>
        </w:rPr>
        <w:t>qu</w:t>
      </w:r>
      <w:r w:rsidRPr="00267C75">
        <w:t>i</w:t>
      </w:r>
      <w:r w:rsidRPr="00267C75">
        <w:rPr>
          <w:spacing w:val="-1"/>
        </w:rPr>
        <w:t>pme</w:t>
      </w:r>
      <w:r w:rsidRPr="00267C75">
        <w:rPr>
          <w:spacing w:val="1"/>
        </w:rPr>
        <w:t>n</w:t>
      </w:r>
      <w:r w:rsidRPr="00267C75">
        <w:t>t T</w:t>
      </w:r>
      <w:r w:rsidRPr="00267C75">
        <w:rPr>
          <w:spacing w:val="-1"/>
        </w:rPr>
        <w:t>e</w:t>
      </w:r>
      <w:r w:rsidRPr="00267C75">
        <w:t>sti</w:t>
      </w:r>
      <w:r w:rsidRPr="00267C75">
        <w:rPr>
          <w:spacing w:val="1"/>
        </w:rPr>
        <w:t>n</w:t>
      </w:r>
      <w:r w:rsidRPr="00267C75">
        <w:t>g, I</w:t>
      </w:r>
      <w:r w:rsidRPr="00267C75">
        <w:rPr>
          <w:spacing w:val="1"/>
        </w:rPr>
        <w:t>n</w:t>
      </w:r>
      <w:r w:rsidRPr="00267C75">
        <w:t>s</w:t>
      </w:r>
      <w:r w:rsidRPr="00267C75">
        <w:rPr>
          <w:spacing w:val="1"/>
        </w:rPr>
        <w:t>p</w:t>
      </w:r>
      <w:r w:rsidRPr="00267C75">
        <w:rPr>
          <w:spacing w:val="-1"/>
        </w:rPr>
        <w:t>ec</w:t>
      </w:r>
      <w:r w:rsidRPr="00267C75">
        <w:t>tion, a</w:t>
      </w:r>
      <w:r w:rsidRPr="00267C75">
        <w:rPr>
          <w:spacing w:val="1"/>
        </w:rPr>
        <w:t>n</w:t>
      </w:r>
      <w:r w:rsidRPr="00267C75">
        <w:t>d</w:t>
      </w:r>
      <w:r w:rsidRPr="00267C75">
        <w:rPr>
          <w:spacing w:val="1"/>
        </w:rPr>
        <w:t xml:space="preserve"> </w:t>
      </w:r>
      <w:r w:rsidRPr="00267C75">
        <w:rPr>
          <w:spacing w:val="-1"/>
        </w:rPr>
        <w:t>M</w:t>
      </w:r>
      <w:r w:rsidRPr="00267C75">
        <w:t>ai</w:t>
      </w:r>
      <w:r w:rsidRPr="00267C75">
        <w:rPr>
          <w:spacing w:val="1"/>
        </w:rPr>
        <w:t>n</w:t>
      </w:r>
      <w:r w:rsidRPr="00267C75">
        <w:t>t</w:t>
      </w:r>
      <w:r w:rsidRPr="00267C75">
        <w:rPr>
          <w:spacing w:val="-2"/>
        </w:rPr>
        <w:t>e</w:t>
      </w:r>
      <w:r w:rsidRPr="00267C75">
        <w:rPr>
          <w:spacing w:val="1"/>
        </w:rPr>
        <w:t>n</w:t>
      </w:r>
      <w:r w:rsidRPr="00267C75">
        <w:t>a</w:t>
      </w:r>
      <w:r w:rsidRPr="00267C75">
        <w:rPr>
          <w:spacing w:val="1"/>
        </w:rPr>
        <w:t>n</w:t>
      </w:r>
      <w:r w:rsidRPr="00267C75">
        <w:rPr>
          <w:spacing w:val="-1"/>
        </w:rPr>
        <w:t>c</w:t>
      </w:r>
      <w:r w:rsidRPr="00267C75">
        <w:t>e</w:t>
      </w:r>
      <w:r w:rsidRPr="00267C75">
        <w:rPr>
          <w:spacing w:val="-1"/>
        </w:rPr>
        <w:t xml:space="preserve"> </w:t>
      </w:r>
      <w:r w:rsidRPr="00267C75">
        <w:t>R</w:t>
      </w:r>
      <w:r w:rsidRPr="00267C75">
        <w:rPr>
          <w:spacing w:val="-1"/>
        </w:rPr>
        <w:t>e</w:t>
      </w:r>
      <w:r w:rsidRPr="00267C75">
        <w:rPr>
          <w:spacing w:val="1"/>
        </w:rPr>
        <w:t>qu</w:t>
      </w:r>
      <w:r w:rsidRPr="00267C75">
        <w:t>ir</w:t>
      </w:r>
      <w:r w:rsidRPr="00267C75">
        <w:rPr>
          <w:spacing w:val="-1"/>
        </w:rPr>
        <w:t>e</w:t>
      </w:r>
      <w:r w:rsidRPr="00267C75">
        <w:rPr>
          <w:spacing w:val="-3"/>
        </w:rPr>
        <w:t>m</w:t>
      </w:r>
      <w:r w:rsidRPr="00267C75">
        <w:rPr>
          <w:spacing w:val="-1"/>
        </w:rPr>
        <w:t>e</w:t>
      </w:r>
      <w:r w:rsidRPr="00267C75">
        <w:rPr>
          <w:spacing w:val="1"/>
        </w:rPr>
        <w:t>n</w:t>
      </w:r>
      <w:r w:rsidRPr="00267C75">
        <w:t>ts</w:t>
      </w:r>
      <w:bookmarkEnd w:id="167"/>
    </w:p>
    <w:p w14:paraId="6BD4EEE9" w14:textId="0D42F3D6" w:rsidR="00FE794D" w:rsidRPr="001F2145" w:rsidRDefault="0090218B" w:rsidP="005332A3">
      <w:pPr>
        <w:pStyle w:val="BodyText"/>
        <w:rPr>
          <w:rFonts w:cstheme="minorHAnsi"/>
          <w:szCs w:val="22"/>
        </w:rPr>
      </w:pPr>
      <w:r>
        <w:t xml:space="preserve">The level of </w:t>
      </w:r>
      <w:r w:rsidR="00566901">
        <w:t>decontamination</w:t>
      </w:r>
      <w:r>
        <w:t xml:space="preserve"> depends on the sensitivity of the water body to be sampled, as indicated below. </w:t>
      </w:r>
      <w:r w:rsidR="00FE794D" w:rsidRPr="00267C75">
        <w:t xml:space="preserve">Procedures for decontaminating biomonitoring sampling </w:t>
      </w:r>
      <w:r w:rsidR="00FE794D" w:rsidRPr="001F2145">
        <w:rPr>
          <w:rFonts w:cstheme="minorHAnsi"/>
          <w:szCs w:val="22"/>
        </w:rPr>
        <w:t xml:space="preserve">equipment </w:t>
      </w:r>
      <w:r w:rsidRPr="001F2145">
        <w:rPr>
          <w:rFonts w:cstheme="minorHAnsi"/>
          <w:szCs w:val="22"/>
        </w:rPr>
        <w:t>prior to</w:t>
      </w:r>
      <w:r w:rsidR="00FE794D" w:rsidRPr="001F2145">
        <w:rPr>
          <w:rFonts w:cstheme="minorHAnsi"/>
          <w:szCs w:val="22"/>
        </w:rPr>
        <w:t xml:space="preserve"> sampling are</w:t>
      </w:r>
      <w:r w:rsidR="00827A18">
        <w:rPr>
          <w:rFonts w:cstheme="minorHAnsi"/>
          <w:szCs w:val="22"/>
        </w:rPr>
        <w:t>:</w:t>
      </w:r>
      <w:r w:rsidR="00827A18">
        <w:rPr>
          <w:rStyle w:val="FootnoteReference"/>
          <w:rFonts w:cstheme="minorHAnsi"/>
          <w:szCs w:val="22"/>
        </w:rPr>
        <w:footnoteReference w:id="14"/>
      </w:r>
      <w:r w:rsidR="00FE794D" w:rsidRPr="001F2145">
        <w:rPr>
          <w:rFonts w:cstheme="minorHAnsi"/>
          <w:szCs w:val="22"/>
        </w:rPr>
        <w:t xml:space="preserve"> </w:t>
      </w:r>
    </w:p>
    <w:p w14:paraId="07CEBB3D" w14:textId="77777777" w:rsidR="00FE794D" w:rsidRPr="00267C75" w:rsidRDefault="00FE794D" w:rsidP="00FE794D">
      <w:pPr>
        <w:pStyle w:val="Heading3"/>
      </w:pPr>
      <w:bookmarkStart w:id="168" w:name="_Toc24106032"/>
      <w:r>
        <w:t>B6.1</w:t>
      </w:r>
      <w:r>
        <w:tab/>
        <w:t>Equipment</w:t>
      </w:r>
      <w:bookmarkEnd w:id="168"/>
    </w:p>
    <w:p w14:paraId="20F1C810" w14:textId="77777777" w:rsidR="00FE794D" w:rsidRPr="006C0A13" w:rsidRDefault="623FE806" w:rsidP="00353483">
      <w:pPr>
        <w:pStyle w:val="ListBullet"/>
        <w:rPr>
          <w:color w:val="000000" w:themeColor="text1"/>
        </w:rPr>
      </w:pPr>
      <w:r>
        <w:t>Disinfectant (see notes below)</w:t>
      </w:r>
    </w:p>
    <w:p w14:paraId="7694CA6D" w14:textId="77777777" w:rsidR="00FE794D" w:rsidRPr="006C0A13" w:rsidRDefault="00FE794D" w:rsidP="00245131">
      <w:pPr>
        <w:pStyle w:val="ListBullet2"/>
        <w:rPr>
          <w:color w:val="000000" w:themeColor="text1"/>
        </w:rPr>
      </w:pPr>
      <w:r w:rsidRPr="006C0A13">
        <w:t>For non-absorbent materials (boats, rubber waders</w:t>
      </w:r>
      <w:r>
        <w:t>,</w:t>
      </w:r>
      <w:r w:rsidRPr="006C0A13">
        <w:t xml:space="preserve"> and other “hard-sided” objects), use 2% household bleach solution (2.5 oz bleach per gallon of water).</w:t>
      </w:r>
    </w:p>
    <w:p w14:paraId="4526B5C7" w14:textId="77777777" w:rsidR="00FE794D" w:rsidRPr="006C0A13" w:rsidRDefault="00FE794D" w:rsidP="00245131">
      <w:pPr>
        <w:pStyle w:val="ListBullet2"/>
        <w:rPr>
          <w:color w:val="000000" w:themeColor="text1"/>
        </w:rPr>
      </w:pPr>
      <w:r w:rsidRPr="006C0A13">
        <w:t xml:space="preserve">For absorbent materials (nets, felt-soled waders, sandals with fabric straps and other “soft-sided” objects), use a 5% </w:t>
      </w:r>
      <w:r>
        <w:t>q</w:t>
      </w:r>
      <w:r w:rsidRPr="006C0A13">
        <w:t xml:space="preserve">uaternary ammonia (Sani-Care Quat-128, etc.) solution (6.5 oz quaternary ammonia per gallon of water). </w:t>
      </w:r>
    </w:p>
    <w:p w14:paraId="791868A2" w14:textId="77777777" w:rsidR="00FE794D" w:rsidRPr="006C0A13" w:rsidRDefault="623FE806" w:rsidP="00353483">
      <w:pPr>
        <w:pStyle w:val="ListBullet"/>
        <w:rPr>
          <w:color w:val="000000" w:themeColor="text1"/>
        </w:rPr>
      </w:pPr>
      <w:r>
        <w:t xml:space="preserve">Backpack sprayer, garden sprayer, or </w:t>
      </w:r>
      <w:proofErr w:type="gramStart"/>
      <w:r>
        <w:t>other</w:t>
      </w:r>
      <w:proofErr w:type="gramEnd"/>
      <w:r>
        <w:t xml:space="preserve"> suitable applicator</w:t>
      </w:r>
    </w:p>
    <w:p w14:paraId="38730AC9" w14:textId="77777777" w:rsidR="00FE794D" w:rsidRPr="006C0A13" w:rsidRDefault="623FE806" w:rsidP="00353483">
      <w:pPr>
        <w:pStyle w:val="ListBullet"/>
        <w:rPr>
          <w:color w:val="000000" w:themeColor="text1"/>
        </w:rPr>
      </w:pPr>
      <w:r>
        <w:t>Scrub brush</w:t>
      </w:r>
    </w:p>
    <w:p w14:paraId="30718548" w14:textId="77777777" w:rsidR="00FE794D" w:rsidRPr="006C0A13" w:rsidRDefault="623FE806" w:rsidP="00353483">
      <w:pPr>
        <w:pStyle w:val="ListBullet"/>
        <w:rPr>
          <w:color w:val="000000" w:themeColor="text1"/>
        </w:rPr>
      </w:pPr>
      <w:r>
        <w:t>Liquid dish or hand soap (phosphate-free and biodegradable)</w:t>
      </w:r>
    </w:p>
    <w:p w14:paraId="0E12E0D8" w14:textId="77777777" w:rsidR="00FE794D" w:rsidRPr="006C0A13" w:rsidRDefault="623FE806" w:rsidP="00353483">
      <w:pPr>
        <w:pStyle w:val="ListBullet"/>
        <w:rPr>
          <w:color w:val="000000" w:themeColor="text1"/>
        </w:rPr>
      </w:pPr>
      <w:r>
        <w:t>Measuring cup (with cup and ounce increments marked)</w:t>
      </w:r>
    </w:p>
    <w:p w14:paraId="05486F1A" w14:textId="77777777" w:rsidR="00FE794D" w:rsidRPr="006C0A13" w:rsidRDefault="623FE806" w:rsidP="00353483">
      <w:pPr>
        <w:pStyle w:val="ListBullet"/>
        <w:rPr>
          <w:color w:val="000000" w:themeColor="text1"/>
        </w:rPr>
      </w:pPr>
      <w:r>
        <w:t>Plastic bucket (to rinse small items)</w:t>
      </w:r>
    </w:p>
    <w:p w14:paraId="46DAE780" w14:textId="77777777" w:rsidR="00FE794D" w:rsidRPr="006C0A13" w:rsidRDefault="623FE806" w:rsidP="00353483">
      <w:pPr>
        <w:pStyle w:val="ListBullet"/>
        <w:rPr>
          <w:color w:val="000000" w:themeColor="text1"/>
        </w:rPr>
      </w:pPr>
      <w:r>
        <w:t>5-gallon plastic container of tap water</w:t>
      </w:r>
    </w:p>
    <w:p w14:paraId="56EFF609" w14:textId="77777777" w:rsidR="00FE794D" w:rsidRPr="006C0A13" w:rsidRDefault="623FE806" w:rsidP="00353483">
      <w:pPr>
        <w:pStyle w:val="ListBullet"/>
        <w:rPr>
          <w:color w:val="000000" w:themeColor="text1"/>
        </w:rPr>
      </w:pPr>
      <w:r>
        <w:t>Rubber gloves (including an extra pair)</w:t>
      </w:r>
    </w:p>
    <w:p w14:paraId="4EBE9D9F" w14:textId="77777777" w:rsidR="00FE794D" w:rsidRPr="006C0A13" w:rsidRDefault="623FE806" w:rsidP="00353483">
      <w:pPr>
        <w:pStyle w:val="ListBullet"/>
        <w:rPr>
          <w:color w:val="000000" w:themeColor="text1"/>
        </w:rPr>
      </w:pPr>
      <w:r>
        <w:t>Goggles</w:t>
      </w:r>
    </w:p>
    <w:p w14:paraId="01B1BB40" w14:textId="77777777" w:rsidR="00FE794D" w:rsidRPr="006C0A13" w:rsidRDefault="00FE794D" w:rsidP="00353483">
      <w:pPr>
        <w:pStyle w:val="ListBulletLast"/>
        <w:rPr>
          <w:color w:val="000000" w:themeColor="text1"/>
        </w:rPr>
      </w:pPr>
      <w:r w:rsidRPr="008D5CEB">
        <w:t>Plastic apron (optional)</w:t>
      </w:r>
    </w:p>
    <w:p w14:paraId="52204303" w14:textId="77777777" w:rsidR="00FE794D" w:rsidRPr="00C445EA" w:rsidRDefault="00FE794D">
      <w:pPr>
        <w:pStyle w:val="BodyText"/>
      </w:pPr>
      <w:r w:rsidRPr="5F49A2C7">
        <w:t>Notes:</w:t>
      </w:r>
    </w:p>
    <w:p w14:paraId="3AB7A02F" w14:textId="15055798" w:rsidR="00FE794D" w:rsidRPr="00E95573" w:rsidRDefault="623FE806" w:rsidP="00353483">
      <w:pPr>
        <w:pStyle w:val="ListBullet"/>
        <w:rPr>
          <w:color w:val="000000" w:themeColor="text1"/>
        </w:rPr>
      </w:pPr>
      <w:r>
        <w:t>Always wear gloves and safety goggles when using disinfectant, and avoid contact with exposed skin, clothing, vehicle upholstery, and/or other fabric.</w:t>
      </w:r>
    </w:p>
    <w:p w14:paraId="3188F99A" w14:textId="77777777" w:rsidR="00FE794D" w:rsidRPr="00E95573" w:rsidRDefault="623FE806" w:rsidP="00353483">
      <w:pPr>
        <w:pStyle w:val="ListBullet"/>
        <w:rPr>
          <w:color w:val="000000" w:themeColor="text1"/>
        </w:rPr>
      </w:pPr>
      <w:r>
        <w:t>New bleach solution must be made up daily. New quaternary ammonia solution should be made up every two or three days, or as needed. Old unused solutions must be disposed of down a drain connected to a wastewater treatment system; slowly pour the unused solution down the drain with the tap water running.</w:t>
      </w:r>
    </w:p>
    <w:p w14:paraId="6EDC4A35" w14:textId="77777777" w:rsidR="00FE794D" w:rsidRPr="00E95573" w:rsidRDefault="00FE794D" w:rsidP="00353483">
      <w:pPr>
        <w:pStyle w:val="ListBulletLast"/>
        <w:rPr>
          <w:color w:val="000000" w:themeColor="text1"/>
        </w:rPr>
      </w:pPr>
      <w:r w:rsidRPr="008D5CEB">
        <w:t>For safety and logistical reasons, only take one type of disinfectant into the field. It is up to the Project Manager to decide which one will be need</w:t>
      </w:r>
      <w:r w:rsidRPr="00076A73">
        <w:t>ed based on the types of equipment to be used in the field (absorbent vs. non-absorbent).</w:t>
      </w:r>
    </w:p>
    <w:p w14:paraId="6C8BD5B3" w14:textId="25425F60" w:rsidR="00FE794D" w:rsidRPr="00B542F3" w:rsidRDefault="00FE794D" w:rsidP="00FE794D">
      <w:pPr>
        <w:pStyle w:val="Heading3"/>
      </w:pPr>
      <w:bookmarkStart w:id="169" w:name="_Toc24106033"/>
      <w:r>
        <w:t>B6.2</w:t>
      </w:r>
      <w:r>
        <w:tab/>
      </w:r>
      <w:r w:rsidRPr="00B542F3">
        <w:t>Procedure</w:t>
      </w:r>
      <w:bookmarkEnd w:id="169"/>
    </w:p>
    <w:p w14:paraId="4B922EC2" w14:textId="77777777" w:rsidR="00FE794D" w:rsidRPr="00B542F3" w:rsidRDefault="00FE794D" w:rsidP="005332A3">
      <w:pPr>
        <w:pStyle w:val="BodyText"/>
      </w:pPr>
      <w:r w:rsidRPr="00B542F3">
        <w:t>Level 1 decontamination should always be done. The necessity of decontamination beyond Level 1 is to be determined by the Project Manager, based on the sensitivity of the water body to be sampled.</w:t>
      </w:r>
    </w:p>
    <w:p w14:paraId="4925ABEC" w14:textId="77777777" w:rsidR="00FE794D" w:rsidRDefault="00FE794D" w:rsidP="00FE794D">
      <w:pPr>
        <w:pStyle w:val="Heading4"/>
      </w:pPr>
      <w:r w:rsidRPr="00B542F3">
        <w:t>Level 1</w:t>
      </w:r>
      <w:r>
        <w:t>—</w:t>
      </w:r>
      <w:r w:rsidRPr="00B542F3">
        <w:t xml:space="preserve">Visual </w:t>
      </w:r>
      <w:r>
        <w:t>I</w:t>
      </w:r>
      <w:r w:rsidRPr="00B542F3">
        <w:t xml:space="preserve">nspection </w:t>
      </w:r>
    </w:p>
    <w:p w14:paraId="45414DBB" w14:textId="77777777" w:rsidR="00FE794D" w:rsidRPr="00B542F3" w:rsidRDefault="00FE794D" w:rsidP="005332A3">
      <w:pPr>
        <w:pStyle w:val="BodyText"/>
      </w:pPr>
      <w:r>
        <w:t>Applicable to all waters:</w:t>
      </w:r>
    </w:p>
    <w:p w14:paraId="754FE655" w14:textId="77777777" w:rsidR="00FE794D" w:rsidRPr="002069AF" w:rsidRDefault="00FE794D" w:rsidP="002069AF">
      <w:pPr>
        <w:pStyle w:val="ListNumber"/>
        <w:numPr>
          <w:ilvl w:val="0"/>
          <w:numId w:val="257"/>
        </w:numPr>
        <w:rPr>
          <w:bCs/>
        </w:rPr>
      </w:pPr>
      <w:r w:rsidRPr="00B542F3">
        <w:t>Visually inspect all equipment having contact with the water (waders, nets, sieve buckets, canoe, boat trailers, etc.) for any plant fragments or other debris. If any plant material or associated mud is found, remove it and either place it in a trashcan or dispose of it on high, dry ground. Do not put it back into the water</w:t>
      </w:r>
      <w:r>
        <w:t xml:space="preserve"> </w:t>
      </w:r>
      <w:r w:rsidRPr="00B542F3">
        <w:t>body or along the shore. All plant fragments must be removed before equipment is transported to another water</w:t>
      </w:r>
      <w:r>
        <w:t xml:space="preserve"> </w:t>
      </w:r>
      <w:r w:rsidRPr="00B542F3">
        <w:t>body.</w:t>
      </w:r>
    </w:p>
    <w:p w14:paraId="15443E32" w14:textId="77777777" w:rsidR="00FE794D" w:rsidRPr="00B542F3" w:rsidRDefault="00FE794D" w:rsidP="002069AF">
      <w:pPr>
        <w:pStyle w:val="ListNumber"/>
      </w:pPr>
      <w:r w:rsidRPr="002069AF">
        <w:t>Allow</w:t>
      </w:r>
      <w:r w:rsidRPr="00B542F3">
        <w:t xml:space="preserve"> all equipment to air dry and visually inspect again, repeating procedures if necessary</w:t>
      </w:r>
      <w:r w:rsidRPr="43AD9AD4">
        <w:t>.</w:t>
      </w:r>
    </w:p>
    <w:p w14:paraId="4A40BC0A" w14:textId="77777777" w:rsidR="00FE794D" w:rsidRDefault="00FE794D" w:rsidP="00FE794D">
      <w:pPr>
        <w:pStyle w:val="Heading4"/>
      </w:pPr>
      <w:r w:rsidRPr="00B542F3">
        <w:t>Level 2 (</w:t>
      </w:r>
      <w:r>
        <w:t>D</w:t>
      </w:r>
      <w:r w:rsidRPr="00B542F3">
        <w:t xml:space="preserve">one in </w:t>
      </w:r>
      <w:r>
        <w:t>A</w:t>
      </w:r>
      <w:r w:rsidRPr="00B542F3">
        <w:t>ddition to Level 1)</w:t>
      </w:r>
      <w:r>
        <w:t>—</w:t>
      </w:r>
      <w:r w:rsidRPr="00B542F3">
        <w:t xml:space="preserve">Cleaning </w:t>
      </w:r>
    </w:p>
    <w:p w14:paraId="307AA22D" w14:textId="1973CF88" w:rsidR="00FE794D" w:rsidRPr="00B542F3" w:rsidRDefault="00FE794D" w:rsidP="005332A3">
      <w:pPr>
        <w:pStyle w:val="BodyText"/>
      </w:pPr>
      <w:r w:rsidRPr="00B542F3">
        <w:t>Applicable to waters used for aquaculture activities, waters within a</w:t>
      </w:r>
      <w:r>
        <w:t>n A</w:t>
      </w:r>
      <w:r w:rsidR="0A063DC7">
        <w:t>rea of</w:t>
      </w:r>
      <w:r w:rsidR="7D58C3EC">
        <w:t xml:space="preserve"> Critical Environmental Concern (ACEC</w:t>
      </w:r>
      <w:r w:rsidR="25F0E813">
        <w:t>)</w:t>
      </w:r>
      <w:r w:rsidRPr="00B542F3">
        <w:t xml:space="preserve"> waters designated Statutory Class A or B, or as deemed necessary by the Project Manager:</w:t>
      </w:r>
    </w:p>
    <w:p w14:paraId="7A593AE9" w14:textId="77777777" w:rsidR="001E6E5F" w:rsidRDefault="00FE794D" w:rsidP="001E6E5F">
      <w:pPr>
        <w:pStyle w:val="ListNumber"/>
        <w:numPr>
          <w:ilvl w:val="0"/>
          <w:numId w:val="158"/>
        </w:numPr>
        <w:rPr>
          <w:bCs/>
        </w:rPr>
      </w:pPr>
      <w:r w:rsidRPr="0042450E">
        <w:t xml:space="preserve">Visually inspect all equipment having contact with the water for any plant fragments or other debris, as outlined for Level 1 visual inspection above. </w:t>
      </w:r>
    </w:p>
    <w:p w14:paraId="50779AB0" w14:textId="200BA8D8" w:rsidR="00FE794D" w:rsidRPr="001E6E5F" w:rsidRDefault="00FE794D" w:rsidP="001E6E5F">
      <w:pPr>
        <w:pStyle w:val="ListNumber"/>
        <w:numPr>
          <w:ilvl w:val="0"/>
          <w:numId w:val="158"/>
        </w:numPr>
        <w:rPr>
          <w:bCs/>
        </w:rPr>
      </w:pPr>
      <w:r w:rsidRPr="0042450E">
        <w:t xml:space="preserve">Designate a grassy area or other upland vegetated area, at least 100 </w:t>
      </w:r>
      <w:r>
        <w:t>ft</w:t>
      </w:r>
      <w:r w:rsidRPr="0042450E">
        <w:t xml:space="preserve"> from open water and remove mud and other debris, by washing with soap and water. Rinse with clean water</w:t>
      </w:r>
      <w:r w:rsidRPr="43AD9AD4">
        <w:t xml:space="preserve">: </w:t>
      </w:r>
      <w:r w:rsidRPr="0042450E">
        <w:t xml:space="preserve">either tap water or de-ionized water, as determined by the Project Manager. </w:t>
      </w:r>
    </w:p>
    <w:p w14:paraId="1776361F" w14:textId="77777777" w:rsidR="00FE794D" w:rsidRPr="0042450E" w:rsidRDefault="00FE794D" w:rsidP="00A9538D">
      <w:pPr>
        <w:pStyle w:val="ListNumberLast"/>
        <w:numPr>
          <w:ilvl w:val="0"/>
          <w:numId w:val="158"/>
        </w:numPr>
      </w:pPr>
      <w:r w:rsidRPr="0042450E">
        <w:t xml:space="preserve">Allow all equipment to air dry and visually inspect again, repeating procedures if necessary. </w:t>
      </w:r>
    </w:p>
    <w:p w14:paraId="7E5CEC07" w14:textId="77777777" w:rsidR="00FE794D" w:rsidRDefault="00FE794D" w:rsidP="00FE794D">
      <w:pPr>
        <w:pStyle w:val="Heading4"/>
      </w:pPr>
      <w:r w:rsidRPr="0042450E">
        <w:t>Level 3 (</w:t>
      </w:r>
      <w:r>
        <w:t>D</w:t>
      </w:r>
      <w:r w:rsidRPr="0042450E">
        <w:t xml:space="preserve">one in </w:t>
      </w:r>
      <w:r>
        <w:t>A</w:t>
      </w:r>
      <w:r w:rsidRPr="0042450E">
        <w:t>ddition to Levels 1 and 2)</w:t>
      </w:r>
      <w:r>
        <w:t>—</w:t>
      </w:r>
      <w:r w:rsidRPr="0042450E">
        <w:t xml:space="preserve">Cleaning and Disinfection </w:t>
      </w:r>
    </w:p>
    <w:p w14:paraId="4DD7CA78" w14:textId="77777777" w:rsidR="00FE794D" w:rsidRPr="0042450E" w:rsidRDefault="00FE794D" w:rsidP="005332A3">
      <w:pPr>
        <w:pStyle w:val="BodyText"/>
      </w:pPr>
      <w:r w:rsidRPr="0042450E">
        <w:t>Applicable to vernal pools, designated salmon rivers, waters designated Sta</w:t>
      </w:r>
      <w:r>
        <w:t>tutory Class AA</w:t>
      </w:r>
      <w:r w:rsidRPr="0042450E">
        <w:t xml:space="preserve">, areas with a known infestation of </w:t>
      </w:r>
      <w:r>
        <w:t>i</w:t>
      </w:r>
      <w:r w:rsidRPr="0042450E">
        <w:t xml:space="preserve">nfectious </w:t>
      </w:r>
      <w:r>
        <w:t>s</w:t>
      </w:r>
      <w:r w:rsidRPr="0042450E">
        <w:t xml:space="preserve">almon </w:t>
      </w:r>
      <w:r>
        <w:t>a</w:t>
      </w:r>
      <w:r w:rsidRPr="0042450E">
        <w:t xml:space="preserve">nemia virus (ISAV), areas with a known infestation of an invasive aquatic plant, areas susceptible to </w:t>
      </w:r>
      <w:r w:rsidRPr="00E95573">
        <w:rPr>
          <w:i/>
          <w:iCs/>
        </w:rPr>
        <w:t>Didymo</w:t>
      </w:r>
      <w:r w:rsidRPr="0042450E">
        <w:t xml:space="preserve"> infestation, or as deemed necessary by the Project Manager.</w:t>
      </w:r>
    </w:p>
    <w:p w14:paraId="72073F2C" w14:textId="77777777" w:rsidR="001E6E5F" w:rsidRDefault="00FE794D" w:rsidP="001E6E5F">
      <w:pPr>
        <w:pStyle w:val="ListNumber"/>
        <w:numPr>
          <w:ilvl w:val="0"/>
          <w:numId w:val="160"/>
        </w:numPr>
        <w:rPr>
          <w:bCs/>
        </w:rPr>
      </w:pPr>
      <w:r w:rsidRPr="0042450E">
        <w:t xml:space="preserve">Visually inspect all equipment having contact with the water for any plant fragments or other debris, as outlined in Level 1 visual inspection above. </w:t>
      </w:r>
    </w:p>
    <w:p w14:paraId="2D507111" w14:textId="7FDA3A9B" w:rsidR="00FE794D" w:rsidRPr="001E6E5F" w:rsidRDefault="00FE794D" w:rsidP="001E6E5F">
      <w:pPr>
        <w:pStyle w:val="ListNumber"/>
        <w:numPr>
          <w:ilvl w:val="0"/>
          <w:numId w:val="160"/>
        </w:numPr>
        <w:rPr>
          <w:bCs/>
        </w:rPr>
      </w:pPr>
      <w:r w:rsidRPr="0042450E">
        <w:t xml:space="preserve">Designate a grassy area or other upland vegetated area, at least 100 </w:t>
      </w:r>
      <w:r>
        <w:t>ft</w:t>
      </w:r>
      <w:r w:rsidRPr="0042450E">
        <w:t xml:space="preserve"> from open water</w:t>
      </w:r>
      <w:r w:rsidRPr="43AD9AD4">
        <w:t xml:space="preserve">; </w:t>
      </w:r>
      <w:r w:rsidRPr="0042450E">
        <w:t>remove mud and other debris by washing with soap and water and rinsing</w:t>
      </w:r>
      <w:r w:rsidRPr="43AD9AD4">
        <w:t>,</w:t>
      </w:r>
      <w:r w:rsidRPr="0042450E">
        <w:t xml:space="preserve"> as described in Level 2 above. </w:t>
      </w:r>
    </w:p>
    <w:p w14:paraId="020E67C8" w14:textId="77777777" w:rsidR="00FE794D" w:rsidRPr="0042450E" w:rsidRDefault="00FE794D" w:rsidP="001E6E5F">
      <w:pPr>
        <w:pStyle w:val="ListNumber"/>
        <w:numPr>
          <w:ilvl w:val="0"/>
          <w:numId w:val="160"/>
        </w:numPr>
      </w:pPr>
      <w:r w:rsidRPr="0042450E">
        <w:t xml:space="preserve">Disinfect by thoroughly spraying all equipment with appropriate disinfectant. Bleach solutions are not recommended for absorbent materials due to ineffective penetration compared to </w:t>
      </w:r>
      <w:r>
        <w:t>q</w:t>
      </w:r>
      <w:r w:rsidRPr="0042450E">
        <w:t xml:space="preserve">uaternary ammonia solutions. </w:t>
      </w:r>
    </w:p>
    <w:p w14:paraId="7DB00585" w14:textId="77777777" w:rsidR="00FE794D" w:rsidRPr="0042450E" w:rsidRDefault="00FE794D" w:rsidP="001E6E5F">
      <w:pPr>
        <w:pStyle w:val="ListNumber"/>
        <w:numPr>
          <w:ilvl w:val="0"/>
          <w:numId w:val="160"/>
        </w:numPr>
      </w:pPr>
      <w:r w:rsidRPr="0042450E">
        <w:t xml:space="preserve">Allow all equipment to air dry and visually inspect again, repeating procedures if necessary. </w:t>
      </w:r>
    </w:p>
    <w:p w14:paraId="64D0C36A" w14:textId="7C9D71BF" w:rsidR="00FE794D" w:rsidRPr="0042450E" w:rsidRDefault="00FE794D" w:rsidP="001E6E5F">
      <w:pPr>
        <w:pStyle w:val="ListNumber"/>
        <w:numPr>
          <w:ilvl w:val="0"/>
          <w:numId w:val="160"/>
        </w:numPr>
      </w:pPr>
      <w:r w:rsidRPr="0042450E">
        <w:t xml:space="preserve">All equipment used to collect water samples (dipper, mixing jugs) must be rinsed </w:t>
      </w:r>
      <w:r>
        <w:t>three</w:t>
      </w:r>
      <w:r w:rsidRPr="0042450E">
        <w:t xml:space="preserve"> times </w:t>
      </w:r>
      <w:r w:rsidR="0090218B">
        <w:t>prior to</w:t>
      </w:r>
      <w:r w:rsidRPr="43AD9AD4">
        <w:t xml:space="preserve"> </w:t>
      </w:r>
      <w:r w:rsidRPr="0042450E">
        <w:t>reuse. Rinse with clean water</w:t>
      </w:r>
      <w:r w:rsidRPr="43AD9AD4">
        <w:t xml:space="preserve">: </w:t>
      </w:r>
      <w:r w:rsidRPr="0042450E">
        <w:t xml:space="preserve">either tap water or de-ionized water, as determined by the Project Manager. </w:t>
      </w:r>
    </w:p>
    <w:p w14:paraId="37E5B344" w14:textId="77777777" w:rsidR="00FE794D" w:rsidRPr="0042450E" w:rsidRDefault="00FE794D" w:rsidP="001E6E5F">
      <w:pPr>
        <w:pStyle w:val="ListNumber"/>
        <w:numPr>
          <w:ilvl w:val="0"/>
          <w:numId w:val="160"/>
        </w:numPr>
      </w:pPr>
      <w:r w:rsidRPr="0042450E">
        <w:t>Sampling devices that are placed into a water</w:t>
      </w:r>
      <w:r w:rsidRPr="43AD9AD4">
        <w:t xml:space="preserve"> </w:t>
      </w:r>
      <w:r w:rsidRPr="0042450E">
        <w:t>body for an extended length of time (e.g.</w:t>
      </w:r>
      <w:r w:rsidRPr="43AD9AD4">
        <w:t>,</w:t>
      </w:r>
      <w:r w:rsidRPr="0042450E">
        <w:t xml:space="preserve"> rock bags) will be decontaminated using one of the following methods, as determined by the Project Manager. </w:t>
      </w:r>
    </w:p>
    <w:p w14:paraId="407355C9" w14:textId="00BAFB62" w:rsidR="00FE794D" w:rsidRPr="0042450E" w:rsidRDefault="00FE794D" w:rsidP="002069AF">
      <w:pPr>
        <w:pStyle w:val="ListNumber2"/>
        <w:numPr>
          <w:ilvl w:val="0"/>
          <w:numId w:val="258"/>
        </w:numPr>
        <w:ind w:left="1080"/>
      </w:pPr>
      <w:r w:rsidRPr="0042450E">
        <w:t xml:space="preserve">Air </w:t>
      </w:r>
      <w:r w:rsidRPr="002069AF">
        <w:t>dried</w:t>
      </w:r>
      <w:r w:rsidRPr="0042450E">
        <w:t xml:space="preserve"> for several months</w:t>
      </w:r>
      <w:r>
        <w:t xml:space="preserve"> (</w:t>
      </w:r>
      <w:r w:rsidRPr="0042450E">
        <w:t>in direct sunlight for part of the time, if possible</w:t>
      </w:r>
      <w:r>
        <w:t>)</w:t>
      </w:r>
      <w:r w:rsidR="0090218B">
        <w:t>, or</w:t>
      </w:r>
    </w:p>
    <w:p w14:paraId="6471282C" w14:textId="77777777" w:rsidR="00FE794D" w:rsidRPr="0042450E" w:rsidRDefault="7C394C69" w:rsidP="002069AF">
      <w:pPr>
        <w:pStyle w:val="ListNumber2"/>
      </w:pPr>
      <w:r w:rsidRPr="002069AF">
        <w:t>Cleaned</w:t>
      </w:r>
      <w:r>
        <w:t xml:space="preserve"> with hot soapy water, rinsed with hot tap water, and air dried for several months (in direct sunlight for part of the time, if possible)</w:t>
      </w:r>
    </w:p>
    <w:p w14:paraId="6BCCC6E4" w14:textId="77777777" w:rsidR="00283320" w:rsidRPr="006A3187" w:rsidRDefault="00283320" w:rsidP="00283320">
      <w:pPr>
        <w:pStyle w:val="Heading2"/>
      </w:pPr>
      <w:bookmarkStart w:id="170" w:name="_Toc24106034"/>
      <w:r w:rsidRPr="006A3187">
        <w:t>B7</w:t>
      </w:r>
      <w:r>
        <w:tab/>
        <w:t>Field Equipment/Maintenance, Inspection, and Calibration</w:t>
      </w:r>
      <w:bookmarkEnd w:id="170"/>
      <w:r w:rsidRPr="006A3187">
        <w:t xml:space="preserve"> </w:t>
      </w:r>
    </w:p>
    <w:p w14:paraId="29F71390" w14:textId="77777777" w:rsidR="00283320" w:rsidRDefault="00283320" w:rsidP="00283320">
      <w:pPr>
        <w:pStyle w:val="Heading3"/>
      </w:pPr>
      <w:bookmarkStart w:id="171" w:name="_Toc24106035"/>
      <w:r w:rsidRPr="006A3187">
        <w:t>B7.1</w:t>
      </w:r>
      <w:r>
        <w:tab/>
      </w:r>
      <w:r w:rsidRPr="006A3187">
        <w:t>Pre-measurement Instrument Checks and Calibration</w:t>
      </w:r>
      <w:bookmarkEnd w:id="171"/>
    </w:p>
    <w:p w14:paraId="06B6432C" w14:textId="77777777" w:rsidR="00283320" w:rsidRDefault="00283320" w:rsidP="00283320">
      <w:pPr>
        <w:pStyle w:val="BodyText"/>
      </w:pPr>
      <w:r w:rsidRPr="0081508E">
        <w:t xml:space="preserve">Field instruments will be tested and calibrated </w:t>
      </w:r>
      <w:r>
        <w:t xml:space="preserve">prior to </w:t>
      </w:r>
      <w:r w:rsidRPr="0081508E">
        <w:t>sampling</w:t>
      </w:r>
      <w:r>
        <w:t>,</w:t>
      </w:r>
      <w:r w:rsidRPr="0081508E">
        <w:t xml:space="preserve"> either </w:t>
      </w:r>
      <w:r>
        <w:t xml:space="preserve">prior to </w:t>
      </w:r>
      <w:r w:rsidRPr="0081508E">
        <w:t xml:space="preserve">departure for the site or at the site. </w:t>
      </w:r>
    </w:p>
    <w:p w14:paraId="193BA9E1" w14:textId="77777777" w:rsidR="00283320" w:rsidRPr="0081508E" w:rsidRDefault="00283320" w:rsidP="00283320">
      <w:pPr>
        <w:pStyle w:val="BodyText"/>
      </w:pPr>
      <w:r w:rsidRPr="0081508E">
        <w:t xml:space="preserve">Site location will be verified using a GPS receiver. Field crews will have access to backup instruments if any instruments fail the manufacturer performance tests or calibrations. </w:t>
      </w:r>
      <w:r>
        <w:t xml:space="preserve">Prior to </w:t>
      </w:r>
      <w:r w:rsidRPr="0081508E">
        <w:t>departure, the following checks and calibrations will be performed:</w:t>
      </w:r>
    </w:p>
    <w:p w14:paraId="20F0EDBD" w14:textId="77777777" w:rsidR="00283320" w:rsidRPr="00E95573" w:rsidRDefault="623FE806" w:rsidP="00353483">
      <w:pPr>
        <w:pStyle w:val="ListBullet"/>
        <w:rPr>
          <w:color w:val="000000" w:themeColor="text1"/>
        </w:rPr>
      </w:pPr>
      <w:r>
        <w:t xml:space="preserve">If using a handheld GPS unit, turn on the GPS receiver and check the batteries. Replace batteries immediately if a battery warning is displayed. </w:t>
      </w:r>
    </w:p>
    <w:p w14:paraId="55DD2CB2" w14:textId="77777777" w:rsidR="00283320" w:rsidRPr="0081508E" w:rsidRDefault="00283320" w:rsidP="00353483">
      <w:pPr>
        <w:pStyle w:val="ListBulletLast"/>
        <w:rPr>
          <w:color w:val="000000" w:themeColor="text1"/>
        </w:rPr>
      </w:pPr>
      <w:r w:rsidRPr="00094439">
        <w:t xml:space="preserve">Test and calibrate the multi-parameter sensor (or </w:t>
      </w:r>
      <w:proofErr w:type="spellStart"/>
      <w:r w:rsidRPr="00094439">
        <w:t>sonde</w:t>
      </w:r>
      <w:proofErr w:type="spellEnd"/>
      <w:r w:rsidRPr="00094439">
        <w:t xml:space="preserve">) according to the manufacturer's calibration and maintenance procedures. Records of these checks should be saved in a logbook or other documentation. </w:t>
      </w:r>
    </w:p>
    <w:p w14:paraId="21089BFB" w14:textId="77777777" w:rsidR="00283320" w:rsidRPr="0081508E" w:rsidRDefault="00283320" w:rsidP="00283320">
      <w:pPr>
        <w:pStyle w:val="Heading4"/>
      </w:pPr>
      <w:r w:rsidRPr="0081508E">
        <w:t>Multi-</w:t>
      </w:r>
      <w:r>
        <w:t>P</w:t>
      </w:r>
      <w:r w:rsidRPr="0081508E">
        <w:t xml:space="preserve">arameter sensor </w:t>
      </w:r>
    </w:p>
    <w:p w14:paraId="6254B490" w14:textId="42C00C72" w:rsidR="00283320" w:rsidRPr="0081508E" w:rsidRDefault="00283320" w:rsidP="5E7B47F3">
      <w:pPr>
        <w:pStyle w:val="BodyText"/>
      </w:pPr>
      <w:r w:rsidRPr="0081508E">
        <w:t xml:space="preserve">The </w:t>
      </w:r>
      <w:r>
        <w:rPr>
          <w:rFonts w:eastAsia="Palatino Linotype" w:cs="Palatino Linotype"/>
        </w:rPr>
        <w:t>dissolved oxygen</w:t>
      </w:r>
      <w:r w:rsidRPr="0081508E">
        <w:t xml:space="preserve">, pH, temperature, and conductivity sensor functions of the multi-parameter sensor </w:t>
      </w:r>
      <w:r>
        <w:t>or individual sensors will</w:t>
      </w:r>
      <w:r w:rsidRPr="5E7B47F3">
        <w:t xml:space="preserve"> </w:t>
      </w:r>
      <w:r>
        <w:t xml:space="preserve">be </w:t>
      </w:r>
      <w:r w:rsidRPr="0081508E">
        <w:t xml:space="preserve">calibrated </w:t>
      </w:r>
      <w:r>
        <w:t>prior to departure to the sampling site(s)</w:t>
      </w:r>
      <w:r w:rsidR="13A29826">
        <w:t xml:space="preserve"> per the table below</w:t>
      </w:r>
      <w:r>
        <w:t xml:space="preserve">. A </w:t>
      </w:r>
      <w:r w:rsidRPr="0081508E">
        <w:t xml:space="preserve">single calibration is </w:t>
      </w:r>
      <w:proofErr w:type="gramStart"/>
      <w:r w:rsidRPr="0081508E">
        <w:t>sufficient</w:t>
      </w:r>
      <w:proofErr w:type="gramEnd"/>
      <w:r w:rsidRPr="0081508E">
        <w:t xml:space="preserve"> for the day. </w:t>
      </w:r>
    </w:p>
    <w:p w14:paraId="669FE3FC" w14:textId="20512CC0" w:rsidR="00283320" w:rsidRPr="00FE625A" w:rsidRDefault="00283320" w:rsidP="522001B2">
      <w:pPr>
        <w:pStyle w:val="TableTitle"/>
      </w:pPr>
      <w:bookmarkStart w:id="172" w:name="_Toc24070783"/>
      <w:r>
        <w:t>Table B7.</w:t>
      </w:r>
      <w:fldSimple w:instr=" SEQ Table \* ARABIC \r 1 ">
        <w:r w:rsidR="00ED6227">
          <w:rPr>
            <w:noProof/>
          </w:rPr>
          <w:t>1</w:t>
        </w:r>
      </w:fldSimple>
      <w:r>
        <w:t>.</w:t>
      </w:r>
      <w:r w:rsidRPr="006A3187">
        <w:t xml:space="preserve"> </w:t>
      </w:r>
      <w:r w:rsidRPr="00E95573">
        <w:t>Instrument Calibration Procedures</w:t>
      </w:r>
      <w:bookmarkEnd w:id="172"/>
      <w:r w:rsidRPr="19718A8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2"/>
        <w:gridCol w:w="1518"/>
        <w:gridCol w:w="1338"/>
        <w:gridCol w:w="1298"/>
        <w:gridCol w:w="2006"/>
        <w:gridCol w:w="1844"/>
      </w:tblGrid>
      <w:tr w:rsidR="00283320" w:rsidRPr="00C55E15" w14:paraId="32DC18F3" w14:textId="77777777" w:rsidTr="00C55E15">
        <w:trPr>
          <w:tblHeader/>
        </w:trPr>
        <w:tc>
          <w:tcPr>
            <w:tcW w:w="1572" w:type="dxa"/>
            <w:shd w:val="clear" w:color="auto" w:fill="D9D9D9" w:themeFill="background1" w:themeFillShade="D9"/>
            <w:vAlign w:val="center"/>
          </w:tcPr>
          <w:p w14:paraId="7DC434CE" w14:textId="5B911A5F" w:rsidR="00283320" w:rsidRPr="00C55E15" w:rsidRDefault="00283320" w:rsidP="00992D73">
            <w:pPr>
              <w:pStyle w:val="TableHeadings"/>
              <w:spacing w:before="80" w:after="80"/>
            </w:pPr>
            <w:r w:rsidRPr="00C55E15">
              <w:t>Parameter</w:t>
            </w:r>
            <w:r w:rsidR="00C96D18">
              <w:t xml:space="preserve"> - Method</w:t>
            </w:r>
          </w:p>
        </w:tc>
        <w:tc>
          <w:tcPr>
            <w:tcW w:w="1518" w:type="dxa"/>
            <w:shd w:val="clear" w:color="auto" w:fill="D9D9D9" w:themeFill="background1" w:themeFillShade="D9"/>
            <w:vAlign w:val="center"/>
          </w:tcPr>
          <w:p w14:paraId="6B2ACCDA" w14:textId="77777777" w:rsidR="00283320" w:rsidRPr="00C55E15" w:rsidRDefault="00283320" w:rsidP="00992D73">
            <w:pPr>
              <w:pStyle w:val="TableHeadings"/>
              <w:spacing w:before="80" w:after="80"/>
            </w:pPr>
            <w:r w:rsidRPr="00C55E15">
              <w:t>Instrument</w:t>
            </w:r>
          </w:p>
        </w:tc>
        <w:tc>
          <w:tcPr>
            <w:tcW w:w="1338" w:type="dxa"/>
            <w:shd w:val="clear" w:color="auto" w:fill="D9D9D9" w:themeFill="background1" w:themeFillShade="D9"/>
            <w:vAlign w:val="center"/>
          </w:tcPr>
          <w:p w14:paraId="6401B783" w14:textId="77777777" w:rsidR="00283320" w:rsidRPr="00C55E15" w:rsidRDefault="00283320" w:rsidP="00992D73">
            <w:pPr>
              <w:pStyle w:val="TableHeadings"/>
              <w:spacing w:before="80" w:after="80"/>
            </w:pPr>
            <w:r w:rsidRPr="007C45E3">
              <w:t>Type of Inspection</w:t>
            </w:r>
          </w:p>
        </w:tc>
        <w:tc>
          <w:tcPr>
            <w:tcW w:w="1298" w:type="dxa"/>
            <w:shd w:val="clear" w:color="auto" w:fill="D9D9D9" w:themeFill="background1" w:themeFillShade="D9"/>
            <w:vAlign w:val="center"/>
          </w:tcPr>
          <w:p w14:paraId="30EA0138" w14:textId="77777777" w:rsidR="00283320" w:rsidRPr="00C55E15" w:rsidRDefault="00283320" w:rsidP="00992D73">
            <w:pPr>
              <w:pStyle w:val="TableHeadings"/>
              <w:spacing w:before="80" w:after="80"/>
            </w:pPr>
            <w:r w:rsidRPr="00C55E15">
              <w:t>Inspection and Calibration Frequency</w:t>
            </w:r>
          </w:p>
        </w:tc>
        <w:tc>
          <w:tcPr>
            <w:tcW w:w="2006" w:type="dxa"/>
            <w:shd w:val="clear" w:color="auto" w:fill="D9D9D9" w:themeFill="background1" w:themeFillShade="D9"/>
            <w:vAlign w:val="center"/>
          </w:tcPr>
          <w:p w14:paraId="1C3D9903" w14:textId="77777777" w:rsidR="00283320" w:rsidRPr="00C55E15" w:rsidRDefault="00283320" w:rsidP="00992D73">
            <w:pPr>
              <w:pStyle w:val="TableHeadings"/>
              <w:spacing w:before="80" w:after="80"/>
            </w:pPr>
            <w:r w:rsidRPr="00C55E15">
              <w:t>Standard of Calibration Used</w:t>
            </w:r>
          </w:p>
        </w:tc>
        <w:tc>
          <w:tcPr>
            <w:tcW w:w="1844" w:type="dxa"/>
            <w:shd w:val="clear" w:color="auto" w:fill="D9D9D9" w:themeFill="background1" w:themeFillShade="D9"/>
            <w:vAlign w:val="center"/>
          </w:tcPr>
          <w:p w14:paraId="0223CF80" w14:textId="77777777" w:rsidR="00283320" w:rsidRPr="00C55E15" w:rsidRDefault="00283320" w:rsidP="00992D73">
            <w:pPr>
              <w:pStyle w:val="TableHeadings"/>
              <w:spacing w:before="80" w:after="80"/>
            </w:pPr>
            <w:r w:rsidRPr="00C55E15">
              <w:t>Corrective Action</w:t>
            </w:r>
          </w:p>
        </w:tc>
      </w:tr>
      <w:tr w:rsidR="00283320" w:rsidRPr="00C55E15" w14:paraId="429E7F02" w14:textId="77777777" w:rsidTr="00C80042">
        <w:tc>
          <w:tcPr>
            <w:tcW w:w="1572" w:type="dxa"/>
          </w:tcPr>
          <w:p w14:paraId="40B5E5A4" w14:textId="67F236F0" w:rsidR="00283320" w:rsidRPr="00652F50" w:rsidRDefault="00283320" w:rsidP="00992D73">
            <w:pPr>
              <w:pStyle w:val="TableText"/>
              <w:spacing w:before="80" w:after="80"/>
              <w:rPr>
                <w:rFonts w:asciiTheme="minorHAnsi" w:hAnsiTheme="minorHAnsi" w:cs="Courier New"/>
              </w:rPr>
            </w:pPr>
            <w:r w:rsidRPr="44180A45">
              <w:rPr>
                <w:rFonts w:asciiTheme="minorHAnsi" w:hAnsiTheme="minorHAnsi" w:cs="Courier New"/>
              </w:rPr>
              <w:t xml:space="preserve">+++FOR parameter IN </w:t>
            </w:r>
            <w:proofErr w:type="spellStart"/>
            <w:proofErr w:type="gramStart"/>
            <w:r w:rsidRPr="44180A45">
              <w:rPr>
                <w:rFonts w:asciiTheme="minorHAnsi" w:hAnsiTheme="minorHAnsi" w:cs="Courier New"/>
              </w:rPr>
              <w:t>parameters.filter</w:t>
            </w:r>
            <w:proofErr w:type="spellEnd"/>
            <w:proofErr w:type="gramEnd"/>
            <w:r w:rsidRPr="44180A45">
              <w:rPr>
                <w:rFonts w:asciiTheme="minorHAnsi" w:hAnsiTheme="minorHAnsi" w:cs="Courier New"/>
              </w:rPr>
              <w:t xml:space="preserve">((param) =&gt; </w:t>
            </w:r>
            <w:proofErr w:type="spellStart"/>
            <w:r w:rsidRPr="44180A45">
              <w:rPr>
                <w:rFonts w:asciiTheme="minorHAnsi" w:hAnsiTheme="minorHAnsi" w:cs="Courier New"/>
              </w:rPr>
              <w:t>param.monitoringCategory</w:t>
            </w:r>
            <w:proofErr w:type="spellEnd"/>
            <w:r w:rsidRPr="44180A45">
              <w:rPr>
                <w:rFonts w:asciiTheme="minorHAnsi" w:hAnsiTheme="minorHAnsi" w:cs="Courier New"/>
              </w:rPr>
              <w:t xml:space="preserve"> === 'Freshwater Water Quality'</w:t>
            </w:r>
            <w:r w:rsidR="44180A45" w:rsidRPr="44180A45">
              <w:rPr>
                <w:rFonts w:asciiTheme="minorHAnsi" w:hAnsiTheme="minorHAnsi" w:cs="Courier New"/>
              </w:rPr>
              <w:t xml:space="preserve"> &amp;&amp; </w:t>
            </w:r>
            <w:proofErr w:type="spellStart"/>
            <w:r w:rsidR="44180A45" w:rsidRPr="44180A45">
              <w:rPr>
                <w:rFonts w:asciiTheme="minorHAnsi" w:hAnsiTheme="minorHAnsi" w:cs="Courier New"/>
              </w:rPr>
              <w:t>param.method</w:t>
            </w:r>
            <w:proofErr w:type="spellEnd"/>
            <w:r w:rsidR="44180A45" w:rsidRPr="44180A45">
              <w:rPr>
                <w:rFonts w:asciiTheme="minorHAnsi" w:hAnsiTheme="minorHAnsi" w:cs="Courier New"/>
              </w:rPr>
              <w:t xml:space="preserve"> === '</w:t>
            </w:r>
            <w:r w:rsidR="005D606C">
              <w:rPr>
                <w:color w:val="333333"/>
              </w:rPr>
              <w:t>M</w:t>
            </w:r>
            <w:r w:rsidR="44180A45" w:rsidRPr="44180A45">
              <w:rPr>
                <w:color w:val="333333"/>
              </w:rPr>
              <w:t>ulti-parameter probe meter</w:t>
            </w:r>
            <w:r w:rsidR="44180A45" w:rsidRPr="44180A45">
              <w:rPr>
                <w:rFonts w:asciiTheme="minorHAnsi" w:hAnsiTheme="minorHAnsi" w:cs="Courier New"/>
              </w:rPr>
              <w:t>'</w:t>
            </w:r>
            <w:r w:rsidRPr="44180A45">
              <w:rPr>
                <w:rFonts w:asciiTheme="minorHAnsi" w:hAnsiTheme="minorHAnsi" w:cs="Courier New"/>
              </w:rPr>
              <w:t xml:space="preserve">) +++  </w:t>
            </w:r>
          </w:p>
        </w:tc>
        <w:tc>
          <w:tcPr>
            <w:tcW w:w="1518" w:type="dxa"/>
          </w:tcPr>
          <w:p w14:paraId="1D379A60"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92A0786"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5C6F97CA"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01F00D1"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006F2301" w14:textId="77777777" w:rsidR="00283320" w:rsidRPr="00652F50" w:rsidRDefault="00283320" w:rsidP="00992D73">
            <w:pPr>
              <w:pStyle w:val="TableText"/>
              <w:spacing w:before="80" w:after="80"/>
              <w:rPr>
                <w:rFonts w:asciiTheme="minorHAnsi" w:hAnsiTheme="minorHAnsi" w:cs="Courier New"/>
                <w:szCs w:val="22"/>
              </w:rPr>
            </w:pPr>
          </w:p>
        </w:tc>
      </w:tr>
      <w:tr w:rsidR="00283320" w:rsidRPr="00C55E15" w14:paraId="19FBF13C" w14:textId="77777777" w:rsidTr="00C80042">
        <w:tc>
          <w:tcPr>
            <w:tcW w:w="1572" w:type="dxa"/>
          </w:tcPr>
          <w:p w14:paraId="557B388F" w14:textId="64E8A384"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w:t>
            </w:r>
            <w:r w:rsidR="00C96D18" w:rsidRPr="00652F50">
              <w:rPr>
                <w:rFonts w:asciiTheme="minorHAnsi" w:eastAsia="Courier New" w:hAnsiTheme="minorHAnsi" w:cs="Courier New"/>
                <w:szCs w:val="22"/>
              </w:rPr>
              <w:t>label</w:t>
            </w:r>
            <w:proofErr w:type="spellEnd"/>
            <w:proofErr w:type="gramEnd"/>
            <w:r w:rsidRPr="00652F50">
              <w:rPr>
                <w:rFonts w:asciiTheme="minorHAnsi" w:eastAsia="Courier New" w:hAnsiTheme="minorHAnsi" w:cs="Courier New"/>
                <w:szCs w:val="22"/>
              </w:rPr>
              <w:t xml:space="preserve">+++ </w:t>
            </w:r>
          </w:p>
        </w:tc>
        <w:tc>
          <w:tcPr>
            <w:tcW w:w="1518" w:type="dxa"/>
          </w:tcPr>
          <w:p w14:paraId="73359A2A"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parameter.instrument</w:t>
            </w:r>
            <w:proofErr w:type="spellEnd"/>
            <w:proofErr w:type="gramEnd"/>
            <w:r w:rsidRPr="00652F50">
              <w:rPr>
                <w:rFonts w:asciiTheme="minorHAnsi" w:eastAsia="Courier New" w:hAnsiTheme="minorHAnsi" w:cs="Courier New"/>
                <w:szCs w:val="22"/>
              </w:rPr>
              <w:t xml:space="preserve">+++ </w:t>
            </w:r>
          </w:p>
        </w:tc>
        <w:tc>
          <w:tcPr>
            <w:tcW w:w="1338" w:type="dxa"/>
          </w:tcPr>
          <w:p w14:paraId="6A6843C0" w14:textId="24CEBC95" w:rsidR="00283320" w:rsidRPr="00652F50" w:rsidRDefault="00B02A42" w:rsidP="00992D73">
            <w:pPr>
              <w:pStyle w:val="TableText"/>
              <w:spacing w:before="80" w:after="80"/>
              <w:rPr>
                <w:rFonts w:asciiTheme="minorHAnsi" w:hAnsiTheme="minorHAnsi" w:cs="Courier New"/>
                <w:szCs w:val="22"/>
              </w:rPr>
            </w:pPr>
            <w:r w:rsidRPr="00B02A42">
              <w:rPr>
                <w:rFonts w:asciiTheme="minorHAnsi" w:eastAsia="Courier New" w:hAnsiTheme="minorHAnsi" w:cs="Courier New"/>
                <w:szCs w:val="22"/>
              </w:rPr>
              <w:t>+++ INS $</w:t>
            </w:r>
            <w:proofErr w:type="spellStart"/>
            <w:proofErr w:type="gramStart"/>
            <w:r w:rsidRPr="00B02A42">
              <w:rPr>
                <w:rFonts w:asciiTheme="minorHAnsi" w:eastAsia="Courier New" w:hAnsiTheme="minorHAnsi" w:cs="Courier New"/>
                <w:szCs w:val="22"/>
              </w:rPr>
              <w:t>parameter.typeOfInspection</w:t>
            </w:r>
            <w:proofErr w:type="spellEnd"/>
            <w:proofErr w:type="gramEnd"/>
            <w:r w:rsidRPr="00B02A42">
              <w:rPr>
                <w:rFonts w:asciiTheme="minorHAnsi" w:eastAsia="Courier New" w:hAnsiTheme="minorHAnsi" w:cs="Courier New"/>
                <w:szCs w:val="22"/>
              </w:rPr>
              <w:t>+++</w:t>
            </w:r>
          </w:p>
        </w:tc>
        <w:tc>
          <w:tcPr>
            <w:tcW w:w="1298" w:type="dxa"/>
          </w:tcPr>
          <w:p w14:paraId="3CFC1EC0"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parameter.calibrationFrequency</w:t>
            </w:r>
            <w:proofErr w:type="spellEnd"/>
            <w:proofErr w:type="gramEnd"/>
            <w:r w:rsidRPr="00652F50">
              <w:rPr>
                <w:rFonts w:asciiTheme="minorHAnsi" w:eastAsia="Courier New" w:hAnsiTheme="minorHAnsi" w:cs="Courier New"/>
                <w:szCs w:val="22"/>
              </w:rPr>
              <w:t xml:space="preserve">+++ </w:t>
            </w:r>
          </w:p>
        </w:tc>
        <w:tc>
          <w:tcPr>
            <w:tcW w:w="2006" w:type="dxa"/>
          </w:tcPr>
          <w:p w14:paraId="2F348B36"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parameter.calibrationStandard</w:t>
            </w:r>
            <w:proofErr w:type="spellEnd"/>
            <w:proofErr w:type="gramEnd"/>
            <w:r w:rsidRPr="00652F50">
              <w:rPr>
                <w:rFonts w:asciiTheme="minorHAnsi" w:eastAsia="Courier New" w:hAnsiTheme="minorHAnsi" w:cs="Courier New"/>
                <w:szCs w:val="22"/>
              </w:rPr>
              <w:t xml:space="preserve">+++ </w:t>
            </w:r>
          </w:p>
        </w:tc>
        <w:tc>
          <w:tcPr>
            <w:tcW w:w="1844" w:type="dxa"/>
          </w:tcPr>
          <w:p w14:paraId="0DCD59D5"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eastAsia="Courier New" w:hAnsiTheme="minorHAnsi" w:cs="Courier New"/>
                <w:szCs w:val="22"/>
              </w:rPr>
              <w:t>+++ INS $</w:t>
            </w:r>
            <w:proofErr w:type="spellStart"/>
            <w:proofErr w:type="gramStart"/>
            <w:r w:rsidRPr="00652F50">
              <w:rPr>
                <w:rFonts w:asciiTheme="minorHAnsi" w:eastAsia="Courier New" w:hAnsiTheme="minorHAnsi" w:cs="Courier New"/>
                <w:szCs w:val="22"/>
              </w:rPr>
              <w:t>parameter.correctiveAction</w:t>
            </w:r>
            <w:proofErr w:type="spellEnd"/>
            <w:proofErr w:type="gramEnd"/>
            <w:r w:rsidRPr="00652F50">
              <w:rPr>
                <w:rFonts w:asciiTheme="minorHAnsi" w:eastAsia="Courier New" w:hAnsiTheme="minorHAnsi" w:cs="Courier New"/>
                <w:szCs w:val="22"/>
              </w:rPr>
              <w:t xml:space="preserve">+++ </w:t>
            </w:r>
          </w:p>
        </w:tc>
      </w:tr>
      <w:tr w:rsidR="00283320" w:rsidRPr="00C55E15" w14:paraId="6305A194" w14:textId="77777777" w:rsidTr="00C80042">
        <w:tc>
          <w:tcPr>
            <w:tcW w:w="1572" w:type="dxa"/>
          </w:tcPr>
          <w:p w14:paraId="71624EC1" w14:textId="77777777" w:rsidR="00283320" w:rsidRPr="00652F50" w:rsidRDefault="00283320" w:rsidP="00992D73">
            <w:pPr>
              <w:pStyle w:val="TableText"/>
              <w:spacing w:before="80" w:after="80"/>
              <w:rPr>
                <w:rFonts w:asciiTheme="minorHAnsi" w:hAnsiTheme="minorHAnsi" w:cs="Courier New"/>
                <w:szCs w:val="22"/>
              </w:rPr>
            </w:pPr>
            <w:r w:rsidRPr="00652F50">
              <w:rPr>
                <w:rFonts w:asciiTheme="minorHAnsi" w:hAnsiTheme="minorHAnsi" w:cs="Courier New"/>
                <w:szCs w:val="22"/>
              </w:rPr>
              <w:t xml:space="preserve">+++END-FOR parameter +++  </w:t>
            </w:r>
          </w:p>
        </w:tc>
        <w:tc>
          <w:tcPr>
            <w:tcW w:w="1518" w:type="dxa"/>
          </w:tcPr>
          <w:p w14:paraId="637438A6" w14:textId="77777777" w:rsidR="00283320" w:rsidRPr="00652F50" w:rsidRDefault="00283320" w:rsidP="00992D73">
            <w:pPr>
              <w:pStyle w:val="TableText"/>
              <w:spacing w:before="80" w:after="80"/>
              <w:rPr>
                <w:rFonts w:asciiTheme="minorHAnsi" w:hAnsiTheme="minorHAnsi" w:cs="Courier New"/>
                <w:szCs w:val="22"/>
              </w:rPr>
            </w:pPr>
          </w:p>
        </w:tc>
        <w:tc>
          <w:tcPr>
            <w:tcW w:w="1338" w:type="dxa"/>
          </w:tcPr>
          <w:p w14:paraId="7CAE1FED" w14:textId="77777777" w:rsidR="00283320" w:rsidRPr="00652F50" w:rsidRDefault="00283320" w:rsidP="00992D73">
            <w:pPr>
              <w:pStyle w:val="TableText"/>
              <w:spacing w:before="80" w:after="80"/>
              <w:rPr>
                <w:rFonts w:asciiTheme="minorHAnsi" w:hAnsiTheme="minorHAnsi" w:cs="Courier New"/>
                <w:szCs w:val="22"/>
              </w:rPr>
            </w:pPr>
          </w:p>
        </w:tc>
        <w:tc>
          <w:tcPr>
            <w:tcW w:w="1298" w:type="dxa"/>
          </w:tcPr>
          <w:p w14:paraId="3F0BCF51" w14:textId="77777777" w:rsidR="00283320" w:rsidRPr="00652F50" w:rsidRDefault="00283320" w:rsidP="00992D73">
            <w:pPr>
              <w:pStyle w:val="TableText"/>
              <w:spacing w:before="80" w:after="80"/>
              <w:rPr>
                <w:rFonts w:asciiTheme="minorHAnsi" w:hAnsiTheme="minorHAnsi" w:cs="Courier New"/>
                <w:szCs w:val="22"/>
              </w:rPr>
            </w:pPr>
          </w:p>
        </w:tc>
        <w:tc>
          <w:tcPr>
            <w:tcW w:w="2006" w:type="dxa"/>
          </w:tcPr>
          <w:p w14:paraId="431D38F5" w14:textId="77777777" w:rsidR="00283320" w:rsidRPr="00652F50" w:rsidRDefault="00283320" w:rsidP="00992D73">
            <w:pPr>
              <w:pStyle w:val="TableText"/>
              <w:spacing w:before="80" w:after="80"/>
              <w:rPr>
                <w:rFonts w:asciiTheme="minorHAnsi" w:hAnsiTheme="minorHAnsi" w:cs="Courier New"/>
                <w:szCs w:val="22"/>
              </w:rPr>
            </w:pPr>
          </w:p>
        </w:tc>
        <w:tc>
          <w:tcPr>
            <w:tcW w:w="1844" w:type="dxa"/>
          </w:tcPr>
          <w:p w14:paraId="531EE35F" w14:textId="77777777" w:rsidR="00283320" w:rsidRPr="00652F50" w:rsidRDefault="00283320" w:rsidP="00992D73">
            <w:pPr>
              <w:pStyle w:val="TableText"/>
              <w:spacing w:before="80" w:after="80"/>
              <w:rPr>
                <w:rFonts w:asciiTheme="minorHAnsi" w:hAnsiTheme="minorHAnsi" w:cs="Courier New"/>
                <w:szCs w:val="22"/>
              </w:rPr>
            </w:pPr>
          </w:p>
        </w:tc>
      </w:tr>
    </w:tbl>
    <w:p w14:paraId="09E21F0F" w14:textId="77777777" w:rsidR="00654404" w:rsidRDefault="00283320" w:rsidP="00283320">
      <w:pPr>
        <w:pStyle w:val="TableFootnotes"/>
      </w:pPr>
      <w:r>
        <w:t xml:space="preserve">“External standards” refers to standards of reliable quality obtained from reputable commercial or other suppliers; </w:t>
      </w:r>
    </w:p>
    <w:p w14:paraId="4F61E51B" w14:textId="75383F52" w:rsidR="00283320" w:rsidRPr="00866885" w:rsidRDefault="00283320" w:rsidP="00283320">
      <w:pPr>
        <w:pStyle w:val="TableFootnotes"/>
      </w:pPr>
      <w:r>
        <w:t>“known standards” refers to those where the value is known before calibration.</w:t>
      </w:r>
    </w:p>
    <w:p w14:paraId="799F10CD" w14:textId="3D245058" w:rsidR="00283320" w:rsidRPr="00654404" w:rsidRDefault="00283320" w:rsidP="00654404"/>
    <w:p w14:paraId="352B15C3" w14:textId="77777777" w:rsidR="00654404" w:rsidRPr="00654404" w:rsidRDefault="00654404" w:rsidP="00654404"/>
    <w:p w14:paraId="66547A10" w14:textId="77777777" w:rsidR="00283320" w:rsidRPr="00182BC7" w:rsidRDefault="00283320" w:rsidP="00283320">
      <w:pPr>
        <w:pStyle w:val="Heading3"/>
        <w:rPr>
          <w:rFonts w:eastAsiaTheme="minorEastAsia"/>
        </w:rPr>
      </w:pPr>
      <w:bookmarkStart w:id="173" w:name="_Toc24106036"/>
      <w:r w:rsidRPr="6B2E2E3F">
        <w:rPr>
          <w:rFonts w:eastAsiaTheme="minorEastAsia"/>
        </w:rPr>
        <w:t>B7.2</w:t>
      </w:r>
      <w:r>
        <w:rPr>
          <w:rFonts w:eastAsiaTheme="minorEastAsia"/>
        </w:rPr>
        <w:tab/>
      </w:r>
      <w:r w:rsidRPr="6B2E2E3F">
        <w:rPr>
          <w:rFonts w:eastAsiaTheme="minorEastAsia"/>
        </w:rPr>
        <w:t>Post-measurement Calibration Check—Multi-Parameter sensor</w:t>
      </w:r>
      <w:bookmarkEnd w:id="173"/>
      <w:r w:rsidRPr="6B2E2E3F">
        <w:rPr>
          <w:rFonts w:eastAsiaTheme="minorEastAsia"/>
        </w:rPr>
        <w:t xml:space="preserve"> </w:t>
      </w:r>
    </w:p>
    <w:p w14:paraId="51DB9FBD" w14:textId="77777777" w:rsidR="00283320" w:rsidRPr="006C0A13" w:rsidDel="661BEE84" w:rsidRDefault="00283320" w:rsidP="00283320">
      <w:pPr>
        <w:pStyle w:val="BodyText"/>
        <w:rPr>
          <w:rFonts w:eastAsiaTheme="minorEastAsia"/>
        </w:rPr>
      </w:pPr>
      <w:r w:rsidRPr="6E2335F2">
        <w:rPr>
          <w:rFonts w:eastAsiaTheme="minorEastAsia"/>
        </w:rPr>
        <w:t xml:space="preserve">After all sensor measurements have been completed for the sampling day, a post-measurement calibration check of the parameter sensor is performed. To do this, pH, conductivity, and DO of one of each of the respective calibration standards that were used earlier in the day to calibrate the instrument will be measured and values recorded. If significant drift is detected (as defined the manufacturer), the sensor may need service; data collected since the last successful calibration and post-measurement calibration check will be flagged. </w:t>
      </w:r>
    </w:p>
    <w:p w14:paraId="718BED06" w14:textId="77777777" w:rsidR="00283320" w:rsidRPr="00182BC7" w:rsidRDefault="00283320" w:rsidP="00283320">
      <w:pPr>
        <w:pStyle w:val="Heading3"/>
        <w:rPr>
          <w:rFonts w:eastAsiaTheme="minorHAnsi"/>
        </w:rPr>
      </w:pPr>
      <w:bookmarkStart w:id="174" w:name="_Toc24106037"/>
      <w:r w:rsidRPr="00094439">
        <w:rPr>
          <w:rFonts w:eastAsiaTheme="minorEastAsia"/>
        </w:rPr>
        <w:t>B7.3</w:t>
      </w:r>
      <w:r>
        <w:rPr>
          <w:rFonts w:eastAsiaTheme="minorHAnsi"/>
        </w:rPr>
        <w:tab/>
      </w:r>
      <w:r w:rsidRPr="00094439">
        <w:rPr>
          <w:rFonts w:eastAsiaTheme="minorEastAsia"/>
        </w:rPr>
        <w:t>Instrument/Equipment Inspection, Testing Procedures</w:t>
      </w:r>
      <w:bookmarkEnd w:id="174"/>
      <w:r w:rsidRPr="00094439">
        <w:rPr>
          <w:rFonts w:eastAsiaTheme="minorEastAsia"/>
        </w:rPr>
        <w:t xml:space="preserve"> </w:t>
      </w:r>
    </w:p>
    <w:p w14:paraId="2010F771" w14:textId="77777777" w:rsidR="00283320" w:rsidRPr="00430CA2" w:rsidRDefault="00283320" w:rsidP="00283320">
      <w:pPr>
        <w:pStyle w:val="BodyText"/>
      </w:pPr>
      <w:r w:rsidRPr="00430CA2">
        <w:t>Equipment maintenance will be conducted routinely.</w:t>
      </w:r>
      <w:r w:rsidRPr="79B1D1C9">
        <w:t xml:space="preserve"> </w:t>
      </w:r>
      <w:r w:rsidRPr="00430CA2">
        <w:t>Records of equipment inspection, maintenance, repair</w:t>
      </w:r>
      <w:r w:rsidRPr="79B1D1C9">
        <w:t>,</w:t>
      </w:r>
      <w:r w:rsidRPr="00430CA2">
        <w:t xml:space="preserve"> and replacement will be </w:t>
      </w:r>
      <w:r>
        <w:t>recorded</w:t>
      </w:r>
      <w:r w:rsidRPr="00430CA2">
        <w:t xml:space="preserve"> in a logbook.</w:t>
      </w:r>
      <w:r w:rsidRPr="79B1D1C9">
        <w:t xml:space="preserve"> </w:t>
      </w:r>
    </w:p>
    <w:p w14:paraId="2C6F61C8" w14:textId="07CAE0DE" w:rsidR="00FE794D" w:rsidRPr="00267C75" w:rsidRDefault="00FE794D" w:rsidP="00FE794D">
      <w:pPr>
        <w:pStyle w:val="Heading2"/>
      </w:pPr>
      <w:bookmarkStart w:id="175" w:name="_Toc2006322"/>
      <w:bookmarkStart w:id="176" w:name="_Toc24106038"/>
      <w:r w:rsidRPr="0042450E">
        <w:t>B8</w:t>
      </w:r>
      <w:r>
        <w:tab/>
      </w:r>
      <w:r w:rsidRPr="0042450E">
        <w:t>Inspection/Acceptance of Supplies and Consumables</w:t>
      </w:r>
      <w:bookmarkEnd w:id="175"/>
      <w:bookmarkEnd w:id="176"/>
      <w:r>
        <w:t xml:space="preserve"> </w:t>
      </w:r>
    </w:p>
    <w:p w14:paraId="51045727" w14:textId="77777777" w:rsidR="00FE794D" w:rsidRPr="0053035F" w:rsidRDefault="00FE794D" w:rsidP="005332A3">
      <w:pPr>
        <w:pStyle w:val="BodyText"/>
      </w:pPr>
      <w:r w:rsidRPr="0053035F">
        <w:t>The P</w:t>
      </w:r>
      <w:r w:rsidRPr="0053035F">
        <w:rPr>
          <w:spacing w:val="-1"/>
        </w:rPr>
        <w:t>r</w:t>
      </w:r>
      <w:r w:rsidRPr="0053035F">
        <w:t>oj</w:t>
      </w:r>
      <w:r w:rsidRPr="0053035F">
        <w:rPr>
          <w:spacing w:val="2"/>
        </w:rPr>
        <w:t>e</w:t>
      </w:r>
      <w:r w:rsidRPr="0053035F">
        <w:rPr>
          <w:spacing w:val="-1"/>
        </w:rPr>
        <w:t>c</w:t>
      </w:r>
      <w:r w:rsidRPr="0053035F">
        <w:t>t</w:t>
      </w:r>
      <w:r w:rsidRPr="00C80042">
        <w:t xml:space="preserve"> </w:t>
      </w:r>
      <w:r>
        <w:t>M</w:t>
      </w:r>
      <w:r w:rsidRPr="0053035F">
        <w:t>an</w:t>
      </w:r>
      <w:r w:rsidRPr="0053035F">
        <w:rPr>
          <w:spacing w:val="1"/>
        </w:rPr>
        <w:t>a</w:t>
      </w:r>
      <w:r w:rsidRPr="0053035F">
        <w:rPr>
          <w:spacing w:val="-2"/>
        </w:rPr>
        <w:t>g</w:t>
      </w:r>
      <w:r w:rsidRPr="0053035F">
        <w:rPr>
          <w:spacing w:val="1"/>
        </w:rPr>
        <w:t>e</w:t>
      </w:r>
      <w:r w:rsidRPr="0053035F">
        <w:t>r w</w:t>
      </w:r>
      <w:r w:rsidRPr="0053035F">
        <w:rPr>
          <w:spacing w:val="3"/>
        </w:rPr>
        <w:t>i</w:t>
      </w:r>
      <w:r w:rsidRPr="0053035F">
        <w:t>ll</w:t>
      </w:r>
      <w:r w:rsidRPr="00C80042">
        <w:t xml:space="preserve"> </w:t>
      </w:r>
      <w:r w:rsidRPr="0053035F">
        <w:t>be</w:t>
      </w:r>
      <w:r w:rsidRPr="0053035F">
        <w:rPr>
          <w:spacing w:val="-1"/>
        </w:rPr>
        <w:t xml:space="preserve"> re</w:t>
      </w:r>
      <w:r w:rsidRPr="0053035F">
        <w:t>spons</w:t>
      </w:r>
      <w:r w:rsidRPr="0053035F">
        <w:rPr>
          <w:spacing w:val="1"/>
        </w:rPr>
        <w:t>i</w:t>
      </w:r>
      <w:r w:rsidRPr="0053035F">
        <w:t xml:space="preserve">ble </w:t>
      </w:r>
      <w:r w:rsidRPr="0053035F">
        <w:rPr>
          <w:spacing w:val="-1"/>
        </w:rPr>
        <w:t>f</w:t>
      </w:r>
      <w:r w:rsidRPr="0053035F">
        <w:t>or</w:t>
      </w:r>
      <w:r w:rsidRPr="0053035F">
        <w:rPr>
          <w:spacing w:val="-1"/>
        </w:rPr>
        <w:t xml:space="preserve"> e</w:t>
      </w:r>
      <w:r w:rsidRPr="0053035F">
        <w:t>ns</w:t>
      </w:r>
      <w:r w:rsidRPr="0053035F">
        <w:rPr>
          <w:spacing w:val="2"/>
        </w:rPr>
        <w:t>u</w:t>
      </w:r>
      <w:r w:rsidRPr="0053035F">
        <w:t>ring</w:t>
      </w:r>
      <w:r w:rsidRPr="00C80042">
        <w:t xml:space="preserve"> </w:t>
      </w:r>
      <w:r w:rsidRPr="0053035F">
        <w:rPr>
          <w:spacing w:val="-1"/>
        </w:rPr>
        <w:t>c</w:t>
      </w:r>
      <w:r w:rsidRPr="0053035F">
        <w:rPr>
          <w:spacing w:val="2"/>
        </w:rPr>
        <w:t>o</w:t>
      </w:r>
      <w:r w:rsidRPr="0053035F">
        <w:t>r</w:t>
      </w:r>
      <w:r w:rsidRPr="0053035F">
        <w:rPr>
          <w:spacing w:val="-1"/>
        </w:rPr>
        <w:t>r</w:t>
      </w:r>
      <w:r w:rsidRPr="0053035F">
        <w:rPr>
          <w:spacing w:val="1"/>
        </w:rPr>
        <w:t>e</w:t>
      </w:r>
      <w:r w:rsidRPr="0053035F">
        <w:rPr>
          <w:spacing w:val="-1"/>
        </w:rPr>
        <w:t>c</w:t>
      </w:r>
      <w:r w:rsidRPr="0053035F">
        <w:t>t sample</w:t>
      </w:r>
      <w:r w:rsidRPr="00C80042">
        <w:t xml:space="preserve"> </w:t>
      </w:r>
      <w:r w:rsidRPr="0053035F">
        <w:t>h</w:t>
      </w:r>
      <w:r w:rsidRPr="0053035F">
        <w:rPr>
          <w:spacing w:val="-1"/>
        </w:rPr>
        <w:t>a</w:t>
      </w:r>
      <w:r w:rsidRPr="0053035F">
        <w:t>nd</w:t>
      </w:r>
      <w:r w:rsidRPr="0053035F">
        <w:rPr>
          <w:spacing w:val="3"/>
        </w:rPr>
        <w:t>l</w:t>
      </w:r>
      <w:r w:rsidRPr="0053035F">
        <w:t>ing</w:t>
      </w:r>
      <w:r w:rsidRPr="00C80042">
        <w:t xml:space="preserve"> </w:t>
      </w:r>
      <w:r w:rsidRPr="0053035F">
        <w:rPr>
          <w:spacing w:val="5"/>
        </w:rPr>
        <w:t>b</w:t>
      </w:r>
      <w:r w:rsidRPr="0053035F">
        <w:rPr>
          <w:spacing w:val="-2"/>
        </w:rPr>
        <w:t>y</w:t>
      </w:r>
      <w:r w:rsidRPr="0053035F">
        <w:t>:</w:t>
      </w:r>
    </w:p>
    <w:p w14:paraId="2E906356" w14:textId="77777777" w:rsidR="00FE794D" w:rsidRPr="0053035F" w:rsidRDefault="00FE794D" w:rsidP="00353483">
      <w:pPr>
        <w:pStyle w:val="ListBullet"/>
        <w:rPr>
          <w:color w:val="000000" w:themeColor="text1"/>
        </w:rPr>
      </w:pPr>
      <w:r w:rsidRPr="008D5CEB">
        <w:t xml:space="preserve">Ensuring </w:t>
      </w:r>
      <w:r w:rsidRPr="00076A73">
        <w:rPr>
          <w:spacing w:val="-1"/>
        </w:rPr>
        <w:t>a</w:t>
      </w:r>
      <w:r w:rsidRPr="00076A73">
        <w:t>v</w:t>
      </w:r>
      <w:r w:rsidRPr="00E15E69">
        <w:rPr>
          <w:spacing w:val="-1"/>
        </w:rPr>
        <w:t>a</w:t>
      </w:r>
      <w:r w:rsidRPr="006F2BDB">
        <w:t>i</w:t>
      </w:r>
      <w:r w:rsidRPr="007E3C92">
        <w:rPr>
          <w:spacing w:val="1"/>
        </w:rPr>
        <w:t>l</w:t>
      </w:r>
      <w:r w:rsidRPr="007E3C92">
        <w:rPr>
          <w:spacing w:val="-1"/>
        </w:rPr>
        <w:t>a</w:t>
      </w:r>
      <w:r w:rsidRPr="007576E8">
        <w:t>bi</w:t>
      </w:r>
      <w:r w:rsidRPr="00683073">
        <w:rPr>
          <w:spacing w:val="1"/>
        </w:rPr>
        <w:t>l</w:t>
      </w:r>
      <w:r w:rsidRPr="00A46494">
        <w:t>i</w:t>
      </w:r>
      <w:r w:rsidRPr="004B330A">
        <w:rPr>
          <w:spacing w:val="3"/>
        </w:rPr>
        <w:t>t</w:t>
      </w:r>
      <w:r w:rsidRPr="00F11F61">
        <w:t>y</w:t>
      </w:r>
      <w:r w:rsidRPr="623FE806">
        <w:t xml:space="preserve"> </w:t>
      </w:r>
      <w:r w:rsidRPr="0086392A">
        <w:rPr>
          <w:spacing w:val="2"/>
        </w:rPr>
        <w:t>o</w:t>
      </w:r>
      <w:r w:rsidRPr="0086392A">
        <w:t>f all</w:t>
      </w:r>
      <w:r w:rsidRPr="623FE806">
        <w:t xml:space="preserve"> </w:t>
      </w:r>
      <w:r w:rsidRPr="000C1A99">
        <w:rPr>
          <w:spacing w:val="-1"/>
        </w:rPr>
        <w:t>re</w:t>
      </w:r>
      <w:r w:rsidRPr="00BE1914">
        <w:t>quir</w:t>
      </w:r>
      <w:r w:rsidRPr="00A84FB0">
        <w:rPr>
          <w:spacing w:val="-1"/>
        </w:rPr>
        <w:t>e</w:t>
      </w:r>
      <w:r w:rsidRPr="00962C4E">
        <w:t>d sampling</w:t>
      </w:r>
      <w:r w:rsidRPr="623FE806">
        <w:t xml:space="preserve"> </w:t>
      </w:r>
      <w:r w:rsidRPr="00DD324C">
        <w:t>sup</w:t>
      </w:r>
      <w:r w:rsidRPr="00ED525C">
        <w:rPr>
          <w:spacing w:val="2"/>
        </w:rPr>
        <w:t>p</w:t>
      </w:r>
      <w:r w:rsidRPr="0012050E">
        <w:t>l</w:t>
      </w:r>
      <w:r w:rsidRPr="0012050E">
        <w:rPr>
          <w:spacing w:val="1"/>
        </w:rPr>
        <w:t>i</w:t>
      </w:r>
      <w:r w:rsidRPr="00E800CE">
        <w:rPr>
          <w:spacing w:val="-1"/>
        </w:rPr>
        <w:t>e</w:t>
      </w:r>
      <w:r w:rsidRPr="00E800CE">
        <w:t xml:space="preserve">s in </w:t>
      </w:r>
      <w:r w:rsidRPr="00E800CE">
        <w:rPr>
          <w:spacing w:val="1"/>
        </w:rPr>
        <w:t>t</w:t>
      </w:r>
      <w:r w:rsidRPr="00E800CE">
        <w:t>he</w:t>
      </w:r>
      <w:r w:rsidRPr="000C5735">
        <w:rPr>
          <w:spacing w:val="-1"/>
        </w:rPr>
        <w:t xml:space="preserve"> f</w:t>
      </w:r>
      <w:r w:rsidRPr="000C5735">
        <w:t>ield</w:t>
      </w:r>
      <w:r w:rsidRPr="623FE806">
        <w:t>.</w:t>
      </w:r>
    </w:p>
    <w:p w14:paraId="743FB0DB" w14:textId="77777777" w:rsidR="00FE794D" w:rsidRPr="0053035F" w:rsidRDefault="00FE794D" w:rsidP="00353483">
      <w:pPr>
        <w:pStyle w:val="ListBullet"/>
        <w:rPr>
          <w:color w:val="000000" w:themeColor="text1"/>
        </w:rPr>
      </w:pPr>
      <w:r w:rsidRPr="008D5CEB">
        <w:t>P</w:t>
      </w:r>
      <w:r w:rsidRPr="00076A73">
        <w:rPr>
          <w:spacing w:val="-1"/>
        </w:rPr>
        <w:t>r</w:t>
      </w:r>
      <w:r w:rsidRPr="00076A73">
        <w:t>op</w:t>
      </w:r>
      <w:r w:rsidRPr="00E15E69">
        <w:rPr>
          <w:spacing w:val="-1"/>
        </w:rPr>
        <w:t>e</w:t>
      </w:r>
      <w:r w:rsidRPr="006F2BDB">
        <w:t>r</w:t>
      </w:r>
      <w:r w:rsidRPr="007E3C92">
        <w:rPr>
          <w:spacing w:val="4"/>
        </w:rPr>
        <w:t>l</w:t>
      </w:r>
      <w:r w:rsidRPr="007E3C92">
        <w:t>y</w:t>
      </w:r>
      <w:r w:rsidRPr="623FE806">
        <w:t xml:space="preserve"> </w:t>
      </w:r>
      <w:r w:rsidRPr="00683073">
        <w:t>lab</w:t>
      </w:r>
      <w:r w:rsidRPr="00A46494">
        <w:rPr>
          <w:spacing w:val="-1"/>
        </w:rPr>
        <w:t>e</w:t>
      </w:r>
      <w:r w:rsidRPr="004B330A">
        <w:t>l</w:t>
      </w:r>
      <w:r w:rsidRPr="00F11F61">
        <w:rPr>
          <w:spacing w:val="1"/>
        </w:rPr>
        <w:t>i</w:t>
      </w:r>
      <w:r w:rsidRPr="00D03E77">
        <w:rPr>
          <w:spacing w:val="2"/>
        </w:rPr>
        <w:t>n</w:t>
      </w:r>
      <w:r w:rsidRPr="0086392A">
        <w:t>g</w:t>
      </w:r>
      <w:r w:rsidRPr="623FE806">
        <w:t xml:space="preserve"> </w:t>
      </w:r>
      <w:r w:rsidRPr="006A4B04">
        <w:rPr>
          <w:spacing w:val="-1"/>
        </w:rPr>
        <w:t>a</w:t>
      </w:r>
      <w:r w:rsidRPr="000C1A99">
        <w:t>ll</w:t>
      </w:r>
      <w:r w:rsidRPr="623FE806">
        <w:t xml:space="preserve"> </w:t>
      </w:r>
      <w:r w:rsidRPr="00A84FB0">
        <w:t>sa</w:t>
      </w:r>
      <w:r w:rsidRPr="00962C4E">
        <w:rPr>
          <w:spacing w:val="2"/>
        </w:rPr>
        <w:t>m</w:t>
      </w:r>
      <w:r w:rsidRPr="00A7687D">
        <w:t xml:space="preserve">ple </w:t>
      </w:r>
      <w:r w:rsidRPr="00DD324C">
        <w:rPr>
          <w:spacing w:val="-1"/>
        </w:rPr>
        <w:t>c</w:t>
      </w:r>
      <w:r w:rsidRPr="00ED525C">
        <w:t>ontain</w:t>
      </w:r>
      <w:r w:rsidRPr="0012050E">
        <w:rPr>
          <w:spacing w:val="-1"/>
        </w:rPr>
        <w:t>e</w:t>
      </w:r>
      <w:r w:rsidRPr="0012050E">
        <w:t xml:space="preserve">rs </w:t>
      </w:r>
      <w:r w:rsidRPr="00E800CE">
        <w:rPr>
          <w:spacing w:val="-1"/>
        </w:rPr>
        <w:t>f</w:t>
      </w:r>
      <w:r w:rsidRPr="00E800CE">
        <w:rPr>
          <w:spacing w:val="2"/>
        </w:rPr>
        <w:t>o</w:t>
      </w:r>
      <w:r w:rsidRPr="00E800CE">
        <w:t>r biolo</w:t>
      </w:r>
      <w:r w:rsidRPr="00E800CE">
        <w:rPr>
          <w:spacing w:val="-2"/>
        </w:rPr>
        <w:t>g</w:t>
      </w:r>
      <w:r w:rsidRPr="000C5735">
        <w:rPr>
          <w:spacing w:val="3"/>
        </w:rPr>
        <w:t>i</w:t>
      </w:r>
      <w:r w:rsidRPr="000C5735">
        <w:rPr>
          <w:spacing w:val="-1"/>
        </w:rPr>
        <w:t>ca</w:t>
      </w:r>
      <w:r w:rsidRPr="00E059A8">
        <w:t>l sampl</w:t>
      </w:r>
      <w:r w:rsidRPr="00E059A8">
        <w:rPr>
          <w:spacing w:val="-1"/>
        </w:rPr>
        <w:t>e</w:t>
      </w:r>
      <w:r w:rsidRPr="00E059A8">
        <w:t xml:space="preserve">s in </w:t>
      </w:r>
      <w:r w:rsidRPr="002231A8">
        <w:rPr>
          <w:spacing w:val="1"/>
        </w:rPr>
        <w:t>t</w:t>
      </w:r>
      <w:r w:rsidRPr="00FB4E68">
        <w:t>he</w:t>
      </w:r>
      <w:r w:rsidRPr="00805B9D">
        <w:rPr>
          <w:spacing w:val="-1"/>
        </w:rPr>
        <w:t xml:space="preserve"> f</w:t>
      </w:r>
      <w:r w:rsidRPr="00392160">
        <w:t>i</w:t>
      </w:r>
      <w:r w:rsidRPr="00084D81">
        <w:rPr>
          <w:spacing w:val="3"/>
        </w:rPr>
        <w:t>e</w:t>
      </w:r>
      <w:r w:rsidRPr="00084D81">
        <w:t>ld</w:t>
      </w:r>
      <w:r w:rsidRPr="623FE806">
        <w:t>.</w:t>
      </w:r>
    </w:p>
    <w:p w14:paraId="4A70C0DD" w14:textId="3947F855" w:rsidR="00FE794D" w:rsidRPr="0053035F" w:rsidRDefault="00FE794D" w:rsidP="00353483">
      <w:pPr>
        <w:pStyle w:val="ListBullet"/>
        <w:rPr>
          <w:color w:val="000000" w:themeColor="text1"/>
        </w:rPr>
      </w:pPr>
      <w:r w:rsidRPr="008D5CEB">
        <w:t>R</w:t>
      </w:r>
      <w:r w:rsidRPr="00076A73">
        <w:rPr>
          <w:spacing w:val="-2"/>
        </w:rPr>
        <w:t>e</w:t>
      </w:r>
      <w:r w:rsidRPr="00076A73">
        <w:rPr>
          <w:spacing w:val="-1"/>
        </w:rPr>
        <w:t>c</w:t>
      </w:r>
      <w:r w:rsidRPr="00E15E69">
        <w:t>o</w:t>
      </w:r>
      <w:r w:rsidRPr="006F2BDB">
        <w:rPr>
          <w:spacing w:val="-1"/>
        </w:rPr>
        <w:t>r</w:t>
      </w:r>
      <w:r w:rsidRPr="007E3C92">
        <w:t>di</w:t>
      </w:r>
      <w:r w:rsidRPr="007E3C92">
        <w:rPr>
          <w:spacing w:val="3"/>
        </w:rPr>
        <w:t>n</w:t>
      </w:r>
      <w:r w:rsidRPr="007576E8">
        <w:t xml:space="preserve">g </w:t>
      </w:r>
      <w:r w:rsidRPr="00683073">
        <w:rPr>
          <w:spacing w:val="-1"/>
        </w:rPr>
        <w:t>a</w:t>
      </w:r>
      <w:r w:rsidRPr="00A46494">
        <w:t>ll</w:t>
      </w:r>
      <w:r w:rsidRPr="623FE806">
        <w:t xml:space="preserve"> </w:t>
      </w:r>
      <w:r w:rsidRPr="00F11F61">
        <w:rPr>
          <w:spacing w:val="-1"/>
        </w:rPr>
        <w:t>re</w:t>
      </w:r>
      <w:r w:rsidRPr="00D03E77">
        <w:t>lev</w:t>
      </w:r>
      <w:r w:rsidRPr="0086392A">
        <w:rPr>
          <w:spacing w:val="-1"/>
        </w:rPr>
        <w:t>a</w:t>
      </w:r>
      <w:r w:rsidRPr="0086392A">
        <w:t xml:space="preserve">nt </w:t>
      </w:r>
      <w:r w:rsidRPr="006A4B04">
        <w:rPr>
          <w:spacing w:val="3"/>
        </w:rPr>
        <w:t>s</w:t>
      </w:r>
      <w:r w:rsidRPr="000C1A99">
        <w:rPr>
          <w:spacing w:val="1"/>
        </w:rPr>
        <w:t>a</w:t>
      </w:r>
      <w:r w:rsidRPr="00BE1914">
        <w:t>mp</w:t>
      </w:r>
      <w:r w:rsidRPr="00A84FB0">
        <w:rPr>
          <w:spacing w:val="1"/>
        </w:rPr>
        <w:t>l</w:t>
      </w:r>
      <w:r w:rsidRPr="00962C4E">
        <w:t>ing</w:t>
      </w:r>
      <w:r w:rsidRPr="623FE806">
        <w:t xml:space="preserve"> </w:t>
      </w:r>
      <w:r w:rsidRPr="00DD324C">
        <w:t>info</w:t>
      </w:r>
      <w:r w:rsidRPr="00ED525C">
        <w:rPr>
          <w:spacing w:val="-1"/>
        </w:rPr>
        <w:t>r</w:t>
      </w:r>
      <w:r w:rsidRPr="0012050E">
        <w:t xml:space="preserve">mation on </w:t>
      </w:r>
      <w:r w:rsidRPr="00E800CE">
        <w:rPr>
          <w:spacing w:val="1"/>
        </w:rPr>
        <w:t>t</w:t>
      </w:r>
      <w:r w:rsidRPr="00E800CE">
        <w:t xml:space="preserve">he </w:t>
      </w:r>
      <w:r w:rsidRPr="00E800CE">
        <w:rPr>
          <w:spacing w:val="-1"/>
        </w:rPr>
        <w:t>Sample Log, F</w:t>
      </w:r>
      <w:r w:rsidRPr="002231A8">
        <w:t>ield Data F</w:t>
      </w:r>
      <w:r w:rsidR="0090218B" w:rsidRPr="00FB4E68">
        <w:t>orms</w:t>
      </w:r>
      <w:r w:rsidRPr="00805B9D">
        <w:t xml:space="preserve"> </w:t>
      </w:r>
      <w:r w:rsidRPr="00392160">
        <w:rPr>
          <w:spacing w:val="2"/>
        </w:rPr>
        <w:t>a</w:t>
      </w:r>
      <w:r w:rsidRPr="00084D81">
        <w:t>nd C</w:t>
      </w:r>
      <w:r w:rsidRPr="001E6E5F">
        <w:t>h</w:t>
      </w:r>
      <w:r w:rsidRPr="001E6E5F">
        <w:rPr>
          <w:spacing w:val="-1"/>
        </w:rPr>
        <w:t>a</w:t>
      </w:r>
      <w:r w:rsidRPr="001E6E5F">
        <w:t>i</w:t>
      </w:r>
      <w:r w:rsidRPr="001E6E5F">
        <w:rPr>
          <w:spacing w:val="5"/>
        </w:rPr>
        <w:t>n</w:t>
      </w:r>
      <w:r w:rsidRPr="623FE806">
        <w:t>-</w:t>
      </w:r>
      <w:r w:rsidRPr="001E6E5F">
        <w:t>o</w:t>
      </w:r>
      <w:r w:rsidRPr="00C80042">
        <w:rPr>
          <w:spacing w:val="-1"/>
        </w:rPr>
        <w:t>f</w:t>
      </w:r>
      <w:r w:rsidRPr="00C80042">
        <w:t>- Custo</w:t>
      </w:r>
      <w:r w:rsidRPr="00C80042">
        <w:rPr>
          <w:spacing w:val="3"/>
        </w:rPr>
        <w:t>d</w:t>
      </w:r>
      <w:r w:rsidRPr="00C80042">
        <w:t>y</w:t>
      </w:r>
      <w:r w:rsidRPr="623FE806">
        <w:t xml:space="preserve"> F</w:t>
      </w:r>
      <w:r w:rsidRPr="00C80042">
        <w:rPr>
          <w:spacing w:val="2"/>
        </w:rPr>
        <w:t>o</w:t>
      </w:r>
      <w:r w:rsidRPr="00C80042">
        <w:t>rms</w:t>
      </w:r>
      <w:r w:rsidRPr="623FE806">
        <w:t>.</w:t>
      </w:r>
    </w:p>
    <w:p w14:paraId="62A3A923" w14:textId="77777777" w:rsidR="00FE794D" w:rsidRPr="00507090" w:rsidRDefault="00FE794D" w:rsidP="00353483">
      <w:pPr>
        <w:pStyle w:val="ListBulletLast"/>
      </w:pPr>
      <w:r w:rsidRPr="008D5CEB">
        <w:rPr>
          <w:spacing w:val="-1"/>
        </w:rPr>
        <w:t>C</w:t>
      </w:r>
      <w:r w:rsidRPr="00076A73">
        <w:t>oordin</w:t>
      </w:r>
      <w:r w:rsidRPr="00076A73">
        <w:rPr>
          <w:spacing w:val="-1"/>
        </w:rPr>
        <w:t>a</w:t>
      </w:r>
      <w:r w:rsidRPr="00E15E69">
        <w:t>t</w:t>
      </w:r>
      <w:r w:rsidRPr="006F2BDB">
        <w:rPr>
          <w:spacing w:val="1"/>
        </w:rPr>
        <w:t>i</w:t>
      </w:r>
      <w:r w:rsidRPr="007E3C92">
        <w:t>ng</w:t>
      </w:r>
      <w:r w:rsidRPr="007E3C92">
        <w:rPr>
          <w:spacing w:val="-2"/>
        </w:rPr>
        <w:t xml:space="preserve"> </w:t>
      </w:r>
      <w:r w:rsidRPr="007576E8">
        <w:t>t</w:t>
      </w:r>
      <w:r w:rsidRPr="00683073">
        <w:rPr>
          <w:spacing w:val="3"/>
        </w:rPr>
        <w:t>h</w:t>
      </w:r>
      <w:r w:rsidRPr="00A46494">
        <w:t>e</w:t>
      </w:r>
      <w:r w:rsidRPr="004B330A">
        <w:rPr>
          <w:spacing w:val="-1"/>
        </w:rPr>
        <w:t xml:space="preserve"> </w:t>
      </w:r>
      <w:r w:rsidRPr="00F11F61">
        <w:t>tr</w:t>
      </w:r>
      <w:r w:rsidRPr="00D03E77">
        <w:rPr>
          <w:spacing w:val="-1"/>
        </w:rPr>
        <w:t>a</w:t>
      </w:r>
      <w:r w:rsidRPr="0086392A">
        <w:t>ns</w:t>
      </w:r>
      <w:r w:rsidRPr="0086392A">
        <w:rPr>
          <w:spacing w:val="2"/>
        </w:rPr>
        <w:t>f</w:t>
      </w:r>
      <w:r w:rsidRPr="006A4B04">
        <w:rPr>
          <w:spacing w:val="-1"/>
        </w:rPr>
        <w:t>e</w:t>
      </w:r>
      <w:r w:rsidRPr="000C1A99">
        <w:t>r</w:t>
      </w:r>
      <w:r w:rsidRPr="00BE1914">
        <w:rPr>
          <w:spacing w:val="1"/>
        </w:rPr>
        <w:t xml:space="preserve"> </w:t>
      </w:r>
      <w:r w:rsidRPr="00A84FB0">
        <w:t>of</w:t>
      </w:r>
      <w:r w:rsidRPr="00962C4E">
        <w:rPr>
          <w:spacing w:val="-1"/>
        </w:rPr>
        <w:t xml:space="preserve"> a</w:t>
      </w:r>
      <w:r w:rsidRPr="00A7687D">
        <w:t>ll</w:t>
      </w:r>
      <w:r w:rsidRPr="00DD324C">
        <w:rPr>
          <w:spacing w:val="1"/>
        </w:rPr>
        <w:t xml:space="preserve"> </w:t>
      </w:r>
      <w:r w:rsidRPr="00ED525C">
        <w:t xml:space="preserve">samples </w:t>
      </w:r>
      <w:r w:rsidRPr="0012050E">
        <w:rPr>
          <w:spacing w:val="-1"/>
        </w:rPr>
        <w:t>f</w:t>
      </w:r>
      <w:r w:rsidRPr="00E800CE">
        <w:t xml:space="preserve">rom the </w:t>
      </w:r>
      <w:r w:rsidRPr="00E800CE">
        <w:rPr>
          <w:spacing w:val="-1"/>
        </w:rPr>
        <w:t>f</w:t>
      </w:r>
      <w:r w:rsidRPr="00E800CE">
        <w:rPr>
          <w:spacing w:val="3"/>
        </w:rPr>
        <w:t>i</w:t>
      </w:r>
      <w:r w:rsidRPr="00E800CE">
        <w:rPr>
          <w:spacing w:val="-1"/>
        </w:rPr>
        <w:t>e</w:t>
      </w:r>
      <w:r w:rsidRPr="00E800CE">
        <w:t xml:space="preserve">ld </w:t>
      </w:r>
      <w:r w:rsidRPr="000C5735">
        <w:rPr>
          <w:spacing w:val="1"/>
        </w:rPr>
        <w:t>t</w:t>
      </w:r>
      <w:r w:rsidRPr="000C5735">
        <w:t>o labo</w:t>
      </w:r>
      <w:r w:rsidRPr="00E059A8">
        <w:rPr>
          <w:spacing w:val="-1"/>
        </w:rPr>
        <w:t>ra</w:t>
      </w:r>
      <w:r w:rsidRPr="00E059A8">
        <w:t>tori</w:t>
      </w:r>
      <w:r w:rsidRPr="00E059A8">
        <w:rPr>
          <w:spacing w:val="-1"/>
        </w:rPr>
        <w:t>e</w:t>
      </w:r>
      <w:r w:rsidRPr="002231A8">
        <w:t>s f</w:t>
      </w:r>
      <w:r w:rsidRPr="00FB4E68">
        <w:rPr>
          <w:spacing w:val="2"/>
        </w:rPr>
        <w:t>o</w:t>
      </w:r>
      <w:r w:rsidRPr="00805B9D">
        <w:t xml:space="preserve">r </w:t>
      </w:r>
      <w:r w:rsidRPr="00392160">
        <w:rPr>
          <w:spacing w:val="-2"/>
        </w:rPr>
        <w:t>a</w:t>
      </w:r>
      <w:r w:rsidRPr="00084D81">
        <w:rPr>
          <w:spacing w:val="2"/>
        </w:rPr>
        <w:t>n</w:t>
      </w:r>
      <w:r w:rsidRPr="00084D81">
        <w:rPr>
          <w:spacing w:val="-1"/>
        </w:rPr>
        <w:t>a</w:t>
      </w:r>
      <w:r w:rsidRPr="001E6E5F">
        <w:rPr>
          <w:spacing w:val="3"/>
        </w:rPr>
        <w:t>l</w:t>
      </w:r>
      <w:r w:rsidRPr="001E6E5F">
        <w:rPr>
          <w:spacing w:val="-5"/>
        </w:rPr>
        <w:t>y</w:t>
      </w:r>
      <w:r w:rsidRPr="001E6E5F">
        <w:t>sis.</w:t>
      </w:r>
    </w:p>
    <w:p w14:paraId="571C01BA" w14:textId="1B5A43A0" w:rsidR="7FB6AF83" w:rsidRPr="00C80042" w:rsidRDefault="7FB6AF83" w:rsidP="00353483">
      <w:pPr>
        <w:pStyle w:val="ListBulletLast"/>
        <w:rPr>
          <w:color w:val="000000" w:themeColor="text1"/>
        </w:rPr>
      </w:pPr>
      <w:r w:rsidRPr="008D5CEB">
        <w:t xml:space="preserve">Delegating tasks listed in the </w:t>
      </w:r>
      <w:r w:rsidR="4A339956" w:rsidRPr="00076A73">
        <w:t>ta</w:t>
      </w:r>
      <w:r w:rsidRPr="00076A73">
        <w:t>ble below as identified.</w:t>
      </w:r>
    </w:p>
    <w:p w14:paraId="002D03DF" w14:textId="394D86C4" w:rsidR="00FE794D" w:rsidRDefault="00FE794D" w:rsidP="008B2EE4">
      <w:pPr>
        <w:pStyle w:val="TableTitle"/>
      </w:pPr>
      <w:bookmarkStart w:id="177" w:name="_Toc24070784"/>
      <w:r w:rsidRPr="00C70D19">
        <w:t>Table</w:t>
      </w:r>
      <w:r>
        <w:t xml:space="preserve"> </w:t>
      </w:r>
      <w:r w:rsidR="005003BC">
        <w:t>B8.</w:t>
      </w:r>
      <w:fldSimple w:instr=" SEQ Table \* ARABIC \r 1 ">
        <w:r w:rsidR="00654404">
          <w:rPr>
            <w:noProof/>
          </w:rPr>
          <w:t>1</w:t>
        </w:r>
      </w:fldSimple>
      <w:r w:rsidR="005003BC">
        <w:t>.</w:t>
      </w:r>
      <w:r>
        <w:t xml:space="preserve"> Critical Field </w:t>
      </w:r>
      <w:r w:rsidRPr="00C70D19">
        <w:t>Supplies, Acceptance Criteria, and Responsibility</w:t>
      </w:r>
      <w:r w:rsidR="0090218B">
        <w:t xml:space="preserve"> for Critical Field Supplies</w:t>
      </w:r>
      <w:bookmarkEnd w:id="1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4481"/>
        <w:gridCol w:w="2109"/>
      </w:tblGrid>
      <w:tr w:rsidR="00FE794D" w:rsidRPr="00C55E15" w14:paraId="55FBCBCC" w14:textId="77777777" w:rsidTr="008B2EE4">
        <w:trPr>
          <w:cantSplit/>
          <w:trHeight w:val="591"/>
          <w:tblHeader/>
        </w:trPr>
        <w:tc>
          <w:tcPr>
            <w:tcW w:w="1476" w:type="pct"/>
            <w:shd w:val="clear" w:color="auto" w:fill="D9D9D9"/>
            <w:vAlign w:val="center"/>
            <w:hideMark/>
          </w:tcPr>
          <w:p w14:paraId="59FA2BAC" w14:textId="77777777" w:rsidR="00FE794D" w:rsidRPr="00C55E15" w:rsidRDefault="00FE794D" w:rsidP="008B2EE4">
            <w:pPr>
              <w:pStyle w:val="TableHeadings"/>
            </w:pPr>
            <w:r w:rsidRPr="00C55E15">
              <w:t>Critical Supplies and Consumables</w:t>
            </w:r>
          </w:p>
        </w:tc>
        <w:tc>
          <w:tcPr>
            <w:tcW w:w="2396" w:type="pct"/>
            <w:shd w:val="clear" w:color="auto" w:fill="D9D9D9"/>
            <w:vAlign w:val="center"/>
            <w:hideMark/>
          </w:tcPr>
          <w:p w14:paraId="6D6A3F06" w14:textId="77777777" w:rsidR="00FE794D" w:rsidRPr="00C55E15" w:rsidRDefault="00FE794D" w:rsidP="008B2EE4">
            <w:pPr>
              <w:pStyle w:val="TableHeadings"/>
            </w:pPr>
            <w:r w:rsidRPr="00C55E15">
              <w:t xml:space="preserve">Inspection Requirements </w:t>
            </w:r>
            <w:r w:rsidRPr="00C55E15">
              <w:br/>
              <w:t>and Acceptance Criteria</w:t>
            </w:r>
          </w:p>
        </w:tc>
        <w:tc>
          <w:tcPr>
            <w:tcW w:w="1128" w:type="pct"/>
            <w:shd w:val="clear" w:color="auto" w:fill="D9D9D9"/>
            <w:vAlign w:val="center"/>
            <w:hideMark/>
          </w:tcPr>
          <w:p w14:paraId="2000B3BB" w14:textId="77777777" w:rsidR="00FE794D" w:rsidRPr="00C55E15" w:rsidRDefault="00FE794D" w:rsidP="008B2EE4">
            <w:pPr>
              <w:pStyle w:val="TableHeadings"/>
            </w:pPr>
            <w:r w:rsidRPr="00C55E15">
              <w:t>Responsible Individual</w:t>
            </w:r>
          </w:p>
        </w:tc>
      </w:tr>
      <w:tr w:rsidR="00FE794D" w:rsidRPr="00C55E15" w14:paraId="26668382" w14:textId="77777777" w:rsidTr="008B2EE4">
        <w:trPr>
          <w:cantSplit/>
        </w:trPr>
        <w:tc>
          <w:tcPr>
            <w:tcW w:w="1476" w:type="pct"/>
            <w:vAlign w:val="center"/>
            <w:hideMark/>
          </w:tcPr>
          <w:p w14:paraId="37C63A29" w14:textId="77777777" w:rsidR="00FE794D" w:rsidRPr="00C55E15" w:rsidRDefault="00FE794D" w:rsidP="008B2EE4">
            <w:pPr>
              <w:pStyle w:val="TableText"/>
              <w:rPr>
                <w:szCs w:val="22"/>
              </w:rPr>
            </w:pPr>
            <w:r w:rsidRPr="00C55E15">
              <w:rPr>
                <w:szCs w:val="22"/>
              </w:rPr>
              <w:t>Jars for macrofaunal samples</w:t>
            </w:r>
          </w:p>
        </w:tc>
        <w:tc>
          <w:tcPr>
            <w:tcW w:w="2396" w:type="pct"/>
            <w:vAlign w:val="center"/>
            <w:hideMark/>
          </w:tcPr>
          <w:p w14:paraId="4AB203B2" w14:textId="77777777" w:rsidR="00FE794D" w:rsidRPr="00C55E15" w:rsidRDefault="00FE794D" w:rsidP="008B2EE4">
            <w:pPr>
              <w:pStyle w:val="TableText"/>
              <w:rPr>
                <w:szCs w:val="22"/>
              </w:rPr>
            </w:pPr>
            <w:r w:rsidRPr="00C55E15">
              <w:rPr>
                <w:szCs w:val="22"/>
              </w:rPr>
              <w:t>Visually inspected for cracks, breakage, and cleanliness. May be reused.</w:t>
            </w:r>
          </w:p>
        </w:tc>
        <w:tc>
          <w:tcPr>
            <w:tcW w:w="1128" w:type="pct"/>
            <w:vAlign w:val="center"/>
            <w:hideMark/>
          </w:tcPr>
          <w:p w14:paraId="2A44A479" w14:textId="5E4A6A53" w:rsidR="00FE794D" w:rsidRPr="00C55E15" w:rsidRDefault="00FE794D" w:rsidP="008B2EE4">
            <w:pPr>
              <w:pStyle w:val="TableText"/>
              <w:rPr>
                <w:szCs w:val="22"/>
              </w:rPr>
            </w:pPr>
          </w:p>
        </w:tc>
      </w:tr>
      <w:tr w:rsidR="00FE794D" w:rsidRPr="00C55E15" w14:paraId="630E0835" w14:textId="77777777" w:rsidTr="008B2EE4">
        <w:trPr>
          <w:cantSplit/>
          <w:trHeight w:val="557"/>
        </w:trPr>
        <w:tc>
          <w:tcPr>
            <w:tcW w:w="1476" w:type="pct"/>
            <w:vAlign w:val="center"/>
            <w:hideMark/>
          </w:tcPr>
          <w:p w14:paraId="45CFEBFE" w14:textId="77777777" w:rsidR="00FE794D" w:rsidRPr="00C55E15" w:rsidRDefault="00FE794D" w:rsidP="008B2EE4">
            <w:pPr>
              <w:pStyle w:val="TableText"/>
              <w:rPr>
                <w:szCs w:val="22"/>
              </w:rPr>
            </w:pPr>
            <w:r w:rsidRPr="00C55E15">
              <w:rPr>
                <w:szCs w:val="22"/>
              </w:rPr>
              <w:t>95% ethanol</w:t>
            </w:r>
          </w:p>
        </w:tc>
        <w:tc>
          <w:tcPr>
            <w:tcW w:w="2396" w:type="pct"/>
            <w:vAlign w:val="center"/>
            <w:hideMark/>
          </w:tcPr>
          <w:p w14:paraId="549D39FA" w14:textId="77777777" w:rsidR="00FE794D" w:rsidRPr="00C55E15" w:rsidRDefault="00FE794D" w:rsidP="008B2EE4">
            <w:pPr>
              <w:pStyle w:val="TableText"/>
              <w:rPr>
                <w:szCs w:val="22"/>
              </w:rPr>
            </w:pPr>
            <w:r w:rsidRPr="00C55E15">
              <w:rPr>
                <w:szCs w:val="22"/>
              </w:rPr>
              <w:t>Visually inspected for proper labeling, expiration dates, appropriate grade.</w:t>
            </w:r>
          </w:p>
        </w:tc>
        <w:tc>
          <w:tcPr>
            <w:tcW w:w="1128" w:type="pct"/>
            <w:vAlign w:val="center"/>
            <w:hideMark/>
          </w:tcPr>
          <w:p w14:paraId="7E60CFBA" w14:textId="67DDEA7C" w:rsidR="00FE794D" w:rsidRPr="00C55E15" w:rsidRDefault="00FE794D" w:rsidP="008B2EE4">
            <w:pPr>
              <w:pStyle w:val="TableText"/>
              <w:rPr>
                <w:szCs w:val="22"/>
              </w:rPr>
            </w:pPr>
          </w:p>
        </w:tc>
      </w:tr>
      <w:tr w:rsidR="00FE794D" w:rsidRPr="00C55E15" w14:paraId="54214DB9" w14:textId="77777777" w:rsidTr="008B2EE4">
        <w:trPr>
          <w:cantSplit/>
        </w:trPr>
        <w:tc>
          <w:tcPr>
            <w:tcW w:w="1476" w:type="pct"/>
            <w:vAlign w:val="center"/>
            <w:hideMark/>
          </w:tcPr>
          <w:p w14:paraId="2C5DB9FD" w14:textId="77777777" w:rsidR="00FE794D" w:rsidRPr="00C55E15" w:rsidRDefault="00FE794D" w:rsidP="008B2EE4">
            <w:pPr>
              <w:pStyle w:val="TableText"/>
              <w:rPr>
                <w:szCs w:val="22"/>
              </w:rPr>
            </w:pPr>
            <w:r w:rsidRPr="00C55E15">
              <w:rPr>
                <w:szCs w:val="22"/>
              </w:rPr>
              <w:t xml:space="preserve">Sampling equipment </w:t>
            </w:r>
          </w:p>
        </w:tc>
        <w:tc>
          <w:tcPr>
            <w:tcW w:w="2396" w:type="pct"/>
            <w:vAlign w:val="center"/>
            <w:hideMark/>
          </w:tcPr>
          <w:p w14:paraId="22B4E57F" w14:textId="77777777" w:rsidR="00FE794D" w:rsidRPr="00C55E15" w:rsidRDefault="00FE794D" w:rsidP="008B2EE4">
            <w:pPr>
              <w:pStyle w:val="TableText"/>
              <w:rPr>
                <w:szCs w:val="22"/>
              </w:rPr>
            </w:pPr>
            <w:r w:rsidRPr="00C55E15">
              <w:rPr>
                <w:szCs w:val="22"/>
              </w:rPr>
              <w:t>Visually inspected for obvious defects, damage, and contamination.</w:t>
            </w:r>
          </w:p>
        </w:tc>
        <w:tc>
          <w:tcPr>
            <w:tcW w:w="1128" w:type="pct"/>
            <w:vAlign w:val="center"/>
            <w:hideMark/>
          </w:tcPr>
          <w:p w14:paraId="10D4F0A9" w14:textId="47798C4F" w:rsidR="00FE794D" w:rsidRPr="00C55E15" w:rsidRDefault="00FE794D" w:rsidP="008B2EE4">
            <w:pPr>
              <w:pStyle w:val="TableText"/>
              <w:rPr>
                <w:szCs w:val="22"/>
              </w:rPr>
            </w:pPr>
          </w:p>
        </w:tc>
      </w:tr>
      <w:tr w:rsidR="00FE794D" w:rsidRPr="00C55E15" w14:paraId="50CF3BEB" w14:textId="77777777" w:rsidTr="008B2EE4">
        <w:trPr>
          <w:cantSplit/>
          <w:trHeight w:val="548"/>
        </w:trPr>
        <w:tc>
          <w:tcPr>
            <w:tcW w:w="1476" w:type="pct"/>
            <w:vAlign w:val="center"/>
            <w:hideMark/>
          </w:tcPr>
          <w:p w14:paraId="1CAF933E" w14:textId="77777777" w:rsidR="00FE794D" w:rsidRPr="00C55E15" w:rsidRDefault="00FE794D" w:rsidP="008B2EE4">
            <w:pPr>
              <w:pStyle w:val="TableText"/>
              <w:rPr>
                <w:szCs w:val="22"/>
              </w:rPr>
            </w:pPr>
            <w:r w:rsidRPr="00C55E15">
              <w:rPr>
                <w:szCs w:val="22"/>
              </w:rPr>
              <w:t>Navigation instruments, digital camera</w:t>
            </w:r>
          </w:p>
        </w:tc>
        <w:tc>
          <w:tcPr>
            <w:tcW w:w="2396" w:type="pct"/>
            <w:vAlign w:val="center"/>
            <w:hideMark/>
          </w:tcPr>
          <w:p w14:paraId="16B06D9E" w14:textId="77777777" w:rsidR="00FE794D" w:rsidRPr="00C55E15" w:rsidRDefault="00FE794D" w:rsidP="008B2EE4">
            <w:pPr>
              <w:pStyle w:val="TableText"/>
              <w:rPr>
                <w:szCs w:val="22"/>
              </w:rPr>
            </w:pPr>
            <w:r w:rsidRPr="00C55E15">
              <w:rPr>
                <w:szCs w:val="22"/>
              </w:rPr>
              <w:t>Functional checks to ensure proper calibration and operating capacity.</w:t>
            </w:r>
          </w:p>
        </w:tc>
        <w:tc>
          <w:tcPr>
            <w:tcW w:w="1128" w:type="pct"/>
            <w:vAlign w:val="center"/>
            <w:hideMark/>
          </w:tcPr>
          <w:p w14:paraId="45866B4D" w14:textId="1D0896CE" w:rsidR="00FE794D" w:rsidRPr="00C55E15" w:rsidRDefault="00FE794D" w:rsidP="008B2EE4">
            <w:pPr>
              <w:pStyle w:val="TableText"/>
              <w:rPr>
                <w:szCs w:val="22"/>
              </w:rPr>
            </w:pPr>
            <w:r w:rsidRPr="00C55E15">
              <w:rPr>
                <w:szCs w:val="22"/>
              </w:rPr>
              <w:t xml:space="preserve"> </w:t>
            </w:r>
          </w:p>
        </w:tc>
      </w:tr>
    </w:tbl>
    <w:p w14:paraId="14C58440" w14:textId="77777777" w:rsidR="00FE794D" w:rsidRDefault="00FE794D" w:rsidP="00FE794D">
      <w:pPr>
        <w:ind w:left="100" w:right="1451"/>
        <w:rPr>
          <w:rFonts w:ascii="Times New Roman" w:hAnsi="Times New Roman"/>
          <w:b/>
          <w:bCs/>
        </w:rPr>
      </w:pPr>
    </w:p>
    <w:p w14:paraId="786F3701" w14:textId="38886812" w:rsidR="00FE794D" w:rsidRPr="0053035F" w:rsidRDefault="00FE794D" w:rsidP="00FE794D">
      <w:pPr>
        <w:pStyle w:val="Heading2"/>
        <w:rPr>
          <w:color w:val="7030A0"/>
        </w:rPr>
      </w:pPr>
      <w:bookmarkStart w:id="178" w:name="_Toc24106039"/>
      <w:r>
        <w:t>B9</w:t>
      </w:r>
      <w:r>
        <w:tab/>
        <w:t>Da</w:t>
      </w:r>
      <w:r>
        <w:rPr>
          <w:spacing w:val="-1"/>
        </w:rPr>
        <w:t>t</w:t>
      </w:r>
      <w:r>
        <w:t>a A</w:t>
      </w:r>
      <w:r>
        <w:rPr>
          <w:spacing w:val="-1"/>
        </w:rPr>
        <w:t>c</w:t>
      </w:r>
      <w:r>
        <w:rPr>
          <w:spacing w:val="1"/>
        </w:rPr>
        <w:t>qu</w:t>
      </w:r>
      <w:r>
        <w:t>is</w:t>
      </w:r>
      <w:r>
        <w:rPr>
          <w:spacing w:val="1"/>
        </w:rPr>
        <w:t>i</w:t>
      </w:r>
      <w:r>
        <w:t>tion</w:t>
      </w:r>
      <w:r>
        <w:rPr>
          <w:spacing w:val="-2"/>
        </w:rPr>
        <w:t xml:space="preserve"> </w:t>
      </w:r>
      <w:r>
        <w:t>R</w:t>
      </w:r>
      <w:r>
        <w:rPr>
          <w:spacing w:val="-1"/>
        </w:rPr>
        <w:t>e</w:t>
      </w:r>
      <w:r>
        <w:rPr>
          <w:spacing w:val="1"/>
        </w:rPr>
        <w:t>qu</w:t>
      </w:r>
      <w:r>
        <w:t>ir</w:t>
      </w:r>
      <w:r>
        <w:rPr>
          <w:spacing w:val="1"/>
        </w:rPr>
        <w:t>e</w:t>
      </w:r>
      <w:r>
        <w:rPr>
          <w:spacing w:val="-3"/>
        </w:rPr>
        <w:t>m</w:t>
      </w:r>
      <w:r>
        <w:rPr>
          <w:spacing w:val="-1"/>
        </w:rPr>
        <w:t>e</w:t>
      </w:r>
      <w:r>
        <w:rPr>
          <w:spacing w:val="1"/>
        </w:rPr>
        <w:t>n</w:t>
      </w:r>
      <w:r>
        <w:t>ts</w:t>
      </w:r>
      <w:r>
        <w:rPr>
          <w:spacing w:val="2"/>
        </w:rPr>
        <w:t xml:space="preserve"> </w:t>
      </w:r>
      <w:r>
        <w:t>(</w:t>
      </w:r>
      <w:r>
        <w:rPr>
          <w:spacing w:val="-1"/>
        </w:rPr>
        <w:t>N</w:t>
      </w:r>
      <w:r>
        <w:t>o</w:t>
      </w:r>
      <w:r>
        <w:rPr>
          <w:spacing w:val="2"/>
        </w:rPr>
        <w:t>n</w:t>
      </w:r>
      <w:r>
        <w:rPr>
          <w:spacing w:val="-1"/>
        </w:rPr>
        <w:t>-</w:t>
      </w:r>
      <w:r>
        <w:t>dir</w:t>
      </w:r>
      <w:r>
        <w:rPr>
          <w:spacing w:val="1"/>
        </w:rPr>
        <w:t>e</w:t>
      </w:r>
      <w:r>
        <w:rPr>
          <w:spacing w:val="-1"/>
        </w:rPr>
        <w:t>c</w:t>
      </w:r>
      <w:r>
        <w:t>t Me</w:t>
      </w:r>
      <w:r>
        <w:rPr>
          <w:spacing w:val="-1"/>
        </w:rPr>
        <w:t>a</w:t>
      </w:r>
      <w:r>
        <w:t>sur</w:t>
      </w:r>
      <w:r>
        <w:rPr>
          <w:spacing w:val="-1"/>
        </w:rPr>
        <w:t>e</w:t>
      </w:r>
      <w:r>
        <w:rPr>
          <w:spacing w:val="3"/>
        </w:rPr>
        <w:t>m</w:t>
      </w:r>
      <w:r>
        <w:rPr>
          <w:spacing w:val="-1"/>
        </w:rPr>
        <w:t>e</w:t>
      </w:r>
      <w:r>
        <w:t>nts)</w:t>
      </w:r>
      <w:bookmarkEnd w:id="178"/>
      <w:r w:rsidRPr="0053035F">
        <w:rPr>
          <w:i/>
          <w:color w:val="7030A0"/>
        </w:rPr>
        <w:t xml:space="preserve"> </w:t>
      </w:r>
    </w:p>
    <w:p w14:paraId="5D9E2490" w14:textId="4366D97A" w:rsidR="00FE794D" w:rsidRPr="0053035F" w:rsidRDefault="0090218B" w:rsidP="005332A3">
      <w:pPr>
        <w:pStyle w:val="BodyText"/>
      </w:pPr>
      <w:r>
        <w:t xml:space="preserve">Secondary </w:t>
      </w:r>
      <w:r w:rsidR="00FE794D" w:rsidRPr="0053035F">
        <w:t>data (historical reports, maps, literature searches, and previously collected analytical data) may be used in the preparation of the sampling plan. These data may come from sources such as</w:t>
      </w:r>
      <w:r w:rsidR="00FE794D">
        <w:t>:</w:t>
      </w:r>
    </w:p>
    <w:p w14:paraId="30F76038" w14:textId="77777777" w:rsidR="00FE794D" w:rsidRPr="0053035F" w:rsidRDefault="623FE806" w:rsidP="00353483">
      <w:pPr>
        <w:pStyle w:val="ListBullet"/>
        <w:rPr>
          <w:color w:val="000000"/>
        </w:rPr>
      </w:pPr>
      <w:r w:rsidRPr="623FE806">
        <w:rPr>
          <w:color w:val="000000" w:themeColor="text1"/>
        </w:rPr>
        <w:t>Prior reports</w:t>
      </w:r>
      <w:r>
        <w:t xml:space="preserve"> specific to the area</w:t>
      </w:r>
    </w:p>
    <w:p w14:paraId="1D331D70" w14:textId="0E1A55D7" w:rsidR="00FE794D" w:rsidRPr="0090218B" w:rsidRDefault="623FE806" w:rsidP="00353483">
      <w:pPr>
        <w:pStyle w:val="ListBullet"/>
        <w:rPr>
          <w:color w:val="000000"/>
        </w:rPr>
      </w:pPr>
      <w:r>
        <w:t>Results of state agency or other water quality monitoring data</w:t>
      </w:r>
    </w:p>
    <w:p w14:paraId="235BC6E4" w14:textId="797DD419" w:rsidR="0090218B" w:rsidRPr="0053035F" w:rsidRDefault="623FE806" w:rsidP="00353483">
      <w:pPr>
        <w:pStyle w:val="ListBullet"/>
        <w:rPr>
          <w:color w:val="000000"/>
        </w:rPr>
      </w:pPr>
      <w:r>
        <w:t>Pertinent data collected by federal agencies, such as USGS bathymetry data and NOAA weather records</w:t>
      </w:r>
    </w:p>
    <w:p w14:paraId="4CFD040A" w14:textId="5CEA8745" w:rsidR="00FE794D" w:rsidRPr="0090218B" w:rsidRDefault="0090218B" w:rsidP="00353483">
      <w:pPr>
        <w:pStyle w:val="ListBulletLast"/>
        <w:rPr>
          <w:color w:val="000000"/>
        </w:rPr>
      </w:pPr>
      <w:r w:rsidRPr="008D5CEB">
        <w:t>Survey completed in the embayment or embayment system of interest, including</w:t>
      </w:r>
      <w:r w:rsidRPr="00076A73">
        <w:t xml:space="preserve"> those identified through MassBays’ Inventory of Plans and Assessments </w:t>
      </w:r>
      <w:r w:rsidRPr="0090218B">
        <w:t>(</w:t>
      </w:r>
      <w:hyperlink r:id="rId21" w:history="1">
        <w:r w:rsidRPr="00B65895">
          <w:rPr>
            <w:rStyle w:val="Hyperlink"/>
          </w:rPr>
          <w:t>https://www.mass.gov/service-details/massbays-inventory-of-plans-and-assessments</w:t>
        </w:r>
      </w:hyperlink>
      <w:r w:rsidRPr="0090218B">
        <w:t>).</w:t>
      </w:r>
    </w:p>
    <w:p w14:paraId="365A2727" w14:textId="25989F03" w:rsidR="0090218B" w:rsidRPr="0053035F" w:rsidRDefault="0090218B" w:rsidP="0090218B">
      <w:pPr>
        <w:pStyle w:val="BodyText"/>
      </w:pPr>
      <w:r>
        <w:t>Secondary data used will be documented according to Section A9 and C2.</w:t>
      </w:r>
    </w:p>
    <w:p w14:paraId="4B83687D" w14:textId="77777777" w:rsidR="00FE794D" w:rsidRPr="0042450E" w:rsidRDefault="00FE794D" w:rsidP="00FE794D">
      <w:pPr>
        <w:pStyle w:val="Heading2"/>
      </w:pPr>
      <w:bookmarkStart w:id="179" w:name="_Toc523934432"/>
      <w:bookmarkStart w:id="180" w:name="_Toc24106040"/>
      <w:r w:rsidRPr="0042450E">
        <w:t>B10</w:t>
      </w:r>
      <w:r>
        <w:tab/>
      </w:r>
      <w:r w:rsidRPr="0042450E">
        <w:t>D</w:t>
      </w:r>
      <w:r>
        <w:t>ata</w:t>
      </w:r>
      <w:r w:rsidRPr="0042450E">
        <w:t xml:space="preserve"> M</w:t>
      </w:r>
      <w:bookmarkEnd w:id="179"/>
      <w:r>
        <w:t>anagement</w:t>
      </w:r>
      <w:bookmarkEnd w:id="180"/>
    </w:p>
    <w:p w14:paraId="0B4C7262" w14:textId="40133CC2" w:rsidR="00FE794D" w:rsidRPr="0042450E" w:rsidRDefault="008F3BF1" w:rsidP="008F3BF1">
      <w:pPr>
        <w:pStyle w:val="Heading3"/>
        <w:keepNext w:val="0"/>
        <w:widowControl w:val="0"/>
        <w:autoSpaceDE w:val="0"/>
        <w:autoSpaceDN w:val="0"/>
        <w:adjustRightInd w:val="0"/>
        <w:spacing w:before="0"/>
      </w:pPr>
      <w:bookmarkStart w:id="181" w:name="_Toc523934433"/>
      <w:bookmarkStart w:id="182" w:name="_Toc24106041"/>
      <w:r>
        <w:t>B10.</w:t>
      </w:r>
      <w:r w:rsidR="00C55E15">
        <w:t>1</w:t>
      </w:r>
      <w:r w:rsidR="00616CCC">
        <w:tab/>
      </w:r>
      <w:r w:rsidR="00FE794D" w:rsidRPr="0042450E">
        <w:t>Data Custody</w:t>
      </w:r>
      <w:bookmarkEnd w:id="181"/>
      <w:bookmarkEnd w:id="182"/>
      <w:r w:rsidR="00FE794D" w:rsidRPr="481F3878">
        <w:t xml:space="preserve"> </w:t>
      </w:r>
    </w:p>
    <w:p w14:paraId="0ECCCD75" w14:textId="20C6AF27" w:rsidR="00FE794D" w:rsidRPr="0053035F" w:rsidRDefault="00FE794D" w:rsidP="005332A3">
      <w:pPr>
        <w:pStyle w:val="BodyText"/>
      </w:pPr>
      <w:r w:rsidRPr="0053035F">
        <w:t xml:space="preserve">Custody of field data </w:t>
      </w:r>
      <w:r w:rsidRPr="006F0F89">
        <w:t xml:space="preserve">during </w:t>
      </w:r>
      <w:r w:rsidRPr="0053035F">
        <w:t>the field activity</w:t>
      </w:r>
      <w:r w:rsidR="0003439B" w:rsidRPr="0003439B">
        <w:t xml:space="preserve"> </w:t>
      </w:r>
      <w:r w:rsidR="0003439B" w:rsidRPr="0053035F">
        <w:t xml:space="preserve">will be the responsibility of </w:t>
      </w:r>
      <w:r w:rsidR="0003439B">
        <w:t>personnel listed in Section A4</w:t>
      </w:r>
      <w:r w:rsidRPr="0053035F">
        <w:t xml:space="preserve">. Field data will be recorded electronically or manually on the </w:t>
      </w:r>
      <w:r w:rsidR="74B98429" w:rsidRPr="0053035F">
        <w:t>Field Data Form</w:t>
      </w:r>
      <w:r w:rsidR="0090218B">
        <w:t>s</w:t>
      </w:r>
      <w:r w:rsidRPr="0053035F">
        <w:t xml:space="preserve">. </w:t>
      </w:r>
    </w:p>
    <w:p w14:paraId="61F2A94A" w14:textId="5A9D8C21" w:rsidR="00FE794D" w:rsidRDefault="00FE794D" w:rsidP="005332A3">
      <w:pPr>
        <w:pStyle w:val="BodyText"/>
      </w:pPr>
      <w:r w:rsidRPr="0053035F">
        <w:t>Laboratory managers will be responsible for custody of data generated by contracted laboratories</w:t>
      </w:r>
      <w:r w:rsidR="0090218B">
        <w:t>.</w:t>
      </w:r>
    </w:p>
    <w:p w14:paraId="63E9FB43" w14:textId="56EE92D4" w:rsidR="00CD080B" w:rsidRDefault="00FE794D" w:rsidP="002069AF">
      <w:pPr>
        <w:pStyle w:val="BodyText"/>
      </w:pPr>
      <w:r w:rsidRPr="0053035F">
        <w:t xml:space="preserve">Each team member involved in this project is responsible for the internal custody of their electronic and hard-copy data until they are submitted to the Project Manager. All hand-entered data </w:t>
      </w:r>
      <w:r>
        <w:t xml:space="preserve">that are </w:t>
      </w:r>
      <w:r w:rsidRPr="0053035F">
        <w:t xml:space="preserve">submitted electronically will receive 100% verification </w:t>
      </w:r>
      <w:r w:rsidR="0090218B">
        <w:t>prior to</w:t>
      </w:r>
      <w:r w:rsidRPr="0053035F">
        <w:t xml:space="preserve"> </w:t>
      </w:r>
      <w:proofErr w:type="gramStart"/>
      <w:r w:rsidRPr="0053035F">
        <w:t xml:space="preserve">submission, </w:t>
      </w:r>
      <w:r>
        <w:t>and</w:t>
      </w:r>
      <w:proofErr w:type="gramEnd"/>
      <w:r>
        <w:t xml:space="preserve"> </w:t>
      </w:r>
      <w:r w:rsidRPr="0053035F">
        <w:t xml:space="preserve">will be entered and checked using double data entry. Formats designed to comply with rules of the WQX </w:t>
      </w:r>
      <w:r>
        <w:t>w</w:t>
      </w:r>
      <w:r w:rsidRPr="0053035F">
        <w:t>eb database will be used in the application to constrain data entry. These features will ensure that any entry errors are caught and corrected as the operator keys the data.</w:t>
      </w:r>
      <w:r w:rsidR="00CD080B">
        <w:br w:type="page"/>
      </w:r>
    </w:p>
    <w:p w14:paraId="6879F2F7" w14:textId="77777777" w:rsidR="007857B2" w:rsidRPr="00633AB2" w:rsidRDefault="007857B2" w:rsidP="007857B2">
      <w:pPr>
        <w:autoSpaceDE w:val="0"/>
        <w:autoSpaceDN w:val="0"/>
        <w:spacing w:before="40" w:after="40"/>
        <w:rPr>
          <w:rFonts w:ascii="Courier New" w:hAnsi="Courier New" w:cs="Courier New"/>
          <w:color w:val="000000"/>
          <w:sz w:val="24"/>
          <w:szCs w:val="24"/>
        </w:rPr>
      </w:pPr>
      <w:r w:rsidRPr="00633AB2">
        <w:rPr>
          <w:rFonts w:ascii="Courier New" w:hAnsi="Courier New" w:cs="Courier New"/>
          <w:color w:val="000000"/>
          <w:sz w:val="24"/>
          <w:szCs w:val="24"/>
        </w:rPr>
        <w:t>+++END-IF+++</w:t>
      </w:r>
    </w:p>
    <w:p w14:paraId="296AEA1D" w14:textId="44A68BD5" w:rsidR="007857B2" w:rsidRPr="00D32E49" w:rsidRDefault="007857B2" w:rsidP="007857B2">
      <w:pPr>
        <w:autoSpaceDE w:val="0"/>
        <w:autoSpaceDN w:val="0"/>
        <w:spacing w:before="40" w:after="40"/>
        <w:rPr>
          <w:rFonts w:ascii="Courier New" w:hAnsi="Courier New" w:cs="Courier New"/>
          <w:sz w:val="24"/>
          <w:szCs w:val="24"/>
        </w:rPr>
      </w:pPr>
      <w:r w:rsidRPr="00633AB2">
        <w:rPr>
          <w:rFonts w:ascii="Courier New" w:hAnsi="Courier New" w:cs="Courier New"/>
          <w:sz w:val="24"/>
          <w:szCs w:val="24"/>
        </w:rPr>
        <w:t xml:space="preserve">+++IF </w:t>
      </w:r>
      <w:proofErr w:type="gramStart"/>
      <w:r w:rsidRPr="00633AB2">
        <w:rPr>
          <w:rFonts w:ascii="Courier New" w:hAnsi="Courier New" w:cs="Courier New"/>
          <w:sz w:val="24"/>
          <w:szCs w:val="24"/>
        </w:rPr>
        <w:t>determine(</w:t>
      </w:r>
      <w:proofErr w:type="gramEnd"/>
      <w:r w:rsidRPr="00633AB2">
        <w:rPr>
          <w:rFonts w:ascii="Courier New" w:hAnsi="Courier New" w:cs="Courier New"/>
          <w:sz w:val="24"/>
          <w:szCs w:val="24"/>
        </w:rPr>
        <w:t>'Saltwater Benthic', '</w:t>
      </w:r>
      <w:r w:rsidR="00E7205A" w:rsidRPr="00633AB2">
        <w:rPr>
          <w:rFonts w:ascii="Courier New" w:hAnsi="Courier New" w:cs="Courier New"/>
          <w:sz w:val="24"/>
          <w:szCs w:val="24"/>
        </w:rPr>
        <w:t>Saltwater</w:t>
      </w:r>
      <w:r w:rsidRPr="00633AB2">
        <w:rPr>
          <w:rFonts w:ascii="Courier New" w:hAnsi="Courier New" w:cs="Courier New"/>
          <w:sz w:val="24"/>
          <w:szCs w:val="24"/>
        </w:rPr>
        <w:t>',</w:t>
      </w:r>
      <w:r w:rsidR="008809D6">
        <w:rPr>
          <w:rFonts w:ascii="Courier New" w:hAnsi="Courier New" w:cs="Courier New"/>
          <w:sz w:val="24"/>
          <w:szCs w:val="24"/>
        </w:rPr>
        <w:t xml:space="preserve"> </w:t>
      </w:r>
      <w:r w:rsidRPr="00633AB2">
        <w:rPr>
          <w:rFonts w:ascii="Courier New" w:hAnsi="Courier New" w:cs="Courier New"/>
          <w:sz w:val="24"/>
          <w:szCs w:val="24"/>
        </w:rPr>
        <w:t>''</w:t>
      </w:r>
      <w:r w:rsidR="00C71856" w:rsidRPr="00633AB2">
        <w:rPr>
          <w:rFonts w:ascii="Courier New" w:hAnsi="Courier New" w:cs="Courier New"/>
          <w:sz w:val="24"/>
          <w:szCs w:val="24"/>
        </w:rPr>
        <w:t>,</w:t>
      </w:r>
      <w:r w:rsidR="008809D6">
        <w:rPr>
          <w:rFonts w:ascii="Courier New" w:hAnsi="Courier New" w:cs="Courier New"/>
          <w:sz w:val="24"/>
          <w:szCs w:val="24"/>
        </w:rPr>
        <w:t xml:space="preserve"> </w:t>
      </w:r>
      <w:r w:rsidR="00C71856" w:rsidRPr="00633AB2">
        <w:rPr>
          <w:rFonts w:ascii="Courier New" w:hAnsi="Courier New" w:cs="Courier New"/>
          <w:sz w:val="24"/>
          <w:szCs w:val="24"/>
        </w:rPr>
        <w:t>''</w:t>
      </w:r>
      <w:r w:rsidRPr="00633AB2">
        <w:rPr>
          <w:rFonts w:ascii="Courier New" w:hAnsi="Courier New" w:cs="Courier New"/>
          <w:sz w:val="24"/>
          <w:szCs w:val="24"/>
        </w:rPr>
        <w:t>) === true+++</w:t>
      </w:r>
    </w:p>
    <w:p w14:paraId="673F0FF8" w14:textId="392CD961" w:rsidR="00FE794D" w:rsidRPr="00345AFB" w:rsidRDefault="00CD080B" w:rsidP="00FE794D">
      <w:pPr>
        <w:pStyle w:val="Heading1"/>
      </w:pPr>
      <w:bookmarkStart w:id="183" w:name="_Toc24106042"/>
      <w:r>
        <w:t>Section B</w:t>
      </w:r>
      <w:r w:rsidR="005B7B20">
        <w:t xml:space="preserve">. </w:t>
      </w:r>
      <w:r>
        <w:t xml:space="preserve">Marine/Benthic </w:t>
      </w:r>
      <w:r w:rsidRPr="00FB34E2">
        <w:t xml:space="preserve">Data Generation </w:t>
      </w:r>
      <w:r>
        <w:t>a</w:t>
      </w:r>
      <w:r w:rsidRPr="00FB34E2">
        <w:t>nd Acquisition</w:t>
      </w:r>
      <w:bookmarkEnd w:id="183"/>
    </w:p>
    <w:p w14:paraId="79548CA9" w14:textId="77777777" w:rsidR="00FE794D" w:rsidRDefault="00FE794D" w:rsidP="00FE794D">
      <w:pPr>
        <w:pStyle w:val="Heading2"/>
      </w:pPr>
      <w:bookmarkStart w:id="184" w:name="_Toc24106043"/>
      <w:r>
        <w:t>B1</w:t>
      </w:r>
      <w:r>
        <w:tab/>
        <w:t>Sampling Design</w:t>
      </w:r>
      <w:bookmarkEnd w:id="184"/>
      <w:r>
        <w:t xml:space="preserve"> </w:t>
      </w:r>
    </w:p>
    <w:p w14:paraId="3BA51AFE" w14:textId="77777777" w:rsidR="00FE794D" w:rsidRPr="00DD1B79" w:rsidRDefault="00FE794D" w:rsidP="005332A3">
      <w:pPr>
        <w:pStyle w:val="BodyText"/>
      </w:pPr>
      <w:r w:rsidRPr="00DD1B79">
        <w:t xml:space="preserve">The rationale for the sampling design is provided in Section A6. Benthic monitoring is used to determine current benthic community conditions and, with repeated monitoring, long-term trends in sediment quality and benthic communities over time. Sampling sites for this monitoring program are at docks or piers accessible to trained staff and volunteers and suitable for dock-side sample processing without interference from non-participants. </w:t>
      </w:r>
    </w:p>
    <w:p w14:paraId="292E2112" w14:textId="33E3279B" w:rsidR="00FE794D" w:rsidRPr="00AD4BB0" w:rsidRDefault="00FE794D" w:rsidP="005332A3">
      <w:pPr>
        <w:pStyle w:val="BodyText"/>
      </w:pPr>
      <w:r w:rsidRPr="00AD4BB0">
        <w:t>For general health</w:t>
      </w:r>
      <w:r>
        <w:t xml:space="preserve">: </w:t>
      </w:r>
      <w:r w:rsidRPr="00AD4BB0">
        <w:t xml:space="preserve">Sampling sites will be </w:t>
      </w:r>
      <w:r w:rsidR="0090218B">
        <w:t>selected</w:t>
      </w:r>
      <w:r w:rsidRPr="00AD4BB0">
        <w:t xml:space="preserve"> for general baseline monitoring, at representative sites around the embayment of interest.</w:t>
      </w:r>
    </w:p>
    <w:p w14:paraId="412F5F22" w14:textId="0B9B4D83" w:rsidR="00FE794D" w:rsidRDefault="00FE794D" w:rsidP="005332A3">
      <w:pPr>
        <w:pStyle w:val="BodyText"/>
      </w:pPr>
      <w:r w:rsidRPr="00AD4BB0">
        <w:t>For targeted monitoring</w:t>
      </w:r>
      <w:r>
        <w:t xml:space="preserve">: </w:t>
      </w:r>
      <w:r w:rsidRPr="00AD4BB0">
        <w:t xml:space="preserve">Sampling sites will be </w:t>
      </w:r>
      <w:r w:rsidR="0090218B">
        <w:t>selected</w:t>
      </w:r>
      <w:r w:rsidRPr="00AD4BB0">
        <w:t xml:space="preserve"> to assess the impact of a suspected stressor. </w:t>
      </w:r>
    </w:p>
    <w:p w14:paraId="24D393B7" w14:textId="77777777" w:rsidR="00FE794D" w:rsidRPr="002069AF" w:rsidRDefault="00FE794D" w:rsidP="439765CD">
      <w:pPr>
        <w:pStyle w:val="Heading2"/>
      </w:pPr>
      <w:bookmarkStart w:id="185" w:name="_Toc24106044"/>
      <w:r>
        <w:t>B2</w:t>
      </w:r>
      <w:r>
        <w:tab/>
        <w:t>Sampling</w:t>
      </w:r>
      <w:bookmarkEnd w:id="185"/>
    </w:p>
    <w:p w14:paraId="4900EEE9" w14:textId="5A63ACE5" w:rsidR="439765CD" w:rsidRDefault="439765CD" w:rsidP="00ED6227">
      <w:pPr>
        <w:pStyle w:val="Heading3"/>
      </w:pPr>
      <w:bookmarkStart w:id="186" w:name="_Toc24106045"/>
      <w:r w:rsidRPr="439765CD">
        <w:t>B2.1</w:t>
      </w:r>
      <w:r w:rsidR="00ED6227">
        <w:tab/>
      </w:r>
      <w:r w:rsidRPr="439765CD">
        <w:t>Processing and Storage of Field Samples</w:t>
      </w:r>
      <w:bookmarkEnd w:id="186"/>
    </w:p>
    <w:p w14:paraId="36BD0857" w14:textId="5F8A1DA3" w:rsidR="00FE794D" w:rsidRDefault="439765CD" w:rsidP="324AA41F">
      <w:pPr>
        <w:pStyle w:val="BodyText"/>
      </w:pPr>
      <w:r>
        <w:t xml:space="preserve">All ecological sampling activities performed for benthic monitoring will be conducted following a Massachusetts Division of Marine Fisheries Scientific Collector’s Permit and any local permits that are required. The Project Manager will request the appropriate permits to allow sampling; a copy will be provided to the Chief Scientist prior to the survey. </w:t>
      </w:r>
    </w:p>
    <w:p w14:paraId="592423D4" w14:textId="00120BE5" w:rsidR="7DA62B54" w:rsidRDefault="5204635E" w:rsidP="00544FC0">
      <w:pPr>
        <w:pStyle w:val="BodyText"/>
      </w:pPr>
      <w:r>
        <w:t>The table belo</w:t>
      </w:r>
      <w:r w:rsidR="634BB926">
        <w:t xml:space="preserve">w summarizes </w:t>
      </w:r>
      <w:r w:rsidR="10FA04AE">
        <w:t>activities around processing and storage of samples.</w:t>
      </w:r>
    </w:p>
    <w:p w14:paraId="509FCF61" w14:textId="3FE1F552" w:rsidR="003929D9" w:rsidRPr="00325D59" w:rsidRDefault="003929D9" w:rsidP="005332A3">
      <w:pPr>
        <w:pStyle w:val="BodyText"/>
      </w:pPr>
      <w:r w:rsidRPr="00633AB2">
        <w:rPr>
          <w:rFonts w:ascii="Courier New" w:hAnsi="Courier New" w:cs="Courier New"/>
          <w:sz w:val="24"/>
        </w:rPr>
        <w:t>+++IF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Grain size',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w:t>
      </w:r>
      <w:r w:rsidRPr="00633AB2">
        <w:t xml:space="preserve"> </w:t>
      </w:r>
      <w:r w:rsidRPr="00633AB2">
        <w:rPr>
          <w:rFonts w:ascii="Courier New" w:hAnsi="Courier New" w:cs="Courier New"/>
          <w:sz w:val="24"/>
        </w:rPr>
        <w:t>Total organic carbon (TOC)', 'Sediment grab samples') === true &amp;&amp; determine('Saltwater Benthic', 'Saltwater',</w:t>
      </w:r>
      <w:r w:rsidR="00CD45D9">
        <w:rPr>
          <w:rFonts w:ascii="Courier New" w:hAnsi="Courier New" w:cs="Courier New"/>
          <w:sz w:val="24"/>
        </w:rPr>
        <w:t xml:space="preserve"> </w:t>
      </w:r>
      <w:r w:rsidRPr="00633AB2">
        <w:rPr>
          <w:rFonts w:ascii="Courier New" w:hAnsi="Courier New" w:cs="Courier New"/>
          <w:sz w:val="24"/>
        </w:rPr>
        <w:t>'Infauna', 'Sediment grab samples') === true+++</w:t>
      </w:r>
    </w:p>
    <w:p w14:paraId="2C3FC3A6" w14:textId="4ED26975" w:rsidR="00FE794D" w:rsidRPr="002066EA" w:rsidRDefault="00FE794D" w:rsidP="008B2EE4">
      <w:pPr>
        <w:pStyle w:val="TableTitle"/>
        <w:rPr>
          <w:highlight w:val="yellow"/>
        </w:rPr>
      </w:pPr>
      <w:bookmarkStart w:id="187" w:name="_Hlk22226765"/>
      <w:bookmarkStart w:id="188" w:name="_Toc24070785"/>
      <w:r>
        <w:t>Table</w:t>
      </w:r>
      <w:r w:rsidR="00ED6227">
        <w:t xml:space="preserve"> </w:t>
      </w:r>
      <w:r w:rsidR="005003BC">
        <w:t>B2.</w:t>
      </w:r>
      <w:fldSimple w:instr=" SEQ Table \* ARABIC \r 1 ">
        <w:r w:rsidR="00ED6227">
          <w:rPr>
            <w:noProof/>
          </w:rPr>
          <w:t>1</w:t>
        </w:r>
      </w:fldSimple>
      <w:r>
        <w:t xml:space="preserve">. </w:t>
      </w:r>
      <w:r w:rsidRPr="00265F46">
        <w:t xml:space="preserve">Processing and Storage of Field Samples taken on </w:t>
      </w:r>
      <w:r w:rsidR="0090218B">
        <w:t xml:space="preserve">Marine </w:t>
      </w:r>
      <w:r w:rsidRPr="00265F46">
        <w:t xml:space="preserve">Processing and Storage of Field Samples taken on </w:t>
      </w:r>
      <w:r>
        <w:t xml:space="preserve">Marine </w:t>
      </w:r>
      <w:bookmarkEnd w:id="187"/>
      <w:r w:rsidR="74F3A9B1">
        <w:t>Benthic Monitoring Surveys</w:t>
      </w:r>
      <w:bookmarkEnd w:id="188"/>
      <w:r w:rsidR="74F3A9B1">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179"/>
        <w:gridCol w:w="5171"/>
      </w:tblGrid>
      <w:tr w:rsidR="005904A9" w:rsidRPr="005F7BB2" w14:paraId="46413946" w14:textId="77777777" w:rsidTr="002069AF">
        <w:trPr>
          <w:cantSplit/>
          <w:tblHeader/>
          <w:jc w:val="center"/>
        </w:trPr>
        <w:tc>
          <w:tcPr>
            <w:tcW w:w="2235" w:type="pct"/>
            <w:shd w:val="clear" w:color="auto" w:fill="D9D9D9" w:themeFill="background1" w:themeFillShade="D9"/>
            <w:vAlign w:val="center"/>
          </w:tcPr>
          <w:p w14:paraId="25416EE7" w14:textId="77777777" w:rsidR="005904A9" w:rsidRPr="000A134B" w:rsidRDefault="005904A9" w:rsidP="00636B7A">
            <w:pPr>
              <w:pStyle w:val="TableHeadings"/>
              <w:rPr>
                <w:sz w:val="18"/>
                <w:szCs w:val="18"/>
              </w:rPr>
            </w:pPr>
            <w:r w:rsidRPr="000A134B">
              <w:t>Activity</w:t>
            </w:r>
          </w:p>
        </w:tc>
        <w:tc>
          <w:tcPr>
            <w:tcW w:w="2765" w:type="pct"/>
            <w:shd w:val="clear" w:color="auto" w:fill="D9D9D9" w:themeFill="background1" w:themeFillShade="D9"/>
            <w:vAlign w:val="center"/>
          </w:tcPr>
          <w:p w14:paraId="5A486537" w14:textId="77777777" w:rsidR="005904A9" w:rsidRPr="005F7BB2" w:rsidRDefault="005904A9" w:rsidP="00636B7A">
            <w:pPr>
              <w:pStyle w:val="TableHeadings"/>
            </w:pPr>
            <w:r w:rsidRPr="005F7BB2">
              <w:t xml:space="preserve">Sediment and </w:t>
            </w:r>
            <w:proofErr w:type="spellStart"/>
            <w:r w:rsidRPr="005F7BB2">
              <w:t>Infaunal</w:t>
            </w:r>
            <w:proofErr w:type="spellEnd"/>
            <w:r w:rsidRPr="005F7BB2">
              <w:t xml:space="preserve"> Survey </w:t>
            </w:r>
          </w:p>
        </w:tc>
      </w:tr>
      <w:tr w:rsidR="005904A9" w:rsidRPr="00BF5917" w14:paraId="1F47267B" w14:textId="77777777" w:rsidTr="002069AF">
        <w:trPr>
          <w:cantSplit/>
          <w:jc w:val="center"/>
        </w:trPr>
        <w:tc>
          <w:tcPr>
            <w:tcW w:w="2235" w:type="pct"/>
          </w:tcPr>
          <w:p w14:paraId="4F3F1004" w14:textId="77777777" w:rsidR="005904A9" w:rsidRPr="000A134B" w:rsidRDefault="005904A9" w:rsidP="00636B7A">
            <w:pPr>
              <w:pStyle w:val="TableText"/>
            </w:pPr>
            <w:r w:rsidRPr="000A134B">
              <w:t>Stations</w:t>
            </w:r>
          </w:p>
        </w:tc>
        <w:tc>
          <w:tcPr>
            <w:tcW w:w="2765" w:type="pct"/>
          </w:tcPr>
          <w:p w14:paraId="41563E46" w14:textId="77777777" w:rsidR="005904A9" w:rsidRPr="000A134B" w:rsidRDefault="005904A9" w:rsidP="00636B7A">
            <w:pPr>
              <w:pStyle w:val="TableText"/>
              <w:rPr>
                <w:highlight w:val="yellow"/>
              </w:rPr>
            </w:pPr>
            <w:r w:rsidRPr="000A134B">
              <w:t>See Survey Plan</w:t>
            </w:r>
          </w:p>
        </w:tc>
      </w:tr>
      <w:tr w:rsidR="005904A9" w:rsidRPr="00BF5917" w14:paraId="67D53A23" w14:textId="77777777" w:rsidTr="002069AF">
        <w:trPr>
          <w:cantSplit/>
          <w:jc w:val="center"/>
        </w:trPr>
        <w:tc>
          <w:tcPr>
            <w:tcW w:w="2235" w:type="pct"/>
          </w:tcPr>
          <w:p w14:paraId="079C0E36" w14:textId="77777777" w:rsidR="005904A9" w:rsidRPr="000A134B" w:rsidRDefault="005904A9" w:rsidP="00636B7A">
            <w:pPr>
              <w:pStyle w:val="TableText"/>
            </w:pPr>
            <w:r w:rsidRPr="000A134B">
              <w:t>Station location and time</w:t>
            </w:r>
          </w:p>
        </w:tc>
        <w:tc>
          <w:tcPr>
            <w:tcW w:w="2765" w:type="pct"/>
          </w:tcPr>
          <w:p w14:paraId="08D9D2B6" w14:textId="77777777" w:rsidR="005904A9" w:rsidRPr="000A134B" w:rsidRDefault="005904A9" w:rsidP="00636B7A">
            <w:pPr>
              <w:pStyle w:val="TableText"/>
            </w:pPr>
            <w:r w:rsidRPr="000A134B">
              <w:t xml:space="preserve">Record </w:t>
            </w:r>
            <w:r>
              <w:t>l</w:t>
            </w:r>
            <w:r w:rsidRPr="000A134B">
              <w:t>ocation, time of station visit, and location of individual samples</w:t>
            </w:r>
          </w:p>
        </w:tc>
      </w:tr>
      <w:tr w:rsidR="005904A9" w:rsidRPr="00BF5917" w14:paraId="15360F1F" w14:textId="77777777" w:rsidTr="002069AF">
        <w:trPr>
          <w:cantSplit/>
          <w:jc w:val="center"/>
        </w:trPr>
        <w:tc>
          <w:tcPr>
            <w:tcW w:w="2235" w:type="pct"/>
          </w:tcPr>
          <w:p w14:paraId="7A243471" w14:textId="77777777" w:rsidR="005904A9" w:rsidRPr="000A134B" w:rsidRDefault="005904A9" w:rsidP="00636B7A">
            <w:pPr>
              <w:pStyle w:val="TableText"/>
            </w:pPr>
            <w:r w:rsidRPr="000A134B">
              <w:t>Weather/sea state/ bottom depth</w:t>
            </w:r>
          </w:p>
        </w:tc>
        <w:tc>
          <w:tcPr>
            <w:tcW w:w="2765" w:type="pct"/>
          </w:tcPr>
          <w:p w14:paraId="59FCCA2F" w14:textId="77777777" w:rsidR="005904A9" w:rsidRPr="000A134B" w:rsidRDefault="005904A9" w:rsidP="00636B7A">
            <w:pPr>
              <w:pStyle w:val="TableText"/>
            </w:pPr>
            <w:r w:rsidRPr="000A134B">
              <w:t>Record general conditions; record bottom depth to nearest 0.5 m</w:t>
            </w:r>
          </w:p>
        </w:tc>
      </w:tr>
      <w:tr w:rsidR="005904A9" w:rsidRPr="00BF5917" w14:paraId="2A5E2185" w14:textId="77777777" w:rsidTr="002069AF">
        <w:trPr>
          <w:cantSplit/>
          <w:jc w:val="center"/>
        </w:trPr>
        <w:tc>
          <w:tcPr>
            <w:tcW w:w="2235" w:type="pct"/>
          </w:tcPr>
          <w:p w14:paraId="55EEC285" w14:textId="77777777" w:rsidR="005904A9" w:rsidRPr="000A134B" w:rsidRDefault="005904A9" w:rsidP="00636B7A">
            <w:pPr>
              <w:pStyle w:val="TableText"/>
            </w:pPr>
            <w:r w:rsidRPr="000A134B">
              <w:t>Sampling: Gear</w:t>
            </w:r>
          </w:p>
        </w:tc>
        <w:tc>
          <w:tcPr>
            <w:tcW w:w="2765" w:type="pct"/>
          </w:tcPr>
          <w:p w14:paraId="51EB2CB7" w14:textId="46CB0261" w:rsidR="005904A9" w:rsidRPr="00BD7C66" w:rsidRDefault="005904A9" w:rsidP="00636B7A">
            <w:pPr>
              <w:pStyle w:val="TableText"/>
            </w:pPr>
            <w:r w:rsidRPr="000A134B">
              <w:t>0.04-m</w:t>
            </w:r>
            <w:r w:rsidRPr="000A134B">
              <w:rPr>
                <w:vertAlign w:val="superscript"/>
              </w:rPr>
              <w:t>2</w:t>
            </w:r>
            <w:r w:rsidRPr="000A134B">
              <w:t xml:space="preserve"> Ted Young-modified Van Veen grab sampler</w:t>
            </w:r>
          </w:p>
        </w:tc>
      </w:tr>
      <w:tr w:rsidR="005904A9" w:rsidRPr="00BF5917" w14:paraId="5F8C6047" w14:textId="77777777" w:rsidTr="002069AF">
        <w:trPr>
          <w:cantSplit/>
          <w:jc w:val="center"/>
        </w:trPr>
        <w:tc>
          <w:tcPr>
            <w:tcW w:w="2235" w:type="pct"/>
          </w:tcPr>
          <w:p w14:paraId="7838B4E5" w14:textId="77777777" w:rsidR="005904A9" w:rsidRPr="000A134B" w:rsidRDefault="005904A9" w:rsidP="00636B7A">
            <w:pPr>
              <w:pStyle w:val="TableText"/>
            </w:pPr>
            <w:r w:rsidRPr="000A134B">
              <w:t>Sampling: Measurements</w:t>
            </w:r>
          </w:p>
        </w:tc>
        <w:tc>
          <w:tcPr>
            <w:tcW w:w="2765" w:type="pct"/>
          </w:tcPr>
          <w:p w14:paraId="32809D45" w14:textId="77777777" w:rsidR="005904A9" w:rsidRPr="0041113D" w:rsidRDefault="005904A9" w:rsidP="00636B7A">
            <w:pPr>
              <w:pStyle w:val="TableText"/>
            </w:pPr>
            <w:r w:rsidRPr="0041113D">
              <w:t>Record penetration depth to nearest 0.5 cm and sediment volume to nearest 0.5 L</w:t>
            </w:r>
          </w:p>
          <w:p w14:paraId="0B1E1F16" w14:textId="77777777" w:rsidR="005904A9" w:rsidRPr="0041113D" w:rsidRDefault="005904A9" w:rsidP="00636B7A">
            <w:pPr>
              <w:pStyle w:val="TableText"/>
            </w:pPr>
            <w:r w:rsidRPr="0041113D">
              <w:t>Water quality profile: temperature, DO, salinity, pH</w:t>
            </w:r>
          </w:p>
        </w:tc>
      </w:tr>
      <w:tr w:rsidR="005904A9" w:rsidRPr="00BF5917" w14:paraId="04F1CACC" w14:textId="77777777" w:rsidTr="002069AF">
        <w:trPr>
          <w:cantSplit/>
          <w:jc w:val="center"/>
        </w:trPr>
        <w:tc>
          <w:tcPr>
            <w:tcW w:w="2235" w:type="pct"/>
          </w:tcPr>
          <w:p w14:paraId="2756789C" w14:textId="77777777" w:rsidR="005904A9" w:rsidRPr="00636B7A" w:rsidRDefault="005904A9" w:rsidP="00636B7A">
            <w:pPr>
              <w:pStyle w:val="TableText"/>
            </w:pPr>
            <w:r w:rsidRPr="00636B7A">
              <w:t>Sampling: Sediment texture, color, odor</w:t>
            </w:r>
          </w:p>
        </w:tc>
        <w:tc>
          <w:tcPr>
            <w:tcW w:w="2765" w:type="pct"/>
          </w:tcPr>
          <w:p w14:paraId="3B5DB2F7" w14:textId="77777777" w:rsidR="005904A9" w:rsidRPr="0041113D" w:rsidRDefault="005904A9" w:rsidP="00636B7A">
            <w:pPr>
              <w:pStyle w:val="TableText"/>
            </w:pPr>
            <w:r w:rsidRPr="0041113D">
              <w:t>Describe qualitatively</w:t>
            </w:r>
          </w:p>
        </w:tc>
      </w:tr>
      <w:tr w:rsidR="005904A9" w:rsidRPr="00BF5917" w14:paraId="2B67B358" w14:textId="77777777" w:rsidTr="002069AF">
        <w:trPr>
          <w:cantSplit/>
          <w:jc w:val="center"/>
        </w:trPr>
        <w:tc>
          <w:tcPr>
            <w:tcW w:w="2235" w:type="pct"/>
          </w:tcPr>
          <w:p w14:paraId="5F8025F0" w14:textId="7D2E69AD" w:rsidR="005904A9" w:rsidRPr="00636B7A" w:rsidRDefault="005904A9" w:rsidP="00636B7A">
            <w:pPr>
              <w:pStyle w:val="TableText"/>
            </w:pPr>
            <w:r w:rsidRPr="00636B7A">
              <w:t>Faunal Samples: Processing</w:t>
            </w:r>
          </w:p>
        </w:tc>
        <w:tc>
          <w:tcPr>
            <w:tcW w:w="2765" w:type="pct"/>
          </w:tcPr>
          <w:p w14:paraId="523C55CF" w14:textId="789902E9" w:rsidR="005904A9" w:rsidRPr="00636B7A" w:rsidRDefault="005904A9" w:rsidP="00636B7A">
            <w:pPr>
              <w:pStyle w:val="TableText"/>
            </w:pPr>
            <w:r w:rsidRPr="00636B7A">
              <w:t>Rinse over 500-µm-mesh sieve; fix with 90% ethanol to a final approximate concentration of 70% ethanol</w:t>
            </w:r>
          </w:p>
        </w:tc>
      </w:tr>
      <w:tr w:rsidR="005904A9" w:rsidRPr="00BF5917" w14:paraId="27CF7E8E" w14:textId="77777777" w:rsidTr="002069AF">
        <w:trPr>
          <w:cantSplit/>
          <w:jc w:val="center"/>
        </w:trPr>
        <w:tc>
          <w:tcPr>
            <w:tcW w:w="2235" w:type="pct"/>
          </w:tcPr>
          <w:p w14:paraId="445800B3" w14:textId="180DBEA9" w:rsidR="005904A9" w:rsidRPr="00636B7A" w:rsidRDefault="005904A9" w:rsidP="00636B7A">
            <w:pPr>
              <w:pStyle w:val="TableText"/>
            </w:pPr>
            <w:r w:rsidRPr="00636B7A">
              <w:t>Faunal Samples: Storage</w:t>
            </w:r>
          </w:p>
        </w:tc>
        <w:tc>
          <w:tcPr>
            <w:tcW w:w="2765" w:type="pct"/>
          </w:tcPr>
          <w:p w14:paraId="7F1FB9AD" w14:textId="62580FDE" w:rsidR="005904A9" w:rsidRPr="00636B7A" w:rsidRDefault="005904A9" w:rsidP="00636B7A">
            <w:pPr>
              <w:pStyle w:val="TableText"/>
            </w:pPr>
            <w:r w:rsidRPr="00636B7A">
              <w:t>Clean, labeled glass or plastic jar; ambient temperature</w:t>
            </w:r>
          </w:p>
        </w:tc>
      </w:tr>
      <w:tr w:rsidR="005904A9" w:rsidRPr="00BF5917" w14:paraId="10F35A58" w14:textId="77777777" w:rsidTr="002069AF">
        <w:trPr>
          <w:cantSplit/>
          <w:jc w:val="center"/>
        </w:trPr>
        <w:tc>
          <w:tcPr>
            <w:tcW w:w="2235" w:type="pct"/>
          </w:tcPr>
          <w:p w14:paraId="5E36E7CD" w14:textId="1FAD3C12" w:rsidR="005904A9" w:rsidRPr="00636B7A" w:rsidRDefault="005904A9" w:rsidP="00636B7A">
            <w:pPr>
              <w:pStyle w:val="TableText"/>
            </w:pPr>
            <w:r w:rsidRPr="00636B7A">
              <w:t xml:space="preserve">Chemistry Samples: Number </w:t>
            </w:r>
          </w:p>
        </w:tc>
        <w:tc>
          <w:tcPr>
            <w:tcW w:w="2765" w:type="pct"/>
          </w:tcPr>
          <w:p w14:paraId="7B677D1F" w14:textId="53E63084" w:rsidR="005904A9" w:rsidRPr="00636B7A" w:rsidRDefault="005904A9" w:rsidP="00636B7A">
            <w:pPr>
              <w:pStyle w:val="TableText"/>
            </w:pPr>
            <w:r w:rsidRPr="00636B7A">
              <w:t>1 at each station</w:t>
            </w:r>
          </w:p>
        </w:tc>
      </w:tr>
      <w:tr w:rsidR="005904A9" w:rsidRPr="00BF5917" w14:paraId="3B780BE2" w14:textId="77777777" w:rsidTr="002069AF">
        <w:trPr>
          <w:cantSplit/>
          <w:jc w:val="center"/>
        </w:trPr>
        <w:tc>
          <w:tcPr>
            <w:tcW w:w="2235" w:type="pct"/>
          </w:tcPr>
          <w:p w14:paraId="62DDAE78" w14:textId="7815119F" w:rsidR="005904A9" w:rsidRPr="00636B7A" w:rsidRDefault="005904A9" w:rsidP="00636B7A">
            <w:pPr>
              <w:pStyle w:val="TableText"/>
            </w:pPr>
            <w:r w:rsidRPr="00636B7A">
              <w:t>Chemistry Samples: Processing</w:t>
            </w:r>
          </w:p>
        </w:tc>
        <w:tc>
          <w:tcPr>
            <w:tcW w:w="2765" w:type="pct"/>
          </w:tcPr>
          <w:p w14:paraId="6D7B1CE3" w14:textId="5B51EC95" w:rsidR="005904A9" w:rsidRPr="00636B7A" w:rsidRDefault="005904A9" w:rsidP="00636B7A">
            <w:pPr>
              <w:pStyle w:val="TableText"/>
            </w:pPr>
            <w:r w:rsidRPr="00636B7A">
              <w:t>Use a scoop to collect upper 0–2 cm from the grab, homogenize, and collect ~500 mL subsample for grain size and ~50 mL for TOC.</w:t>
            </w:r>
          </w:p>
        </w:tc>
      </w:tr>
      <w:tr w:rsidR="005904A9" w:rsidRPr="00BF5917" w14:paraId="7F293FD3" w14:textId="77777777" w:rsidTr="002069AF">
        <w:trPr>
          <w:cantSplit/>
          <w:jc w:val="center"/>
        </w:trPr>
        <w:tc>
          <w:tcPr>
            <w:tcW w:w="2235" w:type="pct"/>
          </w:tcPr>
          <w:p w14:paraId="165051CA" w14:textId="7C4E6B4F" w:rsidR="005904A9" w:rsidRPr="00636B7A" w:rsidRDefault="005904A9" w:rsidP="00636B7A">
            <w:pPr>
              <w:pStyle w:val="TableText"/>
            </w:pPr>
            <w:r w:rsidRPr="00636B7A">
              <w:t>Chemistry Samples: Storage</w:t>
            </w:r>
          </w:p>
        </w:tc>
        <w:tc>
          <w:tcPr>
            <w:tcW w:w="2765" w:type="pct"/>
          </w:tcPr>
          <w:p w14:paraId="6777B500" w14:textId="77777777" w:rsidR="005904A9" w:rsidRPr="00636B7A" w:rsidRDefault="005904A9" w:rsidP="00636B7A">
            <w:pPr>
              <w:pStyle w:val="TableText"/>
            </w:pPr>
            <w:r w:rsidRPr="00636B7A">
              <w:t xml:space="preserve">Clean, labeled, wide-mouth glass jar (500 ml for grain size and 125 </w:t>
            </w:r>
            <w:proofErr w:type="gramStart"/>
            <w:r w:rsidRPr="00636B7A">
              <w:t>ml  for</w:t>
            </w:r>
            <w:proofErr w:type="gramEnd"/>
            <w:r w:rsidRPr="00636B7A">
              <w:t xml:space="preserve"> TOC); refrigerate grain size, freeze TOC.</w:t>
            </w:r>
          </w:p>
          <w:p w14:paraId="225E743F" w14:textId="7667B237" w:rsidR="005904A9" w:rsidRPr="00636B7A" w:rsidRDefault="005904A9" w:rsidP="00636B7A">
            <w:pPr>
              <w:pStyle w:val="TableText"/>
            </w:pPr>
            <w:r w:rsidRPr="00636B7A">
              <w:t>Holding time is 28 days for both grain size and TOC.</w:t>
            </w:r>
          </w:p>
        </w:tc>
      </w:tr>
    </w:tbl>
    <w:p w14:paraId="5D1E28A6" w14:textId="29516718" w:rsidR="00FE794D" w:rsidRDefault="00FE794D" w:rsidP="00325D59"/>
    <w:p w14:paraId="43F3E902" w14:textId="79384A83" w:rsidR="00891956" w:rsidRPr="00E50F05" w:rsidRDefault="00891956" w:rsidP="00891956">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7F8F8117" w14:textId="430A5879" w:rsidR="00891956" w:rsidRPr="00891956" w:rsidRDefault="00891956" w:rsidP="00891956">
      <w:pPr>
        <w:pStyle w:val="BodyText"/>
      </w:pPr>
      <w:r w:rsidRPr="00E50F05">
        <w:rPr>
          <w:rFonts w:ascii="Courier New" w:hAnsi="Courier New" w:cs="Courier New"/>
          <w:sz w:val="24"/>
        </w:rPr>
        <w:t>+++IF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Grain size',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 xml:space="preserve">Total organic carbon (TOC)', 'Sediment grab samples') === </w:t>
      </w:r>
      <w:r w:rsidR="00DC3794" w:rsidRPr="00E50F05">
        <w:rPr>
          <w:rFonts w:ascii="Courier New" w:hAnsi="Courier New" w:cs="Courier New"/>
          <w:sz w:val="24"/>
        </w:rPr>
        <w:t>false</w:t>
      </w:r>
      <w:r w:rsidRPr="00E50F05">
        <w:rPr>
          <w:rFonts w:ascii="Courier New" w:hAnsi="Courier New" w:cs="Courier New"/>
          <w:sz w:val="24"/>
        </w:rPr>
        <w:t xml:space="preserve"> &amp;&amp; determine('Saltwater Benthic', 'Saltwater',</w:t>
      </w:r>
      <w:r w:rsidR="004210E7">
        <w:rPr>
          <w:rFonts w:ascii="Courier New" w:hAnsi="Courier New" w:cs="Courier New"/>
          <w:sz w:val="24"/>
        </w:rPr>
        <w:t xml:space="preserve"> </w:t>
      </w:r>
      <w:r w:rsidRPr="00E50F05">
        <w:rPr>
          <w:rFonts w:ascii="Courier New" w:hAnsi="Courier New" w:cs="Courier New"/>
          <w:sz w:val="24"/>
        </w:rPr>
        <w:t>'Infauna', 'Sediment grab samples') === true+++</w:t>
      </w:r>
    </w:p>
    <w:p w14:paraId="32ECDD56" w14:textId="6C56811A" w:rsidR="00891956" w:rsidRPr="009440B1" w:rsidRDefault="009440B1" w:rsidP="00ED6227">
      <w:pPr>
        <w:pStyle w:val="TableTitle"/>
      </w:pPr>
      <w:bookmarkStart w:id="189" w:name="_Toc24070786"/>
      <w:r w:rsidRPr="009440B1">
        <w:t>Table</w:t>
      </w:r>
      <w:r w:rsidR="00ED6227">
        <w:t xml:space="preserve"> B2.</w:t>
      </w:r>
      <w:fldSimple w:instr=" SEQ Table \* ARABIC ">
        <w:r w:rsidR="00ED6227">
          <w:rPr>
            <w:noProof/>
          </w:rPr>
          <w:t>2</w:t>
        </w:r>
      </w:fldSimple>
      <w:r w:rsidR="00ED6227">
        <w:t xml:space="preserve">. </w:t>
      </w:r>
      <w:r w:rsidRPr="009440B1">
        <w:t>Processing and Storage of Field Samples taken on Marine Benthic Monitoring Surveys</w:t>
      </w:r>
      <w:bookmarkEnd w:id="18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4499"/>
        <w:gridCol w:w="4851"/>
      </w:tblGrid>
      <w:tr w:rsidR="00891956" w:rsidRPr="005F7BB2" w14:paraId="7F595F04" w14:textId="77777777" w:rsidTr="002069AF">
        <w:trPr>
          <w:cantSplit/>
          <w:tblHeader/>
          <w:jc w:val="center"/>
        </w:trPr>
        <w:tc>
          <w:tcPr>
            <w:tcW w:w="2406" w:type="pct"/>
            <w:shd w:val="clear" w:color="auto" w:fill="D9D9D9" w:themeFill="background1" w:themeFillShade="D9"/>
            <w:vAlign w:val="center"/>
          </w:tcPr>
          <w:p w14:paraId="3FDC9539" w14:textId="77777777" w:rsidR="00891956" w:rsidRPr="000A134B" w:rsidRDefault="00891956" w:rsidP="00DE635A">
            <w:pPr>
              <w:pStyle w:val="TableHeadings"/>
              <w:rPr>
                <w:sz w:val="18"/>
                <w:szCs w:val="18"/>
              </w:rPr>
            </w:pPr>
            <w:r w:rsidRPr="000A134B">
              <w:t>Activity</w:t>
            </w:r>
          </w:p>
        </w:tc>
        <w:tc>
          <w:tcPr>
            <w:tcW w:w="2594" w:type="pct"/>
            <w:shd w:val="clear" w:color="auto" w:fill="D9D9D9" w:themeFill="background1" w:themeFillShade="D9"/>
            <w:vAlign w:val="center"/>
          </w:tcPr>
          <w:p w14:paraId="477B42D5" w14:textId="77777777" w:rsidR="00891956" w:rsidRDefault="00891956" w:rsidP="00DE635A">
            <w:pPr>
              <w:pStyle w:val="TableHeadings"/>
            </w:pPr>
            <w:proofErr w:type="spellStart"/>
            <w:r w:rsidRPr="005F7BB2">
              <w:t>Infaunal</w:t>
            </w:r>
            <w:proofErr w:type="spellEnd"/>
            <w:r>
              <w:t xml:space="preserve"> group only</w:t>
            </w:r>
            <w:r w:rsidRPr="005F7BB2">
              <w:t xml:space="preserve"> Survey </w:t>
            </w:r>
          </w:p>
        </w:tc>
      </w:tr>
      <w:tr w:rsidR="00891956" w:rsidRPr="00BF5917" w14:paraId="59E5B42A" w14:textId="77777777" w:rsidTr="002069AF">
        <w:trPr>
          <w:cantSplit/>
          <w:jc w:val="center"/>
        </w:trPr>
        <w:tc>
          <w:tcPr>
            <w:tcW w:w="2406" w:type="pct"/>
          </w:tcPr>
          <w:p w14:paraId="229F2BDE" w14:textId="77777777" w:rsidR="00891956" w:rsidRPr="000A134B" w:rsidRDefault="00891956" w:rsidP="00DE635A">
            <w:pPr>
              <w:pStyle w:val="TableText"/>
            </w:pPr>
            <w:r w:rsidRPr="000A134B">
              <w:t>Stations</w:t>
            </w:r>
          </w:p>
        </w:tc>
        <w:tc>
          <w:tcPr>
            <w:tcW w:w="2594" w:type="pct"/>
          </w:tcPr>
          <w:p w14:paraId="181DCC54" w14:textId="77777777" w:rsidR="00891956" w:rsidRDefault="00891956" w:rsidP="00DE635A">
            <w:pPr>
              <w:pStyle w:val="TableText"/>
            </w:pPr>
            <w:r w:rsidRPr="000A134B">
              <w:t>See Survey Plan</w:t>
            </w:r>
          </w:p>
        </w:tc>
      </w:tr>
      <w:tr w:rsidR="00891956" w:rsidRPr="00BF5917" w14:paraId="501002D0" w14:textId="77777777" w:rsidTr="002069AF">
        <w:trPr>
          <w:cantSplit/>
          <w:jc w:val="center"/>
        </w:trPr>
        <w:tc>
          <w:tcPr>
            <w:tcW w:w="2406" w:type="pct"/>
          </w:tcPr>
          <w:p w14:paraId="5C3D9948" w14:textId="77777777" w:rsidR="00891956" w:rsidRPr="000A134B" w:rsidRDefault="00891956" w:rsidP="00DE635A">
            <w:pPr>
              <w:pStyle w:val="TableText"/>
            </w:pPr>
            <w:r w:rsidRPr="000A134B">
              <w:t>Station location and time</w:t>
            </w:r>
          </w:p>
        </w:tc>
        <w:tc>
          <w:tcPr>
            <w:tcW w:w="2594" w:type="pct"/>
          </w:tcPr>
          <w:p w14:paraId="026CFEE4" w14:textId="77777777" w:rsidR="00891956" w:rsidRDefault="00891956" w:rsidP="00DE635A">
            <w:pPr>
              <w:pStyle w:val="TableText"/>
            </w:pPr>
            <w:r w:rsidRPr="000A134B">
              <w:t>Record location, time of station visit, and location of individual samples</w:t>
            </w:r>
          </w:p>
        </w:tc>
      </w:tr>
      <w:tr w:rsidR="00891956" w:rsidRPr="00BF5917" w14:paraId="3DBAEADB" w14:textId="77777777" w:rsidTr="002069AF">
        <w:trPr>
          <w:cantSplit/>
          <w:jc w:val="center"/>
        </w:trPr>
        <w:tc>
          <w:tcPr>
            <w:tcW w:w="2406" w:type="pct"/>
          </w:tcPr>
          <w:p w14:paraId="1148C7F2" w14:textId="77777777" w:rsidR="00891956" w:rsidRPr="000A134B" w:rsidRDefault="00891956" w:rsidP="00DE635A">
            <w:pPr>
              <w:pStyle w:val="TableText"/>
            </w:pPr>
            <w:r w:rsidRPr="000A134B">
              <w:t>Weather/sea state/ bottom depth</w:t>
            </w:r>
          </w:p>
        </w:tc>
        <w:tc>
          <w:tcPr>
            <w:tcW w:w="2594" w:type="pct"/>
          </w:tcPr>
          <w:p w14:paraId="09760749" w14:textId="77777777" w:rsidR="00891956" w:rsidRDefault="00891956" w:rsidP="00DE635A">
            <w:pPr>
              <w:pStyle w:val="TableText"/>
            </w:pPr>
            <w:r w:rsidRPr="000A134B">
              <w:t>Record general conditions; record bottom depth to nearest 0.5 m</w:t>
            </w:r>
          </w:p>
        </w:tc>
      </w:tr>
      <w:tr w:rsidR="00891956" w:rsidRPr="00BF5917" w14:paraId="7DD7002A" w14:textId="77777777" w:rsidTr="002069AF">
        <w:trPr>
          <w:cantSplit/>
          <w:jc w:val="center"/>
        </w:trPr>
        <w:tc>
          <w:tcPr>
            <w:tcW w:w="2406" w:type="pct"/>
          </w:tcPr>
          <w:p w14:paraId="46D096B2" w14:textId="77777777" w:rsidR="00891956" w:rsidRPr="000A134B" w:rsidRDefault="00891956" w:rsidP="00DE635A">
            <w:pPr>
              <w:pStyle w:val="TableText"/>
            </w:pPr>
            <w:r w:rsidRPr="000A134B">
              <w:t>Sampling: Gear</w:t>
            </w:r>
          </w:p>
        </w:tc>
        <w:tc>
          <w:tcPr>
            <w:tcW w:w="2594" w:type="pct"/>
          </w:tcPr>
          <w:p w14:paraId="5773AB16" w14:textId="39A5BF15" w:rsidR="00891956" w:rsidRDefault="00891956" w:rsidP="00DE635A">
            <w:pPr>
              <w:pStyle w:val="TableText"/>
            </w:pPr>
            <w:r w:rsidRPr="000A134B">
              <w:t>0.04-m</w:t>
            </w:r>
            <w:r w:rsidRPr="000A134B">
              <w:rPr>
                <w:vertAlign w:val="superscript"/>
              </w:rPr>
              <w:t>2</w:t>
            </w:r>
            <w:r w:rsidRPr="000A134B">
              <w:t xml:space="preserve"> Ted Young-modified Van Veen grab sampler</w:t>
            </w:r>
          </w:p>
        </w:tc>
      </w:tr>
      <w:tr w:rsidR="00891956" w:rsidRPr="00BF5917" w14:paraId="07C3F47D" w14:textId="77777777" w:rsidTr="002069AF">
        <w:trPr>
          <w:cantSplit/>
          <w:jc w:val="center"/>
        </w:trPr>
        <w:tc>
          <w:tcPr>
            <w:tcW w:w="2406" w:type="pct"/>
          </w:tcPr>
          <w:p w14:paraId="3C2E33C9" w14:textId="77777777" w:rsidR="00891956" w:rsidRPr="000A134B" w:rsidRDefault="00891956" w:rsidP="00DE635A">
            <w:pPr>
              <w:pStyle w:val="TableText"/>
            </w:pPr>
            <w:r w:rsidRPr="000A134B">
              <w:t>Sampling: Measurements</w:t>
            </w:r>
          </w:p>
        </w:tc>
        <w:tc>
          <w:tcPr>
            <w:tcW w:w="2594" w:type="pct"/>
          </w:tcPr>
          <w:p w14:paraId="445E4EB9" w14:textId="77777777" w:rsidR="00891956" w:rsidRPr="0041113D" w:rsidRDefault="00891956" w:rsidP="00DE635A">
            <w:pPr>
              <w:pStyle w:val="TableText"/>
            </w:pPr>
            <w:r w:rsidRPr="0041113D">
              <w:t>Record penetration depth to nearest 0.5 cm and sediment volume to nearest 0.5 L</w:t>
            </w:r>
          </w:p>
          <w:p w14:paraId="70FEDBA2" w14:textId="77777777" w:rsidR="00891956" w:rsidRPr="0041113D" w:rsidRDefault="00891956" w:rsidP="00DE635A">
            <w:pPr>
              <w:pStyle w:val="TableText"/>
            </w:pPr>
            <w:r w:rsidRPr="0041113D">
              <w:t>Water quality profile: temperature, DO, salinity, pH</w:t>
            </w:r>
          </w:p>
        </w:tc>
      </w:tr>
      <w:tr w:rsidR="00891956" w:rsidRPr="00BF5917" w14:paraId="46AFCA4C" w14:textId="77777777" w:rsidTr="002069AF">
        <w:trPr>
          <w:cantSplit/>
          <w:jc w:val="center"/>
        </w:trPr>
        <w:tc>
          <w:tcPr>
            <w:tcW w:w="2406" w:type="pct"/>
          </w:tcPr>
          <w:p w14:paraId="03871836" w14:textId="77777777" w:rsidR="00891956" w:rsidRPr="00636B7A" w:rsidRDefault="00891956" w:rsidP="00DE635A">
            <w:pPr>
              <w:pStyle w:val="TableText"/>
            </w:pPr>
            <w:r w:rsidRPr="00636B7A">
              <w:t>Sampling: Sediment texture, color, odor</w:t>
            </w:r>
          </w:p>
        </w:tc>
        <w:tc>
          <w:tcPr>
            <w:tcW w:w="2594" w:type="pct"/>
          </w:tcPr>
          <w:p w14:paraId="6FB85657" w14:textId="77777777" w:rsidR="00891956" w:rsidRPr="0041113D" w:rsidRDefault="00891956" w:rsidP="00DE635A">
            <w:pPr>
              <w:pStyle w:val="TableText"/>
            </w:pPr>
            <w:r w:rsidRPr="0041113D">
              <w:t>Describe qualitatively</w:t>
            </w:r>
          </w:p>
        </w:tc>
      </w:tr>
      <w:tr w:rsidR="00891956" w:rsidRPr="00BF5917" w14:paraId="59A64E40" w14:textId="77777777" w:rsidTr="002069AF">
        <w:trPr>
          <w:cantSplit/>
          <w:jc w:val="center"/>
        </w:trPr>
        <w:tc>
          <w:tcPr>
            <w:tcW w:w="2406" w:type="pct"/>
          </w:tcPr>
          <w:p w14:paraId="60F09362" w14:textId="77777777" w:rsidR="00891956" w:rsidRPr="00636B7A" w:rsidRDefault="00891956" w:rsidP="00DE635A">
            <w:pPr>
              <w:pStyle w:val="TableText"/>
            </w:pPr>
            <w:r w:rsidRPr="00636B7A">
              <w:t>Faunal Samples: Processing</w:t>
            </w:r>
          </w:p>
        </w:tc>
        <w:tc>
          <w:tcPr>
            <w:tcW w:w="2594" w:type="pct"/>
          </w:tcPr>
          <w:p w14:paraId="73FE0CC4" w14:textId="77777777" w:rsidR="00891956" w:rsidRPr="00636B7A" w:rsidRDefault="00891956" w:rsidP="00DE635A">
            <w:pPr>
              <w:pStyle w:val="TableText"/>
            </w:pPr>
            <w:r w:rsidRPr="00636B7A">
              <w:t>Rinse over 500-µm-mesh sieve; fix with 90% ethanol to a final approximate concentration of 70% ethanol</w:t>
            </w:r>
          </w:p>
        </w:tc>
      </w:tr>
      <w:tr w:rsidR="00891956" w:rsidRPr="00BF5917" w14:paraId="2F44F990" w14:textId="77777777" w:rsidTr="002069AF">
        <w:trPr>
          <w:cantSplit/>
          <w:jc w:val="center"/>
        </w:trPr>
        <w:tc>
          <w:tcPr>
            <w:tcW w:w="2406" w:type="pct"/>
          </w:tcPr>
          <w:p w14:paraId="5C14D27A" w14:textId="77777777" w:rsidR="00891956" w:rsidRPr="00636B7A" w:rsidRDefault="00891956" w:rsidP="00DE635A">
            <w:pPr>
              <w:pStyle w:val="TableText"/>
            </w:pPr>
            <w:r w:rsidRPr="00636B7A">
              <w:t>Faunal Samples: Storage</w:t>
            </w:r>
          </w:p>
        </w:tc>
        <w:tc>
          <w:tcPr>
            <w:tcW w:w="2594" w:type="pct"/>
          </w:tcPr>
          <w:p w14:paraId="7018B850" w14:textId="77777777" w:rsidR="00891956" w:rsidRPr="00636B7A" w:rsidRDefault="00891956" w:rsidP="00DE635A">
            <w:pPr>
              <w:pStyle w:val="TableText"/>
            </w:pPr>
            <w:r w:rsidRPr="00636B7A">
              <w:t>Clean, labeled glass or plastic jar; ambient temperature</w:t>
            </w:r>
          </w:p>
        </w:tc>
      </w:tr>
      <w:tr w:rsidR="00891956" w:rsidRPr="00BF5917" w14:paraId="49D8728A" w14:textId="77777777" w:rsidTr="002069AF">
        <w:trPr>
          <w:cantSplit/>
          <w:jc w:val="center"/>
        </w:trPr>
        <w:tc>
          <w:tcPr>
            <w:tcW w:w="2406" w:type="pct"/>
          </w:tcPr>
          <w:p w14:paraId="0426E328" w14:textId="77777777" w:rsidR="00891956" w:rsidRPr="00636B7A" w:rsidRDefault="00891956" w:rsidP="00DE635A">
            <w:pPr>
              <w:pStyle w:val="TableText"/>
            </w:pPr>
            <w:r w:rsidRPr="00636B7A">
              <w:t xml:space="preserve">Chemistry Samples: Number </w:t>
            </w:r>
          </w:p>
        </w:tc>
        <w:tc>
          <w:tcPr>
            <w:tcW w:w="2594" w:type="pct"/>
          </w:tcPr>
          <w:p w14:paraId="0B29B180" w14:textId="77777777" w:rsidR="00891956" w:rsidRPr="00636B7A" w:rsidRDefault="00891956" w:rsidP="00DE635A">
            <w:pPr>
              <w:pStyle w:val="TableText"/>
            </w:pPr>
            <w:r w:rsidRPr="00636B7A">
              <w:t>NA</w:t>
            </w:r>
          </w:p>
        </w:tc>
      </w:tr>
      <w:tr w:rsidR="00891956" w:rsidRPr="00BF5917" w14:paraId="1AE766B9" w14:textId="77777777" w:rsidTr="002069AF">
        <w:trPr>
          <w:cantSplit/>
          <w:jc w:val="center"/>
        </w:trPr>
        <w:tc>
          <w:tcPr>
            <w:tcW w:w="2406" w:type="pct"/>
          </w:tcPr>
          <w:p w14:paraId="0FAEE41D" w14:textId="77777777" w:rsidR="00891956" w:rsidRPr="00636B7A" w:rsidRDefault="00891956" w:rsidP="00DE635A">
            <w:pPr>
              <w:pStyle w:val="TableText"/>
            </w:pPr>
            <w:r w:rsidRPr="00636B7A">
              <w:t>Chemistry Samples: Processing</w:t>
            </w:r>
          </w:p>
        </w:tc>
        <w:tc>
          <w:tcPr>
            <w:tcW w:w="2594" w:type="pct"/>
          </w:tcPr>
          <w:p w14:paraId="03B9D89C" w14:textId="77777777" w:rsidR="00891956" w:rsidRPr="00636B7A" w:rsidRDefault="00891956" w:rsidP="00DE635A">
            <w:pPr>
              <w:pStyle w:val="TableText"/>
            </w:pPr>
            <w:r w:rsidRPr="00636B7A">
              <w:t>NA</w:t>
            </w:r>
          </w:p>
        </w:tc>
      </w:tr>
      <w:tr w:rsidR="00891956" w:rsidRPr="00BF5917" w14:paraId="299DB3A5" w14:textId="77777777" w:rsidTr="002069AF">
        <w:trPr>
          <w:cantSplit/>
          <w:jc w:val="center"/>
        </w:trPr>
        <w:tc>
          <w:tcPr>
            <w:tcW w:w="2406" w:type="pct"/>
          </w:tcPr>
          <w:p w14:paraId="3A5C7AD5" w14:textId="77777777" w:rsidR="00891956" w:rsidRPr="00636B7A" w:rsidRDefault="00891956" w:rsidP="00DE635A">
            <w:pPr>
              <w:pStyle w:val="TableText"/>
            </w:pPr>
            <w:r w:rsidRPr="00636B7A">
              <w:t>Chemistry Samples: Storage</w:t>
            </w:r>
          </w:p>
        </w:tc>
        <w:tc>
          <w:tcPr>
            <w:tcW w:w="2594" w:type="pct"/>
          </w:tcPr>
          <w:p w14:paraId="12A9F96D" w14:textId="77777777" w:rsidR="00891956" w:rsidRPr="00636B7A" w:rsidRDefault="00891956" w:rsidP="00DE635A">
            <w:pPr>
              <w:pStyle w:val="TableText"/>
            </w:pPr>
            <w:r w:rsidRPr="00636B7A">
              <w:t>NA</w:t>
            </w:r>
          </w:p>
        </w:tc>
      </w:tr>
    </w:tbl>
    <w:p w14:paraId="5DD7EE44" w14:textId="0FEB82EA" w:rsidR="005904A9" w:rsidRDefault="005904A9" w:rsidP="00325D59"/>
    <w:p w14:paraId="76509C34" w14:textId="77777777" w:rsidR="00E22B7F" w:rsidRPr="00E50F05"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251373DD" w14:textId="52FDC319" w:rsidR="00E22B7F" w:rsidRDefault="00E22B7F" w:rsidP="00E22B7F">
      <w:pPr>
        <w:pStyle w:val="BodyText"/>
        <w:rPr>
          <w:rFonts w:ascii="Courier New" w:hAnsi="Courier New" w:cs="Courier New"/>
          <w:sz w:val="24"/>
        </w:rPr>
      </w:pPr>
      <w:r w:rsidRPr="00E50F05">
        <w:rPr>
          <w:rFonts w:ascii="Courier New" w:hAnsi="Courier New" w:cs="Courier New"/>
          <w:sz w:val="24"/>
        </w:rPr>
        <w:t>+++IF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Grain size',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w:t>
      </w:r>
      <w:r w:rsidRPr="00E50F05">
        <w:t xml:space="preserve"> </w:t>
      </w:r>
      <w:r w:rsidRPr="00E50F05">
        <w:rPr>
          <w:rFonts w:ascii="Courier New" w:hAnsi="Courier New" w:cs="Courier New"/>
          <w:sz w:val="24"/>
        </w:rPr>
        <w:t>Total organic carbon (TOC)', 'Sediment grab samples') === true &amp;&amp; determine('Saltwater Benthic', 'Saltwater',</w:t>
      </w:r>
      <w:r w:rsidR="00D41AA3">
        <w:rPr>
          <w:rFonts w:ascii="Courier New" w:hAnsi="Courier New" w:cs="Courier New"/>
          <w:sz w:val="24"/>
        </w:rPr>
        <w:t xml:space="preserve"> </w:t>
      </w:r>
      <w:r w:rsidRPr="00E50F05">
        <w:rPr>
          <w:rFonts w:ascii="Courier New" w:hAnsi="Courier New" w:cs="Courier New"/>
          <w:sz w:val="24"/>
        </w:rPr>
        <w:t>'Infauna', 'Sediment grab samples') === false+++</w:t>
      </w:r>
    </w:p>
    <w:p w14:paraId="2913E965" w14:textId="4DA3BB61" w:rsidR="009440B1" w:rsidRPr="009440B1" w:rsidRDefault="009440B1" w:rsidP="00ED6227">
      <w:pPr>
        <w:pStyle w:val="TableTitle"/>
      </w:pPr>
      <w:bookmarkStart w:id="190" w:name="_Toc24070787"/>
      <w:r w:rsidRPr="009440B1">
        <w:t>Table</w:t>
      </w:r>
      <w:r w:rsidR="00ED6227">
        <w:t xml:space="preserve"> B2.</w:t>
      </w:r>
      <w:fldSimple w:instr=" SEQ Table \* ARABIC ">
        <w:r w:rsidR="00ED6227">
          <w:rPr>
            <w:noProof/>
          </w:rPr>
          <w:t>3</w:t>
        </w:r>
      </w:fldSimple>
      <w:r w:rsidR="00ED6227">
        <w:t xml:space="preserve">. </w:t>
      </w:r>
      <w:r w:rsidRPr="009440B1">
        <w:t>Processing and Storage of Field Samples taken on Marine Benthic Monitoring Surveys</w:t>
      </w:r>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000" w:firstRow="0" w:lastRow="0" w:firstColumn="0" w:lastColumn="0" w:noHBand="0" w:noVBand="0"/>
      </w:tblPr>
      <w:tblGrid>
        <w:gridCol w:w="2753"/>
        <w:gridCol w:w="6597"/>
      </w:tblGrid>
      <w:tr w:rsidR="00E22B7F" w:rsidRPr="005F7BB2" w14:paraId="215921F7" w14:textId="77777777" w:rsidTr="00015A5D">
        <w:trPr>
          <w:cantSplit/>
          <w:tblHeader/>
          <w:jc w:val="center"/>
        </w:trPr>
        <w:tc>
          <w:tcPr>
            <w:tcW w:w="1472" w:type="pct"/>
            <w:shd w:val="clear" w:color="auto" w:fill="D9D9D9" w:themeFill="background1" w:themeFillShade="D9"/>
            <w:vAlign w:val="center"/>
          </w:tcPr>
          <w:p w14:paraId="7D4936E1" w14:textId="77777777" w:rsidR="00E22B7F" w:rsidRPr="000A134B" w:rsidRDefault="00E22B7F" w:rsidP="00DE635A">
            <w:pPr>
              <w:pStyle w:val="TableHeadings"/>
              <w:rPr>
                <w:sz w:val="18"/>
                <w:szCs w:val="18"/>
              </w:rPr>
            </w:pPr>
            <w:r w:rsidRPr="000A134B">
              <w:t>Activity</w:t>
            </w:r>
          </w:p>
        </w:tc>
        <w:tc>
          <w:tcPr>
            <w:tcW w:w="3528" w:type="pct"/>
            <w:shd w:val="clear" w:color="auto" w:fill="D9D9D9" w:themeFill="background1" w:themeFillShade="D9"/>
            <w:vAlign w:val="center"/>
          </w:tcPr>
          <w:p w14:paraId="6919E453" w14:textId="77777777" w:rsidR="00E22B7F" w:rsidRPr="005F7BB2" w:rsidRDefault="00E22B7F" w:rsidP="00DE635A">
            <w:pPr>
              <w:pStyle w:val="TableHeadings"/>
            </w:pPr>
            <w:r>
              <w:t>Grain size and/or TOC only</w:t>
            </w:r>
            <w:r w:rsidRPr="005F7BB2">
              <w:t xml:space="preserve"> Survey </w:t>
            </w:r>
          </w:p>
        </w:tc>
      </w:tr>
      <w:tr w:rsidR="00E22B7F" w:rsidRPr="00BF5917" w14:paraId="6942CEEB" w14:textId="77777777" w:rsidTr="002069AF">
        <w:trPr>
          <w:cantSplit/>
          <w:jc w:val="center"/>
        </w:trPr>
        <w:tc>
          <w:tcPr>
            <w:tcW w:w="1472" w:type="pct"/>
          </w:tcPr>
          <w:p w14:paraId="7378C417" w14:textId="77777777" w:rsidR="00E22B7F" w:rsidRPr="000A134B" w:rsidRDefault="00E22B7F" w:rsidP="00DE635A">
            <w:pPr>
              <w:pStyle w:val="TableText"/>
            </w:pPr>
            <w:r w:rsidRPr="000A134B">
              <w:t>Stations</w:t>
            </w:r>
          </w:p>
        </w:tc>
        <w:tc>
          <w:tcPr>
            <w:tcW w:w="3528" w:type="pct"/>
          </w:tcPr>
          <w:p w14:paraId="23395371" w14:textId="77777777" w:rsidR="00E22B7F" w:rsidRPr="000A134B" w:rsidRDefault="00E22B7F" w:rsidP="00DE635A">
            <w:pPr>
              <w:pStyle w:val="TableText"/>
            </w:pPr>
            <w:r w:rsidRPr="000A134B">
              <w:t>See Survey Plan</w:t>
            </w:r>
          </w:p>
        </w:tc>
      </w:tr>
      <w:tr w:rsidR="00E22B7F" w:rsidRPr="00BF5917" w14:paraId="79B47C52" w14:textId="77777777" w:rsidTr="002069AF">
        <w:trPr>
          <w:cantSplit/>
          <w:jc w:val="center"/>
        </w:trPr>
        <w:tc>
          <w:tcPr>
            <w:tcW w:w="1472" w:type="pct"/>
          </w:tcPr>
          <w:p w14:paraId="43090867" w14:textId="77777777" w:rsidR="00E22B7F" w:rsidRPr="000A134B" w:rsidRDefault="00E22B7F" w:rsidP="00DE635A">
            <w:pPr>
              <w:pStyle w:val="TableText"/>
            </w:pPr>
            <w:r w:rsidRPr="000A134B">
              <w:t>Station location and time</w:t>
            </w:r>
          </w:p>
        </w:tc>
        <w:tc>
          <w:tcPr>
            <w:tcW w:w="3528" w:type="pct"/>
          </w:tcPr>
          <w:p w14:paraId="688CB97A" w14:textId="77777777" w:rsidR="00E22B7F" w:rsidRPr="000A134B" w:rsidRDefault="00E22B7F" w:rsidP="00DE635A">
            <w:pPr>
              <w:pStyle w:val="TableText"/>
            </w:pPr>
            <w:r w:rsidRPr="000A134B">
              <w:t>Record location, time of station visit, and location of individual samples</w:t>
            </w:r>
          </w:p>
        </w:tc>
      </w:tr>
      <w:tr w:rsidR="00E22B7F" w:rsidRPr="00BF5917" w14:paraId="6CEB03F6" w14:textId="77777777" w:rsidTr="002069AF">
        <w:trPr>
          <w:cantSplit/>
          <w:jc w:val="center"/>
        </w:trPr>
        <w:tc>
          <w:tcPr>
            <w:tcW w:w="1472" w:type="pct"/>
          </w:tcPr>
          <w:p w14:paraId="1C12516C" w14:textId="77777777" w:rsidR="00E22B7F" w:rsidRPr="000A134B" w:rsidRDefault="00E22B7F" w:rsidP="00DE635A">
            <w:pPr>
              <w:pStyle w:val="TableText"/>
            </w:pPr>
            <w:r w:rsidRPr="000A134B">
              <w:t>Weather/sea state/ bottom depth</w:t>
            </w:r>
          </w:p>
        </w:tc>
        <w:tc>
          <w:tcPr>
            <w:tcW w:w="3528" w:type="pct"/>
          </w:tcPr>
          <w:p w14:paraId="116F10FA" w14:textId="77777777" w:rsidR="00E22B7F" w:rsidRPr="000A134B" w:rsidRDefault="00E22B7F" w:rsidP="00DE635A">
            <w:pPr>
              <w:pStyle w:val="TableText"/>
            </w:pPr>
            <w:r w:rsidRPr="000A134B">
              <w:t>Record general conditions; record bottom depth to nearest 0.5 m</w:t>
            </w:r>
          </w:p>
        </w:tc>
      </w:tr>
      <w:tr w:rsidR="00E22B7F" w:rsidRPr="00BF5917" w14:paraId="2D318480" w14:textId="77777777" w:rsidTr="002069AF">
        <w:trPr>
          <w:cantSplit/>
          <w:jc w:val="center"/>
        </w:trPr>
        <w:tc>
          <w:tcPr>
            <w:tcW w:w="1472" w:type="pct"/>
          </w:tcPr>
          <w:p w14:paraId="0F03D69A" w14:textId="77777777" w:rsidR="00E22B7F" w:rsidRPr="000A134B" w:rsidRDefault="00E22B7F" w:rsidP="00DE635A">
            <w:pPr>
              <w:pStyle w:val="TableText"/>
            </w:pPr>
            <w:r w:rsidRPr="000A134B">
              <w:t>Sampling: Gear</w:t>
            </w:r>
          </w:p>
        </w:tc>
        <w:tc>
          <w:tcPr>
            <w:tcW w:w="3528" w:type="pct"/>
          </w:tcPr>
          <w:p w14:paraId="6BB22B3C" w14:textId="1D5858AC" w:rsidR="00E22B7F" w:rsidRPr="000A134B" w:rsidRDefault="00E22B7F" w:rsidP="00DE635A">
            <w:pPr>
              <w:pStyle w:val="TableText"/>
            </w:pPr>
            <w:r w:rsidRPr="000A134B">
              <w:t>0.04-m</w:t>
            </w:r>
            <w:r w:rsidRPr="000A134B">
              <w:rPr>
                <w:vertAlign w:val="superscript"/>
              </w:rPr>
              <w:t>2</w:t>
            </w:r>
            <w:r w:rsidRPr="000A134B">
              <w:t xml:space="preserve"> Ted Young-modified Van Veen grab sampler</w:t>
            </w:r>
          </w:p>
        </w:tc>
      </w:tr>
      <w:tr w:rsidR="00E22B7F" w:rsidRPr="00BF5917" w14:paraId="2D0CF989" w14:textId="77777777" w:rsidTr="002069AF">
        <w:trPr>
          <w:cantSplit/>
          <w:jc w:val="center"/>
        </w:trPr>
        <w:tc>
          <w:tcPr>
            <w:tcW w:w="1472" w:type="pct"/>
          </w:tcPr>
          <w:p w14:paraId="5FB4E4F6" w14:textId="77777777" w:rsidR="00E22B7F" w:rsidRPr="000A134B" w:rsidRDefault="00E22B7F" w:rsidP="00DE635A">
            <w:pPr>
              <w:pStyle w:val="TableText"/>
            </w:pPr>
            <w:r w:rsidRPr="000A134B">
              <w:t>Sampling: Measurements</w:t>
            </w:r>
          </w:p>
        </w:tc>
        <w:tc>
          <w:tcPr>
            <w:tcW w:w="3528" w:type="pct"/>
          </w:tcPr>
          <w:p w14:paraId="3EB9EABD" w14:textId="77777777" w:rsidR="00E22B7F" w:rsidRPr="0041113D" w:rsidRDefault="00E22B7F" w:rsidP="00DE635A">
            <w:pPr>
              <w:pStyle w:val="TableText"/>
            </w:pPr>
            <w:r w:rsidRPr="0041113D">
              <w:t>Record penetration depth to nearest 0.5 cm and sediment volume to nearest 0.5 L</w:t>
            </w:r>
          </w:p>
          <w:p w14:paraId="7D6F2C8C" w14:textId="77777777" w:rsidR="00E22B7F" w:rsidRPr="0041113D" w:rsidRDefault="00E22B7F" w:rsidP="00DE635A">
            <w:pPr>
              <w:pStyle w:val="TableText"/>
            </w:pPr>
            <w:r w:rsidRPr="0041113D">
              <w:t>Water quality profile: temperature, DO, salinity, pH</w:t>
            </w:r>
          </w:p>
        </w:tc>
      </w:tr>
      <w:tr w:rsidR="00E22B7F" w:rsidRPr="00BF5917" w14:paraId="69DB0EBA" w14:textId="77777777" w:rsidTr="002069AF">
        <w:trPr>
          <w:cantSplit/>
          <w:jc w:val="center"/>
        </w:trPr>
        <w:tc>
          <w:tcPr>
            <w:tcW w:w="1472" w:type="pct"/>
          </w:tcPr>
          <w:p w14:paraId="65CDCE37" w14:textId="77777777" w:rsidR="00E22B7F" w:rsidRPr="00636B7A" w:rsidRDefault="00E22B7F" w:rsidP="00DE635A">
            <w:pPr>
              <w:pStyle w:val="TableText"/>
            </w:pPr>
            <w:r w:rsidRPr="00636B7A">
              <w:t>Sampling: Sediment texture, color, odor</w:t>
            </w:r>
          </w:p>
        </w:tc>
        <w:tc>
          <w:tcPr>
            <w:tcW w:w="3528" w:type="pct"/>
          </w:tcPr>
          <w:p w14:paraId="640D35EF" w14:textId="77777777" w:rsidR="00E22B7F" w:rsidRPr="0041113D" w:rsidRDefault="00E22B7F" w:rsidP="00DE635A">
            <w:pPr>
              <w:pStyle w:val="TableText"/>
            </w:pPr>
            <w:r w:rsidRPr="0041113D">
              <w:t>Describe qualitatively</w:t>
            </w:r>
          </w:p>
        </w:tc>
      </w:tr>
      <w:tr w:rsidR="00E22B7F" w:rsidRPr="00BF5917" w14:paraId="5497499A" w14:textId="77777777" w:rsidTr="002069AF">
        <w:trPr>
          <w:cantSplit/>
          <w:jc w:val="center"/>
        </w:trPr>
        <w:tc>
          <w:tcPr>
            <w:tcW w:w="1472" w:type="pct"/>
          </w:tcPr>
          <w:p w14:paraId="13D0EDE8" w14:textId="77777777" w:rsidR="00E22B7F" w:rsidRPr="00636B7A" w:rsidRDefault="00E22B7F" w:rsidP="00DE635A">
            <w:pPr>
              <w:pStyle w:val="TableText"/>
            </w:pPr>
            <w:r w:rsidRPr="00636B7A">
              <w:t>Faunal Samples: Processing</w:t>
            </w:r>
          </w:p>
        </w:tc>
        <w:tc>
          <w:tcPr>
            <w:tcW w:w="3528" w:type="pct"/>
          </w:tcPr>
          <w:p w14:paraId="7929D32C" w14:textId="77777777" w:rsidR="00E22B7F" w:rsidRPr="00636B7A" w:rsidRDefault="00E22B7F" w:rsidP="00DE635A">
            <w:pPr>
              <w:pStyle w:val="TableText"/>
            </w:pPr>
            <w:r w:rsidRPr="00636B7A">
              <w:t>NA</w:t>
            </w:r>
          </w:p>
        </w:tc>
      </w:tr>
      <w:tr w:rsidR="00E22B7F" w:rsidRPr="00BF5917" w14:paraId="3F30B72D" w14:textId="77777777" w:rsidTr="002069AF">
        <w:trPr>
          <w:cantSplit/>
          <w:jc w:val="center"/>
        </w:trPr>
        <w:tc>
          <w:tcPr>
            <w:tcW w:w="1472" w:type="pct"/>
          </w:tcPr>
          <w:p w14:paraId="4AEF7448" w14:textId="77777777" w:rsidR="00E22B7F" w:rsidRPr="00636B7A" w:rsidRDefault="00E22B7F" w:rsidP="00DE635A">
            <w:pPr>
              <w:pStyle w:val="TableText"/>
            </w:pPr>
            <w:r w:rsidRPr="00636B7A">
              <w:t>Faunal Samples: Storage</w:t>
            </w:r>
          </w:p>
        </w:tc>
        <w:tc>
          <w:tcPr>
            <w:tcW w:w="3528" w:type="pct"/>
          </w:tcPr>
          <w:p w14:paraId="2828C595" w14:textId="77777777" w:rsidR="00E22B7F" w:rsidRPr="00636B7A" w:rsidRDefault="00E22B7F" w:rsidP="00DE635A">
            <w:pPr>
              <w:pStyle w:val="TableText"/>
            </w:pPr>
            <w:r w:rsidRPr="00636B7A">
              <w:t>NA</w:t>
            </w:r>
          </w:p>
        </w:tc>
      </w:tr>
      <w:tr w:rsidR="00E22B7F" w:rsidRPr="00BF5917" w14:paraId="04BFB255" w14:textId="77777777" w:rsidTr="002069AF">
        <w:trPr>
          <w:cantSplit/>
          <w:jc w:val="center"/>
        </w:trPr>
        <w:tc>
          <w:tcPr>
            <w:tcW w:w="1472" w:type="pct"/>
          </w:tcPr>
          <w:p w14:paraId="4AF00F37" w14:textId="77777777" w:rsidR="00E22B7F" w:rsidRPr="00636B7A" w:rsidRDefault="00E22B7F" w:rsidP="00DE635A">
            <w:pPr>
              <w:pStyle w:val="TableText"/>
            </w:pPr>
            <w:r w:rsidRPr="00636B7A">
              <w:t xml:space="preserve">Chemistry Samples: Number </w:t>
            </w:r>
          </w:p>
        </w:tc>
        <w:tc>
          <w:tcPr>
            <w:tcW w:w="3528" w:type="pct"/>
          </w:tcPr>
          <w:p w14:paraId="3D9E80CB" w14:textId="77777777" w:rsidR="00E22B7F" w:rsidRPr="00636B7A" w:rsidRDefault="00E22B7F" w:rsidP="00DE635A">
            <w:pPr>
              <w:pStyle w:val="TableText"/>
            </w:pPr>
            <w:r w:rsidRPr="00636B7A">
              <w:t>1 at each station</w:t>
            </w:r>
          </w:p>
        </w:tc>
      </w:tr>
      <w:tr w:rsidR="00E22B7F" w:rsidRPr="00BF5917" w14:paraId="4B4ADDEB" w14:textId="77777777" w:rsidTr="002069AF">
        <w:trPr>
          <w:cantSplit/>
          <w:jc w:val="center"/>
        </w:trPr>
        <w:tc>
          <w:tcPr>
            <w:tcW w:w="1472" w:type="pct"/>
          </w:tcPr>
          <w:p w14:paraId="49291E67" w14:textId="77777777" w:rsidR="00E22B7F" w:rsidRPr="00636B7A" w:rsidRDefault="00E22B7F" w:rsidP="00DE635A">
            <w:pPr>
              <w:pStyle w:val="TableText"/>
            </w:pPr>
            <w:r w:rsidRPr="00636B7A">
              <w:t>Chemistry Samples: Processing</w:t>
            </w:r>
          </w:p>
        </w:tc>
        <w:tc>
          <w:tcPr>
            <w:tcW w:w="3528" w:type="pct"/>
          </w:tcPr>
          <w:p w14:paraId="0FABC255" w14:textId="77777777" w:rsidR="00E22B7F" w:rsidRPr="00636B7A" w:rsidRDefault="00E22B7F" w:rsidP="00DE635A">
            <w:pPr>
              <w:pStyle w:val="TableText"/>
            </w:pPr>
            <w:r w:rsidRPr="00636B7A">
              <w:t>Use a scoop to collect upper 0–2 cm from the grab, homogenize, and collect ~500 mL subsample for grain size and ~50 mL for TOC.</w:t>
            </w:r>
          </w:p>
        </w:tc>
      </w:tr>
      <w:tr w:rsidR="00E22B7F" w:rsidRPr="00BF5917" w14:paraId="39BD5AA3" w14:textId="77777777" w:rsidTr="002069AF">
        <w:trPr>
          <w:cantSplit/>
          <w:jc w:val="center"/>
        </w:trPr>
        <w:tc>
          <w:tcPr>
            <w:tcW w:w="1472" w:type="pct"/>
          </w:tcPr>
          <w:p w14:paraId="12304C34" w14:textId="77777777" w:rsidR="00E22B7F" w:rsidRPr="00636B7A" w:rsidRDefault="00E22B7F" w:rsidP="00DE635A">
            <w:pPr>
              <w:pStyle w:val="TableText"/>
            </w:pPr>
            <w:r w:rsidRPr="00636B7A">
              <w:t>Chemistry Samples: Storage</w:t>
            </w:r>
          </w:p>
        </w:tc>
        <w:tc>
          <w:tcPr>
            <w:tcW w:w="3528" w:type="pct"/>
          </w:tcPr>
          <w:p w14:paraId="085C5CC9" w14:textId="727E20CC" w:rsidR="00E22B7F" w:rsidRPr="00636B7A" w:rsidRDefault="00E22B7F" w:rsidP="00DE635A">
            <w:pPr>
              <w:pStyle w:val="TableText"/>
            </w:pPr>
            <w:r w:rsidRPr="00636B7A">
              <w:t xml:space="preserve">Clean, labeled, wide-mouth glass jar (500 </w:t>
            </w:r>
            <w:proofErr w:type="gramStart"/>
            <w:r w:rsidRPr="00636B7A">
              <w:t>ml  for</w:t>
            </w:r>
            <w:proofErr w:type="gramEnd"/>
            <w:r w:rsidRPr="00636B7A">
              <w:t xml:space="preserve"> grain size and 125 ml  for TOC); refrigerate grain size, freeze TOC.</w:t>
            </w:r>
          </w:p>
          <w:p w14:paraId="5A60417E" w14:textId="77777777" w:rsidR="00E22B7F" w:rsidRPr="00636B7A" w:rsidRDefault="00E22B7F" w:rsidP="00DE635A">
            <w:pPr>
              <w:pStyle w:val="TableText"/>
            </w:pPr>
            <w:r w:rsidRPr="00636B7A">
              <w:t>Holding time is 28 days for both grain size and TOC.</w:t>
            </w:r>
          </w:p>
        </w:tc>
      </w:tr>
    </w:tbl>
    <w:p w14:paraId="647DD505" w14:textId="77777777" w:rsidR="00E22B7F" w:rsidRDefault="00E22B7F" w:rsidP="00E22B7F">
      <w:pPr>
        <w:autoSpaceDE w:val="0"/>
        <w:autoSpaceDN w:val="0"/>
        <w:spacing w:before="40" w:after="40"/>
        <w:rPr>
          <w:rFonts w:ascii="Courier New" w:hAnsi="Courier New" w:cs="Courier New"/>
          <w:color w:val="000000"/>
          <w:sz w:val="24"/>
          <w:szCs w:val="24"/>
        </w:rPr>
      </w:pPr>
      <w:r w:rsidRPr="00E50F05">
        <w:rPr>
          <w:rFonts w:ascii="Courier New" w:hAnsi="Courier New" w:cs="Courier New"/>
          <w:color w:val="000000"/>
          <w:sz w:val="24"/>
          <w:szCs w:val="24"/>
        </w:rPr>
        <w:t>+++END-IF+++</w:t>
      </w:r>
    </w:p>
    <w:p w14:paraId="1C302006" w14:textId="77777777" w:rsidR="00E22B7F" w:rsidRPr="00325D59" w:rsidRDefault="00E22B7F" w:rsidP="00325D59"/>
    <w:p w14:paraId="48EDFBA3" w14:textId="699261AE" w:rsidR="005801B7" w:rsidRDefault="005801B7" w:rsidP="005801B7">
      <w:pPr>
        <w:autoSpaceDE w:val="0"/>
        <w:autoSpaceDN w:val="0"/>
        <w:spacing w:before="40" w:after="40"/>
        <w:rPr>
          <w:rFonts w:ascii="Courier New" w:hAnsi="Courier New" w:cs="Courier New"/>
          <w:sz w:val="24"/>
          <w:szCs w:val="24"/>
        </w:rPr>
      </w:pPr>
      <w:r w:rsidRPr="00E50F05">
        <w:rPr>
          <w:rFonts w:ascii="Courier New" w:hAnsi="Courier New" w:cs="Courier New"/>
          <w:sz w:val="24"/>
          <w:szCs w:val="24"/>
        </w:rPr>
        <w:t>+++IF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Grain size',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w:t>
      </w:r>
      <w:r w:rsidRPr="00E50F05">
        <w:t xml:space="preserve"> </w:t>
      </w:r>
      <w:r w:rsidRPr="00E50F05">
        <w:rPr>
          <w:rFonts w:ascii="Courier New" w:hAnsi="Courier New" w:cs="Courier New"/>
          <w:sz w:val="24"/>
          <w:szCs w:val="24"/>
        </w:rPr>
        <w:t>Total organic carbon (TOC)', 'Sediment grab samples') === true &amp;&amp; determine('Saltwater Benthic', 'Saltwater',</w:t>
      </w:r>
      <w:r w:rsidR="00CB6378">
        <w:rPr>
          <w:rFonts w:ascii="Courier New" w:hAnsi="Courier New" w:cs="Courier New"/>
          <w:sz w:val="24"/>
          <w:szCs w:val="24"/>
        </w:rPr>
        <w:t xml:space="preserve"> </w:t>
      </w:r>
      <w:r w:rsidRPr="00E50F05">
        <w:rPr>
          <w:rFonts w:ascii="Courier New" w:hAnsi="Courier New" w:cs="Courier New"/>
          <w:sz w:val="24"/>
          <w:szCs w:val="24"/>
        </w:rPr>
        <w:t>'Infauna', 'Sediment grab samples') === true+++</w:t>
      </w:r>
    </w:p>
    <w:p w14:paraId="2C093A3F" w14:textId="740A6A71" w:rsidR="00FE794D" w:rsidRPr="007B6C4F" w:rsidRDefault="00FE794D" w:rsidP="00FE794D">
      <w:pPr>
        <w:pStyle w:val="Heading2"/>
        <w:rPr>
          <w:i/>
        </w:rPr>
      </w:pPr>
      <w:bookmarkStart w:id="191" w:name="_Toc24106046"/>
      <w:r w:rsidRPr="00E126D4">
        <w:t>B2</w:t>
      </w:r>
      <w:r>
        <w:tab/>
      </w:r>
      <w:r w:rsidR="007E1325">
        <w:t xml:space="preserve">Marine </w:t>
      </w:r>
      <w:r w:rsidRPr="00E126D4">
        <w:t xml:space="preserve">Benthic Sample </w:t>
      </w:r>
      <w:r>
        <w:t xml:space="preserve">Collection, </w:t>
      </w:r>
      <w:r w:rsidRPr="00E126D4">
        <w:t>Processing</w:t>
      </w:r>
      <w:r>
        <w:t>,</w:t>
      </w:r>
      <w:r w:rsidRPr="00E126D4">
        <w:t xml:space="preserve"> and Storage</w:t>
      </w:r>
      <w:bookmarkEnd w:id="191"/>
    </w:p>
    <w:p w14:paraId="790C6018" w14:textId="29A97572" w:rsidR="00FE794D" w:rsidRDefault="00FE794D" w:rsidP="00574199">
      <w:pPr>
        <w:pStyle w:val="BodyText"/>
      </w:pPr>
      <w:r w:rsidRPr="00325D59">
        <w:t xml:space="preserve">Processing and storage requirements for all samples collected for the benthic monitoring tasks are described in the following sections. </w:t>
      </w:r>
    </w:p>
    <w:p w14:paraId="34254A12" w14:textId="5150B8E5" w:rsidR="00FE794D" w:rsidRPr="006B063A" w:rsidRDefault="00FE794D" w:rsidP="00FE794D">
      <w:pPr>
        <w:pStyle w:val="Heading3"/>
        <w:rPr>
          <w:color w:val="C00000"/>
        </w:rPr>
      </w:pPr>
      <w:bookmarkStart w:id="192" w:name="_Toc24106047"/>
      <w:r w:rsidRPr="0099296E">
        <w:t>B2.</w:t>
      </w:r>
      <w:r>
        <w:t>1</w:t>
      </w:r>
      <w:r>
        <w:tab/>
      </w:r>
      <w:r w:rsidRPr="0099296E">
        <w:t>Soft-Bottom Grab Sample Collection</w:t>
      </w:r>
      <w:bookmarkEnd w:id="192"/>
    </w:p>
    <w:p w14:paraId="1597544E" w14:textId="54A4A70B" w:rsidR="00FE794D" w:rsidRDefault="00FE794D" w:rsidP="00574199">
      <w:pPr>
        <w:pStyle w:val="BodyText"/>
      </w:pPr>
      <w:r w:rsidRPr="00265F46">
        <w:t>A 0.04</w:t>
      </w:r>
      <w:r>
        <w:t xml:space="preserve"> </w:t>
      </w:r>
      <w:r w:rsidRPr="00265F46">
        <w:t>m</w:t>
      </w:r>
      <w:r w:rsidRPr="00265F46">
        <w:rPr>
          <w:vertAlign w:val="superscript"/>
        </w:rPr>
        <w:t>2</w:t>
      </w:r>
      <w:r w:rsidRPr="00265F46">
        <w:t xml:space="preserve"> </w:t>
      </w:r>
      <w:r w:rsidR="007E1325">
        <w:t xml:space="preserve">Ted </w:t>
      </w:r>
      <w:r w:rsidRPr="00265F46">
        <w:t>Young</w:t>
      </w:r>
      <w:r>
        <w:t>-</w:t>
      </w:r>
      <w:r w:rsidRPr="00265F46">
        <w:t xml:space="preserve">modified </w:t>
      </w:r>
      <w:r>
        <w:t>V</w:t>
      </w:r>
      <w:r w:rsidRPr="00265F46">
        <w:t xml:space="preserve">an Veen grab sampler will be used to collect bottom sediment samples. </w:t>
      </w:r>
      <w:r>
        <w:t xml:space="preserve">At each station, three grab samples will be collected for </w:t>
      </w:r>
      <w:proofErr w:type="spellStart"/>
      <w:r>
        <w:rPr>
          <w:color w:val="000000"/>
        </w:rPr>
        <w:t>in</w:t>
      </w:r>
      <w:r w:rsidRPr="00265F46">
        <w:rPr>
          <w:color w:val="000000"/>
        </w:rPr>
        <w:t>faunal</w:t>
      </w:r>
      <w:proofErr w:type="spellEnd"/>
      <w:r>
        <w:rPr>
          <w:color w:val="000000"/>
        </w:rPr>
        <w:t xml:space="preserve"> analysis (two to be sorted at the lab and one archived) </w:t>
      </w:r>
      <w:r w:rsidRPr="00265F46">
        <w:rPr>
          <w:color w:val="000000"/>
        </w:rPr>
        <w:t>and</w:t>
      </w:r>
      <w:r>
        <w:rPr>
          <w:color w:val="000000"/>
        </w:rPr>
        <w:t xml:space="preserve"> one 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DDEE215" w14:textId="77777777" w:rsidR="00FE794D" w:rsidRPr="00E95573" w:rsidRDefault="00FE794D" w:rsidP="00574199">
      <w:pPr>
        <w:pStyle w:val="BodyText"/>
      </w:pPr>
      <w:r w:rsidRPr="00E95573">
        <w:t>Supply list</w:t>
      </w:r>
      <w:r>
        <w:t>:</w:t>
      </w:r>
    </w:p>
    <w:p w14:paraId="1A9424EF" w14:textId="77777777" w:rsidR="00FE794D" w:rsidRPr="00302D53" w:rsidRDefault="623FE806" w:rsidP="00353483">
      <w:pPr>
        <w:pStyle w:val="ListBullet"/>
      </w:pPr>
      <w:r>
        <w:t>Young-modified Van Veen grab with grab stand or frame if needed</w:t>
      </w:r>
    </w:p>
    <w:p w14:paraId="4059AE7B" w14:textId="77777777" w:rsidR="00FE794D" w:rsidRPr="00302D53" w:rsidRDefault="623FE806" w:rsidP="00353483">
      <w:pPr>
        <w:pStyle w:val="ListBullet"/>
      </w:pPr>
      <w:r>
        <w:t>Weights and pads for grab</w:t>
      </w:r>
    </w:p>
    <w:p w14:paraId="4B876D5D" w14:textId="77777777" w:rsidR="00FE794D" w:rsidRPr="00302D53" w:rsidRDefault="623FE806" w:rsidP="00353483">
      <w:pPr>
        <w:pStyle w:val="ListBullet"/>
      </w:pPr>
      <w:r>
        <w:t>Nitrile gloves</w:t>
      </w:r>
    </w:p>
    <w:p w14:paraId="257B69F8" w14:textId="77777777" w:rsidR="00FE794D" w:rsidRPr="00302D53" w:rsidRDefault="623FE806" w:rsidP="00353483">
      <w:pPr>
        <w:pStyle w:val="ListBullet"/>
      </w:pPr>
      <w:r>
        <w:t>Plastic tub or bucket</w:t>
      </w:r>
    </w:p>
    <w:p w14:paraId="0A9D1920" w14:textId="77777777" w:rsidR="00FE794D" w:rsidRPr="00302D53" w:rsidRDefault="623FE806" w:rsidP="00353483">
      <w:pPr>
        <w:pStyle w:val="ListBullet"/>
      </w:pPr>
      <w:r>
        <w:t xml:space="preserve">0.500 mm screening bucket or </w:t>
      </w:r>
      <w:proofErr w:type="gramStart"/>
      <w:r>
        <w:t>stainless steel</w:t>
      </w:r>
      <w:proofErr w:type="gramEnd"/>
      <w:r>
        <w:t xml:space="preserve"> sieve</w:t>
      </w:r>
    </w:p>
    <w:p w14:paraId="47D9A5C9" w14:textId="77777777" w:rsidR="00FE794D" w:rsidRPr="00302D53" w:rsidRDefault="623FE806" w:rsidP="00353483">
      <w:pPr>
        <w:pStyle w:val="ListBullet"/>
      </w:pPr>
      <w:r>
        <w:t>Sieve box or bucket</w:t>
      </w:r>
    </w:p>
    <w:p w14:paraId="03B9DC9A" w14:textId="77777777" w:rsidR="00FE794D" w:rsidRPr="00302D53" w:rsidRDefault="623FE806" w:rsidP="00353483">
      <w:pPr>
        <w:pStyle w:val="ListBullet"/>
      </w:pPr>
      <w:r>
        <w:t>Electrical tape</w:t>
      </w:r>
    </w:p>
    <w:p w14:paraId="0C50A57D" w14:textId="77777777" w:rsidR="00FE794D" w:rsidRPr="00302D53" w:rsidRDefault="623FE806" w:rsidP="00353483">
      <w:pPr>
        <w:pStyle w:val="ListBullet"/>
      </w:pPr>
      <w:r>
        <w:t>Forceps (fine-tipped)</w:t>
      </w:r>
    </w:p>
    <w:p w14:paraId="0CE95FF7" w14:textId="77777777" w:rsidR="00FE794D" w:rsidRPr="00302D53" w:rsidRDefault="623FE806" w:rsidP="00353483">
      <w:pPr>
        <w:pStyle w:val="ListBullet"/>
      </w:pPr>
      <w:r>
        <w:t>Funnel (</w:t>
      </w:r>
      <w:proofErr w:type="gramStart"/>
      <w:r>
        <w:t>wide-mouth</w:t>
      </w:r>
      <w:proofErr w:type="gramEnd"/>
      <w:r>
        <w:t>)</w:t>
      </w:r>
    </w:p>
    <w:p w14:paraId="70133901" w14:textId="77777777" w:rsidR="00FE794D" w:rsidRPr="00302D53" w:rsidRDefault="623FE806" w:rsidP="00353483">
      <w:pPr>
        <w:pStyle w:val="ListBullet"/>
      </w:pPr>
      <w:r>
        <w:t>95% ethanol</w:t>
      </w:r>
    </w:p>
    <w:p w14:paraId="64E0EEDC" w14:textId="77777777" w:rsidR="00892FE7" w:rsidRPr="00076A73" w:rsidRDefault="00892FE7" w:rsidP="00353483">
      <w:pPr>
        <w:pStyle w:val="ListBullet"/>
      </w:pPr>
      <w:r w:rsidRPr="008D5CEB">
        <w:t>10-cm Ruler (plastic, marked to mm)</w:t>
      </w:r>
    </w:p>
    <w:p w14:paraId="190AC364" w14:textId="77777777" w:rsidR="00FE794D" w:rsidRPr="00302D53" w:rsidRDefault="00FE794D" w:rsidP="00353483">
      <w:pPr>
        <w:pStyle w:val="ListBullet"/>
      </w:pPr>
      <w:r w:rsidRPr="008D5CEB">
        <w:t>Squirt bottle (ambient water)</w:t>
      </w:r>
    </w:p>
    <w:p w14:paraId="4CF68322" w14:textId="77777777" w:rsidR="00FE794D" w:rsidRPr="00302D53" w:rsidRDefault="623FE806" w:rsidP="00353483">
      <w:pPr>
        <w:pStyle w:val="ListBullet"/>
      </w:pPr>
      <w:r>
        <w:t>Stainless steel or glass mixing pot or bowl with lid</w:t>
      </w:r>
    </w:p>
    <w:p w14:paraId="281184D9" w14:textId="77777777" w:rsidR="00FE794D" w:rsidRPr="00302D53" w:rsidRDefault="623FE806" w:rsidP="00353483">
      <w:pPr>
        <w:pStyle w:val="ListBullet"/>
      </w:pPr>
      <w:r>
        <w:t>Stainless steel or Teflon spoons (15”), scoops, or spatula</w:t>
      </w:r>
    </w:p>
    <w:p w14:paraId="432235F9" w14:textId="77777777" w:rsidR="00FE794D" w:rsidRPr="00302D53" w:rsidRDefault="623FE806" w:rsidP="00353483">
      <w:pPr>
        <w:pStyle w:val="ListBullet"/>
      </w:pPr>
      <w:r>
        <w:t>Glass or Nalgene (or other sturdy plastic) wide-mouth sample jars (500 mL) with screw-cap lids</w:t>
      </w:r>
    </w:p>
    <w:p w14:paraId="127D73B1" w14:textId="77777777" w:rsidR="00FE794D" w:rsidRPr="00302D53" w:rsidRDefault="623FE806" w:rsidP="00353483">
      <w:pPr>
        <w:pStyle w:val="ListBullet"/>
      </w:pPr>
      <w:r>
        <w:t>Glass or Nalgene (or other sturdy plastic) wide-mouth sample jars (125 mL) with screw-cap lids</w:t>
      </w:r>
    </w:p>
    <w:p w14:paraId="71CC05CB" w14:textId="77777777" w:rsidR="00FE794D" w:rsidRPr="00302D53" w:rsidRDefault="623FE806" w:rsidP="00353483">
      <w:pPr>
        <w:pStyle w:val="ListBullet"/>
      </w:pPr>
      <w:r>
        <w:t>Scrub brush</w:t>
      </w:r>
    </w:p>
    <w:p w14:paraId="3B073B4D" w14:textId="77777777" w:rsidR="00FE794D" w:rsidRPr="00302D53" w:rsidRDefault="623FE806" w:rsidP="00353483">
      <w:pPr>
        <w:pStyle w:val="ListBullet"/>
      </w:pPr>
      <w:r>
        <w:t>Cooler with wet ice (for grain size samples)</w:t>
      </w:r>
    </w:p>
    <w:p w14:paraId="1F7ACADF" w14:textId="77777777" w:rsidR="00FE794D" w:rsidRPr="00302D53" w:rsidRDefault="00FE794D" w:rsidP="00353483">
      <w:pPr>
        <w:pStyle w:val="ListBulletLast"/>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6AEFC9C6" w14:textId="77777777" w:rsidR="00FE794D" w:rsidRPr="008660F1" w:rsidRDefault="00FE794D" w:rsidP="00574199">
      <w:pPr>
        <w:pStyle w:val="BodyText"/>
      </w:pPr>
      <w:r w:rsidRPr="008660F1">
        <w:t>The following items will also be needed for recording measurements:</w:t>
      </w:r>
    </w:p>
    <w:p w14:paraId="0C1CA42C" w14:textId="10846ADA" w:rsidR="00FE794D" w:rsidRPr="00302D53" w:rsidRDefault="395FFF33" w:rsidP="00353483">
      <w:pPr>
        <w:pStyle w:val="ListBullet"/>
      </w:pPr>
      <w:r>
        <w:t>Sample Log</w:t>
      </w:r>
    </w:p>
    <w:p w14:paraId="41D2ED8C" w14:textId="49E9E6EB" w:rsidR="00FE794D" w:rsidRPr="00302D53" w:rsidRDefault="395FFF33" w:rsidP="00353483">
      <w:pPr>
        <w:pStyle w:val="ListBullet"/>
      </w:pPr>
      <w:r>
        <w:t>Field Data Form</w:t>
      </w:r>
    </w:p>
    <w:p w14:paraId="53EFEB3A" w14:textId="77777777" w:rsidR="00FE794D" w:rsidRPr="00302D53" w:rsidRDefault="623FE806" w:rsidP="00353483">
      <w:pPr>
        <w:pStyle w:val="ListBullet"/>
      </w:pPr>
      <w:r>
        <w:t>Pencils</w:t>
      </w:r>
    </w:p>
    <w:p w14:paraId="361FE1F8" w14:textId="19052E18" w:rsidR="00FE794D" w:rsidRPr="00302D53" w:rsidRDefault="520F77F9" w:rsidP="00353483">
      <w:pPr>
        <w:pStyle w:val="ListBullet"/>
      </w:pPr>
      <w:r>
        <w:t>Waterproof paper for internal Sample Labels</w:t>
      </w:r>
    </w:p>
    <w:p w14:paraId="002CAF07" w14:textId="4993FEC6" w:rsidR="00FE794D" w:rsidRPr="00302D53" w:rsidRDefault="00FE794D" w:rsidP="00353483">
      <w:pPr>
        <w:pStyle w:val="ListBullet"/>
      </w:pPr>
      <w:r w:rsidRPr="008D5CEB">
        <w:t>Fine-tipped indelible markers</w:t>
      </w:r>
      <w:r w:rsidR="2249E308" w:rsidRPr="00076A73">
        <w:t xml:space="preserve"> (for labels)</w:t>
      </w:r>
    </w:p>
    <w:p w14:paraId="4D436168" w14:textId="029757AC" w:rsidR="00FE794D" w:rsidRPr="00302D53" w:rsidRDefault="520F77F9" w:rsidP="00353483">
      <w:pPr>
        <w:pStyle w:val="ListBullet"/>
      </w:pPr>
      <w:r>
        <w:t>Write-on colored tape or pre-printed write-on Sample Labels</w:t>
      </w:r>
    </w:p>
    <w:p w14:paraId="2CFC9FA9" w14:textId="77777777" w:rsidR="00FE794D" w:rsidRPr="00302D53" w:rsidRDefault="00FE794D" w:rsidP="00353483">
      <w:pPr>
        <w:pStyle w:val="ListBulletLast"/>
      </w:pPr>
      <w:r w:rsidRPr="008D5CEB">
        <w:t>Clear tape strips</w:t>
      </w:r>
    </w:p>
    <w:p w14:paraId="15DCD0CD" w14:textId="0A4B26E9" w:rsidR="00FE794D" w:rsidRPr="00B5320D" w:rsidRDefault="520F77F9" w:rsidP="00574199">
      <w:pPr>
        <w:pStyle w:val="BodyText"/>
      </w:pPr>
      <w:r>
        <w:t xml:space="preserve">Prior to sample collection (before the sample jar gets wet), an external Sample Label (including station location, replicate number, and date) will be taped to the outside of jars for </w:t>
      </w:r>
      <w:proofErr w:type="spellStart"/>
      <w:r>
        <w:t>infaunal</w:t>
      </w:r>
      <w:proofErr w:type="spellEnd"/>
      <w:r>
        <w:t xml:space="preserve"> samples. The external label may be pre-printed and taped on using clear tape or written directly on write-on colored tape or a pre-printed adhesive label. An internal label made of waterproof paper will be filled in onsite with a pencil. </w:t>
      </w:r>
      <w:proofErr w:type="spellStart"/>
      <w:r w:rsidRPr="520F77F9">
        <w:rPr>
          <w:color w:val="000000" w:themeColor="text1"/>
        </w:rPr>
        <w:t>Infaunal</w:t>
      </w:r>
      <w:proofErr w:type="spellEnd"/>
      <w:r w:rsidRPr="520F77F9">
        <w:rPr>
          <w:color w:val="000000" w:themeColor="text1"/>
        </w:rPr>
        <w:t xml:space="preserve"> samples will be preserved in the field using 95% ethanol. </w:t>
      </w:r>
    </w:p>
    <w:p w14:paraId="4DFBD19A" w14:textId="77777777" w:rsidR="00FE794D" w:rsidRPr="00C62E39" w:rsidRDefault="00FE794D" w:rsidP="00574199">
      <w:pPr>
        <w:pStyle w:val="BodyText"/>
      </w:pPr>
      <w:r w:rsidRPr="00C62E39">
        <w:t xml:space="preserve">Once </w:t>
      </w:r>
      <w:r>
        <w:t>the survey crew is</w:t>
      </w:r>
      <w:r w:rsidRPr="00C62E39">
        <w:t xml:space="preserve"> </w:t>
      </w:r>
      <w:r>
        <w:t>at the sampling site,</w:t>
      </w:r>
      <w:r w:rsidRPr="00C62E39">
        <w:t xml:space="preserve"> and coordinates have been verified, the sediment grab will be deployed. </w:t>
      </w:r>
    </w:p>
    <w:p w14:paraId="50A4D83C" w14:textId="77777777" w:rsidR="00FE794D" w:rsidRPr="00A94CA7" w:rsidRDefault="00FE794D" w:rsidP="00302D53">
      <w:pPr>
        <w:pStyle w:val="ListNumber"/>
        <w:numPr>
          <w:ilvl w:val="0"/>
          <w:numId w:val="259"/>
        </w:numPr>
      </w:pPr>
      <w:r w:rsidRPr="00A94CA7">
        <w:t>Attach the sampler to the end of the winch cable with a shackle and tighten the pin</w:t>
      </w:r>
      <w:r>
        <w:t xml:space="preserve"> (or secure the pin with a cable tie)</w:t>
      </w:r>
      <w:r w:rsidRPr="00A94CA7">
        <w:t xml:space="preserve">. </w:t>
      </w:r>
    </w:p>
    <w:p w14:paraId="5F086716" w14:textId="77777777" w:rsidR="00FE794D" w:rsidRPr="00A94CA7" w:rsidRDefault="00FE794D" w:rsidP="00302D53">
      <w:pPr>
        <w:pStyle w:val="ListNumber"/>
        <w:numPr>
          <w:ilvl w:val="1"/>
          <w:numId w:val="27"/>
        </w:numPr>
      </w:pPr>
      <w:r w:rsidRPr="00A94CA7">
        <w:t>Set the grab according to the manufacturer’s instructions and disengage any safety device designed to lock the sampler open.</w:t>
      </w:r>
    </w:p>
    <w:p w14:paraId="6067A968" w14:textId="77777777" w:rsidR="00FE794D" w:rsidRPr="00A94CA7" w:rsidRDefault="00FE794D" w:rsidP="00302D53">
      <w:pPr>
        <w:pStyle w:val="ListNumber"/>
        <w:numPr>
          <w:ilvl w:val="1"/>
          <w:numId w:val="27"/>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03DAE2A3" w14:textId="77777777" w:rsidR="00FE794D" w:rsidRPr="00A94CA7" w:rsidRDefault="00FE794D" w:rsidP="00302D53">
      <w:pPr>
        <w:pStyle w:val="ListNumber"/>
        <w:numPr>
          <w:ilvl w:val="1"/>
          <w:numId w:val="2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0D09AB92">
        <w:t xml:space="preserve">). </w:t>
      </w:r>
    </w:p>
    <w:p w14:paraId="7F35313F" w14:textId="40D8F0CE" w:rsidR="00FE794D" w:rsidRPr="00A94CA7" w:rsidRDefault="00FE794D" w:rsidP="00302D53">
      <w:pPr>
        <w:pStyle w:val="ListNumber"/>
        <w:numPr>
          <w:ilvl w:val="1"/>
          <w:numId w:val="27"/>
        </w:numPr>
      </w:pPr>
      <w:r w:rsidRPr="00A94CA7">
        <w:t>Retrieve the sampler and lower it into its cradle or a plastic tub on</w:t>
      </w:r>
      <w:r>
        <w:t xml:space="preserve"> the dock or pier</w:t>
      </w:r>
      <w:r w:rsidRPr="00A94CA7">
        <w:t>. Open the top and determine whether the sampling is successful or not</w:t>
      </w:r>
      <w:r w:rsidRPr="0D09AB92">
        <w:t xml:space="preserve"> (</w:t>
      </w:r>
      <w:r>
        <w:t xml:space="preserve">see Figure </w:t>
      </w:r>
      <w:r w:rsidR="00BE6B05">
        <w:t>A</w:t>
      </w:r>
      <w:r>
        <w:t>7.1</w:t>
      </w:r>
      <w:r w:rsidRPr="0D09AB92">
        <w:t xml:space="preserve">). </w:t>
      </w:r>
    </w:p>
    <w:p w14:paraId="36AF3A45" w14:textId="5972662E" w:rsidR="00FE794D" w:rsidRPr="00A94CA7" w:rsidRDefault="00FE794D" w:rsidP="002069AF">
      <w:pPr>
        <w:pStyle w:val="ListNumber"/>
      </w:pPr>
      <w:r w:rsidRPr="00A94CA7">
        <w:t xml:space="preserve">A successful grab is one having relatively level, intact sediment over the entire area of the grab, and a sediment depth at the center of at least 7 </w:t>
      </w:r>
      <w:r>
        <w:t>cm</w:t>
      </w:r>
      <w:r w:rsidRPr="6D1C6DA3">
        <w:t xml:space="preserve"> </w:t>
      </w:r>
      <w:r w:rsidRPr="00A94CA7">
        <w:t xml:space="preserve">for the benthic </w:t>
      </w:r>
      <w:proofErr w:type="spellStart"/>
      <w:r w:rsidR="00C1106D">
        <w:t>infaunal</w:t>
      </w:r>
      <w:proofErr w:type="spellEnd"/>
      <w:r w:rsidR="00C1106D">
        <w:t xml:space="preserve"> analysis</w:t>
      </w:r>
      <w:r w:rsidRPr="6D1C6DA3">
        <w:t xml:space="preserve">. </w:t>
      </w:r>
      <w:r w:rsidR="00B51460">
        <w:t>Sediment analysis requires a separate grab, which may be less than 7 cm deep if necessary (see Sediment Sampling Processing, below).</w:t>
      </w:r>
    </w:p>
    <w:p w14:paraId="7B5B309F" w14:textId="47C2533F" w:rsidR="00FE794D" w:rsidRPr="00A94CA7" w:rsidRDefault="00FE794D" w:rsidP="00302D53">
      <w:pPr>
        <w:pStyle w:val="ListNumber2"/>
        <w:numPr>
          <w:ilvl w:val="1"/>
          <w:numId w:val="23"/>
        </w:numPr>
      </w:pPr>
      <w:r w:rsidRPr="00A94CA7">
        <w:t xml:space="preserve">Grabs containing no sediment, partially filled grabs, or grabs with shelly/rocky substrates or grossly slumped surfaces are unacceptable. </w:t>
      </w:r>
    </w:p>
    <w:p w14:paraId="74652F81" w14:textId="7DF7F427" w:rsidR="00FE794D" w:rsidRPr="00A94CA7" w:rsidRDefault="00FE794D" w:rsidP="00302D53">
      <w:pPr>
        <w:pStyle w:val="ListNumber2"/>
        <w:numPr>
          <w:ilvl w:val="1"/>
          <w:numId w:val="2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68DC6FDB" w14:textId="51390BF2" w:rsidR="00FE794D" w:rsidRPr="00A94CA7" w:rsidRDefault="00FE794D" w:rsidP="00302D53">
      <w:pPr>
        <w:pStyle w:val="ListNumber2"/>
        <w:numPr>
          <w:ilvl w:val="1"/>
          <w:numId w:val="23"/>
        </w:numPr>
      </w:pPr>
      <w:r w:rsidRPr="00A94CA7">
        <w:t xml:space="preserve">It may take several </w:t>
      </w:r>
      <w:r>
        <w:t>attempts</w:t>
      </w:r>
      <w:r w:rsidRPr="00A94CA7">
        <w:t xml:space="preserve"> using different amounts of weight to </w:t>
      </w:r>
      <w:r w:rsidR="007E1325">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6BBC1878" w14:textId="77777777" w:rsidR="00FE794D" w:rsidRPr="00A94CA7" w:rsidRDefault="00FE794D" w:rsidP="00302D53">
      <w:pPr>
        <w:pStyle w:val="ListNumber"/>
        <w:numPr>
          <w:ilvl w:val="1"/>
          <w:numId w:val="2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2A03B3B9" w14:textId="29519284" w:rsidR="00FE794D" w:rsidRPr="00A94CA7" w:rsidRDefault="00FE794D" w:rsidP="00302D53">
      <w:pPr>
        <w:pStyle w:val="ListNumber"/>
      </w:pPr>
      <w:r w:rsidRPr="00A94CA7">
        <w:t>Use the comments section on the</w:t>
      </w:r>
      <w:r w:rsidR="2C44818D" w:rsidRPr="00A94CA7">
        <w:t xml:space="preserve"> Field Data F</w:t>
      </w:r>
      <w:r w:rsidRPr="00A94CA7">
        <w:t>orm</w:t>
      </w:r>
      <w:r w:rsidRPr="2FD71743">
        <w:t xml:space="preserve"> </w:t>
      </w:r>
      <w:r w:rsidRPr="00A94CA7">
        <w:t xml:space="preserve">to describe </w:t>
      </w:r>
      <w:r>
        <w:t>sampling</w:t>
      </w:r>
      <w:r w:rsidRPr="00A94CA7">
        <w:t xml:space="preserve"> efforts and accurately record the depth of the sediment captured by the grab. </w:t>
      </w:r>
    </w:p>
    <w:p w14:paraId="6B128B0F" w14:textId="158E00C5" w:rsidR="00FE794D" w:rsidRPr="00A94CA7" w:rsidRDefault="00FE794D" w:rsidP="00302D53">
      <w:pPr>
        <w:pStyle w:val="ListNumber2"/>
        <w:numPr>
          <w:ilvl w:val="1"/>
          <w:numId w:val="21"/>
        </w:numPr>
      </w:pPr>
      <w:r w:rsidRPr="00A94CA7">
        <w:t xml:space="preserve">Carefully drain overlying water from the grab. If the grab is used for benthic </w:t>
      </w:r>
      <w:proofErr w:type="spellStart"/>
      <w:r>
        <w:t>infaunal</w:t>
      </w:r>
      <w:proofErr w:type="spellEnd"/>
      <w:r w:rsidRPr="00A94CA7">
        <w:t xml:space="preserve"> analysis, the water must be drained into the container that will receive the sediment to ensure </w:t>
      </w:r>
      <w:r>
        <w:t xml:space="preserve">that </w:t>
      </w:r>
      <w:r w:rsidRPr="00A94CA7">
        <w:t xml:space="preserve">no organisms are lost. </w:t>
      </w:r>
    </w:p>
    <w:p w14:paraId="416DA9E6" w14:textId="66B3AA02" w:rsidR="00FE794D" w:rsidRPr="00A94CA7" w:rsidRDefault="00FE794D" w:rsidP="00302D53">
      <w:pPr>
        <w:pStyle w:val="ListNumber2"/>
        <w:numPr>
          <w:ilvl w:val="1"/>
          <w:numId w:val="21"/>
        </w:numPr>
      </w:pPr>
      <w:r w:rsidRPr="00A94CA7">
        <w:t xml:space="preserve">Enter notes on the condition of the sample (smell, substrate, presence of organisms on the surface, etc.) </w:t>
      </w:r>
      <w:r>
        <w:t>on</w:t>
      </w:r>
      <w:r w:rsidRPr="00A94CA7">
        <w:t xml:space="preserve"> the </w:t>
      </w:r>
      <w:r>
        <w:t>s</w:t>
      </w:r>
      <w:r w:rsidRPr="0085396A">
        <w:t xml:space="preserve">ample </w:t>
      </w:r>
      <w:r>
        <w:t>c</w:t>
      </w:r>
      <w:r w:rsidRPr="0085396A">
        <w:t>ollection</w:t>
      </w:r>
      <w:r w:rsidRPr="00A94CA7">
        <w:rPr>
          <w:b/>
          <w:bCs/>
        </w:rPr>
        <w:t xml:space="preserve"> </w:t>
      </w:r>
      <w:r>
        <w:rPr>
          <w:b/>
          <w:bCs/>
        </w:rPr>
        <w:t>f</w:t>
      </w:r>
      <w:r w:rsidRPr="00A94CA7">
        <w:t xml:space="preserve">orm. </w:t>
      </w:r>
    </w:p>
    <w:p w14:paraId="271BA251" w14:textId="396EABA5" w:rsidR="00FE794D" w:rsidRDefault="00FE794D" w:rsidP="002069AF">
      <w:pPr>
        <w:pStyle w:val="ListNumber"/>
      </w:pPr>
      <w:r w:rsidRPr="002069AF">
        <w:t>Process</w:t>
      </w:r>
      <w:r w:rsidRPr="00A94CA7">
        <w:t xml:space="preserve"> the grab sample for either benthic community analysis or </w:t>
      </w:r>
      <w:r>
        <w:t>sediment</w:t>
      </w:r>
      <w:r w:rsidRPr="288E8C3F">
        <w:t xml:space="preserve"> </w:t>
      </w:r>
      <w:r w:rsidRPr="00952845">
        <w:t xml:space="preserve">testing </w:t>
      </w:r>
      <w:r w:rsidRPr="00FC5CBA">
        <w:t>as described below</w:t>
      </w:r>
      <w:r w:rsidRPr="288E8C3F">
        <w:t>.</w:t>
      </w:r>
    </w:p>
    <w:p w14:paraId="6A2EB505" w14:textId="65BB9CAD" w:rsidR="00FE794D" w:rsidRDefault="00FE794D" w:rsidP="00302D53">
      <w:pPr>
        <w:pStyle w:val="ListNumber"/>
      </w:pPr>
      <w:r>
        <w:t>Take p</w:t>
      </w:r>
      <w:r w:rsidRPr="00C62E39">
        <w:t xml:space="preserve">recautions during the deployment and retrieval of the grab sampler to prevent contamination of samples between stations. Sampling for grain size, </w:t>
      </w:r>
      <w:r w:rsidRPr="75412FF0">
        <w:rPr>
          <w:rFonts w:eastAsia="Palatino Linotype" w:cs="Palatino Linotype"/>
        </w:rPr>
        <w:t>total organic carbon</w:t>
      </w:r>
      <w:r w:rsidRPr="00C62E39">
        <w:t>, and infauna determinations require</w:t>
      </w:r>
      <w:r>
        <w:t>s</w:t>
      </w:r>
      <w:r w:rsidRPr="00C62E39">
        <w:t xml:space="preserve"> that the grab and associated sampling equipment be washed and rinsed with screened ambient seawater until free of all sediment. </w:t>
      </w:r>
    </w:p>
    <w:p w14:paraId="1CE3787B" w14:textId="77777777" w:rsidR="00FE794D" w:rsidRDefault="00FE794D" w:rsidP="00574199">
      <w:pPr>
        <w:pStyle w:val="BodyText"/>
      </w:pPr>
      <w:r>
        <w:t>T</w:t>
      </w:r>
      <w:r w:rsidRPr="00265F46">
        <w:t>he penetration depth, sediment volume,</w:t>
      </w:r>
      <w:r>
        <w:t xml:space="preserve"> and</w:t>
      </w:r>
      <w:r w:rsidRPr="00265F46">
        <w:t xml:space="preserve"> sediment texture will be visually estimated</w:t>
      </w:r>
      <w:r>
        <w:t xml:space="preserve"> for acceptable samples</w:t>
      </w:r>
      <w:r w:rsidRPr="00265F46">
        <w:t xml:space="preserve">. </w:t>
      </w:r>
      <w:r w:rsidRPr="00DF41A8">
        <w:t>These</w:t>
      </w:r>
      <w:r w:rsidRPr="00265F46">
        <w:t xml:space="preserve"> data will be recorded in the field log.</w:t>
      </w:r>
      <w:r>
        <w:t xml:space="preserve"> </w:t>
      </w:r>
      <w:r w:rsidRPr="002639E1">
        <w:t>Obvious odors</w:t>
      </w:r>
      <w:r>
        <w:t xml:space="preserve"> </w:t>
      </w:r>
      <w:r w:rsidRPr="002639E1">
        <w:t>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r>
        <w:t xml:space="preserve"> </w:t>
      </w:r>
    </w:p>
    <w:p w14:paraId="3B156344" w14:textId="77777777" w:rsidR="00FE794D" w:rsidRDefault="00FE794D" w:rsidP="00FE794D">
      <w:pPr>
        <w:pStyle w:val="Heading4"/>
      </w:pPr>
      <w:r w:rsidRPr="000A2D52">
        <w:t xml:space="preserve">Penetration </w:t>
      </w:r>
      <w:r>
        <w:t>D</w:t>
      </w:r>
      <w:r w:rsidRPr="000A2D52">
        <w:t>epth</w:t>
      </w:r>
    </w:p>
    <w:p w14:paraId="3E8DF195" w14:textId="646B8DB0" w:rsidR="00FE794D" w:rsidRDefault="00FE794D" w:rsidP="00574199">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796474C" w14:textId="77777777" w:rsidR="00FE794D" w:rsidRDefault="00FE794D" w:rsidP="00FE794D">
      <w:pPr>
        <w:pStyle w:val="Heading4"/>
      </w:pPr>
      <w:r w:rsidRPr="002157B6">
        <w:t xml:space="preserve">Sediment </w:t>
      </w:r>
      <w:r>
        <w:t>V</w:t>
      </w:r>
      <w:r w:rsidRPr="002157B6">
        <w:t>olume</w:t>
      </w:r>
    </w:p>
    <w:p w14:paraId="3E7C1BE4" w14:textId="0B205C6E" w:rsidR="00FE794D" w:rsidRPr="00265F46" w:rsidRDefault="00FE794D" w:rsidP="00302D53">
      <w:pPr>
        <w:pStyle w:val="BodyText"/>
      </w:pPr>
      <w:r w:rsidRPr="00265F46">
        <w:t>The volume of the grab will be estimated by comparing the measured penetration depth</w:t>
      </w:r>
      <w:r w:rsidR="007E1325">
        <w:t xml:space="preserve"> according to </w:t>
      </w:r>
      <w:r w:rsidR="1E3C03D7">
        <w:t>the table below.</w:t>
      </w:r>
    </w:p>
    <w:p w14:paraId="2A59CB9E" w14:textId="3D5B779E" w:rsidR="00FE794D" w:rsidRPr="00265F46" w:rsidRDefault="00FE794D" w:rsidP="00ED6227">
      <w:pPr>
        <w:pStyle w:val="TableTitle"/>
        <w:rPr>
          <w:szCs w:val="22"/>
        </w:rPr>
      </w:pPr>
      <w:bookmarkStart w:id="193" w:name="_Toc24070788"/>
      <w:r w:rsidRPr="00265F46">
        <w:t>Table</w:t>
      </w:r>
      <w:r w:rsidR="00ED6227">
        <w:t xml:space="preserve"> B2.</w:t>
      </w:r>
      <w:fldSimple w:instr=" SEQ Table \* ARABIC \r 1 ">
        <w:r w:rsidR="00ED6227">
          <w:rPr>
            <w:noProof/>
          </w:rPr>
          <w:t>1</w:t>
        </w:r>
      </w:fldSimple>
      <w:r w:rsidR="00ED6227">
        <w:t xml:space="preserve">. </w:t>
      </w:r>
      <w:r w:rsidRPr="00265F46">
        <w:t xml:space="preserve">Values </w:t>
      </w:r>
      <w:r>
        <w:t>U</w:t>
      </w:r>
      <w:r w:rsidRPr="00265F46">
        <w:t xml:space="preserve">sed to </w:t>
      </w:r>
      <w:r>
        <w:t>C</w:t>
      </w:r>
      <w:r w:rsidRPr="00265F46">
        <w:t>onvert Grab Penetration Depth to Sediment Volume</w:t>
      </w:r>
      <w:bookmarkEnd w:id="1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7A27CF89" w14:textId="77777777" w:rsidTr="005065D6">
        <w:trPr>
          <w:cantSplit/>
          <w:trHeight w:val="636"/>
          <w:tblHeader/>
          <w:jc w:val="center"/>
        </w:trPr>
        <w:tc>
          <w:tcPr>
            <w:tcW w:w="2327" w:type="pct"/>
            <w:shd w:val="clear" w:color="auto" w:fill="D9D9D9"/>
            <w:tcMar>
              <w:left w:w="58" w:type="dxa"/>
              <w:right w:w="58" w:type="dxa"/>
            </w:tcMar>
            <w:vAlign w:val="center"/>
          </w:tcPr>
          <w:p w14:paraId="6285522F" w14:textId="4595E845" w:rsidR="00FE794D" w:rsidRPr="00265F46" w:rsidRDefault="00FE794D" w:rsidP="00CD080B">
            <w:pPr>
              <w:pStyle w:val="TableHeadings"/>
            </w:pPr>
            <w:r w:rsidRPr="00265F46">
              <w:t>Grab Penetration</w:t>
            </w:r>
            <w:r w:rsidR="00CD080B">
              <w:br/>
            </w:r>
            <w:r w:rsidRPr="00265F46">
              <w:t>Depth (cm)</w:t>
            </w:r>
            <w:r w:rsidRPr="00265F46">
              <w:rPr>
                <w:vertAlign w:val="superscript"/>
              </w:rPr>
              <w:t>1</w:t>
            </w:r>
          </w:p>
        </w:tc>
        <w:tc>
          <w:tcPr>
            <w:tcW w:w="2673" w:type="pct"/>
            <w:shd w:val="clear" w:color="auto" w:fill="D9D9D9"/>
            <w:tcMar>
              <w:left w:w="58" w:type="dxa"/>
              <w:right w:w="58" w:type="dxa"/>
            </w:tcMar>
            <w:vAlign w:val="center"/>
          </w:tcPr>
          <w:p w14:paraId="60B77C48" w14:textId="4CC81628" w:rsidR="00FE794D" w:rsidRPr="00265F46" w:rsidRDefault="00FE794D" w:rsidP="00CD080B">
            <w:pPr>
              <w:pStyle w:val="TableHeadings"/>
            </w:pPr>
            <w:r w:rsidRPr="00265F46">
              <w:t>Sediment Volume (L)</w:t>
            </w:r>
            <w:r w:rsidR="00CD080B">
              <w:br/>
            </w:r>
            <w:r w:rsidRPr="00265F46">
              <w:t>0.04-m</w:t>
            </w:r>
            <w:r w:rsidRPr="00265F46">
              <w:rPr>
                <w:vertAlign w:val="superscript"/>
              </w:rPr>
              <w:t xml:space="preserve">2 </w:t>
            </w:r>
            <w:r w:rsidRPr="00265F46">
              <w:t>Grab</w:t>
            </w:r>
          </w:p>
        </w:tc>
      </w:tr>
      <w:tr w:rsidR="00FE794D" w:rsidRPr="00265F46" w14:paraId="2A22A8D1" w14:textId="77777777" w:rsidTr="005003BC">
        <w:trPr>
          <w:cantSplit/>
          <w:trHeight w:val="230"/>
          <w:jc w:val="center"/>
        </w:trPr>
        <w:tc>
          <w:tcPr>
            <w:tcW w:w="2327" w:type="pct"/>
            <w:vAlign w:val="bottom"/>
          </w:tcPr>
          <w:p w14:paraId="6451C4DC" w14:textId="77777777" w:rsidR="00FE794D" w:rsidRPr="00265F46" w:rsidRDefault="00FE794D" w:rsidP="008F3BF1">
            <w:pPr>
              <w:pStyle w:val="TableText"/>
              <w:jc w:val="center"/>
              <w:rPr>
                <w:sz w:val="18"/>
                <w:szCs w:val="18"/>
              </w:rPr>
            </w:pPr>
            <w:r w:rsidRPr="00265F46">
              <w:t>4.1-5.0</w:t>
            </w:r>
          </w:p>
        </w:tc>
        <w:tc>
          <w:tcPr>
            <w:tcW w:w="2673" w:type="pct"/>
            <w:vAlign w:val="bottom"/>
          </w:tcPr>
          <w:p w14:paraId="2FFA2322" w14:textId="77777777" w:rsidR="00FE794D" w:rsidRPr="00265F46" w:rsidRDefault="00FE794D" w:rsidP="008F3BF1">
            <w:pPr>
              <w:pStyle w:val="TableText"/>
              <w:jc w:val="center"/>
              <w:rPr>
                <w:sz w:val="18"/>
                <w:szCs w:val="18"/>
              </w:rPr>
            </w:pPr>
            <w:r w:rsidRPr="00265F46">
              <w:t>1.4</w:t>
            </w:r>
          </w:p>
        </w:tc>
      </w:tr>
      <w:tr w:rsidR="00FE794D" w:rsidRPr="00265F46" w14:paraId="6BEE408A" w14:textId="77777777" w:rsidTr="005003BC">
        <w:trPr>
          <w:cantSplit/>
          <w:trHeight w:val="230"/>
          <w:jc w:val="center"/>
        </w:trPr>
        <w:tc>
          <w:tcPr>
            <w:tcW w:w="2327" w:type="pct"/>
            <w:vAlign w:val="bottom"/>
          </w:tcPr>
          <w:p w14:paraId="0EB32F1F" w14:textId="77777777" w:rsidR="00FE794D" w:rsidRPr="00265F46" w:rsidRDefault="00FE794D" w:rsidP="008F3BF1">
            <w:pPr>
              <w:pStyle w:val="TableText"/>
              <w:jc w:val="center"/>
              <w:rPr>
                <w:sz w:val="18"/>
                <w:szCs w:val="18"/>
              </w:rPr>
            </w:pPr>
            <w:r w:rsidRPr="00265F46">
              <w:t>5.1-6.0</w:t>
            </w:r>
          </w:p>
        </w:tc>
        <w:tc>
          <w:tcPr>
            <w:tcW w:w="2673" w:type="pct"/>
            <w:vAlign w:val="bottom"/>
          </w:tcPr>
          <w:p w14:paraId="0B237FE6" w14:textId="77777777" w:rsidR="00FE794D" w:rsidRPr="00265F46" w:rsidRDefault="00FE794D" w:rsidP="008F3BF1">
            <w:pPr>
              <w:pStyle w:val="TableText"/>
              <w:jc w:val="center"/>
              <w:rPr>
                <w:sz w:val="18"/>
                <w:szCs w:val="18"/>
              </w:rPr>
            </w:pPr>
            <w:r w:rsidRPr="00265F46">
              <w:t>1.8</w:t>
            </w:r>
          </w:p>
        </w:tc>
      </w:tr>
      <w:tr w:rsidR="00FE794D" w:rsidRPr="00265F46" w14:paraId="7DC05CFF" w14:textId="77777777" w:rsidTr="005003BC">
        <w:trPr>
          <w:cantSplit/>
          <w:trHeight w:val="230"/>
          <w:jc w:val="center"/>
        </w:trPr>
        <w:tc>
          <w:tcPr>
            <w:tcW w:w="2327" w:type="pct"/>
            <w:vAlign w:val="bottom"/>
          </w:tcPr>
          <w:p w14:paraId="2E2EF1DC" w14:textId="77777777" w:rsidR="00FE794D" w:rsidRPr="00265F46" w:rsidRDefault="00FE794D" w:rsidP="008F3BF1">
            <w:pPr>
              <w:pStyle w:val="TableText"/>
              <w:jc w:val="center"/>
              <w:rPr>
                <w:sz w:val="18"/>
                <w:szCs w:val="18"/>
              </w:rPr>
            </w:pPr>
            <w:r w:rsidRPr="00265F46">
              <w:t>6.1-7.0</w:t>
            </w:r>
          </w:p>
        </w:tc>
        <w:tc>
          <w:tcPr>
            <w:tcW w:w="2673" w:type="pct"/>
            <w:vAlign w:val="bottom"/>
          </w:tcPr>
          <w:p w14:paraId="5A0144FC" w14:textId="77777777" w:rsidR="00FE794D" w:rsidRPr="00265F46" w:rsidRDefault="00FE794D" w:rsidP="008F3BF1">
            <w:pPr>
              <w:pStyle w:val="TableText"/>
              <w:jc w:val="center"/>
              <w:rPr>
                <w:sz w:val="18"/>
                <w:szCs w:val="18"/>
              </w:rPr>
            </w:pPr>
            <w:r w:rsidRPr="00265F46">
              <w:t>2.1</w:t>
            </w:r>
          </w:p>
        </w:tc>
      </w:tr>
      <w:tr w:rsidR="00FE794D" w:rsidRPr="00265F46" w14:paraId="425499D5" w14:textId="77777777" w:rsidTr="005003BC">
        <w:trPr>
          <w:cantSplit/>
          <w:trHeight w:val="230"/>
          <w:jc w:val="center"/>
        </w:trPr>
        <w:tc>
          <w:tcPr>
            <w:tcW w:w="2327" w:type="pct"/>
            <w:vAlign w:val="bottom"/>
          </w:tcPr>
          <w:p w14:paraId="57BCA097" w14:textId="77777777" w:rsidR="00FE794D" w:rsidRPr="00265F46" w:rsidRDefault="00FE794D" w:rsidP="008F3BF1">
            <w:pPr>
              <w:pStyle w:val="TableText"/>
              <w:jc w:val="center"/>
              <w:rPr>
                <w:sz w:val="18"/>
                <w:szCs w:val="18"/>
              </w:rPr>
            </w:pPr>
            <w:r w:rsidRPr="00265F46">
              <w:t>7.1-8.0</w:t>
            </w:r>
          </w:p>
        </w:tc>
        <w:tc>
          <w:tcPr>
            <w:tcW w:w="2673" w:type="pct"/>
            <w:vAlign w:val="bottom"/>
          </w:tcPr>
          <w:p w14:paraId="7A69A7BB" w14:textId="77777777" w:rsidR="00FE794D" w:rsidRPr="00265F46" w:rsidRDefault="00FE794D" w:rsidP="008F3BF1">
            <w:pPr>
              <w:pStyle w:val="TableText"/>
              <w:jc w:val="center"/>
              <w:rPr>
                <w:sz w:val="18"/>
                <w:szCs w:val="18"/>
              </w:rPr>
            </w:pPr>
            <w:r w:rsidRPr="00265F46">
              <w:t>2.4</w:t>
            </w:r>
          </w:p>
        </w:tc>
      </w:tr>
      <w:tr w:rsidR="00FE794D" w:rsidRPr="00265F46" w14:paraId="6E5B9A39" w14:textId="77777777" w:rsidTr="005003BC">
        <w:trPr>
          <w:cantSplit/>
          <w:trHeight w:val="230"/>
          <w:jc w:val="center"/>
        </w:trPr>
        <w:tc>
          <w:tcPr>
            <w:tcW w:w="2327" w:type="pct"/>
            <w:vAlign w:val="bottom"/>
          </w:tcPr>
          <w:p w14:paraId="429E659B" w14:textId="77777777" w:rsidR="00FE794D" w:rsidRPr="00265F46" w:rsidRDefault="00FE794D" w:rsidP="008F3BF1">
            <w:pPr>
              <w:pStyle w:val="TableText"/>
              <w:jc w:val="center"/>
              <w:rPr>
                <w:sz w:val="18"/>
                <w:szCs w:val="18"/>
              </w:rPr>
            </w:pPr>
            <w:r w:rsidRPr="00265F46">
              <w:t>8.1-9.0</w:t>
            </w:r>
          </w:p>
        </w:tc>
        <w:tc>
          <w:tcPr>
            <w:tcW w:w="2673" w:type="pct"/>
            <w:vAlign w:val="bottom"/>
          </w:tcPr>
          <w:p w14:paraId="51ACD45B" w14:textId="77777777" w:rsidR="00FE794D" w:rsidRPr="00265F46" w:rsidRDefault="00FE794D" w:rsidP="008F3BF1">
            <w:pPr>
              <w:pStyle w:val="TableText"/>
              <w:jc w:val="center"/>
              <w:rPr>
                <w:sz w:val="18"/>
                <w:szCs w:val="18"/>
              </w:rPr>
            </w:pPr>
            <w:r w:rsidRPr="00265F46">
              <w:t>2.7</w:t>
            </w:r>
          </w:p>
        </w:tc>
      </w:tr>
      <w:tr w:rsidR="00FE794D" w:rsidRPr="00265F46" w14:paraId="5AFE54A0" w14:textId="77777777" w:rsidTr="005003BC">
        <w:trPr>
          <w:cantSplit/>
          <w:trHeight w:val="230"/>
          <w:jc w:val="center"/>
        </w:trPr>
        <w:tc>
          <w:tcPr>
            <w:tcW w:w="2327" w:type="pct"/>
            <w:vAlign w:val="bottom"/>
          </w:tcPr>
          <w:p w14:paraId="4B385D84" w14:textId="77777777" w:rsidR="00FE794D" w:rsidRPr="00265F46" w:rsidRDefault="00FE794D" w:rsidP="008F3BF1">
            <w:pPr>
              <w:pStyle w:val="TableText"/>
              <w:jc w:val="center"/>
              <w:rPr>
                <w:sz w:val="18"/>
                <w:szCs w:val="18"/>
              </w:rPr>
            </w:pPr>
            <w:r w:rsidRPr="00265F46">
              <w:t>9.1-10.0</w:t>
            </w:r>
          </w:p>
        </w:tc>
        <w:tc>
          <w:tcPr>
            <w:tcW w:w="2673" w:type="pct"/>
            <w:vAlign w:val="bottom"/>
          </w:tcPr>
          <w:p w14:paraId="4C685E81" w14:textId="77777777" w:rsidR="00FE794D" w:rsidRPr="00265F46" w:rsidRDefault="00FE794D" w:rsidP="008F3BF1">
            <w:pPr>
              <w:pStyle w:val="TableText"/>
              <w:jc w:val="center"/>
              <w:rPr>
                <w:sz w:val="18"/>
                <w:szCs w:val="18"/>
              </w:rPr>
            </w:pPr>
            <w:r w:rsidRPr="00265F46">
              <w:t>3.0</w:t>
            </w:r>
          </w:p>
        </w:tc>
      </w:tr>
    </w:tbl>
    <w:p w14:paraId="071804C4"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7B78BE"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ED3EAEF" w14:textId="77777777" w:rsidR="00FE794D" w:rsidRDefault="00FE794D" w:rsidP="00FE794D">
      <w:pPr>
        <w:pStyle w:val="Heading4"/>
      </w:pPr>
      <w:r w:rsidRPr="002157B6">
        <w:t xml:space="preserve">Sediment </w:t>
      </w:r>
      <w:r>
        <w:t>T</w:t>
      </w:r>
      <w:r w:rsidRPr="002157B6">
        <w:t>exture</w:t>
      </w:r>
    </w:p>
    <w:p w14:paraId="22E8D1D4" w14:textId="77777777" w:rsidR="00FE794D" w:rsidRDefault="00FE794D" w:rsidP="00574199">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5343A9FD" w14:textId="5A136CA2" w:rsidR="00FE794D" w:rsidRDefault="00FE794D" w:rsidP="00FE794D">
      <w:pPr>
        <w:pStyle w:val="Heading4"/>
      </w:pPr>
      <w:r>
        <w:t>Sample Processing</w:t>
      </w:r>
    </w:p>
    <w:p w14:paraId="65DD3962" w14:textId="77777777" w:rsidR="00FE794D" w:rsidRDefault="00FE794D" w:rsidP="00FE794D">
      <w:pPr>
        <w:pStyle w:val="Heading5"/>
      </w:pPr>
      <w:proofErr w:type="spellStart"/>
      <w:r>
        <w:t>Infaunal</w:t>
      </w:r>
      <w:proofErr w:type="spellEnd"/>
      <w:r>
        <w:t xml:space="preserve"> Samples</w:t>
      </w:r>
    </w:p>
    <w:p w14:paraId="72EF42B5" w14:textId="667E1FCB" w:rsidR="00FE794D" w:rsidRDefault="520F77F9" w:rsidP="00574199">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prior to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to collect a total of three samples for </w:t>
      </w:r>
      <w:proofErr w:type="spellStart"/>
      <w:r>
        <w:t>infaunal</w:t>
      </w:r>
      <w:proofErr w:type="spellEnd"/>
      <w:r>
        <w:t xml:space="preserve"> analysis. The screening bucket or sieve will be washed between samples using copious amounts of forceful water and a stiff brush.</w:t>
      </w:r>
    </w:p>
    <w:p w14:paraId="0DC29471" w14:textId="16812399" w:rsidR="00FE794D" w:rsidRPr="00B5320D" w:rsidRDefault="520F77F9" w:rsidP="00574199">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 xml:space="preserve">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then gently rotated to distribute the ethanol evenly throughout the sample. Sample jars will be labeled with external and internal Sample Labels. The lids on the sample jars will be taped and the jars inserted individually into large zip-locked or tied plastic bags lined with absorbent padding. </w:t>
      </w:r>
    </w:p>
    <w:p w14:paraId="3E7C1DE0" w14:textId="77777777" w:rsidR="00FE794D" w:rsidRPr="009F6FF8" w:rsidRDefault="00FE794D" w:rsidP="00574199">
      <w:pPr>
        <w:pStyle w:val="BodyText"/>
      </w:pPr>
      <w:r>
        <w:t>T</w:t>
      </w:r>
      <w:r w:rsidRPr="00F62EBA">
        <w:t xml:space="preserve">he </w:t>
      </w:r>
      <w:proofErr w:type="spellStart"/>
      <w:r>
        <w:t>in</w:t>
      </w:r>
      <w:r w:rsidRPr="00F62EBA">
        <w:t>faunal</w:t>
      </w:r>
      <w:proofErr w:type="spellEnd"/>
      <w:r w:rsidRPr="00F62EBA">
        <w:t xml:space="preserve"> samples (stored in sturdy coolers) will be</w:t>
      </w:r>
      <w:r>
        <w:t xml:space="preserve"> delivered</w:t>
      </w:r>
      <w:r w:rsidRPr="00F62EBA">
        <w:t xml:space="preserve"> to the contracted laboratory</w:t>
      </w:r>
      <w:r>
        <w:t xml:space="preserve"> within 48 hours.</w:t>
      </w:r>
    </w:p>
    <w:p w14:paraId="32E37153" w14:textId="7DD8CF4C" w:rsidR="00FE794D" w:rsidRPr="008B4373" w:rsidRDefault="007E1325" w:rsidP="00FE794D">
      <w:pPr>
        <w:pStyle w:val="Heading5"/>
      </w:pPr>
      <w:r>
        <w:t xml:space="preserve">Sediment Sample Processing - </w:t>
      </w:r>
      <w:r w:rsidR="00FE794D">
        <w:t>Grain Size and Total Organic Carbon Samples</w:t>
      </w:r>
    </w:p>
    <w:p w14:paraId="5A7F5917" w14:textId="2EF2DF19" w:rsidR="00FE794D" w:rsidRDefault="00FE794D" w:rsidP="00574199">
      <w:pPr>
        <w:pStyle w:val="BodyText"/>
      </w:pPr>
      <w:r>
        <w:t>A separate grab sample will be collected for sediment analysis. When a sample is collected that meets the acceptability criteria, t</w:t>
      </w:r>
      <w:r w:rsidRPr="00265F46">
        <w: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w:t>
      </w:r>
      <w:r>
        <w:t xml:space="preserve"> stainless steel or</w:t>
      </w:r>
      <w:r w:rsidRPr="00265F46">
        <w:t xml:space="preserve"> glass bowl. The sediment will be thoroughly homogenized</w:t>
      </w:r>
      <w:r>
        <w:t xml:space="preserve">, then two subsamples will be collected: </w:t>
      </w:r>
    </w:p>
    <w:p w14:paraId="62899C53" w14:textId="1C42FE8E" w:rsidR="00FE794D" w:rsidRDefault="623FE806" w:rsidP="00353483">
      <w:pPr>
        <w:pStyle w:val="ListBullet"/>
        <w:rPr>
          <w:color w:val="000000" w:themeColor="text1"/>
        </w:rPr>
      </w:pPr>
      <w:r>
        <w:t>Subsamples of approximately 500 mL for grain size analysis in 500 mL wide-mouth sample jars. These samples will be labeled and kept on ice at 1 to 4</w:t>
      </w:r>
      <w:r w:rsidRPr="623FE806">
        <w:rPr>
          <w:rFonts w:ascii="Symbol" w:eastAsia="Symbol" w:hAnsi="Symbol" w:cs="Symbol"/>
        </w:rPr>
        <w:t></w:t>
      </w:r>
      <w:r>
        <w:t>C for delivery to the laboratory.</w:t>
      </w:r>
    </w:p>
    <w:p w14:paraId="543EF53E" w14:textId="3B86C99F" w:rsidR="00FE794D" w:rsidRDefault="19DBB830" w:rsidP="00353483">
      <w:pPr>
        <w:pStyle w:val="ListBulletLast"/>
        <w:rPr>
          <w:color w:val="000000" w:themeColor="text1"/>
        </w:rPr>
      </w:pPr>
      <w:r w:rsidRPr="008D5CEB">
        <w:t xml:space="preserve">Subsamples of </w:t>
      </w:r>
      <w:r w:rsidRPr="00076A73">
        <w:t xml:space="preserve">approximately 50 mL subsamples for </w:t>
      </w:r>
      <w:r w:rsidRPr="00DB4844">
        <w:rPr>
          <w:rFonts w:eastAsia="Palatino Linotype" w:cs="Palatino Linotype"/>
        </w:rPr>
        <w:t>total organic carbon</w:t>
      </w:r>
      <w:r w:rsidRPr="00DB4844">
        <w:t xml:space="preserve"> analysis in 125 mL wide-mouth sample jars. These samples will be labeled and kept on dry ice (frozen) for delivery to the laboratory.</w:t>
      </w:r>
    </w:p>
    <w:p w14:paraId="26A21466" w14:textId="77777777" w:rsidR="00FE794D" w:rsidRDefault="00FE794D" w:rsidP="00574199">
      <w:pPr>
        <w:pStyle w:val="BodyText"/>
      </w:pPr>
      <w:r w:rsidRPr="00265F46">
        <w:t xml:space="preserve">These samples will be delivered to the contracted laboratory for analysis within </w:t>
      </w:r>
      <w:r>
        <w:t>24</w:t>
      </w:r>
      <w:r w:rsidRPr="00265F46">
        <w:t xml:space="preserve"> hours of survey completion.</w:t>
      </w:r>
    </w:p>
    <w:p w14:paraId="73FDEC81" w14:textId="2F20D45A" w:rsidR="00FE794D" w:rsidRDefault="00FE794D" w:rsidP="00FE794D">
      <w:pPr>
        <w:pStyle w:val="Heading2"/>
      </w:pPr>
      <w:bookmarkStart w:id="194" w:name="_Toc24106048"/>
      <w:bookmarkStart w:id="195" w:name="_Toc2006286"/>
      <w:bookmarkStart w:id="196" w:name="_Toc523934411"/>
      <w:r w:rsidDel="00D154AC">
        <w:t>B3</w:t>
      </w:r>
      <w:r>
        <w:tab/>
        <w:t>Sample Handling and Custody</w:t>
      </w:r>
      <w:bookmarkEnd w:id="194"/>
    </w:p>
    <w:p w14:paraId="5CE1AF22" w14:textId="77777777" w:rsidR="00FE794D" w:rsidRPr="00967897" w:rsidRDefault="00FE794D" w:rsidP="00FE794D">
      <w:pPr>
        <w:pStyle w:val="Heading3"/>
      </w:pPr>
      <w:bookmarkStart w:id="197" w:name="_Toc24106049"/>
      <w:r>
        <w:t>B3.1</w:t>
      </w:r>
      <w:r>
        <w:tab/>
      </w:r>
      <w:r w:rsidRPr="00D402ED">
        <w:t>Sample</w:t>
      </w:r>
      <w:r w:rsidRPr="00967897">
        <w:t xml:space="preserve"> Handling</w:t>
      </w:r>
      <w:bookmarkEnd w:id="195"/>
      <w:bookmarkEnd w:id="197"/>
    </w:p>
    <w:p w14:paraId="59088EC8" w14:textId="77777777" w:rsidR="00FE794D" w:rsidRPr="005E6620" w:rsidRDefault="00FE794D" w:rsidP="003C35E7">
      <w:pPr>
        <w:pStyle w:val="BodyText"/>
      </w:pPr>
      <w:r>
        <w:t>Section B2 describes h</w:t>
      </w:r>
      <w:r w:rsidRPr="005E6620">
        <w:t>andling of samples while in the field, including storage requirements</w:t>
      </w:r>
      <w:r>
        <w:t>.</w:t>
      </w:r>
    </w:p>
    <w:p w14:paraId="7F9E3F59" w14:textId="66BDEF92" w:rsidR="00FE794D" w:rsidRPr="00265F46" w:rsidRDefault="00FE794D" w:rsidP="003C35E7">
      <w:pPr>
        <w:pStyle w:val="BodyText"/>
        <w:rPr>
          <w:color w:val="000000"/>
          <w:highlight w:val="yellow"/>
        </w:rPr>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to the contracted laboratory</w:t>
      </w:r>
      <w:r>
        <w:t xml:space="preserve"> according to a pre-arranged schedule</w:t>
      </w:r>
      <w:r w:rsidRPr="00AD16CA">
        <w:t xml:space="preserve"> for sample </w:t>
      </w:r>
      <w:proofErr w:type="spellStart"/>
      <w:r w:rsidRPr="00AD16CA">
        <w:t>dropoff</w:t>
      </w:r>
      <w:proofErr w:type="spellEnd"/>
      <w:r w:rsidRPr="00AD16CA">
        <w:t>.</w:t>
      </w:r>
      <w:r>
        <w:t xml:space="preserve"> </w:t>
      </w:r>
      <w:r w:rsidRPr="004D2CB1">
        <w:t>The samples</w:t>
      </w:r>
      <w:r>
        <w:t>,</w:t>
      </w:r>
      <w:r w:rsidRPr="004D2CB1">
        <w:t xml:space="preserve"> while still in</w:t>
      </w:r>
      <w:r>
        <w:rPr>
          <w:color w:val="000000"/>
        </w:rPr>
        <w:t xml:space="preserve"> </w:t>
      </w:r>
      <w:r w:rsidR="007E1325">
        <w:rPr>
          <w:color w:val="000000"/>
        </w:rPr>
        <w:t>approximately</w:t>
      </w:r>
      <w:r>
        <w:rPr>
          <w:color w:val="000000"/>
        </w:rPr>
        <w:t xml:space="preserve"> </w:t>
      </w:r>
      <w:r w:rsidRPr="008230DC">
        <w:rPr>
          <w:color w:val="000000"/>
        </w:rPr>
        <w:t>70% ethanol</w:t>
      </w:r>
      <w:r w:rsidRPr="004D2CB1">
        <w:t xml:space="preserve">, </w:t>
      </w:r>
      <w:r>
        <w:t>may</w:t>
      </w:r>
      <w:r w:rsidRPr="004D2CB1">
        <w:t xml:space="preserve"> be shipped by ground </w:t>
      </w:r>
      <w:r>
        <w:t>(</w:t>
      </w:r>
      <w:r w:rsidRPr="004D2CB1">
        <w:t xml:space="preserve">or </w:t>
      </w:r>
      <w:r>
        <w:t>two</w:t>
      </w:r>
      <w:r w:rsidRPr="004D2CB1">
        <w:t>-day express delivery</w:t>
      </w:r>
      <w:r>
        <w:t xml:space="preserve"> if necessary) </w:t>
      </w:r>
      <w:r w:rsidR="009459B2">
        <w:t xml:space="preserve">for delivery </w:t>
      </w:r>
      <w:r>
        <w:t>to the</w:t>
      </w:r>
      <w:r w:rsidR="009459B2">
        <w:t xml:space="preserve"> contracted</w:t>
      </w:r>
      <w:r>
        <w:t xml:space="preserve"> </w:t>
      </w:r>
      <w:r w:rsidRPr="004D2CB1">
        <w:t>laboratory</w:t>
      </w:r>
      <w:r>
        <w:t xml:space="preserve">. </w:t>
      </w:r>
      <w:r w:rsidRPr="004D2CB1">
        <w:t>The lids on the sample jars will be taped and the jars inserted individually into large zip-</w:t>
      </w:r>
      <w:r w:rsidR="009459B2">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9459B2">
        <w:t>selected</w:t>
      </w:r>
      <w:r w:rsidRPr="004D2CB1">
        <w:t xml:space="preserve"> </w:t>
      </w:r>
      <w:r>
        <w:t>to</w:t>
      </w:r>
      <w:r w:rsidRPr="004D2CB1">
        <w:t xml:space="preserve"> archiv</w:t>
      </w:r>
      <w:r>
        <w:t>e</w:t>
      </w:r>
      <w:r w:rsidRPr="004D2CB1">
        <w:t xml:space="preserve"> (see Section B</w:t>
      </w:r>
      <w:r>
        <w:t>3</w:t>
      </w:r>
      <w:r w:rsidRPr="004D2CB1">
        <w:t>.</w:t>
      </w:r>
      <w:r>
        <w:t>2</w:t>
      </w:r>
      <w:r w:rsidRPr="004D2CB1">
        <w:t xml:space="preserve">) and the other two will be processed. </w:t>
      </w:r>
      <w:r>
        <w:t>T</w:t>
      </w:r>
      <w:r w:rsidRPr="004D2CB1">
        <w:t xml:space="preserve">he organisms </w:t>
      </w:r>
      <w:r>
        <w:t xml:space="preserve">will be </w:t>
      </w:r>
      <w:r w:rsidRPr="004D2CB1">
        <w:t xml:space="preserve">picked from the samples and sorted into major taxonomic groups. </w:t>
      </w:r>
    </w:p>
    <w:p w14:paraId="64EB71EE" w14:textId="22E8C1F3" w:rsidR="00FE794D" w:rsidRPr="005C1992" w:rsidRDefault="00FE794D" w:rsidP="003C35E7">
      <w:pPr>
        <w:pStyle w:val="BodyText"/>
      </w:pPr>
      <w:r w:rsidRPr="00904D84">
        <w:t xml:space="preserve">The sediment chemistry samples </w:t>
      </w:r>
      <w:r w:rsidRPr="00AD16CA">
        <w:t xml:space="preserve">collected during the benthic survey 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In that case, the samples that were frozen after collection will be placed on dry ice with protective layers of foam or bubble wrap to ensure that they </w:t>
      </w:r>
      <w:r w:rsidR="009459B2">
        <w:t>remain</w:t>
      </w:r>
      <w:r w:rsidRPr="005C1992">
        <w:t xml:space="preserve"> intact and frozen during shipment.</w:t>
      </w:r>
    </w:p>
    <w:p w14:paraId="74029F35" w14:textId="77777777" w:rsidR="00704826" w:rsidRPr="00B5320D" w:rsidRDefault="00704826" w:rsidP="01EA428A">
      <w:pPr>
        <w:pStyle w:val="BodyText"/>
      </w:pPr>
      <w:r w:rsidRPr="0085396A">
        <w:t xml:space="preserve">The maximum holding time in the laboratory </w:t>
      </w:r>
      <w:r>
        <w:t xml:space="preserve">for grain size samples </w:t>
      </w:r>
      <w:r w:rsidRPr="0085396A">
        <w:t>will be 28 days with refrigeration</w:t>
      </w:r>
      <w:r>
        <w:t xml:space="preserve"> and samples for TOC analysis will be 28 days frozen</w:t>
      </w:r>
      <w:r w:rsidRPr="006416CA">
        <w:t>. Th</w:t>
      </w:r>
      <w:r w:rsidRPr="00314904">
        <w:t xml:space="preserve">ese time frames are consistent with </w:t>
      </w:r>
      <w:r w:rsidRPr="00B5320D">
        <w:t xml:space="preserve">several standard EPA Methods and </w:t>
      </w:r>
      <w:r>
        <w:t>en</w:t>
      </w:r>
      <w:r w:rsidRPr="00B5320D">
        <w:t>sures that samples are analyzed in a timely manner to prevent or minimize analyte degradation and interferences.</w:t>
      </w:r>
    </w:p>
    <w:p w14:paraId="49BD50BF" w14:textId="7908C29C" w:rsidR="008F3BF1" w:rsidRPr="0092429F" w:rsidRDefault="00FE794D" w:rsidP="00302D53">
      <w:pPr>
        <w:pStyle w:val="Heading3"/>
      </w:pPr>
      <w:bookmarkStart w:id="198" w:name="_Toc24106050"/>
      <w:r>
        <w:t>B3.2</w:t>
      </w:r>
      <w:r>
        <w:tab/>
        <w:t>S</w:t>
      </w:r>
      <w:r w:rsidRPr="00F64E82">
        <w:t>ample Custody</w:t>
      </w:r>
      <w:bookmarkEnd w:id="198"/>
    </w:p>
    <w:p w14:paraId="305A1979" w14:textId="77777777" w:rsidR="00FE794D" w:rsidRPr="00A45300" w:rsidRDefault="00FE794D">
      <w:pPr>
        <w:pStyle w:val="Heading4"/>
      </w:pPr>
      <w:r w:rsidRPr="006D7741">
        <w:t>Sample</w:t>
      </w:r>
      <w:r w:rsidRPr="00A45300">
        <w:t xml:space="preserve"> Tracking</w:t>
      </w:r>
    </w:p>
    <w:p w14:paraId="0B901692" w14:textId="06E0DBF2" w:rsidR="00FE794D" w:rsidRDefault="623FE806" w:rsidP="003C35E7">
      <w:pPr>
        <w:pStyle w:val="BodyText"/>
      </w:pPr>
      <w:r>
        <w:t>Sample custody will be tracked through external and internal Sample Labels, Field Data Forms, a Sample Log, and Chain of Custody Forms.</w:t>
      </w:r>
    </w:p>
    <w:p w14:paraId="75BA32A0" w14:textId="134B6BB2" w:rsidR="00FE794D" w:rsidRPr="00B5320D"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2594E0BC" w14:textId="2561FB64" w:rsidR="00FE794D" w:rsidRDefault="395FFF33" w:rsidP="003C35E7">
      <w:pPr>
        <w:pStyle w:val="BodyText"/>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remain in the survey logbook and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w:t>
      </w:r>
    </w:p>
    <w:p w14:paraId="180AB8F5" w14:textId="77777777" w:rsidR="00FE794D" w:rsidRPr="00F64E82" w:rsidRDefault="00FE794D" w:rsidP="00FE794D">
      <w:pPr>
        <w:pStyle w:val="Heading4"/>
      </w:pPr>
      <w:r w:rsidRPr="00F64E82">
        <w:t>Sample Custody</w:t>
      </w:r>
    </w:p>
    <w:p w14:paraId="6E664DB7" w14:textId="1636B05D" w:rsidR="00FE794D" w:rsidRDefault="395FFF33" w:rsidP="003C35E7">
      <w:pPr>
        <w:pStyle w:val="BodyText"/>
      </w:pPr>
      <w:r>
        <w:t>Samples will be in the custody of the survey Chief Scientist or a crew member from collection until they are transferred to the contracted laboratory. Transfer of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Chain of Custody Forms will be delivered (scanned and emailed or faxed) to the Project Manager within 24 hours of receipt.</w:t>
      </w:r>
      <w:r w:rsidRPr="395FFF33">
        <w:rPr>
          <w:highlight w:val="yellow"/>
        </w:rPr>
        <w:t xml:space="preserve"> </w:t>
      </w:r>
    </w:p>
    <w:p w14:paraId="7A050BE5" w14:textId="77777777" w:rsidR="001717A8" w:rsidRDefault="26565A70" w:rsidP="004C131F">
      <w:pPr>
        <w:pStyle w:val="Heading4"/>
      </w:pPr>
      <w:r>
        <w:t>Sample Archival Policies</w:t>
      </w:r>
    </w:p>
    <w:p w14:paraId="3816019D" w14:textId="77777777" w:rsidR="001717A8" w:rsidRPr="004C131F" w:rsidRDefault="26565A70">
      <w:pPr>
        <w:pStyle w:val="BodyText"/>
        <w:rPr>
          <w:color w:val="000000" w:themeColor="text1"/>
        </w:rPr>
      </w:pPr>
      <w:r>
        <w:t xml:space="preserve">One randomly selected sample from each soft-bottom </w:t>
      </w:r>
      <w:proofErr w:type="spellStart"/>
      <w:r>
        <w:t>infaunal</w:t>
      </w:r>
      <w:proofErr w:type="spellEnd"/>
      <w:r>
        <w:t xml:space="preserve"> station will be archived, and the other two will be processed. Archived soft-bottom </w:t>
      </w:r>
      <w:proofErr w:type="spellStart"/>
      <w:r>
        <w:t>infaunal</w:t>
      </w:r>
      <w:proofErr w:type="spellEnd"/>
      <w:r>
        <w:t xml:space="preserve"> samples will be </w:t>
      </w:r>
      <w:r w:rsidRPr="004C131F">
        <w:rPr>
          <w:color w:val="000000" w:themeColor="text1"/>
        </w:rPr>
        <w:t xml:space="preserve">rinsed with fresh water over 500 µm mesh screens and transferred to reagent alcohol for storage at the laboratory. </w:t>
      </w:r>
    </w:p>
    <w:p w14:paraId="4D3DB66A" w14:textId="78DC3F54" w:rsidR="26565A70" w:rsidRPr="00071BEE" w:rsidRDefault="26565A70" w:rsidP="004C131F">
      <w:pPr>
        <w:pStyle w:val="BodyText"/>
        <w:rPr>
          <w:b/>
          <w:bCs/>
        </w:rPr>
      </w:pPr>
      <w:r>
        <w:t xml:space="preserve">Macrofauna samples (both archived and processed samples) will be held until the Project Manager accepts the </w:t>
      </w:r>
      <w:r w:rsidR="44FBA776">
        <w:t xml:space="preserve">laboratory </w:t>
      </w:r>
      <w:r>
        <w:t>report. If subsequent surveys will be conducted within six years, reference collection specimens will be retained by the contracted laboratory. Reference collection specimens will be clearly identified, labeled with the project name and unique identification number, and stored under appropriate conditions for the length of the storage period.</w:t>
      </w:r>
    </w:p>
    <w:p w14:paraId="3F8D32EE" w14:textId="77777777" w:rsidR="006568BE" w:rsidRPr="00EB3CF6" w:rsidRDefault="006568BE" w:rsidP="5BE8B6CA">
      <w:pPr>
        <w:pStyle w:val="Heading2"/>
      </w:pPr>
      <w:bookmarkStart w:id="199" w:name="_Toc24106051"/>
      <w:r>
        <w:t>B4</w:t>
      </w:r>
      <w:r>
        <w:tab/>
      </w:r>
      <w:r w:rsidRPr="00EB3CF6">
        <w:t>A</w:t>
      </w:r>
      <w:r>
        <w:t>nalytical Methods</w:t>
      </w:r>
      <w:bookmarkEnd w:id="199"/>
    </w:p>
    <w:p w14:paraId="1D8FA6C4" w14:textId="4508EB27" w:rsidR="006568BE" w:rsidRDefault="006568BE" w:rsidP="1131512A">
      <w:pPr>
        <w:pStyle w:val="BodyText"/>
        <w:keepNext/>
      </w:pPr>
      <w:proofErr w:type="spellStart"/>
      <w:r w:rsidRPr="00EB3CF6">
        <w:t>Macrobiological</w:t>
      </w:r>
      <w:proofErr w:type="spellEnd"/>
      <w:r w:rsidRPr="1131512A">
        <w:t xml:space="preserve"> </w:t>
      </w:r>
      <w:r>
        <w:t>measures (</w:t>
      </w:r>
      <w:r w:rsidRPr="00EB3CF6">
        <w:t>community measures such as abundance, numbers of species, and diversity</w:t>
      </w:r>
      <w:r w:rsidRPr="1131512A">
        <w:t>)</w:t>
      </w:r>
      <w:r w:rsidRPr="00EB3CF6">
        <w:t xml:space="preserve"> are based on the species-level identifications of the soft</w:t>
      </w:r>
      <w:r w:rsidRPr="1131512A">
        <w:t>-</w:t>
      </w:r>
      <w:r w:rsidRPr="00EB3CF6">
        <w:t>bottom infauna</w:t>
      </w:r>
      <w:r w:rsidR="51911852" w:rsidRPr="00EB3CF6">
        <w:t xml:space="preserve"> as summar</w:t>
      </w:r>
      <w:r w:rsidR="1131512A" w:rsidRPr="00EB3CF6">
        <w:t>ized in the table below.</w:t>
      </w:r>
    </w:p>
    <w:p w14:paraId="2AFD7057" w14:textId="46140A84" w:rsidR="006568BE" w:rsidRPr="00EE7782" w:rsidRDefault="006568BE" w:rsidP="1131512A">
      <w:pPr>
        <w:pStyle w:val="TableTitle"/>
        <w:keepNext w:val="0"/>
      </w:pPr>
      <w:bookmarkStart w:id="200" w:name="_Toc24070789"/>
      <w:r w:rsidRPr="000E7991">
        <w:t>Table</w:t>
      </w:r>
      <w:r w:rsidR="00ED6227">
        <w:t xml:space="preserve"> B4.</w:t>
      </w:r>
      <w:r w:rsidRPr="00081F5C">
        <w:fldChar w:fldCharType="begin"/>
      </w:r>
      <w:r>
        <w:instrText xml:space="preserve"> SEQ Table \* ARABIC \r 1 </w:instrText>
      </w:r>
      <w:r w:rsidRPr="00081F5C">
        <w:fldChar w:fldCharType="separate"/>
      </w:r>
      <w:r w:rsidR="00ED6227">
        <w:rPr>
          <w:noProof/>
        </w:rPr>
        <w:t>1</w:t>
      </w:r>
      <w:r w:rsidRPr="00081F5C">
        <w:fldChar w:fldCharType="end"/>
      </w:r>
      <w:r w:rsidR="00ED6227">
        <w:t xml:space="preserve">. </w:t>
      </w:r>
      <w:r>
        <w:t>Marine</w:t>
      </w:r>
      <w:r w:rsidRPr="000E7991">
        <w:t xml:space="preserve"> Benthic Survey Sample Analyses</w:t>
      </w:r>
      <w:r>
        <w:t>, Infauna</w:t>
      </w:r>
      <w:bookmarkEnd w:id="2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265F46" w14:paraId="3CAEDD8A" w14:textId="77777777" w:rsidTr="008A6DEB">
        <w:trPr>
          <w:tblHeader/>
        </w:trPr>
        <w:tc>
          <w:tcPr>
            <w:tcW w:w="719" w:type="pct"/>
            <w:shd w:val="clear" w:color="FFFF00" w:fill="D9D9D9"/>
            <w:vAlign w:val="center"/>
          </w:tcPr>
          <w:p w14:paraId="57CB89DA" w14:textId="77777777" w:rsidR="006568BE" w:rsidRPr="000E7991" w:rsidRDefault="006568BE" w:rsidP="008A6DEB">
            <w:pPr>
              <w:pStyle w:val="TableHeadings"/>
            </w:pPr>
            <w:r w:rsidRPr="000E7991">
              <w:t>Parameter</w:t>
            </w:r>
          </w:p>
        </w:tc>
        <w:tc>
          <w:tcPr>
            <w:tcW w:w="867" w:type="pct"/>
            <w:shd w:val="clear" w:color="FFFF00" w:fill="D9D9D9"/>
            <w:vAlign w:val="center"/>
          </w:tcPr>
          <w:p w14:paraId="36745EA4" w14:textId="77777777" w:rsidR="006568BE" w:rsidRPr="000E7991" w:rsidRDefault="006568BE" w:rsidP="008A6DEB">
            <w:pPr>
              <w:pStyle w:val="TableHeadings"/>
            </w:pPr>
            <w:r w:rsidRPr="000E7991">
              <w:t>Unit of Measurement</w:t>
            </w:r>
          </w:p>
        </w:tc>
        <w:tc>
          <w:tcPr>
            <w:tcW w:w="1684" w:type="pct"/>
            <w:shd w:val="clear" w:color="FFFF00" w:fill="D9D9D9"/>
            <w:vAlign w:val="center"/>
          </w:tcPr>
          <w:p w14:paraId="295F8961" w14:textId="77777777" w:rsidR="006568BE" w:rsidRPr="000E7991" w:rsidRDefault="006568BE" w:rsidP="008A6DEB">
            <w:pPr>
              <w:pStyle w:val="TableHeadings"/>
            </w:pPr>
            <w:r w:rsidRPr="000E7991">
              <w:t>Method</w:t>
            </w:r>
          </w:p>
        </w:tc>
        <w:tc>
          <w:tcPr>
            <w:tcW w:w="1730" w:type="pct"/>
            <w:shd w:val="clear" w:color="FFFF00" w:fill="D9D9D9"/>
            <w:vAlign w:val="center"/>
          </w:tcPr>
          <w:p w14:paraId="512612DF" w14:textId="77777777" w:rsidR="006568BE" w:rsidRPr="00265F46" w:rsidRDefault="006568BE" w:rsidP="008A6DEB">
            <w:pPr>
              <w:pStyle w:val="TableHeadings"/>
              <w:rPr>
                <w:highlight w:val="yellow"/>
              </w:rPr>
            </w:pPr>
            <w:r w:rsidRPr="006E15F0">
              <w:t>Reference</w:t>
            </w:r>
          </w:p>
        </w:tc>
      </w:tr>
      <w:tr w:rsidR="006568BE" w:rsidRPr="00265F46" w14:paraId="0C1B79D0" w14:textId="77777777" w:rsidTr="008A6DEB">
        <w:trPr>
          <w:tblHeader/>
        </w:trPr>
        <w:tc>
          <w:tcPr>
            <w:tcW w:w="719" w:type="pct"/>
            <w:shd w:val="clear" w:color="auto" w:fill="FFFFFF"/>
          </w:tcPr>
          <w:p w14:paraId="1B75B986" w14:textId="77777777" w:rsidR="006568BE" w:rsidRPr="005E3290" w:rsidRDefault="006568BE"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0E5AFA9C" w14:textId="77777777" w:rsidR="006568BE" w:rsidRPr="000E7991" w:rsidRDefault="006568BE" w:rsidP="008A6DEB">
            <w:pPr>
              <w:pStyle w:val="TableText"/>
              <w:rPr>
                <w:bCs/>
              </w:rPr>
            </w:pPr>
            <w:r w:rsidRPr="000E7991">
              <w:rPr>
                <w:bCs/>
              </w:rPr>
              <w:t>Count/species</w:t>
            </w:r>
          </w:p>
          <w:p w14:paraId="534CFD99" w14:textId="77777777" w:rsidR="006568BE" w:rsidRPr="000E7991" w:rsidRDefault="006568BE" w:rsidP="008A6DEB">
            <w:pPr>
              <w:pStyle w:val="TableText"/>
              <w:rPr>
                <w:bCs/>
              </w:rPr>
            </w:pPr>
            <w:r w:rsidRPr="000E7991">
              <w:rPr>
                <w:bCs/>
              </w:rPr>
              <w:t>(# per grab)</w:t>
            </w:r>
          </w:p>
        </w:tc>
        <w:tc>
          <w:tcPr>
            <w:tcW w:w="1684" w:type="pct"/>
            <w:shd w:val="clear" w:color="auto" w:fill="FFFFFF"/>
          </w:tcPr>
          <w:p w14:paraId="4BA9C8FF" w14:textId="77777777" w:rsidR="006568BE" w:rsidRPr="000E7991" w:rsidRDefault="006568BE" w:rsidP="008A6DEB">
            <w:pPr>
              <w:pStyle w:val="TableText"/>
              <w:rPr>
                <w:bCs/>
              </w:rPr>
            </w:pPr>
            <w:r w:rsidRPr="000E7991">
              <w:rPr>
                <w:bCs/>
              </w:rPr>
              <w:t>ID and Enumeration</w:t>
            </w:r>
          </w:p>
        </w:tc>
        <w:tc>
          <w:tcPr>
            <w:tcW w:w="1730" w:type="pct"/>
            <w:shd w:val="clear" w:color="auto" w:fill="FFFFFF"/>
          </w:tcPr>
          <w:p w14:paraId="4B90C67D" w14:textId="77777777" w:rsidR="006568BE" w:rsidRPr="00265F46" w:rsidRDefault="006568BE"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1F71524E" w14:textId="77777777" w:rsidR="006568BE" w:rsidRPr="00905640" w:rsidRDefault="006568BE" w:rsidP="006568BE">
      <w:pPr>
        <w:rPr>
          <w:color w:val="FF0000"/>
        </w:rPr>
      </w:pPr>
    </w:p>
    <w:p w14:paraId="596F3574" w14:textId="2933DE30" w:rsidR="006568BE" w:rsidRPr="00B5320D" w:rsidRDefault="006568BE" w:rsidP="006568BE">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1131512A">
        <w:t xml:space="preserve"> as summarized in the table below</w:t>
      </w:r>
      <w:r>
        <w:t>.</w:t>
      </w:r>
    </w:p>
    <w:p w14:paraId="1A62890C" w14:textId="1AA46BA2" w:rsidR="006568BE" w:rsidRDefault="006568BE" w:rsidP="79E6ECD2">
      <w:pPr>
        <w:pStyle w:val="TableTitle"/>
      </w:pPr>
      <w:bookmarkStart w:id="201" w:name="_Toc24070790"/>
      <w:r>
        <w:t>Table</w:t>
      </w:r>
      <w:r w:rsidR="00ED6227">
        <w:t xml:space="preserve"> B4.</w:t>
      </w:r>
      <w:fldSimple w:instr=" SEQ Table \* ARABIC ">
        <w:r w:rsidR="00ED6227">
          <w:rPr>
            <w:noProof/>
          </w:rPr>
          <w:t>2</w:t>
        </w:r>
      </w:fldSimple>
      <w:r w:rsidR="00ED6227">
        <w:t xml:space="preserve">. </w:t>
      </w:r>
      <w:r>
        <w:t>Marine Benthic Survey Sample Analyses, Sediment</w:t>
      </w:r>
      <w:bookmarkEnd w:id="2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6568BE" w:rsidRPr="008F3BF1" w14:paraId="543C1150" w14:textId="77777777" w:rsidTr="008A6DEB">
        <w:trPr>
          <w:tblHeader/>
        </w:trPr>
        <w:tc>
          <w:tcPr>
            <w:tcW w:w="719" w:type="pct"/>
            <w:shd w:val="clear" w:color="auto" w:fill="D9D9D9" w:themeFill="background1" w:themeFillShade="D9"/>
            <w:vAlign w:val="center"/>
          </w:tcPr>
          <w:p w14:paraId="51304609" w14:textId="77777777" w:rsidR="006568BE" w:rsidRPr="008F3BF1" w:rsidRDefault="006568BE" w:rsidP="008A6DEB">
            <w:pPr>
              <w:pStyle w:val="TableText"/>
              <w:jc w:val="center"/>
              <w:rPr>
                <w:b/>
                <w:bCs/>
              </w:rPr>
            </w:pPr>
            <w:r>
              <w:rPr>
                <w:b/>
                <w:bCs/>
              </w:rPr>
              <w:t>Parameter</w:t>
            </w:r>
          </w:p>
        </w:tc>
        <w:tc>
          <w:tcPr>
            <w:tcW w:w="867" w:type="pct"/>
            <w:shd w:val="clear" w:color="auto" w:fill="D9D9D9" w:themeFill="background1" w:themeFillShade="D9"/>
            <w:vAlign w:val="center"/>
          </w:tcPr>
          <w:p w14:paraId="43FB9558" w14:textId="77777777" w:rsidR="006568BE" w:rsidRPr="008F3BF1" w:rsidRDefault="006568BE"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259D3526" w14:textId="77777777" w:rsidR="006568BE" w:rsidRPr="008F3BF1" w:rsidRDefault="006568BE" w:rsidP="008A6DEB">
            <w:pPr>
              <w:pStyle w:val="TableText"/>
              <w:jc w:val="center"/>
              <w:rPr>
                <w:b/>
                <w:bCs/>
              </w:rPr>
            </w:pPr>
            <w:r>
              <w:rPr>
                <w:b/>
                <w:bCs/>
              </w:rPr>
              <w:t>Method</w:t>
            </w:r>
          </w:p>
        </w:tc>
        <w:tc>
          <w:tcPr>
            <w:tcW w:w="1730" w:type="pct"/>
            <w:shd w:val="clear" w:color="auto" w:fill="D9D9D9" w:themeFill="background1" w:themeFillShade="D9"/>
            <w:vAlign w:val="center"/>
          </w:tcPr>
          <w:p w14:paraId="1B0CC707" w14:textId="77777777" w:rsidR="006568BE" w:rsidRPr="008F3BF1" w:rsidRDefault="006568BE" w:rsidP="008A6DEB">
            <w:pPr>
              <w:pStyle w:val="TableText"/>
              <w:jc w:val="center"/>
              <w:rPr>
                <w:b/>
                <w:bCs/>
              </w:rPr>
            </w:pPr>
            <w:r>
              <w:rPr>
                <w:b/>
                <w:bCs/>
              </w:rPr>
              <w:t>Reference</w:t>
            </w:r>
          </w:p>
        </w:tc>
      </w:tr>
      <w:tr w:rsidR="006568BE" w:rsidRPr="00265F46" w14:paraId="74FDC8C6" w14:textId="77777777" w:rsidTr="008A6DEB">
        <w:trPr>
          <w:tblHeader/>
        </w:trPr>
        <w:tc>
          <w:tcPr>
            <w:tcW w:w="719" w:type="pct"/>
            <w:shd w:val="clear" w:color="auto" w:fill="FFFFFF" w:themeFill="background1"/>
          </w:tcPr>
          <w:p w14:paraId="1F7105A1" w14:textId="77777777" w:rsidR="006568BE" w:rsidRPr="00643C29" w:rsidRDefault="006568BE" w:rsidP="008A6DEB">
            <w:pPr>
              <w:pStyle w:val="TableText"/>
            </w:pPr>
            <w:r w:rsidRPr="00643C29">
              <w:t>TOC</w:t>
            </w:r>
          </w:p>
        </w:tc>
        <w:tc>
          <w:tcPr>
            <w:tcW w:w="867" w:type="pct"/>
            <w:shd w:val="clear" w:color="auto" w:fill="FFFFFF" w:themeFill="background1"/>
          </w:tcPr>
          <w:p w14:paraId="4DF1A39D" w14:textId="77777777" w:rsidR="006568BE" w:rsidRPr="005E3290" w:rsidRDefault="006568BE" w:rsidP="008A6DEB">
            <w:pPr>
              <w:pStyle w:val="TableText"/>
            </w:pPr>
            <w:r w:rsidRPr="005E3290">
              <w:t>%C by dry weight</w:t>
            </w:r>
          </w:p>
        </w:tc>
        <w:tc>
          <w:tcPr>
            <w:tcW w:w="1684" w:type="pct"/>
            <w:shd w:val="clear" w:color="auto" w:fill="FFFFFF" w:themeFill="background1"/>
          </w:tcPr>
          <w:p w14:paraId="4A1EABBB" w14:textId="77777777" w:rsidR="006568BE" w:rsidRPr="00265F46" w:rsidRDefault="006568BE" w:rsidP="008A6DEB">
            <w:pPr>
              <w:pStyle w:val="TableText"/>
              <w:rPr>
                <w:highlight w:val="yellow"/>
              </w:rPr>
            </w:pPr>
            <w:r w:rsidRPr="00813E99">
              <w:t>Lloyd Kahn</w:t>
            </w:r>
          </w:p>
        </w:tc>
        <w:tc>
          <w:tcPr>
            <w:tcW w:w="1730" w:type="pct"/>
            <w:shd w:val="clear" w:color="auto" w:fill="FFFFFF" w:themeFill="background1"/>
          </w:tcPr>
          <w:p w14:paraId="15AEFBC7" w14:textId="77777777" w:rsidR="006568BE" w:rsidRPr="00265F46" w:rsidRDefault="006568BE" w:rsidP="008A6DEB">
            <w:pPr>
              <w:pStyle w:val="TableText"/>
              <w:rPr>
                <w:highlight w:val="yellow"/>
              </w:rPr>
            </w:pPr>
            <w:r w:rsidRPr="00AB2D2B">
              <w:t>Kahn, 1988</w:t>
            </w:r>
            <w:r>
              <w:rPr>
                <w:rStyle w:val="FootnoteReference"/>
              </w:rPr>
              <w:footnoteReference w:id="15"/>
            </w:r>
          </w:p>
        </w:tc>
      </w:tr>
      <w:tr w:rsidR="006568BE" w:rsidRPr="00265F46" w14:paraId="2D0EEAD6" w14:textId="77777777" w:rsidTr="008A6DEB">
        <w:trPr>
          <w:tblHeader/>
        </w:trPr>
        <w:tc>
          <w:tcPr>
            <w:tcW w:w="719" w:type="pct"/>
            <w:shd w:val="clear" w:color="auto" w:fill="FFFFFF" w:themeFill="background1"/>
          </w:tcPr>
          <w:p w14:paraId="470C38B5" w14:textId="77777777" w:rsidR="006568BE" w:rsidRPr="00643C29" w:rsidRDefault="006568BE" w:rsidP="008A6DEB">
            <w:pPr>
              <w:pStyle w:val="TableText"/>
            </w:pPr>
            <w:r w:rsidRPr="00643C29">
              <w:t>Sediment Grain Size</w:t>
            </w:r>
          </w:p>
        </w:tc>
        <w:tc>
          <w:tcPr>
            <w:tcW w:w="867" w:type="pct"/>
            <w:shd w:val="clear" w:color="auto" w:fill="FFFFFF" w:themeFill="background1"/>
          </w:tcPr>
          <w:p w14:paraId="3AE85D6F" w14:textId="77777777" w:rsidR="006568BE" w:rsidRPr="005E3290" w:rsidRDefault="006568BE" w:rsidP="008A6DEB">
            <w:pPr>
              <w:pStyle w:val="TableText"/>
            </w:pPr>
            <w:r w:rsidRPr="005E3290">
              <w:t>% dry weight</w:t>
            </w:r>
          </w:p>
        </w:tc>
        <w:tc>
          <w:tcPr>
            <w:tcW w:w="1684" w:type="pct"/>
            <w:shd w:val="clear" w:color="auto" w:fill="FFFFFF" w:themeFill="background1"/>
          </w:tcPr>
          <w:p w14:paraId="7F553174" w14:textId="77777777" w:rsidR="006568BE" w:rsidRDefault="006568BE" w:rsidP="008A6DEB">
            <w:pPr>
              <w:pStyle w:val="TableText"/>
            </w:pPr>
            <w:r w:rsidRPr="001B5A4C">
              <w:t>Folk</w:t>
            </w:r>
            <w:r>
              <w:t xml:space="preserve">, </w:t>
            </w:r>
            <w:r w:rsidRPr="001B5A4C">
              <w:t>1974</w:t>
            </w:r>
            <w:r>
              <w:rPr>
                <w:rStyle w:val="FootnoteReference"/>
              </w:rPr>
              <w:footnoteReference w:id="16"/>
            </w:r>
          </w:p>
          <w:p w14:paraId="02572FF2" w14:textId="77777777" w:rsidR="006568BE" w:rsidRDefault="006568BE" w:rsidP="008A6DEB">
            <w:pPr>
              <w:pStyle w:val="TableText"/>
            </w:pPr>
          </w:p>
          <w:p w14:paraId="65D713AE" w14:textId="77777777" w:rsidR="006568BE" w:rsidRPr="00265F46" w:rsidRDefault="006568BE" w:rsidP="008A6DEB">
            <w:pPr>
              <w:pStyle w:val="TableText"/>
              <w:rPr>
                <w:highlight w:val="yellow"/>
              </w:rPr>
            </w:pPr>
            <w:r w:rsidRPr="001B5A4C">
              <w:t>FGDC</w:t>
            </w:r>
            <w:r>
              <w:t>, 2012</w:t>
            </w:r>
            <w:r>
              <w:rPr>
                <w:rStyle w:val="FootnoteReference"/>
              </w:rPr>
              <w:footnoteReference w:id="17"/>
            </w:r>
          </w:p>
        </w:tc>
        <w:tc>
          <w:tcPr>
            <w:tcW w:w="1730" w:type="pct"/>
            <w:shd w:val="clear" w:color="auto" w:fill="FFFFFF" w:themeFill="background1"/>
          </w:tcPr>
          <w:p w14:paraId="071ADFF8" w14:textId="77777777" w:rsidR="006568BE" w:rsidRPr="00AE342B" w:rsidRDefault="006568BE" w:rsidP="008A6DEB">
            <w:pPr>
              <w:pStyle w:val="TableText"/>
              <w:rPr>
                <w:highlight w:val="yellow"/>
              </w:rPr>
            </w:pPr>
            <w:r w:rsidRPr="00FB1906">
              <w:t xml:space="preserve">Sweeny and </w:t>
            </w:r>
            <w:proofErr w:type="spellStart"/>
            <w:r w:rsidRPr="00FB1906">
              <w:t>Rutecki</w:t>
            </w:r>
            <w:proofErr w:type="spellEnd"/>
            <w:r w:rsidRPr="008C0204">
              <w:t>, 2019</w:t>
            </w:r>
            <w:r w:rsidRPr="00FB1906">
              <w:rPr>
                <w:rStyle w:val="FootnoteReference"/>
              </w:rPr>
              <w:footnoteReference w:id="18"/>
            </w:r>
          </w:p>
        </w:tc>
      </w:tr>
    </w:tbl>
    <w:p w14:paraId="213A9A0D" w14:textId="36BC39B2" w:rsidR="00FE794D" w:rsidRPr="00FF2C68" w:rsidRDefault="00FE794D" w:rsidP="00FE794D">
      <w:pPr>
        <w:pStyle w:val="Heading2"/>
        <w:rPr>
          <w:color w:val="C00000"/>
        </w:rPr>
      </w:pPr>
      <w:bookmarkStart w:id="202" w:name="_Toc24106052"/>
      <w:r>
        <w:t>B5</w:t>
      </w:r>
      <w:r>
        <w:tab/>
      </w:r>
      <w:r w:rsidRPr="00FF2C68">
        <w:t>Soft-</w:t>
      </w:r>
      <w:r>
        <w:t>B</w:t>
      </w:r>
      <w:r w:rsidRPr="00FF2C68">
        <w:t>ottom Grab Sampling</w:t>
      </w:r>
      <w:bookmarkEnd w:id="196"/>
      <w:r w:rsidRPr="00FF2C68">
        <w:t xml:space="preserve"> Quality Control</w:t>
      </w:r>
      <w:bookmarkEnd w:id="202"/>
    </w:p>
    <w:p w14:paraId="60349E6A" w14:textId="13E734DC" w:rsidR="00FE794D" w:rsidRPr="00FF2C68" w:rsidRDefault="00FE794D" w:rsidP="003C35E7">
      <w:pPr>
        <w:pStyle w:val="BodyText"/>
      </w:pPr>
      <w:r w:rsidRPr="00FF2C68">
        <w:t>All samples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A </w:t>
      </w:r>
      <w:r w:rsidR="009459B2">
        <w:t>single</w:t>
      </w:r>
      <w:r w:rsidRPr="00FF2C68">
        <w:t xml:space="preserve"> grab sample, collected by th</w:t>
      </w:r>
      <w:r>
        <w:t>is</w:t>
      </w:r>
      <w:r w:rsidRPr="00FF2C68">
        <w:t xml:space="preserve"> grab sampler, will provide adequate quantities of sediment for grain size and </w:t>
      </w:r>
      <w:r w:rsidRPr="75412FF0">
        <w:rPr>
          <w:rFonts w:eastAsia="Palatino Linotype" w:cs="Palatino Linotype"/>
        </w:rPr>
        <w:t>total organic carbon</w:t>
      </w:r>
      <w:r w:rsidRPr="00FF2C68" w:rsidDel="00097262">
        <w:t xml:space="preserve"> </w:t>
      </w:r>
      <w:r w:rsidRPr="00FF2C68">
        <w:t xml:space="preserve">analysis. </w:t>
      </w:r>
      <w:r>
        <w:t>S</w:t>
      </w:r>
      <w:r w:rsidRPr="00FF2C68">
        <w:t xml:space="preserve">amples will be </w:t>
      </w:r>
      <w:r>
        <w:t>kept undisturbed through</w:t>
      </w:r>
      <w:r w:rsidRPr="00FF2C68">
        <w:t xml:space="preserve"> careful attention to established deployment and recovery procedures. Procedures used by survey crews will cover the following aspects of deployment and recovery:</w:t>
      </w:r>
    </w:p>
    <w:p w14:paraId="5DAE4377" w14:textId="77777777" w:rsidR="00FE794D" w:rsidRPr="00FF2C68" w:rsidRDefault="623FE806" w:rsidP="00353483">
      <w:pPr>
        <w:pStyle w:val="ListBullet"/>
        <w:rPr>
          <w:color w:val="000000" w:themeColor="text1"/>
        </w:rPr>
      </w:pPr>
      <w:r>
        <w:t>Thorough wash-down of the grab before each deployment.</w:t>
      </w:r>
    </w:p>
    <w:p w14:paraId="015F08D9" w14:textId="77777777" w:rsidR="00FE794D" w:rsidRPr="00FF2C68" w:rsidRDefault="623FE806" w:rsidP="00353483">
      <w:pPr>
        <w:pStyle w:val="ListBullet"/>
        <w:rPr>
          <w:color w:val="000000" w:themeColor="text1"/>
        </w:rPr>
      </w:pPr>
      <w:r>
        <w:t>Control of penetration by adding or removing weights to the frame and adjusting descent rate.</w:t>
      </w:r>
    </w:p>
    <w:p w14:paraId="35E30D6D" w14:textId="77777777" w:rsidR="00FE794D" w:rsidRPr="00FF2C68" w:rsidRDefault="623FE806" w:rsidP="00353483">
      <w:pPr>
        <w:pStyle w:val="ListBullet"/>
        <w:rPr>
          <w:color w:val="000000" w:themeColor="text1"/>
        </w:rPr>
      </w:pPr>
      <w:r>
        <w:t>Slow recovery until the grab is free of the bottom.</w:t>
      </w:r>
    </w:p>
    <w:p w14:paraId="6286E8F6" w14:textId="77777777" w:rsidR="00FE794D" w:rsidRPr="00FF2C68" w:rsidRDefault="623FE806" w:rsidP="00353483">
      <w:pPr>
        <w:pStyle w:val="ListBullet"/>
        <w:rPr>
          <w:color w:val="000000" w:themeColor="text1"/>
        </w:rPr>
      </w:pPr>
      <w:r>
        <w:t>Inspection for signs of leakage.</w:t>
      </w:r>
    </w:p>
    <w:p w14:paraId="6CA40CEA" w14:textId="77777777" w:rsidR="00FE794D" w:rsidRPr="00FF2C68" w:rsidRDefault="00FE794D" w:rsidP="00353483">
      <w:pPr>
        <w:pStyle w:val="ListBulletLast"/>
        <w:rPr>
          <w:color w:val="000000" w:themeColor="text1"/>
        </w:rPr>
      </w:pPr>
      <w:r w:rsidRPr="008D5CEB">
        <w:t>Securing the grab on the dock or pier.</w:t>
      </w:r>
    </w:p>
    <w:p w14:paraId="7BE2C08D" w14:textId="77777777" w:rsidR="00FE794D" w:rsidRPr="00FF2C68" w:rsidRDefault="00FE794D">
      <w:pPr>
        <w:pStyle w:val="BodyText"/>
      </w:pPr>
      <w:r w:rsidRPr="44621258">
        <w:t>Each grab sample will be inspected for signs of disturbance. The following criteria identify ideal characteristics for an acceptable grab sample:</w:t>
      </w:r>
    </w:p>
    <w:p w14:paraId="4501D4B0" w14:textId="3CAE7B38" w:rsidR="00FE794D" w:rsidRPr="00FF2C68" w:rsidRDefault="623FE806" w:rsidP="00353483">
      <w:pPr>
        <w:pStyle w:val="ListBullet"/>
        <w:rPr>
          <w:color w:val="000000" w:themeColor="text1"/>
        </w:rPr>
      </w:pPr>
      <w:r>
        <w:t xml:space="preserve">Sampler is not overfilled with </w:t>
      </w:r>
      <w:proofErr w:type="gramStart"/>
      <w:r>
        <w:t>sediment,</w:t>
      </w:r>
      <w:proofErr w:type="gramEnd"/>
      <w:r>
        <w:t xml:space="preserve">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2493A54" w14:textId="77777777" w:rsidR="00FE794D" w:rsidRPr="00FF2C68" w:rsidRDefault="623FE806" w:rsidP="00353483">
      <w:pPr>
        <w:pStyle w:val="ListBullet"/>
        <w:rPr>
          <w:color w:val="000000" w:themeColor="text1"/>
        </w:rPr>
      </w:pPr>
      <w:r>
        <w:t>Overlying water is present and not excessively turbid.</w:t>
      </w:r>
    </w:p>
    <w:p w14:paraId="7E4F92E9" w14:textId="77777777" w:rsidR="00FE794D" w:rsidRPr="00FF2C68" w:rsidRDefault="00FE794D" w:rsidP="00353483">
      <w:pPr>
        <w:pStyle w:val="ListBulletLast"/>
        <w:rPr>
          <w:color w:val="000000" w:themeColor="text1"/>
        </w:rPr>
      </w:pPr>
      <w:r w:rsidRPr="008D5CEB">
        <w:t>S</w:t>
      </w:r>
      <w:r w:rsidRPr="00076A73">
        <w:t>ediment depth at the center of the sampler is at least 7 cm, indicating that the desired penetration was achieved.</w:t>
      </w:r>
    </w:p>
    <w:p w14:paraId="712D7F3B" w14:textId="4992EAB3" w:rsidR="00FE794D" w:rsidRPr="00FF2C68" w:rsidRDefault="00FE794D">
      <w:pPr>
        <w:pStyle w:val="BodyText"/>
      </w:pPr>
      <w:r w:rsidRPr="44621258">
        <w:t xml:space="preserve">Mild overfill may be acceptable </w:t>
      </w:r>
      <w:r w:rsidR="009459B2" w:rsidRPr="44621258">
        <w:t>according to the following standards</w:t>
      </w:r>
      <w:r w:rsidRPr="44621258">
        <w:t>:</w:t>
      </w:r>
    </w:p>
    <w:p w14:paraId="7976FC0E" w14:textId="77777777" w:rsidR="00FE794D" w:rsidRPr="00FF2C68" w:rsidRDefault="623FE806" w:rsidP="00353483">
      <w:pPr>
        <w:pStyle w:val="ListBullet"/>
        <w:rPr>
          <w:color w:val="000000" w:themeColor="text1"/>
        </w:rPr>
      </w:pPr>
      <w:r>
        <w:t>The sediment surface is intact.</w:t>
      </w:r>
    </w:p>
    <w:p w14:paraId="64B0AE94" w14:textId="7C45CF75" w:rsidR="00FE794D" w:rsidRPr="00FF2C68" w:rsidRDefault="623FE806" w:rsidP="00353483">
      <w:pPr>
        <w:pStyle w:val="ListBullet"/>
        <w:rPr>
          <w:color w:val="000000" w:themeColor="text1"/>
        </w:rPr>
      </w:pPr>
      <w:r>
        <w:t>There is no evidence that the surface sediment has pushed through the grid surface of the grab—i.e., no visible imprint from the screening outside of that grid.</w:t>
      </w:r>
    </w:p>
    <w:p w14:paraId="69264997" w14:textId="77777777" w:rsidR="00FE794D" w:rsidRPr="00FF2C68" w:rsidRDefault="00FE794D" w:rsidP="00353483">
      <w:pPr>
        <w:pStyle w:val="ListBulletLast"/>
        <w:rPr>
          <w:color w:val="000000" w:themeColor="text1"/>
        </w:rPr>
      </w:pPr>
      <w:r w:rsidRPr="008D5CEB">
        <w:t>There is no evidence that sediment has pushed out through the hinge or the edges of the grab.</w:t>
      </w:r>
    </w:p>
    <w:p w14:paraId="09FD8915" w14:textId="77777777" w:rsidR="00FE794D" w:rsidRPr="00FF2C68" w:rsidRDefault="00FE794D">
      <w:pPr>
        <w:pStyle w:val="BodyText"/>
      </w:pPr>
      <w:r w:rsidRPr="242E5A84">
        <w:t>The overall condition of the grab will be documented on the station log.</w:t>
      </w:r>
    </w:p>
    <w:p w14:paraId="1BA338AB" w14:textId="601ECF2F" w:rsidR="008F3BF1" w:rsidRPr="00ED6227" w:rsidRDefault="00FE794D" w:rsidP="00ED6227">
      <w:pPr>
        <w:pStyle w:val="Heading3"/>
      </w:pPr>
      <w:bookmarkStart w:id="203" w:name="_Toc2006303"/>
      <w:bookmarkStart w:id="204" w:name="_Toc24106053"/>
      <w:r w:rsidRPr="00ED6227">
        <w:t>B5.1</w:t>
      </w:r>
      <w:r w:rsidRPr="00ED6227">
        <w:tab/>
        <w:t>Sampling Quality Control for Benthic Infauna</w:t>
      </w:r>
      <w:bookmarkEnd w:id="203"/>
      <w:bookmarkEnd w:id="204"/>
    </w:p>
    <w:p w14:paraId="338B0C6C" w14:textId="77777777" w:rsidR="00FE794D" w:rsidRPr="009423CD" w:rsidRDefault="00FE794D" w:rsidP="00FE794D">
      <w:pPr>
        <w:pStyle w:val="Heading4"/>
      </w:pPr>
      <w:r w:rsidRPr="009423CD">
        <w:t>Accuracy, Precision, and Representativeness</w:t>
      </w:r>
    </w:p>
    <w:p w14:paraId="7868654C" w14:textId="50C262C5" w:rsidR="00FE794D" w:rsidRPr="009423CD" w:rsidRDefault="00FE794D" w:rsidP="003C35E7">
      <w:pPr>
        <w:pStyle w:val="BodyText"/>
      </w:pPr>
      <w:r w:rsidRPr="009423CD">
        <w:t xml:space="preserve">There will be no subsampling. Consequently, the accuracy, precision, and representativeness of the sampling will depend </w:t>
      </w:r>
      <w:r w:rsidR="009459B2">
        <w:t>up</w:t>
      </w:r>
      <w:r w:rsidRPr="009423CD">
        <w:t>on the factors discussed above under Section A7.</w:t>
      </w:r>
    </w:p>
    <w:p w14:paraId="056B2D8B" w14:textId="77777777" w:rsidR="00FE794D" w:rsidRPr="009423CD" w:rsidRDefault="00FE794D" w:rsidP="00FE794D">
      <w:pPr>
        <w:pStyle w:val="Heading4"/>
      </w:pPr>
      <w:r w:rsidRPr="009423CD">
        <w:t>Comparability</w:t>
      </w:r>
    </w:p>
    <w:p w14:paraId="7BBEDD72" w14:textId="77777777" w:rsidR="00FE794D" w:rsidRPr="009423CD" w:rsidRDefault="00FE794D" w:rsidP="003C35E7">
      <w:pPr>
        <w:pStyle w:val="BodyText"/>
      </w:pPr>
      <w:r w:rsidRPr="009423CD">
        <w:t xml:space="preserve">Procedures for washing, sieving, and preserving the samples will be consistent with methods described </w:t>
      </w:r>
      <w:r>
        <w:t>in Section B2</w:t>
      </w:r>
      <w:r w:rsidRPr="009423CD">
        <w:t>. Samples will be collected only by trained staff</w:t>
      </w:r>
      <w:r>
        <w:t>, volunteers</w:t>
      </w:r>
      <w:r w:rsidRPr="009423CD">
        <w:t xml:space="preserve"> under the supervision of a </w:t>
      </w:r>
      <w:r>
        <w:t xml:space="preserve">staff person, or volunteers </w:t>
      </w:r>
      <w:r w:rsidRPr="009423CD">
        <w:t xml:space="preserve">with experience in the collection of benthic </w:t>
      </w:r>
      <w:proofErr w:type="spellStart"/>
      <w:r w:rsidRPr="009423CD">
        <w:t>infaunal</w:t>
      </w:r>
      <w:proofErr w:type="spellEnd"/>
      <w:r w:rsidRPr="009423CD">
        <w:t xml:space="preserve"> samples.</w:t>
      </w:r>
    </w:p>
    <w:p w14:paraId="62A49497" w14:textId="77777777" w:rsidR="00FE794D" w:rsidRPr="009423CD" w:rsidRDefault="00FE794D" w:rsidP="00FE794D">
      <w:pPr>
        <w:pStyle w:val="Heading4"/>
      </w:pPr>
      <w:r w:rsidRPr="009423CD">
        <w:t>Completeness</w:t>
      </w:r>
    </w:p>
    <w:p w14:paraId="5EE54ECD"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the </w:t>
      </w:r>
      <w:r>
        <w:t>sampling design</w:t>
      </w:r>
      <w:r w:rsidRPr="009423CD">
        <w:t>. The entire sample will be sieved, and all material retained on the 500</w:t>
      </w:r>
      <w:r>
        <w:t xml:space="preserve"> </w:t>
      </w:r>
      <w:r w:rsidRPr="0085396A">
        <w:t>µ</w:t>
      </w:r>
      <w:r w:rsidRPr="009423CD">
        <w:t>m</w:t>
      </w:r>
      <w:r>
        <w:t xml:space="preserve"> </w:t>
      </w:r>
      <w:r w:rsidRPr="009423CD">
        <w:t>mesh screen will be fixed for analysis.</w:t>
      </w:r>
    </w:p>
    <w:p w14:paraId="750D1F1F" w14:textId="649FB2E6" w:rsidR="00FE794D" w:rsidRDefault="00FE794D" w:rsidP="005003BC">
      <w:pPr>
        <w:pStyle w:val="Heading3"/>
      </w:pPr>
      <w:bookmarkStart w:id="205" w:name="_Toc2006304"/>
      <w:bookmarkStart w:id="206" w:name="_Toc24106054"/>
      <w:r>
        <w:t>B5.2</w:t>
      </w:r>
      <w:r>
        <w:tab/>
        <w:t xml:space="preserve">Sampling Quality Control for </w:t>
      </w:r>
      <w:r w:rsidRPr="009423CD">
        <w:t>Sediment</w:t>
      </w:r>
      <w:bookmarkEnd w:id="205"/>
      <w:bookmarkEnd w:id="206"/>
    </w:p>
    <w:p w14:paraId="136FE0AD" w14:textId="77777777" w:rsidR="00FE794D" w:rsidRPr="009423CD" w:rsidRDefault="00FE794D" w:rsidP="005003BC">
      <w:pPr>
        <w:pStyle w:val="Heading4"/>
      </w:pPr>
      <w:r w:rsidRPr="009423CD">
        <w:t>Accuracy, Precision, and Representativeness</w:t>
      </w:r>
    </w:p>
    <w:p w14:paraId="460AFC6D" w14:textId="77777777" w:rsidR="00FE794D" w:rsidRPr="009423CD" w:rsidRDefault="00FE794D" w:rsidP="003C35E7">
      <w:pPr>
        <w:pStyle w:val="BodyText"/>
      </w:pPr>
      <w:r w:rsidRPr="009423CD">
        <w:t xml:space="preserve">These qualities will be </w:t>
      </w:r>
      <w:r>
        <w:t>en</w:t>
      </w:r>
      <w:r w:rsidRPr="009423CD">
        <w:t>sured by the sampling plan and by ensuring that samples are well homogenized and subsampled and preserved following me</w:t>
      </w:r>
      <w:r>
        <w:t>thods detailed in Section B2</w:t>
      </w:r>
      <w:r w:rsidRPr="009423CD">
        <w:t>.</w:t>
      </w:r>
    </w:p>
    <w:p w14:paraId="6A5492BA" w14:textId="77777777" w:rsidR="00FE794D" w:rsidRPr="009423CD" w:rsidRDefault="00FE794D" w:rsidP="00FE794D">
      <w:pPr>
        <w:pStyle w:val="Heading4"/>
      </w:pPr>
      <w:r w:rsidRPr="009423CD">
        <w:t>Comparability</w:t>
      </w:r>
    </w:p>
    <w:p w14:paraId="498DCAAD" w14:textId="77777777" w:rsidR="00FE794D" w:rsidRPr="009423CD" w:rsidRDefault="00FE794D" w:rsidP="003C35E7">
      <w:pPr>
        <w:pStyle w:val="BodyText"/>
      </w:pPr>
      <w:r w:rsidRPr="009423CD">
        <w:t xml:space="preserve">Procedures for collecting and preserving the samples will be consistent with methods described in </w:t>
      </w:r>
      <w:r>
        <w:t>Section B2</w:t>
      </w:r>
      <w:r w:rsidRPr="009423CD">
        <w:t>. Procedures for sampling and subsampling are comparable to those used in other investigations in Massachusetts coastal waters.</w:t>
      </w:r>
    </w:p>
    <w:p w14:paraId="606C9EB5" w14:textId="26A2EF86" w:rsidR="00FE794D" w:rsidRPr="009423CD" w:rsidRDefault="00FE794D" w:rsidP="00FE794D">
      <w:pPr>
        <w:pStyle w:val="Heading4"/>
      </w:pPr>
      <w:r w:rsidRPr="009423CD">
        <w:t>Completeness</w:t>
      </w:r>
    </w:p>
    <w:p w14:paraId="42117852" w14:textId="77777777" w:rsidR="00FE794D" w:rsidRPr="009423CD" w:rsidRDefault="00FE794D" w:rsidP="003C35E7">
      <w:pPr>
        <w:pStyle w:val="BodyText"/>
      </w:pPr>
      <w:r w:rsidRPr="009423CD">
        <w:t xml:space="preserve">All required samples will be collected at </w:t>
      </w:r>
      <w:proofErr w:type="gramStart"/>
      <w:r w:rsidRPr="009423CD">
        <w:t>all of</w:t>
      </w:r>
      <w:proofErr w:type="gramEnd"/>
      <w:r w:rsidRPr="009423CD">
        <w:t xml:space="preserve"> the stations specified in </w:t>
      </w:r>
      <w:r>
        <w:t>the monitoring program sampling design</w:t>
      </w:r>
      <w:r w:rsidRPr="009423CD">
        <w:t>.</w:t>
      </w:r>
    </w:p>
    <w:p w14:paraId="7A385322" w14:textId="6DFE3582" w:rsidR="00FE794D" w:rsidRPr="00124597" w:rsidRDefault="00FE794D" w:rsidP="00FE794D">
      <w:pPr>
        <w:pStyle w:val="Heading3"/>
        <w:rPr>
          <w:color w:val="C00000"/>
        </w:rPr>
      </w:pPr>
      <w:bookmarkStart w:id="207" w:name="_Toc24106055"/>
      <w:r>
        <w:t>B5</w:t>
      </w:r>
      <w:r w:rsidRPr="481F3878">
        <w:t>.</w:t>
      </w:r>
      <w:r>
        <w:t>3</w:t>
      </w:r>
      <w:r>
        <w:tab/>
      </w:r>
      <w:r w:rsidR="009459B2">
        <w:t xml:space="preserve">Benthic Analysis </w:t>
      </w:r>
      <w:r w:rsidRPr="00686175">
        <w:t>Laboratory Quality Control</w:t>
      </w:r>
      <w:bookmarkEnd w:id="207"/>
    </w:p>
    <w:p w14:paraId="10613D73" w14:textId="0287DAB1" w:rsidR="009459B2" w:rsidRDefault="009459B2" w:rsidP="009459B2">
      <w:pPr>
        <w:pStyle w:val="Heading4"/>
      </w:pPr>
      <w:r>
        <w:t>Benthic Infauna</w:t>
      </w:r>
    </w:p>
    <w:p w14:paraId="5DDA3C7B" w14:textId="7391DD95" w:rsidR="00FE794D" w:rsidRPr="0099296E" w:rsidRDefault="00FE794D" w:rsidP="003C35E7">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w:t>
      </w:r>
      <w:r w:rsidR="009459B2">
        <w:t>selected</w:t>
      </w:r>
      <w:r>
        <w:t xml:space="preserve"> laboratory’s QAPP (attached)</w:t>
      </w:r>
      <w:r w:rsidRPr="0099296E">
        <w:t xml:space="preserve">. </w:t>
      </w:r>
    </w:p>
    <w:p w14:paraId="2ECD1397" w14:textId="77777777" w:rsidR="00FE794D" w:rsidRPr="00BD35F2" w:rsidRDefault="00FE794D" w:rsidP="009459B2">
      <w:pPr>
        <w:pStyle w:val="Heading5"/>
        <w:rPr>
          <w:rFonts w:ascii="Palatino Linotype" w:hAnsi="Palatino Linotype"/>
          <w:szCs w:val="22"/>
        </w:rPr>
      </w:pPr>
      <w:r w:rsidRPr="00BD35F2">
        <w:t>Accuracy</w:t>
      </w:r>
    </w:p>
    <w:p w14:paraId="0C7564D8" w14:textId="48FCD6A6" w:rsidR="00FE794D" w:rsidRPr="00BD35F2" w:rsidRDefault="00FE794D" w:rsidP="003C35E7">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9459B2">
        <w:t>In the case of questions</w:t>
      </w:r>
      <w:r>
        <w:t xml:space="preserve"> </w:t>
      </w:r>
      <w:r w:rsidRPr="00BD35F2">
        <w:t xml:space="preserve">about organisms in specific taxonomic groups, specimens may be sent to recognized experts for a second opinion on the identification. Standard taxonomic references will be used, and selected specimens of newly found species will be </w:t>
      </w:r>
      <w:r w:rsidR="009459B2">
        <w:t>retained</w:t>
      </w:r>
      <w:r w:rsidRPr="00BD35F2">
        <w:t xml:space="preserve"> as part of the reference collection.</w:t>
      </w:r>
    </w:p>
    <w:p w14:paraId="3C7A0B0A" w14:textId="77777777" w:rsidR="00FE794D" w:rsidRPr="006F703E" w:rsidRDefault="00FE794D" w:rsidP="009459B2">
      <w:pPr>
        <w:pStyle w:val="Heading5"/>
        <w:rPr>
          <w:rFonts w:ascii="Palatino Linotype" w:hAnsi="Palatino Linotype"/>
          <w:szCs w:val="22"/>
          <w:u w:val="single"/>
        </w:rPr>
      </w:pPr>
      <w:r w:rsidRPr="006F703E">
        <w:t>Precision</w:t>
      </w:r>
    </w:p>
    <w:p w14:paraId="31065C98" w14:textId="2BE33AA6" w:rsidR="00FE794D" w:rsidRDefault="00FE794D" w:rsidP="003C35E7">
      <w:pPr>
        <w:pStyle w:val="BodyText"/>
        <w:rPr>
          <w:u w:val="single"/>
        </w:rPr>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9459B2">
        <w:t>approximately</w:t>
      </w:r>
      <w:r w:rsidRPr="006F703E">
        <w:t xml:space="preserve"> 10. </w:t>
      </w:r>
      <w:r w:rsidR="009459B2">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138918DE" w14:textId="77777777" w:rsidR="00FE794D" w:rsidRPr="00E95573" w:rsidRDefault="00FE794D" w:rsidP="009459B2">
      <w:pPr>
        <w:pStyle w:val="Heading5"/>
      </w:pPr>
      <w:r w:rsidRPr="009038EB">
        <w:t>Representat</w:t>
      </w:r>
      <w:r w:rsidRPr="00E95573">
        <w:t>iveness</w:t>
      </w:r>
    </w:p>
    <w:p w14:paraId="0D8BB91E" w14:textId="77777777" w:rsidR="00FE794D" w:rsidRPr="009038EB" w:rsidRDefault="00FE794D" w:rsidP="003C35E7">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526B18E1" w14:textId="77777777" w:rsidR="00FE794D" w:rsidRPr="009038EB" w:rsidRDefault="00FE794D" w:rsidP="009459B2">
      <w:pPr>
        <w:pStyle w:val="Heading5"/>
        <w:rPr>
          <w:rFonts w:ascii="Palatino Linotype" w:hAnsi="Palatino Linotype"/>
          <w:szCs w:val="22"/>
          <w:u w:val="single"/>
        </w:rPr>
      </w:pPr>
      <w:r w:rsidRPr="009038EB">
        <w:t>Completeness</w:t>
      </w:r>
    </w:p>
    <w:p w14:paraId="71A6448E" w14:textId="77777777" w:rsidR="00FE794D" w:rsidRPr="009038EB" w:rsidRDefault="00FE794D" w:rsidP="003C35E7">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42B4DF7A" w14:textId="77777777" w:rsidR="00FE794D" w:rsidRPr="009038EB" w:rsidRDefault="00FE794D" w:rsidP="009459B2">
      <w:pPr>
        <w:pStyle w:val="Heading5"/>
        <w:rPr>
          <w:rFonts w:ascii="Palatino Linotype" w:hAnsi="Palatino Linotype"/>
          <w:szCs w:val="22"/>
          <w:u w:val="single"/>
        </w:rPr>
      </w:pPr>
      <w:r w:rsidRPr="009038EB">
        <w:t>Comparability</w:t>
      </w:r>
    </w:p>
    <w:p w14:paraId="2FEE2DC7" w14:textId="474DC061" w:rsidR="00FE794D" w:rsidRDefault="00FE794D" w:rsidP="003C35E7">
      <w:pPr>
        <w:pStyle w:val="BodyText"/>
      </w:pPr>
      <w:r w:rsidRPr="009038EB">
        <w:t xml:space="preserve">Methods of analysis will be comparable to those used in other investigations conducted in Massachusetts coastal waters. Comparability of the identifications will be ensured through use of standard taxonomic </w:t>
      </w:r>
      <w:r w:rsidRPr="00484090">
        <w:t xml:space="preserve">references. Taxonomists will be familiar with fauna from Massachusetts waters and those of the surrounding regions. </w:t>
      </w:r>
      <w:r>
        <w:t>A</w:t>
      </w:r>
      <w:r w:rsidRPr="00484090">
        <w:t xml:space="preserve"> reference collection will be maintained and, if new species are identified, expanded. Any new species that have not been reported </w:t>
      </w:r>
      <w:r>
        <w:t>in previous</w:t>
      </w:r>
      <w:r w:rsidRPr="00484090">
        <w:t xml:space="preserve"> studies conducted in the Massachusetts coastal waters will be checked against similar taxa in the reference collection and carefully verified</w:t>
      </w:r>
      <w:r>
        <w:t xml:space="preserve"> with </w:t>
      </w:r>
      <w:r w:rsidRPr="000410A9">
        <w:t xml:space="preserve">recognized experts. </w:t>
      </w:r>
    </w:p>
    <w:p w14:paraId="0CDA2D6C" w14:textId="239A14F0" w:rsidR="009459B2" w:rsidRDefault="009459B2" w:rsidP="009459B2">
      <w:pPr>
        <w:pStyle w:val="Heading4"/>
      </w:pPr>
      <w:r>
        <w:t>Sediment</w:t>
      </w:r>
    </w:p>
    <w:p w14:paraId="69220511" w14:textId="399B1CED" w:rsidR="009459B2" w:rsidRDefault="009459B2" w:rsidP="009459B2">
      <w:pPr>
        <w:pStyle w:val="Heading5"/>
      </w:pPr>
      <w:r>
        <w:t>Accuracy</w:t>
      </w:r>
    </w:p>
    <w:p w14:paraId="0002E138" w14:textId="793BA6DC" w:rsidR="009459B2" w:rsidRDefault="009459B2" w:rsidP="009459B2">
      <w:pPr>
        <w:pStyle w:val="BodyText"/>
      </w:pPr>
      <w:r>
        <w:t xml:space="preserve">Sediment samples collected </w:t>
      </w:r>
      <w:r w:rsidRPr="009459B2">
        <w:t xml:space="preserve">will be analyzed for sediment grain size and TOC by a contracted laboratory. No field-collected QC samples, including field duplicates, or equipment and field blanks for sediment chemistry are required.  </w:t>
      </w:r>
    </w:p>
    <w:p w14:paraId="0986CEE7" w14:textId="77777777" w:rsidR="009459B2" w:rsidRDefault="009459B2" w:rsidP="009459B2">
      <w:pPr>
        <w:pStyle w:val="BodyText"/>
      </w:pPr>
      <w:r>
        <w:t xml:space="preserve">Details on sediment sample analysis methods are provided in the selected laboratory’s QAPP (attached). The laboratory will follow all QC/QA procedures for the analytical method being followed. </w:t>
      </w:r>
    </w:p>
    <w:p w14:paraId="36C4103B" w14:textId="77777777" w:rsidR="009459B2" w:rsidRDefault="009459B2" w:rsidP="009459B2">
      <w:pPr>
        <w:pStyle w:val="Heading5"/>
      </w:pPr>
      <w:r>
        <w:t>Representativeness</w:t>
      </w:r>
    </w:p>
    <w:p w14:paraId="1AAF67CD" w14:textId="77777777" w:rsidR="009459B2" w:rsidRDefault="009459B2" w:rsidP="009459B2">
      <w:pPr>
        <w:pStyle w:val="BodyText"/>
      </w:pPr>
      <w:r>
        <w:t xml:space="preserve">Because </w:t>
      </w:r>
      <w:proofErr w:type="gramStart"/>
      <w:r>
        <w:t>all of</w:t>
      </w:r>
      <w:proofErr w:type="gramEnd"/>
      <w:r>
        <w:t xml:space="preserve"> the sample will be analyzed, representativeness will be determined by sampling factors.</w:t>
      </w:r>
    </w:p>
    <w:p w14:paraId="37C71803" w14:textId="77777777" w:rsidR="009459B2" w:rsidRDefault="009459B2" w:rsidP="009459B2">
      <w:pPr>
        <w:pStyle w:val="Heading5"/>
      </w:pPr>
      <w:r>
        <w:t>Completeness</w:t>
      </w:r>
    </w:p>
    <w:p w14:paraId="0794188B" w14:textId="6BF0ED06" w:rsidR="009459B2" w:rsidRDefault="009459B2" w:rsidP="009459B2">
      <w:pPr>
        <w:pStyle w:val="BodyText"/>
      </w:pPr>
      <w:r>
        <w:t>Adequate sediment will be collected for the analytical laboratories to perform the required analyses.</w:t>
      </w:r>
    </w:p>
    <w:p w14:paraId="5977907E" w14:textId="3BD869CD" w:rsidR="00FE794D" w:rsidRDefault="00FE794D" w:rsidP="00FE794D">
      <w:pPr>
        <w:pStyle w:val="Heading2"/>
      </w:pPr>
      <w:bookmarkStart w:id="208" w:name="_Toc24106056"/>
      <w:r w:rsidRPr="0085396A">
        <w:t>B6</w:t>
      </w:r>
      <w:r>
        <w:tab/>
        <w:t>Instrument</w:t>
      </w:r>
      <w:r w:rsidR="009459B2">
        <w:t>/Equipment Testing, Inspection, and Maintenance Requirements</w:t>
      </w:r>
      <w:bookmarkEnd w:id="208"/>
    </w:p>
    <w:p w14:paraId="3F84E934" w14:textId="32F47D56" w:rsidR="00871C3A" w:rsidRPr="005003BC" w:rsidRDefault="009459B2" w:rsidP="005003BC">
      <w:pPr>
        <w:pStyle w:val="BodyText"/>
      </w:pPr>
      <w:r>
        <w:t>No analytical laboratory instruments are covered by this QAPP.</w:t>
      </w:r>
    </w:p>
    <w:p w14:paraId="5AEF04B8" w14:textId="0960B4B2" w:rsidR="00FE794D" w:rsidRPr="00B5320D" w:rsidRDefault="00FE794D" w:rsidP="00FE794D">
      <w:pPr>
        <w:pStyle w:val="Heading2"/>
      </w:pPr>
      <w:bookmarkStart w:id="209" w:name="_Toc24106057"/>
      <w:r w:rsidRPr="0085396A">
        <w:t>B7</w:t>
      </w:r>
      <w:r>
        <w:tab/>
      </w:r>
      <w:r w:rsidRPr="0085396A">
        <w:t>Instruments</w:t>
      </w:r>
      <w:bookmarkEnd w:id="209"/>
    </w:p>
    <w:p w14:paraId="1E94E39B" w14:textId="78C05AD7" w:rsidR="00FE794D" w:rsidRDefault="00FE794D" w:rsidP="003C35E7">
      <w:pPr>
        <w:pStyle w:val="BodyText"/>
      </w:pPr>
      <w:r w:rsidRPr="006416CA">
        <w:t xml:space="preserve">No analytical laboratory instruments are covered by this QAPP. </w:t>
      </w:r>
    </w:p>
    <w:p w14:paraId="6FFF67DC" w14:textId="50DD9FE6" w:rsidR="000434DE" w:rsidRPr="004A35E7" w:rsidRDefault="739137C9" w:rsidP="004A35E7">
      <w:pPr>
        <w:pStyle w:val="Heading2"/>
        <w:rPr>
          <w:i/>
          <w:iCs/>
          <w:color w:val="C00000"/>
        </w:rPr>
      </w:pPr>
      <w:bookmarkStart w:id="210" w:name="_Toc24106058"/>
      <w:r>
        <w:t>B8</w:t>
      </w:r>
      <w:r w:rsidR="000434DE">
        <w:tab/>
      </w:r>
      <w:r>
        <w:t>Inspection/Acceptance of Supplies and Consumables</w:t>
      </w:r>
      <w:bookmarkEnd w:id="210"/>
    </w:p>
    <w:p w14:paraId="61F7D080" w14:textId="396B4570" w:rsidR="000434DE" w:rsidRPr="000434DE" w:rsidRDefault="739137C9" w:rsidP="324AA41F">
      <w:pPr>
        <w:pStyle w:val="BodyText"/>
      </w:pPr>
      <w:r>
        <w:t xml:space="preserve">Critical supplies for field activities will be the responsibility of the Project Manager. </w:t>
      </w:r>
    </w:p>
    <w:p w14:paraId="72F1156C" w14:textId="4674D0CC" w:rsidR="47E5985A" w:rsidRPr="004A35E7" w:rsidRDefault="739137C9" w:rsidP="00D00319">
      <w:pPr>
        <w:pStyle w:val="BodyText"/>
        <w:rPr>
          <w:color w:val="000000" w:themeColor="text1"/>
        </w:rPr>
      </w:pPr>
      <w:r>
        <w:t>If unacceptable supplies or consumables are found, the Project Manager may repair or replace measurement equipment and/or replace defective or inappropriate materials</w:t>
      </w:r>
      <w:r w:rsidR="7C22D987">
        <w:t>, d</w:t>
      </w:r>
      <w:r w:rsidR="6A275BE1">
        <w:t>elegating tasks a</w:t>
      </w:r>
      <w:r w:rsidR="6A275BE1" w:rsidRPr="6A275BE1">
        <w:t>s indicated in the table below</w:t>
      </w:r>
      <w:r w:rsidR="47E5985A" w:rsidRPr="47E5985A">
        <w:t>.</w:t>
      </w:r>
    </w:p>
    <w:p w14:paraId="1DB89110" w14:textId="55279787" w:rsidR="000434DE" w:rsidRPr="000434DE" w:rsidRDefault="739137C9" w:rsidP="00D00319">
      <w:pPr>
        <w:pStyle w:val="TableTitle"/>
      </w:pPr>
      <w:bookmarkStart w:id="211" w:name="_Toc24070791"/>
      <w:r>
        <w:t>Table</w:t>
      </w:r>
      <w:r w:rsidR="00ED6227">
        <w:t xml:space="preserve"> B8.</w:t>
      </w:r>
      <w:fldSimple w:instr=" SEQ Table \* ARABIC \r 1 ">
        <w:r w:rsidR="00D62328">
          <w:rPr>
            <w:noProof/>
          </w:rPr>
          <w:t>1</w:t>
        </w:r>
      </w:fldSimple>
      <w:r w:rsidR="00ED6227">
        <w:t xml:space="preserve">. </w:t>
      </w:r>
      <w:r>
        <w:t>Supplies, Acceptance Criteria, and Responsibility for Critical Field Supplies</w:t>
      </w:r>
      <w:bookmarkEnd w:id="2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1B95F5F2" w14:textId="77777777" w:rsidTr="00C55E15">
        <w:trPr>
          <w:trHeight w:val="591"/>
          <w:tblHeader/>
        </w:trPr>
        <w:tc>
          <w:tcPr>
            <w:tcW w:w="2827" w:type="dxa"/>
            <w:shd w:val="clear" w:color="auto" w:fill="D9D9D9" w:themeFill="background1" w:themeFillShade="D9"/>
            <w:vAlign w:val="center"/>
          </w:tcPr>
          <w:p w14:paraId="67730208"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2671E46A"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1603061" w14:textId="77777777" w:rsidR="739137C9" w:rsidRDefault="739137C9" w:rsidP="00D00319">
            <w:pPr>
              <w:pStyle w:val="TableHeadings"/>
            </w:pPr>
            <w:r>
              <w:t>Responsible Individual</w:t>
            </w:r>
          </w:p>
        </w:tc>
      </w:tr>
      <w:tr w:rsidR="739137C9" w14:paraId="4E46330A" w14:textId="77777777" w:rsidTr="00D00319">
        <w:tc>
          <w:tcPr>
            <w:tcW w:w="2827" w:type="dxa"/>
            <w:vAlign w:val="center"/>
          </w:tcPr>
          <w:p w14:paraId="1DC9930F" w14:textId="77777777" w:rsidR="739137C9" w:rsidRDefault="739137C9" w:rsidP="00D00319">
            <w:pPr>
              <w:pStyle w:val="TableText"/>
            </w:pPr>
            <w:r>
              <w:t>Jars for macrofaunal samples</w:t>
            </w:r>
          </w:p>
        </w:tc>
        <w:tc>
          <w:tcPr>
            <w:tcW w:w="4589" w:type="dxa"/>
            <w:vAlign w:val="center"/>
          </w:tcPr>
          <w:p w14:paraId="3F17DE21" w14:textId="77777777" w:rsidR="739137C9" w:rsidRDefault="739137C9" w:rsidP="00D00319">
            <w:pPr>
              <w:pStyle w:val="TableText"/>
            </w:pPr>
            <w:r>
              <w:t>Visually inspected for cracks, breakage, and cleanliness. May be reused.</w:t>
            </w:r>
          </w:p>
        </w:tc>
        <w:tc>
          <w:tcPr>
            <w:tcW w:w="2160" w:type="dxa"/>
            <w:vAlign w:val="center"/>
          </w:tcPr>
          <w:p w14:paraId="158A340F" w14:textId="2D7F283F" w:rsidR="739137C9" w:rsidRDefault="739137C9" w:rsidP="00D00319">
            <w:pPr>
              <w:pStyle w:val="TableText"/>
            </w:pPr>
          </w:p>
        </w:tc>
      </w:tr>
      <w:tr w:rsidR="744BD21F" w14:paraId="57151446" w14:textId="77777777" w:rsidTr="00D00319">
        <w:trPr>
          <w:trHeight w:val="557"/>
        </w:trPr>
        <w:tc>
          <w:tcPr>
            <w:tcW w:w="2827" w:type="dxa"/>
            <w:vAlign w:val="center"/>
          </w:tcPr>
          <w:p w14:paraId="671C4BE0" w14:textId="409C5A33" w:rsidR="32AEF7D0" w:rsidRDefault="32AEF7D0" w:rsidP="00D00319">
            <w:pPr>
              <w:pStyle w:val="TableText"/>
            </w:pPr>
            <w:r>
              <w:t>Sample bottles for sediment chemistry</w:t>
            </w:r>
          </w:p>
        </w:tc>
        <w:tc>
          <w:tcPr>
            <w:tcW w:w="4589" w:type="dxa"/>
            <w:vAlign w:val="center"/>
          </w:tcPr>
          <w:p w14:paraId="09ECA913" w14:textId="409C5A33" w:rsidR="32AEF7D0" w:rsidRDefault="32AEF7D0" w:rsidP="00D00319">
            <w:pPr>
              <w:pStyle w:val="TableText"/>
            </w:pPr>
            <w:r>
              <w:t>Visually inspected upon receipt for cracks, breakage, and cleanliness. Must be accompanied by certificate of analysis.</w:t>
            </w:r>
          </w:p>
        </w:tc>
        <w:tc>
          <w:tcPr>
            <w:tcW w:w="2160" w:type="dxa"/>
            <w:vAlign w:val="center"/>
          </w:tcPr>
          <w:p w14:paraId="096A66D0" w14:textId="409C5A33" w:rsidR="32AEF7D0" w:rsidRDefault="32AEF7D0" w:rsidP="00D00319">
            <w:pPr>
              <w:pStyle w:val="TableText"/>
            </w:pPr>
          </w:p>
        </w:tc>
      </w:tr>
      <w:tr w:rsidR="739137C9" w14:paraId="03FB883F" w14:textId="77777777" w:rsidTr="00D00319">
        <w:trPr>
          <w:trHeight w:val="557"/>
        </w:trPr>
        <w:tc>
          <w:tcPr>
            <w:tcW w:w="2827" w:type="dxa"/>
            <w:vAlign w:val="center"/>
          </w:tcPr>
          <w:p w14:paraId="488CD769" w14:textId="77777777" w:rsidR="739137C9" w:rsidRDefault="739137C9" w:rsidP="00D00319">
            <w:pPr>
              <w:pStyle w:val="TableText"/>
            </w:pPr>
            <w:r>
              <w:t>Chemicals and reagents</w:t>
            </w:r>
          </w:p>
        </w:tc>
        <w:tc>
          <w:tcPr>
            <w:tcW w:w="4589" w:type="dxa"/>
            <w:vAlign w:val="center"/>
          </w:tcPr>
          <w:p w14:paraId="6A83BDE5" w14:textId="77777777" w:rsidR="739137C9" w:rsidRDefault="739137C9" w:rsidP="00D00319">
            <w:pPr>
              <w:pStyle w:val="TableText"/>
            </w:pPr>
            <w:r>
              <w:t>Visually inspected for proper labeling, expiration dates, appropriate grade.</w:t>
            </w:r>
          </w:p>
        </w:tc>
        <w:tc>
          <w:tcPr>
            <w:tcW w:w="2160" w:type="dxa"/>
            <w:vAlign w:val="center"/>
          </w:tcPr>
          <w:p w14:paraId="74D5FA37" w14:textId="0237C205" w:rsidR="739137C9" w:rsidRDefault="739137C9" w:rsidP="00D00319">
            <w:pPr>
              <w:pStyle w:val="TableText"/>
            </w:pPr>
          </w:p>
        </w:tc>
      </w:tr>
      <w:tr w:rsidR="739137C9" w14:paraId="59420F10" w14:textId="77777777" w:rsidTr="00D00319">
        <w:tc>
          <w:tcPr>
            <w:tcW w:w="2827" w:type="dxa"/>
            <w:vAlign w:val="center"/>
          </w:tcPr>
          <w:p w14:paraId="54E112C4" w14:textId="77777777" w:rsidR="739137C9" w:rsidRDefault="739137C9" w:rsidP="00D00319">
            <w:pPr>
              <w:pStyle w:val="TableText"/>
            </w:pPr>
            <w:r>
              <w:t>Sampling equipment (grabs)</w:t>
            </w:r>
          </w:p>
        </w:tc>
        <w:tc>
          <w:tcPr>
            <w:tcW w:w="4589" w:type="dxa"/>
            <w:vAlign w:val="center"/>
          </w:tcPr>
          <w:p w14:paraId="2590EBEF" w14:textId="77777777" w:rsidR="739137C9" w:rsidRDefault="739137C9" w:rsidP="00D00319">
            <w:pPr>
              <w:pStyle w:val="TableText"/>
            </w:pPr>
            <w:r>
              <w:t>Visually inspected for obvious defects, damage, and contamination.</w:t>
            </w:r>
          </w:p>
        </w:tc>
        <w:tc>
          <w:tcPr>
            <w:tcW w:w="2160" w:type="dxa"/>
            <w:vAlign w:val="center"/>
          </w:tcPr>
          <w:p w14:paraId="41785031" w14:textId="301AF815" w:rsidR="739137C9" w:rsidRDefault="739137C9" w:rsidP="00D00319">
            <w:pPr>
              <w:pStyle w:val="TableText"/>
            </w:pPr>
          </w:p>
        </w:tc>
      </w:tr>
    </w:tbl>
    <w:p w14:paraId="435F6484" w14:textId="57A55F7D" w:rsidR="000434DE" w:rsidRPr="000434DE" w:rsidRDefault="739137C9" w:rsidP="00D00319">
      <w:pPr>
        <w:pStyle w:val="TableTitle"/>
      </w:pPr>
      <w:bookmarkStart w:id="212" w:name="_Toc24070792"/>
      <w:r>
        <w:t>Table</w:t>
      </w:r>
      <w:r w:rsidR="00D62328">
        <w:t xml:space="preserve"> B8.</w:t>
      </w:r>
      <w:fldSimple w:instr=" SEQ Table \* ARABIC ">
        <w:r w:rsidR="00D62328">
          <w:rPr>
            <w:noProof/>
          </w:rPr>
          <w:t>2</w:t>
        </w:r>
      </w:fldSimple>
      <w:r w:rsidR="00D62328">
        <w:t>.</w:t>
      </w:r>
      <w:r>
        <w:t xml:space="preserve"> Supplies, Acceptance Criteria, and Responsibility for Critical Field Supplies</w:t>
      </w:r>
      <w:bookmarkEnd w:id="2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739137C9" w14:paraId="02FBF673" w14:textId="77777777" w:rsidTr="00C55E15">
        <w:trPr>
          <w:trHeight w:val="591"/>
          <w:tblHeader/>
        </w:trPr>
        <w:tc>
          <w:tcPr>
            <w:tcW w:w="2827" w:type="dxa"/>
            <w:shd w:val="clear" w:color="auto" w:fill="D9D9D9" w:themeFill="background1" w:themeFillShade="D9"/>
            <w:vAlign w:val="center"/>
          </w:tcPr>
          <w:p w14:paraId="661F6697" w14:textId="77777777" w:rsidR="739137C9" w:rsidRDefault="739137C9" w:rsidP="00D00319">
            <w:pPr>
              <w:pStyle w:val="TableHeadings"/>
            </w:pPr>
            <w:r>
              <w:t>Critical Supplies and Consumables</w:t>
            </w:r>
          </w:p>
        </w:tc>
        <w:tc>
          <w:tcPr>
            <w:tcW w:w="4589" w:type="dxa"/>
            <w:shd w:val="clear" w:color="auto" w:fill="D9D9D9" w:themeFill="background1" w:themeFillShade="D9"/>
            <w:vAlign w:val="center"/>
          </w:tcPr>
          <w:p w14:paraId="480C9851" w14:textId="77777777" w:rsidR="739137C9" w:rsidRDefault="739137C9" w:rsidP="00D00319">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6909950" w14:textId="77777777" w:rsidR="739137C9" w:rsidRDefault="739137C9" w:rsidP="00D00319">
            <w:pPr>
              <w:pStyle w:val="TableHeadings"/>
            </w:pPr>
            <w:r>
              <w:t>Responsible Individual</w:t>
            </w:r>
          </w:p>
        </w:tc>
      </w:tr>
      <w:tr w:rsidR="739137C9" w14:paraId="7C8C0B75" w14:textId="77777777" w:rsidTr="00D00319">
        <w:tc>
          <w:tcPr>
            <w:tcW w:w="2827" w:type="dxa"/>
            <w:vAlign w:val="center"/>
          </w:tcPr>
          <w:p w14:paraId="61607C8B" w14:textId="43740BCC" w:rsidR="739137C9" w:rsidRDefault="739137C9" w:rsidP="00D00319">
            <w:pPr>
              <w:pStyle w:val="TableText"/>
            </w:pPr>
            <w:r>
              <w:t>Sample bottles for sediment chemistry</w:t>
            </w:r>
          </w:p>
        </w:tc>
        <w:tc>
          <w:tcPr>
            <w:tcW w:w="4589" w:type="dxa"/>
            <w:vAlign w:val="center"/>
          </w:tcPr>
          <w:p w14:paraId="1967538E" w14:textId="620C6B82" w:rsidR="739137C9" w:rsidRDefault="739137C9" w:rsidP="00D00319">
            <w:pPr>
              <w:pStyle w:val="TableText"/>
            </w:pPr>
            <w:r>
              <w:t>Visually inspected upon receipt for cracks, breakage, and cleanliness. Must be accompanied by certificate of analysis.</w:t>
            </w:r>
          </w:p>
        </w:tc>
        <w:tc>
          <w:tcPr>
            <w:tcW w:w="2160" w:type="dxa"/>
            <w:vAlign w:val="center"/>
          </w:tcPr>
          <w:p w14:paraId="23AE0B0E" w14:textId="77777777" w:rsidR="739137C9" w:rsidRDefault="739137C9" w:rsidP="00D00319">
            <w:pPr>
              <w:pStyle w:val="TableText"/>
            </w:pPr>
          </w:p>
        </w:tc>
      </w:tr>
      <w:tr w:rsidR="739137C9" w14:paraId="6265403A" w14:textId="77777777" w:rsidTr="00D00319">
        <w:trPr>
          <w:trHeight w:val="557"/>
        </w:trPr>
        <w:tc>
          <w:tcPr>
            <w:tcW w:w="2827" w:type="dxa"/>
            <w:vAlign w:val="center"/>
          </w:tcPr>
          <w:p w14:paraId="0E9378D7" w14:textId="77777777" w:rsidR="739137C9" w:rsidRDefault="739137C9" w:rsidP="00D00319">
            <w:pPr>
              <w:pStyle w:val="TableText"/>
            </w:pPr>
            <w:r>
              <w:t>Chemicals and reagents</w:t>
            </w:r>
          </w:p>
        </w:tc>
        <w:tc>
          <w:tcPr>
            <w:tcW w:w="4589" w:type="dxa"/>
            <w:vAlign w:val="center"/>
          </w:tcPr>
          <w:p w14:paraId="6DCBBA7B" w14:textId="77777777" w:rsidR="739137C9" w:rsidRDefault="739137C9" w:rsidP="00D00319">
            <w:pPr>
              <w:pStyle w:val="TableText"/>
            </w:pPr>
            <w:r>
              <w:t>Visually inspected for proper labeling, expiration dates, appropriate grade.</w:t>
            </w:r>
          </w:p>
        </w:tc>
        <w:tc>
          <w:tcPr>
            <w:tcW w:w="2160" w:type="dxa"/>
            <w:vAlign w:val="center"/>
          </w:tcPr>
          <w:p w14:paraId="0D88E990" w14:textId="77777777" w:rsidR="739137C9" w:rsidRDefault="739137C9" w:rsidP="00D00319">
            <w:pPr>
              <w:pStyle w:val="TableText"/>
            </w:pPr>
          </w:p>
        </w:tc>
      </w:tr>
      <w:tr w:rsidR="739137C9" w14:paraId="3AE37CB6" w14:textId="77777777" w:rsidTr="00D00319">
        <w:tc>
          <w:tcPr>
            <w:tcW w:w="2827" w:type="dxa"/>
            <w:vAlign w:val="center"/>
          </w:tcPr>
          <w:p w14:paraId="177146F0" w14:textId="77777777" w:rsidR="739137C9" w:rsidRDefault="739137C9" w:rsidP="00D00319">
            <w:pPr>
              <w:pStyle w:val="TableText"/>
            </w:pPr>
            <w:r>
              <w:t>Sampling equipment (grabs)</w:t>
            </w:r>
          </w:p>
        </w:tc>
        <w:tc>
          <w:tcPr>
            <w:tcW w:w="4589" w:type="dxa"/>
            <w:vAlign w:val="center"/>
          </w:tcPr>
          <w:p w14:paraId="33A3007D" w14:textId="77777777" w:rsidR="739137C9" w:rsidRDefault="739137C9" w:rsidP="00D00319">
            <w:pPr>
              <w:pStyle w:val="TableText"/>
            </w:pPr>
            <w:r>
              <w:t>Visually inspected for obvious defects, damage, and contamination.</w:t>
            </w:r>
          </w:p>
        </w:tc>
        <w:tc>
          <w:tcPr>
            <w:tcW w:w="2160" w:type="dxa"/>
            <w:vAlign w:val="center"/>
          </w:tcPr>
          <w:p w14:paraId="504C4E63" w14:textId="77777777" w:rsidR="739137C9" w:rsidRDefault="739137C9" w:rsidP="00D00319">
            <w:pPr>
              <w:pStyle w:val="TableText"/>
            </w:pPr>
          </w:p>
        </w:tc>
      </w:tr>
    </w:tbl>
    <w:p w14:paraId="18F9CDDD" w14:textId="77777777" w:rsidR="000434DE" w:rsidRPr="00D00319" w:rsidRDefault="000434DE" w:rsidP="00D00319">
      <w:pPr>
        <w:rPr>
          <w:color w:val="000000" w:themeColor="text1"/>
          <w:sz w:val="20"/>
          <w:szCs w:val="20"/>
          <w:highlight w:val="yellow"/>
        </w:rPr>
      </w:pPr>
    </w:p>
    <w:p w14:paraId="0C6BA514" w14:textId="16C29CF7" w:rsidR="000434DE" w:rsidRPr="00E66325" w:rsidRDefault="29094047" w:rsidP="00E66325">
      <w:pPr>
        <w:pStyle w:val="Heading2"/>
        <w:rPr>
          <w:rFonts w:eastAsiaTheme="minorEastAsia"/>
        </w:rPr>
      </w:pPr>
      <w:bookmarkStart w:id="213" w:name="_Toc24106059"/>
      <w:r w:rsidRPr="00E66325">
        <w:rPr>
          <w:rFonts w:eastAsiaTheme="minorEastAsia"/>
        </w:rPr>
        <w:t>B9</w:t>
      </w:r>
      <w:r w:rsidR="00E66325">
        <w:rPr>
          <w:rFonts w:eastAsiaTheme="minorEastAsia"/>
        </w:rPr>
        <w:tab/>
      </w:r>
      <w:r w:rsidRPr="00E66325">
        <w:rPr>
          <w:rFonts w:eastAsiaTheme="minorEastAsia"/>
        </w:rPr>
        <w:t>Data Acquisition Requirements</w:t>
      </w:r>
      <w:bookmarkEnd w:id="213"/>
    </w:p>
    <w:p w14:paraId="33868C3F" w14:textId="0D9C94B1" w:rsidR="000434DE" w:rsidRPr="000434DE" w:rsidRDefault="29094047" w:rsidP="003C35E7">
      <w:pPr>
        <w:pStyle w:val="BodyText"/>
      </w:pPr>
      <w:r>
        <w:t>Secondary data (historical reports, maps, literature searches, and previously collected analytical data) may be used in the preparation of the sampling plan. These data may come from sources such as:</w:t>
      </w:r>
    </w:p>
    <w:p w14:paraId="47A6EFA5" w14:textId="0D9C94B1" w:rsidR="000434DE" w:rsidRPr="00E66325" w:rsidRDefault="623FE806" w:rsidP="00353483">
      <w:pPr>
        <w:pStyle w:val="ListBullet"/>
        <w:rPr>
          <w:color w:val="000000" w:themeColor="text1"/>
        </w:rPr>
      </w:pPr>
      <w:r>
        <w:t>Prior reports specific to the area</w:t>
      </w:r>
    </w:p>
    <w:p w14:paraId="2292A000" w14:textId="0D9C94B1" w:rsidR="000434DE" w:rsidRPr="00E66325" w:rsidRDefault="623FE806" w:rsidP="00353483">
      <w:pPr>
        <w:pStyle w:val="ListBullet"/>
        <w:rPr>
          <w:color w:val="000000" w:themeColor="text1"/>
        </w:rPr>
      </w:pPr>
      <w:r>
        <w:t>Results of state agency or other studies water quality monitoring data</w:t>
      </w:r>
    </w:p>
    <w:p w14:paraId="531B54EF" w14:textId="0D9C94B1" w:rsidR="000434DE" w:rsidRPr="00E66325" w:rsidRDefault="623FE806" w:rsidP="00353483">
      <w:pPr>
        <w:pStyle w:val="ListBullet"/>
        <w:rPr>
          <w:color w:val="000000" w:themeColor="text1"/>
        </w:rPr>
      </w:pPr>
      <w:r>
        <w:t>Pertinent data collected by federal agencies, such as USGS bathymetry data and NOAA weather records.</w:t>
      </w:r>
    </w:p>
    <w:p w14:paraId="6863DA1F" w14:textId="422BD619" w:rsidR="000434DE" w:rsidRPr="00E66325" w:rsidRDefault="623FE806" w:rsidP="00353483">
      <w:pPr>
        <w:pStyle w:val="ListBulletLast"/>
        <w:rPr>
          <w:color w:val="000000" w:themeColor="text1"/>
        </w:rPr>
      </w:pPr>
      <w:r>
        <w:t>Surveys completed in the embayment or embayment system of interest, including those identified through MassBays’ Inventory of Plans and Assessments (</w:t>
      </w:r>
      <w:hyperlink r:id="rId22" w:history="1">
        <w:r w:rsidRPr="00DA7092">
          <w:rPr>
            <w:rStyle w:val="Hyperlink"/>
          </w:rPr>
          <w:t>https://www.mass.gov/service-details/massbays-inventory-of-plans-and-assessments</w:t>
        </w:r>
      </w:hyperlink>
      <w:r>
        <w:t>).</w:t>
      </w:r>
    </w:p>
    <w:p w14:paraId="28E39B6D" w14:textId="0D9C94B1" w:rsidR="000434DE" w:rsidRPr="000434DE" w:rsidRDefault="29094047" w:rsidP="481F3878">
      <w:pPr>
        <w:pStyle w:val="BodyText"/>
      </w:pPr>
      <w:r>
        <w:t>Secondary data used will be documented in the Secondary Data</w:t>
      </w:r>
      <w:r w:rsidRPr="481F3878">
        <w:t xml:space="preserve"> </w:t>
      </w:r>
      <w:r>
        <w:t>Form, attached, according to Sections A9 and C2</w:t>
      </w:r>
      <w:r w:rsidRPr="481F3878">
        <w:t xml:space="preserve">. </w:t>
      </w:r>
    </w:p>
    <w:p w14:paraId="50EC8634" w14:textId="580AD6E1" w:rsidR="00FE794D" w:rsidRDefault="00FE794D" w:rsidP="00FE794D">
      <w:pPr>
        <w:pStyle w:val="Heading2"/>
      </w:pPr>
      <w:bookmarkStart w:id="214" w:name="_Toc24106060"/>
      <w:r>
        <w:t>B10</w:t>
      </w:r>
      <w:r>
        <w:tab/>
        <w:t>Data Management</w:t>
      </w:r>
      <w:bookmarkEnd w:id="214"/>
    </w:p>
    <w:p w14:paraId="1CE54B04" w14:textId="77777777" w:rsidR="00FE794D" w:rsidRPr="00B14136" w:rsidRDefault="00FE794D" w:rsidP="00FE794D">
      <w:pPr>
        <w:pStyle w:val="Heading3"/>
      </w:pPr>
      <w:bookmarkStart w:id="215" w:name="_Toc2565210"/>
      <w:bookmarkStart w:id="216" w:name="_Toc3192025"/>
      <w:bookmarkStart w:id="217" w:name="_Toc83544577"/>
      <w:bookmarkStart w:id="218" w:name="_Toc2006327"/>
      <w:bookmarkStart w:id="219" w:name="_Toc24106061"/>
      <w:r w:rsidRPr="00DD0203">
        <w:t>B10</w:t>
      </w:r>
      <w:r w:rsidRPr="00B14136">
        <w:t>.1</w:t>
      </w:r>
      <w:r>
        <w:rPr>
          <w:rStyle w:val="CommentReference"/>
        </w:rPr>
        <w:tab/>
      </w:r>
      <w:r w:rsidRPr="00B14136">
        <w:t>Macrofaunal Analysis</w:t>
      </w:r>
      <w:bookmarkEnd w:id="215"/>
      <w:bookmarkEnd w:id="216"/>
      <w:bookmarkEnd w:id="217"/>
      <w:bookmarkEnd w:id="218"/>
      <w:bookmarkEnd w:id="219"/>
    </w:p>
    <w:p w14:paraId="237B8EEE" w14:textId="77777777" w:rsidR="00FE794D" w:rsidRDefault="00FE794D" w:rsidP="003C35E7">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FB6AC5E" w14:textId="62313015" w:rsidR="00FE794D" w:rsidRPr="006B6402" w:rsidRDefault="00FE794D" w:rsidP="003C35E7">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 xml:space="preserve">total taxonomic distinctness. </w:t>
      </w:r>
    </w:p>
    <w:p w14:paraId="1B5FF4C4" w14:textId="7730AB0D" w:rsidR="00FE794D" w:rsidRDefault="00FE794D" w:rsidP="003C35E7">
      <w:pPr>
        <w:pStyle w:val="BodyText"/>
      </w:pPr>
      <w:r w:rsidRPr="00E53FEC">
        <w:t xml:space="preserve">Shannon-Wiener diversity index </w:t>
      </w:r>
      <w:r>
        <w:t>characterizes the species diversity in a community and is calculated as:</w:t>
      </w:r>
    </w:p>
    <w:p w14:paraId="4B3DBC99" w14:textId="10D6A211" w:rsidR="00FE794D" w:rsidRDefault="00FE794D" w:rsidP="00871C3A">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p>
    <w:p w14:paraId="1A7918AB" w14:textId="77777777" w:rsidR="00FE794D" w:rsidRDefault="00FE794D" w:rsidP="00871C3A">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43107D04" w14:textId="77777777" w:rsidR="00FE794D" w:rsidRDefault="00FE794D" w:rsidP="003C35E7">
      <w:pPr>
        <w:pStyle w:val="BodyText"/>
      </w:pPr>
      <w:proofErr w:type="spellStart"/>
      <w:r w:rsidRPr="00CD4AD2">
        <w:t>Pielou's</w:t>
      </w:r>
      <w:proofErr w:type="spellEnd"/>
      <w:r w:rsidRPr="006B6402">
        <w:t xml:space="preserve"> evenness </w:t>
      </w:r>
      <w:r>
        <w:t xml:space="preserve">is calculated </w:t>
      </w:r>
      <w:r w:rsidRPr="00DC7AE5">
        <w:t>by</w:t>
      </w:r>
    </w:p>
    <w:p w14:paraId="6A98EAE7" w14:textId="77777777" w:rsidR="00FE794D" w:rsidRDefault="00FE794D" w:rsidP="00871C3A">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077881B4" w14:textId="79AF216F" w:rsidR="00FE794D" w:rsidRPr="00DC7AE5" w:rsidRDefault="00FE794D" w:rsidP="00871C3A">
      <w:pPr>
        <w:pStyle w:val="EquationVariables"/>
      </w:pPr>
      <w:r>
        <w:t xml:space="preserve">where </w:t>
      </w:r>
      <w:proofErr w:type="spellStart"/>
      <w:r w:rsidR="002824F7">
        <w:t>where</w:t>
      </w:r>
      <w:proofErr w:type="spellEnd"/>
      <w:r w:rsidR="002824F7">
        <w:t xml:space="preserve"> H’ is derived from the Shannon-Wiener diversity index and </w:t>
      </w:r>
      <w:proofErr w:type="spellStart"/>
      <w:r w:rsidRPr="00DC7AE5">
        <w:t>H’</w:t>
      </w:r>
      <w:r w:rsidRPr="00DC7AE5">
        <w:rPr>
          <w:vertAlign w:val="subscript"/>
        </w:rPr>
        <w:t>max</w:t>
      </w:r>
      <w:proofErr w:type="spellEnd"/>
      <w:r>
        <w:t xml:space="preserve"> </w:t>
      </w:r>
      <w:r w:rsidRPr="00DC7AE5">
        <w:t xml:space="preserve">is the maximum possible value of </w:t>
      </w:r>
      <w:r>
        <w:t>H’</w:t>
      </w:r>
      <w:r w:rsidRPr="00DC7AE5">
        <w:t xml:space="preserve"> (if every species </w:t>
      </w:r>
      <w:r>
        <w:t>were</w:t>
      </w:r>
      <w:r w:rsidRPr="00DC7AE5">
        <w:t xml:space="preserve"> equally likely),</w:t>
      </w:r>
      <w:r>
        <w:t xml:space="preserve"> calculated by H’ = ln </w:t>
      </w:r>
      <w:r w:rsidRPr="002E4327">
        <w:rPr>
          <w:i/>
        </w:rPr>
        <w:t>S</w:t>
      </w:r>
      <w:r>
        <w:t xml:space="preserve">. </w:t>
      </w:r>
      <w:r w:rsidRPr="002E4327">
        <w:rPr>
          <w:i/>
        </w:rPr>
        <w:t>S</w:t>
      </w:r>
      <w:r>
        <w:t xml:space="preserve"> is species richness, the total number of species in the sample. J’ ranges between 0 and 1, with lower numbers indicating less evenness between the species.</w:t>
      </w:r>
    </w:p>
    <w:p w14:paraId="7036389A" w14:textId="77777777" w:rsidR="00FE794D" w:rsidRDefault="00FE794D" w:rsidP="003C35E7">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6B2661E1" w14:textId="15689639" w:rsidR="00FE794D" w:rsidRDefault="00FE794D" w:rsidP="00871C3A">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r>
        <w:t xml:space="preserve"> </w:t>
      </w:r>
    </w:p>
    <w:p w14:paraId="3A85F158" w14:textId="77777777" w:rsidR="00FE794D" w:rsidRDefault="00FE794D" w:rsidP="00871C3A">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7675D036" w14:textId="660DBED6" w:rsidR="00FE794D" w:rsidRDefault="00FE794D" w:rsidP="003C35E7">
      <w:pPr>
        <w:pStyle w:val="BodyText"/>
      </w:pPr>
      <w:r w:rsidRPr="00F6603E">
        <w:t>T</w:t>
      </w:r>
      <w:r>
        <w:t>otal taxonomic distinctness</w:t>
      </w:r>
      <w:r w:rsidRPr="00F6603E">
        <w:t xml:space="preserve"> can be calculated</w:t>
      </w:r>
      <w:r w:rsidR="000434DE">
        <w:rPr>
          <w:rStyle w:val="FootnoteReference"/>
        </w:rPr>
        <w:footnoteReference w:id="19"/>
      </w:r>
      <w:r w:rsidRPr="00F6603E">
        <w:t xml:space="preserve"> </w:t>
      </w:r>
      <w:r w:rsidR="000434DE">
        <w:t>which</w:t>
      </w:r>
      <w:r>
        <w:t xml:space="preserve"> can be used to document change in taxonomic distinctness with increased stress.</w:t>
      </w:r>
      <w:r w:rsidR="000434DE">
        <w:rPr>
          <w:rStyle w:val="FootnoteReference"/>
        </w:rPr>
        <w:footnoteReference w:id="20"/>
      </w:r>
      <w:r>
        <w:t xml:space="preserve"> Distinctness is different from species diversity in that it describes the phylogenetic distance between observed species, as well as the diversity of function. </w:t>
      </w:r>
    </w:p>
    <w:p w14:paraId="41022D05" w14:textId="77777777" w:rsidR="00FE794D" w:rsidRDefault="00FE794D" w:rsidP="003C35E7">
      <w:pPr>
        <w:pStyle w:val="BodyText"/>
      </w:pPr>
      <w:r>
        <w:t xml:space="preserve">The results of all statistical analyses will be </w:t>
      </w:r>
      <w:r w:rsidRPr="009F270E">
        <w:t>combined and tabulated into an Excel spreadsheet for delivery to</w:t>
      </w:r>
      <w:r>
        <w:t xml:space="preserve"> the Project Manager. </w:t>
      </w:r>
    </w:p>
    <w:p w14:paraId="29E9692A" w14:textId="1BDB54AD" w:rsidR="00FE794D" w:rsidRPr="00B14136" w:rsidRDefault="00FE794D" w:rsidP="00FE794D">
      <w:pPr>
        <w:pStyle w:val="Heading3"/>
      </w:pPr>
      <w:bookmarkStart w:id="220" w:name="_Toc2006328"/>
      <w:bookmarkStart w:id="221" w:name="_Toc24106062"/>
      <w:r w:rsidRPr="00B14136">
        <w:t>B10.2</w:t>
      </w:r>
      <w:r>
        <w:tab/>
      </w:r>
      <w:r w:rsidRPr="00B14136">
        <w:t xml:space="preserve">Sediment </w:t>
      </w:r>
      <w:r w:rsidR="000434DE">
        <w:t xml:space="preserve">Physiochemical </w:t>
      </w:r>
      <w:r w:rsidRPr="00B14136">
        <w:t>Analysis</w:t>
      </w:r>
      <w:bookmarkEnd w:id="220"/>
      <w:bookmarkEnd w:id="221"/>
    </w:p>
    <w:p w14:paraId="7A744838" w14:textId="625A54C0" w:rsidR="00FE794D" w:rsidRDefault="00FE794D" w:rsidP="00251D76">
      <w:pPr>
        <w:pStyle w:val="BodyText"/>
      </w:pPr>
      <w:r w:rsidRPr="003D2263">
        <w:t>The contracted laboratory</w:t>
      </w:r>
      <w:r>
        <w:t xml:space="preserve"> will include sediment grain size and percentage of total organic carbon in the sediment data submitted to the Project Manager. After data verification, sediment samples </w:t>
      </w:r>
      <w:r w:rsidR="000434DE">
        <w:t>can</w:t>
      </w:r>
      <w:r>
        <w:t xml:space="preserve"> be disposed of following internal laboratory protocols. Sediment samples with known toxins (e.g., PCBs, dioxin, and PAHs) will be disposed of properly following local, state, and federal laws.</w:t>
      </w:r>
    </w:p>
    <w:p w14:paraId="3C7E6182" w14:textId="77777777" w:rsidR="00955151" w:rsidRPr="00641439" w:rsidRDefault="00955151" w:rsidP="00955151">
      <w:pPr>
        <w:pStyle w:val="Heading3"/>
      </w:pPr>
      <w:bookmarkStart w:id="222" w:name="_Toc24106063"/>
      <w:r>
        <w:t>B10.3</w:t>
      </w:r>
      <w:r>
        <w:tab/>
      </w:r>
      <w:r w:rsidRPr="00641439">
        <w:t>Laboratory Data and Data Reduction</w:t>
      </w:r>
      <w:bookmarkEnd w:id="222"/>
    </w:p>
    <w:p w14:paraId="576F9EA7" w14:textId="77777777" w:rsidR="00955151" w:rsidRPr="00641439" w:rsidRDefault="00955151" w:rsidP="00955151">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7026521E" w14:textId="7D4955A2" w:rsidR="00955151" w:rsidRPr="00820BE8" w:rsidRDefault="00955151" w:rsidP="0529CFD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0529CFD7">
        <w:t>laboratory</w:t>
      </w:r>
      <w:r w:rsidRPr="004065B8">
        <w:t xml:space="preserve">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92946DB" w14:textId="77777777" w:rsidR="00955151" w:rsidRPr="00D235EC" w:rsidRDefault="00955151" w:rsidP="00955151">
      <w:pPr>
        <w:pStyle w:val="BodyText"/>
      </w:pPr>
      <w:r w:rsidRPr="00D235EC">
        <w:t xml:space="preserve">The format for final data submission is described </w:t>
      </w:r>
      <w:r>
        <w:t>in Sections A9 and C2</w:t>
      </w:r>
      <w:r w:rsidRPr="00D235EC">
        <w:t xml:space="preserve">. </w:t>
      </w:r>
    </w:p>
    <w:p w14:paraId="0F900013" w14:textId="77777777" w:rsidR="00955151" w:rsidRPr="00F65F1C" w:rsidRDefault="00955151" w:rsidP="00955151">
      <w:pPr>
        <w:pStyle w:val="Heading3"/>
      </w:pPr>
      <w:bookmarkStart w:id="223" w:name="_Toc24106064"/>
      <w:r>
        <w:t>B10.3</w:t>
      </w:r>
      <w:r>
        <w:tab/>
      </w:r>
      <w:r w:rsidRPr="00F65F1C">
        <w:t>Data</w:t>
      </w:r>
      <w:r>
        <w:t>s</w:t>
      </w:r>
      <w:r w:rsidRPr="00F65F1C">
        <w:t>et Structure</w:t>
      </w:r>
      <w:bookmarkEnd w:id="223"/>
    </w:p>
    <w:p w14:paraId="225F9B71" w14:textId="77777777" w:rsidR="00955151" w:rsidRPr="00F65F1C" w:rsidRDefault="00955151" w:rsidP="00955151">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48DAFCEA" w14:textId="77777777" w:rsidR="00955151" w:rsidRPr="002B4C69" w:rsidRDefault="00955151" w:rsidP="00955151">
      <w:pPr>
        <w:pStyle w:val="Heading3"/>
      </w:pPr>
      <w:bookmarkStart w:id="224" w:name="_Toc24106065"/>
      <w:r>
        <w:t>B10.4</w:t>
      </w:r>
      <w:r>
        <w:tab/>
      </w:r>
      <w:r w:rsidRPr="002B4C69">
        <w:t>Project Database Codes</w:t>
      </w:r>
      <w:bookmarkEnd w:id="224"/>
    </w:p>
    <w:p w14:paraId="3E72283C" w14:textId="583D52CA" w:rsidR="00955151" w:rsidRPr="00D15F5D" w:rsidRDefault="00955151" w:rsidP="00251D76">
      <w:pPr>
        <w:pStyle w:val="BodyText"/>
      </w:pPr>
      <w:r w:rsidRPr="00D15F5D">
        <w:t xml:space="preserve">Standardized codes and qualifiers will be used to ensure consistency over time. </w:t>
      </w:r>
    </w:p>
    <w:p w14:paraId="3A2EFADC" w14:textId="77777777" w:rsidR="005801B7" w:rsidRPr="00D15F5D" w:rsidRDefault="005801B7" w:rsidP="005801B7">
      <w:pPr>
        <w:rPr>
          <w:rFonts w:ascii="Courier New" w:hAnsi="Courier New" w:cs="Courier New"/>
          <w:sz w:val="24"/>
          <w:szCs w:val="24"/>
        </w:rPr>
      </w:pPr>
      <w:bookmarkStart w:id="225" w:name="_Hlk20138617"/>
      <w:r w:rsidRPr="00D15F5D">
        <w:rPr>
          <w:rFonts w:ascii="Courier New" w:hAnsi="Courier New" w:cs="Courier New"/>
          <w:sz w:val="24"/>
          <w:szCs w:val="24"/>
        </w:rPr>
        <w:t>+++END-IF+++</w:t>
      </w:r>
    </w:p>
    <w:p w14:paraId="6DBBD1A8" w14:textId="70E59A84" w:rsidR="00CC49E9" w:rsidRDefault="00CC49E9" w:rsidP="00CC49E9">
      <w:pPr>
        <w:autoSpaceDE w:val="0"/>
        <w:autoSpaceDN w:val="0"/>
        <w:spacing w:before="40" w:after="40"/>
        <w:rPr>
          <w:rFonts w:ascii="Courier New" w:hAnsi="Courier New" w:cs="Courier New"/>
          <w:sz w:val="24"/>
          <w:szCs w:val="24"/>
        </w:rPr>
      </w:pPr>
      <w:bookmarkStart w:id="226" w:name="_Hlk20219719"/>
      <w:bookmarkEnd w:id="225"/>
      <w:r w:rsidRPr="00D15F5D">
        <w:rPr>
          <w:rFonts w:ascii="Courier New" w:hAnsi="Courier New" w:cs="Courier New"/>
          <w:sz w:val="24"/>
          <w:szCs w:val="24"/>
        </w:rPr>
        <w:t>+++IF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Grain size',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w:t>
      </w:r>
      <w:r w:rsidRPr="00D15F5D">
        <w:t xml:space="preserve"> </w:t>
      </w:r>
      <w:r w:rsidRPr="00D15F5D">
        <w:rPr>
          <w:rFonts w:ascii="Courier New" w:hAnsi="Courier New" w:cs="Courier New"/>
          <w:sz w:val="24"/>
          <w:szCs w:val="24"/>
        </w:rPr>
        <w:t>Total organic carbon (TOC)', 'Sediment grab samples') === false &amp;&amp; determine('Saltwater Benthic', 'Saltwater',</w:t>
      </w:r>
      <w:r w:rsidR="00D6450B">
        <w:rPr>
          <w:rFonts w:ascii="Courier New" w:hAnsi="Courier New" w:cs="Courier New"/>
          <w:sz w:val="24"/>
          <w:szCs w:val="24"/>
        </w:rPr>
        <w:t xml:space="preserve"> </w:t>
      </w:r>
      <w:r w:rsidRPr="00D15F5D">
        <w:rPr>
          <w:rFonts w:ascii="Courier New" w:hAnsi="Courier New" w:cs="Courier New"/>
          <w:sz w:val="24"/>
          <w:szCs w:val="24"/>
        </w:rPr>
        <w:t>'Infauna', 'Sediment grab samples') === true+++</w:t>
      </w:r>
    </w:p>
    <w:p w14:paraId="008040E5" w14:textId="36664C71" w:rsidR="00FE794D" w:rsidRPr="007B6C4F" w:rsidRDefault="00FE794D" w:rsidP="00FE794D">
      <w:pPr>
        <w:pStyle w:val="Heading2"/>
        <w:rPr>
          <w:i/>
        </w:rPr>
      </w:pPr>
      <w:bookmarkStart w:id="227" w:name="_Toc24106066"/>
      <w:bookmarkStart w:id="228" w:name="_Toc523934389"/>
      <w:bookmarkStart w:id="229" w:name="_Toc78277927"/>
      <w:bookmarkStart w:id="230" w:name="_Toc78782773"/>
      <w:bookmarkStart w:id="231" w:name="_Toc78782853"/>
      <w:bookmarkStart w:id="232" w:name="_Toc78783180"/>
      <w:bookmarkStart w:id="233" w:name="_Toc78787853"/>
      <w:bookmarkEnd w:id="226"/>
      <w:r w:rsidRPr="00E126D4">
        <w:t>B2</w:t>
      </w:r>
      <w:r>
        <w:tab/>
      </w:r>
      <w:r w:rsidRPr="00E126D4">
        <w:t>Benthic Sample</w:t>
      </w:r>
      <w:r w:rsidR="000434DE">
        <w:t xml:space="preserve"> Collection,</w:t>
      </w:r>
      <w:r w:rsidRPr="00E126D4">
        <w:t xml:space="preserve"> Processing</w:t>
      </w:r>
      <w:r w:rsidR="000434DE">
        <w:t>,</w:t>
      </w:r>
      <w:r w:rsidRPr="00E126D4">
        <w:t xml:space="preserve"> and </w:t>
      </w:r>
      <w:r w:rsidRPr="00D402ED">
        <w:t>Storage</w:t>
      </w:r>
      <w:bookmarkEnd w:id="227"/>
      <w:r w:rsidRPr="00D402ED">
        <w:rPr>
          <w:i/>
        </w:rPr>
        <w:t xml:space="preserve"> </w:t>
      </w:r>
    </w:p>
    <w:p w14:paraId="53463DC6" w14:textId="48448A1E" w:rsidR="00FE794D" w:rsidRPr="00325D59" w:rsidRDefault="00FE794D" w:rsidP="00251D76">
      <w:pPr>
        <w:pStyle w:val="BodyText"/>
      </w:pPr>
      <w:r w:rsidRPr="00325D59">
        <w:t xml:space="preserve">Processing and storage requirements for all samples collected for the benthic monitoring tasks are described in the following sections. </w:t>
      </w:r>
    </w:p>
    <w:p w14:paraId="09F9B3AA" w14:textId="3C54935B" w:rsidR="00FE794D" w:rsidRPr="0099296E" w:rsidRDefault="00FE794D" w:rsidP="00FE794D">
      <w:pPr>
        <w:pStyle w:val="Heading3"/>
      </w:pPr>
      <w:bookmarkStart w:id="234" w:name="_Toc24106067"/>
      <w:r w:rsidRPr="0099296E">
        <w:t>B2.</w:t>
      </w:r>
      <w:r>
        <w:t>1</w:t>
      </w:r>
      <w:r>
        <w:tab/>
      </w:r>
      <w:r w:rsidRPr="0099296E">
        <w:t>Soft-Bottom Grab Sample Collection</w:t>
      </w:r>
      <w:bookmarkEnd w:id="228"/>
      <w:bookmarkEnd w:id="234"/>
    </w:p>
    <w:p w14:paraId="4B6E2480" w14:textId="2DC6C8E3" w:rsidR="00FE794D" w:rsidRDefault="00FE794D" w:rsidP="00251D76">
      <w:pPr>
        <w:pStyle w:val="BodyText"/>
      </w:pPr>
      <w:r w:rsidRPr="00265F46">
        <w:t>A 0.04</w:t>
      </w:r>
      <w:r>
        <w:t xml:space="preserve"> </w:t>
      </w:r>
      <w:r w:rsidRPr="00265F46">
        <w:t>m</w:t>
      </w:r>
      <w:r w:rsidRPr="00265F46">
        <w:rPr>
          <w:vertAlign w:val="superscript"/>
        </w:rPr>
        <w:t>2</w:t>
      </w:r>
      <w:r w:rsidRPr="00265F46">
        <w:t xml:space="preserve"> </w:t>
      </w:r>
      <w:r w:rsidR="0004321D">
        <w:t xml:space="preserve">Ted </w:t>
      </w:r>
      <w:r w:rsidRPr="00265F46">
        <w:t>Young-modified</w:t>
      </w:r>
      <w:r>
        <w:t xml:space="preserve"> Van </w:t>
      </w:r>
      <w:r w:rsidRPr="00265F46">
        <w:t xml:space="preserve">Veen grab sampler will be used to collect bottom sediment samples. </w:t>
      </w:r>
      <w:r>
        <w:t xml:space="preserve">At each station, three grab samples will be collected for </w:t>
      </w:r>
      <w:proofErr w:type="spellStart"/>
      <w:r w:rsidRPr="006416CA">
        <w:rPr>
          <w:color w:val="000000"/>
        </w:rPr>
        <w:t>in</w:t>
      </w:r>
      <w:r w:rsidRPr="00314904">
        <w:rPr>
          <w:color w:val="000000"/>
        </w:rPr>
        <w:t>faunal</w:t>
      </w:r>
      <w:proofErr w:type="spellEnd"/>
      <w:r w:rsidRPr="00314904">
        <w:rPr>
          <w:color w:val="000000"/>
        </w:rPr>
        <w:t xml:space="preserve"> analysis (</w:t>
      </w:r>
      <w:r>
        <w:rPr>
          <w:color w:val="000000"/>
        </w:rPr>
        <w:t>two</w:t>
      </w:r>
      <w:r w:rsidRPr="00314904">
        <w:rPr>
          <w:color w:val="000000"/>
        </w:rPr>
        <w:t xml:space="preserve"> </w:t>
      </w:r>
      <w:r w:rsidRPr="00B5320D">
        <w:rPr>
          <w:color w:val="000000"/>
        </w:rPr>
        <w:t xml:space="preserve">to be sorted at the lab and </w:t>
      </w:r>
      <w:r>
        <w:rPr>
          <w:color w:val="000000"/>
        </w:rPr>
        <w:t>one</w:t>
      </w:r>
      <w:r w:rsidRPr="00B5320D">
        <w:rPr>
          <w:color w:val="000000"/>
        </w:rPr>
        <w:t xml:space="preserve"> archived</w:t>
      </w:r>
      <w:r w:rsidR="0004321D">
        <w:rPr>
          <w:color w:val="000000"/>
        </w:rPr>
        <w:t>)</w:t>
      </w:r>
      <w:r>
        <w:t>.</w:t>
      </w:r>
    </w:p>
    <w:p w14:paraId="1AECFEF2" w14:textId="77777777" w:rsidR="00FE794D" w:rsidRPr="00E95573" w:rsidRDefault="00FE794D" w:rsidP="00251D76">
      <w:pPr>
        <w:pStyle w:val="BodyText"/>
      </w:pPr>
      <w:r w:rsidRPr="00E95573">
        <w:t>Supply list:</w:t>
      </w:r>
    </w:p>
    <w:p w14:paraId="10FD5632" w14:textId="77777777" w:rsidR="00FE794D" w:rsidRPr="00892FE7" w:rsidRDefault="623FE806" w:rsidP="00353483">
      <w:pPr>
        <w:pStyle w:val="ListBullet"/>
        <w:rPr>
          <w:color w:val="000000" w:themeColor="text1"/>
        </w:rPr>
      </w:pPr>
      <w:r>
        <w:t>Young-modified Van Veen grab with grab stand or frame if needed</w:t>
      </w:r>
    </w:p>
    <w:p w14:paraId="61E06C31" w14:textId="77777777" w:rsidR="00FE794D" w:rsidRPr="00892FE7" w:rsidRDefault="623FE806" w:rsidP="00353483">
      <w:pPr>
        <w:pStyle w:val="ListBullet"/>
        <w:rPr>
          <w:color w:val="000000" w:themeColor="text1"/>
        </w:rPr>
      </w:pPr>
      <w:r>
        <w:t>Weights and pads for grab</w:t>
      </w:r>
    </w:p>
    <w:p w14:paraId="79A37E32" w14:textId="77777777" w:rsidR="00FE794D" w:rsidRPr="00892FE7" w:rsidRDefault="623FE806" w:rsidP="00353483">
      <w:pPr>
        <w:pStyle w:val="ListBullet"/>
        <w:rPr>
          <w:color w:val="000000" w:themeColor="text1"/>
        </w:rPr>
      </w:pPr>
      <w:r>
        <w:t>Nitrile gloves</w:t>
      </w:r>
    </w:p>
    <w:p w14:paraId="102D41AC" w14:textId="77777777" w:rsidR="00FE794D" w:rsidRPr="00892FE7" w:rsidRDefault="623FE806" w:rsidP="00353483">
      <w:pPr>
        <w:pStyle w:val="ListBullet"/>
        <w:rPr>
          <w:color w:val="000000" w:themeColor="text1"/>
        </w:rPr>
      </w:pPr>
      <w:r>
        <w:t>Plastic tub or bucket</w:t>
      </w:r>
    </w:p>
    <w:p w14:paraId="333D208D" w14:textId="77777777" w:rsidR="00FE794D" w:rsidRPr="00892FE7" w:rsidRDefault="623FE806" w:rsidP="00353483">
      <w:pPr>
        <w:pStyle w:val="ListBullet"/>
        <w:rPr>
          <w:color w:val="000000" w:themeColor="text1"/>
        </w:rPr>
      </w:pPr>
      <w:r>
        <w:t xml:space="preserve">0.500 mm screening bucket or </w:t>
      </w:r>
      <w:proofErr w:type="gramStart"/>
      <w:r>
        <w:t>stainless steel</w:t>
      </w:r>
      <w:proofErr w:type="gramEnd"/>
      <w:r>
        <w:t xml:space="preserve"> sieve</w:t>
      </w:r>
    </w:p>
    <w:p w14:paraId="4B169C7C" w14:textId="77777777" w:rsidR="00FE794D" w:rsidRPr="00892FE7" w:rsidRDefault="623FE806" w:rsidP="00353483">
      <w:pPr>
        <w:pStyle w:val="ListBullet"/>
        <w:rPr>
          <w:color w:val="000000" w:themeColor="text1"/>
        </w:rPr>
      </w:pPr>
      <w:r>
        <w:t>Sieve box or bucket</w:t>
      </w:r>
    </w:p>
    <w:p w14:paraId="3D7E2407" w14:textId="77777777" w:rsidR="00FE794D" w:rsidRPr="00892FE7" w:rsidRDefault="623FE806" w:rsidP="00353483">
      <w:pPr>
        <w:pStyle w:val="ListBullet"/>
        <w:rPr>
          <w:color w:val="000000" w:themeColor="text1"/>
        </w:rPr>
      </w:pPr>
      <w:r>
        <w:t>Electrical tape</w:t>
      </w:r>
    </w:p>
    <w:p w14:paraId="2B38F85C" w14:textId="77777777" w:rsidR="00FE794D" w:rsidRPr="00892FE7" w:rsidRDefault="623FE806" w:rsidP="00353483">
      <w:pPr>
        <w:pStyle w:val="ListBullet"/>
        <w:rPr>
          <w:color w:val="000000" w:themeColor="text1"/>
        </w:rPr>
      </w:pPr>
      <w:r>
        <w:t>Forceps (fine-tipped)</w:t>
      </w:r>
    </w:p>
    <w:p w14:paraId="439CB6C4" w14:textId="0D8F541C" w:rsidR="00FE794D" w:rsidRPr="00892FE7" w:rsidRDefault="623FE806" w:rsidP="00353483">
      <w:pPr>
        <w:pStyle w:val="ListBullet"/>
        <w:rPr>
          <w:color w:val="000000" w:themeColor="text1"/>
        </w:rPr>
      </w:pPr>
      <w:r>
        <w:t>Funnel (</w:t>
      </w:r>
      <w:proofErr w:type="gramStart"/>
      <w:r>
        <w:t>wide-mouth</w:t>
      </w:r>
      <w:proofErr w:type="gramEnd"/>
      <w:r>
        <w:t>)</w:t>
      </w:r>
    </w:p>
    <w:p w14:paraId="6E1C52C5" w14:textId="77777777" w:rsidR="00FE794D" w:rsidRPr="00892FE7" w:rsidRDefault="623FE806" w:rsidP="00353483">
      <w:pPr>
        <w:pStyle w:val="ListBullet"/>
        <w:rPr>
          <w:color w:val="000000" w:themeColor="text1"/>
        </w:rPr>
      </w:pPr>
      <w:r>
        <w:t xml:space="preserve">90% ethanol </w:t>
      </w:r>
    </w:p>
    <w:p w14:paraId="4FA03A0A" w14:textId="4E9A6D78" w:rsidR="00FE794D" w:rsidRPr="00892FE7" w:rsidRDefault="623FE806" w:rsidP="00353483">
      <w:pPr>
        <w:pStyle w:val="ListBullet"/>
        <w:rPr>
          <w:color w:val="000000" w:themeColor="text1"/>
        </w:rPr>
      </w:pPr>
      <w:r>
        <w:t>10-cm Ruler (plastic, marked to mm)</w:t>
      </w:r>
    </w:p>
    <w:p w14:paraId="50DF6FD1" w14:textId="77777777" w:rsidR="00FE794D" w:rsidRPr="00892FE7" w:rsidRDefault="623FE806" w:rsidP="00353483">
      <w:pPr>
        <w:pStyle w:val="ListBullet"/>
        <w:rPr>
          <w:color w:val="000000" w:themeColor="text1"/>
        </w:rPr>
      </w:pPr>
      <w:r>
        <w:t>Squirt bottle (ambient water)</w:t>
      </w:r>
    </w:p>
    <w:p w14:paraId="26D18B21" w14:textId="77777777" w:rsidR="00FE794D" w:rsidRPr="00892FE7" w:rsidRDefault="623FE806" w:rsidP="00353483">
      <w:pPr>
        <w:pStyle w:val="ListBullet"/>
        <w:rPr>
          <w:color w:val="000000" w:themeColor="text1"/>
        </w:rPr>
      </w:pPr>
      <w:r>
        <w:t>Stainless steel mixing pot or bowl with lid</w:t>
      </w:r>
    </w:p>
    <w:p w14:paraId="4FD34189" w14:textId="77777777" w:rsidR="00FE794D" w:rsidRPr="00892FE7" w:rsidRDefault="623FE806" w:rsidP="00353483">
      <w:pPr>
        <w:pStyle w:val="ListBullet"/>
        <w:rPr>
          <w:color w:val="000000" w:themeColor="text1"/>
        </w:rPr>
      </w:pPr>
      <w:r>
        <w:t>Stainless steel or Teflon spoons (15”), scoops, or spatula</w:t>
      </w:r>
    </w:p>
    <w:p w14:paraId="768608B9" w14:textId="15667062" w:rsidR="00FE794D" w:rsidRPr="00892FE7" w:rsidRDefault="623FE806" w:rsidP="00353483">
      <w:pPr>
        <w:pStyle w:val="ListBullet"/>
        <w:rPr>
          <w:color w:val="000000" w:themeColor="text1"/>
        </w:rPr>
      </w:pPr>
      <w:r>
        <w:t>Glass or Nalgene (or other sturdy plastic) wide-mouth sample jars (500 mL) with lids</w:t>
      </w:r>
    </w:p>
    <w:p w14:paraId="0F0986E3" w14:textId="15F226A3" w:rsidR="00FE794D" w:rsidRPr="00892FE7" w:rsidRDefault="623FE806" w:rsidP="00353483">
      <w:pPr>
        <w:pStyle w:val="ListBullet"/>
        <w:rPr>
          <w:color w:val="000000" w:themeColor="text1"/>
        </w:rPr>
      </w:pPr>
      <w:r>
        <w:t>Glass or Nalgene (or other sturdy plastic) wide-mouth sample jars (125 mL) with lids</w:t>
      </w:r>
    </w:p>
    <w:p w14:paraId="7B8878AB" w14:textId="77777777" w:rsidR="00FE794D" w:rsidRPr="00892FE7" w:rsidRDefault="623FE806" w:rsidP="00353483">
      <w:pPr>
        <w:pStyle w:val="ListBullet"/>
        <w:rPr>
          <w:color w:val="000000" w:themeColor="text1"/>
        </w:rPr>
      </w:pPr>
      <w:r>
        <w:t>Plastic bags (e.g., Whirl Pak)</w:t>
      </w:r>
    </w:p>
    <w:p w14:paraId="3D8A3FE4" w14:textId="77777777" w:rsidR="00FE794D" w:rsidRPr="00892FE7" w:rsidRDefault="623FE806" w:rsidP="00353483">
      <w:pPr>
        <w:pStyle w:val="ListBullet"/>
        <w:rPr>
          <w:color w:val="000000" w:themeColor="text1"/>
        </w:rPr>
      </w:pPr>
      <w:r>
        <w:t>Scrub brush</w:t>
      </w:r>
    </w:p>
    <w:p w14:paraId="7BC1ECC2" w14:textId="77777777" w:rsidR="00FE794D" w:rsidRPr="00892FE7" w:rsidRDefault="00FE794D" w:rsidP="00353483">
      <w:pPr>
        <w:pStyle w:val="ListBulletLast"/>
        <w:rPr>
          <w:color w:val="000000" w:themeColor="text1"/>
        </w:rPr>
      </w:pPr>
      <w:r w:rsidRPr="008D5CEB">
        <w:t>Cooler with wet ice</w:t>
      </w:r>
    </w:p>
    <w:p w14:paraId="2365D1DA" w14:textId="77777777" w:rsidR="00FE794D" w:rsidRPr="008660F1" w:rsidRDefault="00FE794D" w:rsidP="00251D76">
      <w:pPr>
        <w:pStyle w:val="BodyText"/>
      </w:pPr>
      <w:r w:rsidRPr="008660F1">
        <w:t>The following items will also be needed for recording measurements:</w:t>
      </w:r>
    </w:p>
    <w:p w14:paraId="14306779" w14:textId="77777777" w:rsidR="00FE794D" w:rsidRPr="00892FE7" w:rsidRDefault="623FE806" w:rsidP="00353483">
      <w:pPr>
        <w:pStyle w:val="ListBullet"/>
        <w:rPr>
          <w:color w:val="000000" w:themeColor="text1"/>
        </w:rPr>
      </w:pPr>
      <w:r>
        <w:t>Sampling log</w:t>
      </w:r>
    </w:p>
    <w:p w14:paraId="1FFE472E" w14:textId="77777777" w:rsidR="00FE794D" w:rsidRPr="00892FE7" w:rsidRDefault="623FE806" w:rsidP="00353483">
      <w:pPr>
        <w:pStyle w:val="ListBullet"/>
        <w:rPr>
          <w:color w:val="000000" w:themeColor="text1"/>
        </w:rPr>
      </w:pPr>
      <w:r>
        <w:t>Sample collection form</w:t>
      </w:r>
    </w:p>
    <w:p w14:paraId="78FD685B" w14:textId="77777777" w:rsidR="00FE794D" w:rsidRPr="00892FE7" w:rsidRDefault="623FE806" w:rsidP="00353483">
      <w:pPr>
        <w:pStyle w:val="ListBullet"/>
        <w:rPr>
          <w:color w:val="000000" w:themeColor="text1"/>
        </w:rPr>
      </w:pPr>
      <w:r>
        <w:t>Pencils</w:t>
      </w:r>
    </w:p>
    <w:p w14:paraId="2C995130" w14:textId="3484121E" w:rsidR="00FE794D" w:rsidRPr="00892FE7" w:rsidRDefault="520F77F9" w:rsidP="00353483">
      <w:pPr>
        <w:pStyle w:val="ListBullet"/>
        <w:rPr>
          <w:color w:val="000000" w:themeColor="text1"/>
        </w:rPr>
      </w:pPr>
      <w:r>
        <w:t>Waterproof paper for internal Sample Labels</w:t>
      </w:r>
    </w:p>
    <w:p w14:paraId="10CC6818" w14:textId="6351A9A2" w:rsidR="00FE794D" w:rsidRPr="00892FE7" w:rsidRDefault="623FE806" w:rsidP="00353483">
      <w:pPr>
        <w:pStyle w:val="ListBullet"/>
        <w:rPr>
          <w:color w:val="000000" w:themeColor="text1"/>
        </w:rPr>
      </w:pPr>
      <w:r>
        <w:t>Fine-tipped indelible markers (for labels)</w:t>
      </w:r>
    </w:p>
    <w:p w14:paraId="0CC22967" w14:textId="77777777" w:rsidR="00FE794D" w:rsidRPr="00892FE7" w:rsidRDefault="623FE806" w:rsidP="00353483">
      <w:pPr>
        <w:pStyle w:val="ListBullet"/>
        <w:rPr>
          <w:color w:val="000000" w:themeColor="text1"/>
        </w:rPr>
      </w:pPr>
      <w:r>
        <w:t>Write-on colored tape or pre-printed write-on labels</w:t>
      </w:r>
    </w:p>
    <w:p w14:paraId="0FBB0F3D" w14:textId="77777777" w:rsidR="00FE794D" w:rsidRPr="00892FE7" w:rsidRDefault="00FE794D" w:rsidP="00353483">
      <w:pPr>
        <w:pStyle w:val="ListBulletLast"/>
        <w:rPr>
          <w:color w:val="000000" w:themeColor="text1"/>
        </w:rPr>
      </w:pPr>
      <w:r w:rsidRPr="008D5CEB">
        <w:t>Clear tape strips</w:t>
      </w:r>
    </w:p>
    <w:p w14:paraId="585159F5" w14:textId="1F2835CF" w:rsidR="00FE794D" w:rsidRPr="00B5320D" w:rsidRDefault="00FE794D" w:rsidP="00251D76">
      <w:pPr>
        <w:pStyle w:val="BodyText"/>
      </w:pPr>
      <w:r w:rsidRPr="0085396A">
        <w:t>Prior to sample collection (before the sample jar gets wet),</w:t>
      </w:r>
      <w:r w:rsidR="0004321D">
        <w:t xml:space="preserve"> an external label</w:t>
      </w:r>
      <w:r w:rsidRPr="0085396A">
        <w:t xml:space="preserve"> (including station location, replicate number, and date) will be taped to the outside</w:t>
      </w:r>
      <w:r>
        <w:t xml:space="preserve"> </w:t>
      </w:r>
      <w:r w:rsidRPr="0085396A">
        <w:t xml:space="preserve">of jars for </w:t>
      </w:r>
      <w:proofErr w:type="spellStart"/>
      <w:r w:rsidRPr="0085396A">
        <w:t>infaunal</w:t>
      </w:r>
      <w:proofErr w:type="spellEnd"/>
      <w:r w:rsidRPr="0085396A">
        <w:t xml:space="preserve"> samples. The external label may be pre-printed and taped on using clear tape or written directly on write-on colored tape or a pre-printed adhesive label.</w:t>
      </w:r>
      <w:r>
        <w:t xml:space="preserve"> L</w:t>
      </w:r>
      <w:r w:rsidRPr="006416CA">
        <w:t xml:space="preserve">abels </w:t>
      </w:r>
      <w:r w:rsidRPr="0085396A">
        <w:t xml:space="preserve">made of waterproof paper will be filled in onsite with a pencil. </w:t>
      </w:r>
      <w:r w:rsidRPr="0085396A">
        <w:rPr>
          <w:color w:val="000000"/>
        </w:rPr>
        <w:t>Sample jars will be glass</w:t>
      </w:r>
      <w:r>
        <w:rPr>
          <w:color w:val="000000"/>
        </w:rPr>
        <w:t xml:space="preserve"> or</w:t>
      </w:r>
      <w:r w:rsidRPr="0085396A">
        <w:rPr>
          <w:color w:val="000000"/>
        </w:rPr>
        <w:t xml:space="preserve"> Nalgene</w:t>
      </w:r>
      <w:r>
        <w:rPr>
          <w:color w:val="000000"/>
        </w:rPr>
        <w:t xml:space="preserve"> (</w:t>
      </w:r>
      <w:r w:rsidRPr="0085396A">
        <w:rPr>
          <w:color w:val="000000"/>
        </w:rPr>
        <w:t>or other sturdy plastic</w:t>
      </w:r>
      <w:r>
        <w:rPr>
          <w:color w:val="000000"/>
        </w:rPr>
        <w:t>)</w:t>
      </w:r>
      <w:r w:rsidRPr="0085396A">
        <w:rPr>
          <w:color w:val="000000"/>
        </w:rPr>
        <w:t xml:space="preserve"> jars with screw-capped lids. Samples will be preserved in the field using 90% ethanol (final ethanol concentration approximately 70%)</w:t>
      </w:r>
      <w:r w:rsidRPr="00FB11AA">
        <w:t xml:space="preserve">. </w:t>
      </w:r>
    </w:p>
    <w:p w14:paraId="28E555D1" w14:textId="77777777" w:rsidR="00FE794D" w:rsidRPr="00C62E39" w:rsidRDefault="00FE794D" w:rsidP="00251D76">
      <w:pPr>
        <w:pStyle w:val="BodyText"/>
      </w:pPr>
      <w:r w:rsidRPr="00C62E39">
        <w:t>Once</w:t>
      </w:r>
      <w:r>
        <w:t xml:space="preserve"> the sampler is</w:t>
      </w:r>
      <w:r w:rsidRPr="00C62E39">
        <w:t xml:space="preserve"> on station and coordinates have been verified, the sediment grab will be deployed. </w:t>
      </w:r>
    </w:p>
    <w:p w14:paraId="42E3B003" w14:textId="77777777" w:rsidR="009A79B7" w:rsidRDefault="00FE794D" w:rsidP="009A79B7">
      <w:pPr>
        <w:pStyle w:val="ListNumber"/>
        <w:numPr>
          <w:ilvl w:val="0"/>
          <w:numId w:val="147"/>
        </w:numPr>
      </w:pPr>
      <w:r w:rsidRPr="00A94CA7">
        <w:t>Attach the sampler to the end of the winch cable with a shackle and tighten the pin</w:t>
      </w:r>
      <w:r>
        <w:t xml:space="preserve"> (or secure the pin with a cable tie)</w:t>
      </w:r>
      <w:r w:rsidRPr="00A94CA7">
        <w:t xml:space="preserve">. </w:t>
      </w:r>
    </w:p>
    <w:p w14:paraId="5F6B6CBE" w14:textId="47E54DBA" w:rsidR="00FE794D" w:rsidRPr="00A94CA7" w:rsidRDefault="00FE794D" w:rsidP="009A79B7">
      <w:pPr>
        <w:pStyle w:val="ListNumber"/>
        <w:numPr>
          <w:ilvl w:val="0"/>
          <w:numId w:val="147"/>
        </w:numPr>
      </w:pPr>
      <w:r w:rsidRPr="00A94CA7">
        <w:t>Set the grab according to the manufacturer’s instructions and disengage any safety device designed to lock the sampler open.</w:t>
      </w:r>
    </w:p>
    <w:p w14:paraId="3737B0A8" w14:textId="77777777" w:rsidR="00FE794D" w:rsidRPr="00A94CA7" w:rsidRDefault="00FE794D" w:rsidP="009A79B7">
      <w:pPr>
        <w:pStyle w:val="ListNumber"/>
        <w:numPr>
          <w:ilvl w:val="0"/>
          <w:numId w:val="147"/>
        </w:numPr>
      </w:pPr>
      <w:r w:rsidRPr="00A94CA7">
        <w:t xml:space="preserve">Lower the grab sampler through the water column such that travel through the last 5 </w:t>
      </w:r>
      <w:r>
        <w:t>m</w:t>
      </w:r>
      <w:r w:rsidRPr="00A94CA7">
        <w:t xml:space="preserve"> is no faster than about 1 m/sec</w:t>
      </w:r>
      <w:r>
        <w:t>ond</w:t>
      </w:r>
      <w:r w:rsidRPr="00A94CA7">
        <w:t xml:space="preserve">. This minimizes the effects of bow wave disturbance </w:t>
      </w:r>
      <w:r>
        <w:t>on</w:t>
      </w:r>
      <w:r w:rsidRPr="00A94CA7">
        <w:t xml:space="preserve"> surficial sediments. </w:t>
      </w:r>
    </w:p>
    <w:p w14:paraId="6E80F718" w14:textId="77777777" w:rsidR="00FE794D" w:rsidRPr="00A94CA7" w:rsidRDefault="00FE794D" w:rsidP="009A79B7">
      <w:pPr>
        <w:pStyle w:val="ListNumber"/>
        <w:numPr>
          <w:ilvl w:val="0"/>
          <w:numId w:val="14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64943A4B" w14:textId="5D9AD485" w:rsidR="00FE794D" w:rsidRPr="00A94CA7" w:rsidRDefault="00FE794D" w:rsidP="009A79B7">
      <w:pPr>
        <w:pStyle w:val="ListNumber"/>
        <w:numPr>
          <w:ilvl w:val="0"/>
          <w:numId w:val="147"/>
        </w:numPr>
      </w:pPr>
      <w:r w:rsidRPr="00A94CA7">
        <w:t>Retrieve the sampler and lower it into its cradle or a plastic tub on</w:t>
      </w:r>
      <w:r w:rsidRPr="43AD9AD4">
        <w:t xml:space="preserve"> </w:t>
      </w:r>
      <w:r w:rsidRPr="00A94CA7">
        <w:t>board. Open the top and determine whether the sampling is successful or not</w:t>
      </w:r>
      <w:r w:rsidRPr="43AD9AD4">
        <w:t xml:space="preserve"> (</w:t>
      </w:r>
      <w:r>
        <w:t xml:space="preserve">see Figure </w:t>
      </w:r>
      <w:r w:rsidR="00BE6B05">
        <w:t>A</w:t>
      </w:r>
      <w:r>
        <w:t>7.1</w:t>
      </w:r>
      <w:r w:rsidRPr="43AD9AD4">
        <w:t xml:space="preserve">). </w:t>
      </w:r>
    </w:p>
    <w:p w14:paraId="258D42B6" w14:textId="33E43BF5" w:rsidR="00FE794D" w:rsidRPr="00A94CA7" w:rsidRDefault="00FE794D" w:rsidP="009A79B7">
      <w:pPr>
        <w:pStyle w:val="ListNumber2"/>
        <w:numPr>
          <w:ilvl w:val="1"/>
          <w:numId w:val="144"/>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3745166F" w14:textId="5CADDB8C" w:rsidR="00FE794D" w:rsidRPr="00A94CA7" w:rsidRDefault="00FE794D" w:rsidP="009A79B7">
      <w:pPr>
        <w:pStyle w:val="ListNumber2"/>
        <w:numPr>
          <w:ilvl w:val="1"/>
          <w:numId w:val="144"/>
        </w:numPr>
      </w:pPr>
      <w:r w:rsidRPr="00A94CA7">
        <w:t xml:space="preserve">Grabs containing no sediment, partially filled grabs, or grabs with shelly/rocky substrates or grossly slumped surfaces are unacceptable. </w:t>
      </w:r>
    </w:p>
    <w:p w14:paraId="707A83C0" w14:textId="7FF43D60" w:rsidR="00FE794D" w:rsidRPr="00A94CA7" w:rsidRDefault="00FE794D" w:rsidP="009A79B7">
      <w:pPr>
        <w:pStyle w:val="ListNumber2"/>
        <w:numPr>
          <w:ilvl w:val="1"/>
          <w:numId w:val="144"/>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271D5E61" w14:textId="4642BA35" w:rsidR="00FE794D" w:rsidRPr="00A94CA7" w:rsidRDefault="00FE794D" w:rsidP="009A79B7">
      <w:pPr>
        <w:pStyle w:val="ListNumber2"/>
        <w:numPr>
          <w:ilvl w:val="1"/>
          <w:numId w:val="144"/>
        </w:numPr>
      </w:pPr>
      <w:r w:rsidRPr="00A94CA7">
        <w:t xml:space="preserve">It may take several </w:t>
      </w:r>
      <w:r>
        <w:t>attempts</w:t>
      </w:r>
      <w:r w:rsidRPr="00A94CA7">
        <w:t xml:space="preserve"> using different amounts of weight to </w:t>
      </w:r>
      <w:r w:rsidR="0004321D">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2CBA6C02" w14:textId="77777777" w:rsidR="00FE794D" w:rsidRPr="00A94CA7" w:rsidRDefault="00FE794D" w:rsidP="009A79B7">
      <w:pPr>
        <w:pStyle w:val="ListNumber"/>
        <w:numPr>
          <w:ilvl w:val="0"/>
          <w:numId w:val="14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06CE481F" w14:textId="55C1B440" w:rsidR="00FE794D" w:rsidRPr="00A94CA7" w:rsidRDefault="37DFF5B0" w:rsidP="009A79B7">
      <w:pPr>
        <w:pStyle w:val="ListNumber2"/>
        <w:numPr>
          <w:ilvl w:val="1"/>
          <w:numId w:val="138"/>
        </w:numPr>
      </w:pPr>
      <w:r>
        <w:t xml:space="preserve">Use the comments section on the Field Data Form to describe your efforts and be sure to accurately record the depth of the sediment captured by the grab. </w:t>
      </w:r>
    </w:p>
    <w:p w14:paraId="32B17400" w14:textId="387D9CEF" w:rsidR="00FE794D" w:rsidRPr="00A94CA7" w:rsidRDefault="00FE794D" w:rsidP="009A79B7">
      <w:pPr>
        <w:pStyle w:val="ListNumber2"/>
        <w:numPr>
          <w:ilvl w:val="1"/>
          <w:numId w:val="138"/>
        </w:numPr>
      </w:pPr>
      <w:r w:rsidRPr="00A94CA7">
        <w:t xml:space="preserve">Carefully drain overlying water from the grab into the container that will receive the sediment to ensure </w:t>
      </w:r>
      <w:r>
        <w:t xml:space="preserve">that </w:t>
      </w:r>
      <w:r w:rsidRPr="00A94CA7">
        <w:t xml:space="preserve">no organisms are lost. </w:t>
      </w:r>
    </w:p>
    <w:p w14:paraId="5CBBFA51" w14:textId="18D96BE4" w:rsidR="00FE794D" w:rsidRPr="00A94CA7" w:rsidRDefault="00871C3A" w:rsidP="009A79B7">
      <w:pPr>
        <w:pStyle w:val="ListNumber2"/>
        <w:numPr>
          <w:ilvl w:val="1"/>
          <w:numId w:val="138"/>
        </w:numPr>
      </w:pPr>
      <w:r>
        <w:t>E</w:t>
      </w:r>
      <w:r w:rsidR="00FE794D" w:rsidRPr="00A94CA7">
        <w:t xml:space="preserve">nter notes on the condition of the sample (smell, substrate, presence of organisms on the surface, etc.) in the </w:t>
      </w:r>
      <w:r w:rsidR="00FE794D" w:rsidRPr="79C8EFF1">
        <w:t>“</w:t>
      </w:r>
      <w:r w:rsidR="00FE794D" w:rsidRPr="00A94CA7">
        <w:t>Sediment Characteristics</w:t>
      </w:r>
      <w:r w:rsidR="00FE794D" w:rsidRPr="79C8EFF1">
        <w:t>”</w:t>
      </w:r>
      <w:r w:rsidR="00FE794D" w:rsidRPr="00A94CA7">
        <w:t xml:space="preserve"> section of the </w:t>
      </w:r>
      <w:r w:rsidR="00FE794D">
        <w:t>s</w:t>
      </w:r>
      <w:r w:rsidR="00FE794D" w:rsidRPr="0085396A">
        <w:t xml:space="preserve">ample </w:t>
      </w:r>
      <w:r w:rsidR="00FE794D">
        <w:t>c</w:t>
      </w:r>
      <w:r w:rsidR="00FE794D" w:rsidRPr="0085396A">
        <w:t>ollection</w:t>
      </w:r>
      <w:r w:rsidR="00FE794D" w:rsidRPr="00A94CA7">
        <w:rPr>
          <w:b/>
          <w:bCs/>
        </w:rPr>
        <w:t xml:space="preserve"> </w:t>
      </w:r>
      <w:r w:rsidR="00FE794D">
        <w:t>f</w:t>
      </w:r>
      <w:r w:rsidR="00FE794D" w:rsidRPr="00A94CA7">
        <w:t xml:space="preserve">orm. </w:t>
      </w:r>
    </w:p>
    <w:p w14:paraId="327ED8DB" w14:textId="6FFCA12C" w:rsidR="00FE794D" w:rsidRDefault="00FE794D" w:rsidP="003173F4">
      <w:pPr>
        <w:pStyle w:val="ListNumber"/>
        <w:numPr>
          <w:ilvl w:val="0"/>
          <w:numId w:val="137"/>
        </w:numPr>
      </w:pPr>
      <w:r w:rsidRPr="00A94CA7">
        <w:t>Process the grab sample for either benthic community analysis</w:t>
      </w:r>
      <w:r w:rsidRPr="00952845">
        <w:t xml:space="preserve"> </w:t>
      </w:r>
      <w:r w:rsidRPr="00FC5CBA">
        <w:t>as described below</w:t>
      </w:r>
      <w:r w:rsidRPr="43AD9AD4">
        <w:t>.</w:t>
      </w:r>
    </w:p>
    <w:p w14:paraId="475224D2" w14:textId="77777777" w:rsidR="00FE794D" w:rsidRDefault="00FE794D" w:rsidP="00A9538D">
      <w:pPr>
        <w:pStyle w:val="ListNumberLast"/>
        <w:numPr>
          <w:ilvl w:val="0"/>
          <w:numId w:val="137"/>
        </w:numPr>
      </w:pPr>
      <w:r>
        <w:t>Take p</w:t>
      </w:r>
      <w:r w:rsidRPr="00C62E39">
        <w:t>recautions during the deployment and retrieval of the grab sampler to prevent contamination of samples between stations. Sampling for infauna determinations require</w:t>
      </w:r>
      <w:r>
        <w:t>s</w:t>
      </w:r>
      <w:r w:rsidRPr="00C62E39">
        <w:t xml:space="preserve"> that the grab and associated sampling equipment be washed and rinsed with screened ambient seawater until free of all sediment. </w:t>
      </w:r>
    </w:p>
    <w:p w14:paraId="355B6F45" w14:textId="77777777" w:rsidR="00FE794D" w:rsidRPr="00821119" w:rsidRDefault="00FE794D" w:rsidP="00251D76">
      <w:pPr>
        <w:pStyle w:val="BodyText"/>
      </w:pPr>
      <w:r w:rsidRPr="00821119">
        <w:t>The penetration depth, sediment volume, and sediment texture will be visually estimated for acceptable samples. These data will be recorded in the field log. Obvious odors such as hydrogen sulfide (the odor of rotten eggs)</w:t>
      </w:r>
      <w:r>
        <w:t xml:space="preserve"> or</w:t>
      </w:r>
      <w:r w:rsidRPr="00821119">
        <w:t xml:space="preserve"> petroleum, or a lack of noticeable odors</w:t>
      </w:r>
      <w:r>
        <w:t>,</w:t>
      </w:r>
      <w:r w:rsidRPr="00821119">
        <w:t xml:space="preserve"> should be recorded. General sediment colors (i.e., black, green, brown, red, or gray) should also be recorded. </w:t>
      </w:r>
    </w:p>
    <w:p w14:paraId="1A2B9073" w14:textId="77777777" w:rsidR="00FE794D" w:rsidRDefault="00FE794D" w:rsidP="00FE794D">
      <w:pPr>
        <w:pStyle w:val="Heading4"/>
      </w:pPr>
      <w:r w:rsidRPr="000A2D52">
        <w:t xml:space="preserve">Penetration </w:t>
      </w:r>
      <w:r>
        <w:t>D</w:t>
      </w:r>
      <w:r w:rsidRPr="000A2D52">
        <w:t>epth</w:t>
      </w:r>
    </w:p>
    <w:p w14:paraId="14513AFC" w14:textId="51F3289A" w:rsidR="00FE794D" w:rsidRDefault="00FE794D" w:rsidP="00251D76">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E23A025" w14:textId="77777777" w:rsidR="00FE794D" w:rsidRDefault="00FE794D" w:rsidP="00FE794D">
      <w:pPr>
        <w:pStyle w:val="Heading4"/>
      </w:pPr>
      <w:r w:rsidRPr="002157B6">
        <w:t xml:space="preserve">Sediment </w:t>
      </w:r>
      <w:r>
        <w:t>V</w:t>
      </w:r>
      <w:r w:rsidRPr="002157B6">
        <w:t>olume</w:t>
      </w:r>
    </w:p>
    <w:p w14:paraId="27C36450" w14:textId="056F2F1F" w:rsidR="00FE794D" w:rsidRPr="00265F46" w:rsidRDefault="00FE794D" w:rsidP="00251D76">
      <w:pPr>
        <w:pStyle w:val="BodyText"/>
        <w:rPr>
          <w:highlight w:val="yellow"/>
        </w:rPr>
      </w:pPr>
      <w:r w:rsidRPr="00265F46">
        <w:t xml:space="preserve">The volume of the grab will be estimated by comparing the measured penetration depth </w:t>
      </w:r>
      <w:r w:rsidR="0004321D">
        <w:t xml:space="preserve">according to </w:t>
      </w:r>
      <w:r w:rsidR="241540A1">
        <w:t>the table below</w:t>
      </w:r>
      <w:r w:rsidRPr="796841EA">
        <w:t xml:space="preserve">. </w:t>
      </w:r>
    </w:p>
    <w:p w14:paraId="37705A84" w14:textId="06A14D37" w:rsidR="00FE794D" w:rsidRPr="00265F46" w:rsidRDefault="008F3BF1" w:rsidP="796841EA">
      <w:pPr>
        <w:pStyle w:val="TableTitle"/>
        <w:rPr>
          <w:szCs w:val="22"/>
        </w:rPr>
      </w:pPr>
      <w:bookmarkStart w:id="235" w:name="_Toc523932951"/>
      <w:bookmarkStart w:id="236" w:name="_Toc24070793"/>
      <w:r>
        <w:t>Table</w:t>
      </w:r>
      <w:r w:rsidR="00D62328">
        <w:t xml:space="preserve"> B2.</w:t>
      </w:r>
      <w:fldSimple w:instr=" SEQ Table \* ARABIC \r 1 ">
        <w:r w:rsidR="00D62328">
          <w:rPr>
            <w:noProof/>
          </w:rPr>
          <w:t>1</w:t>
        </w:r>
      </w:fldSimple>
      <w:r>
        <w:t>.</w:t>
      </w:r>
      <w:r w:rsidRPr="006A3187">
        <w:t xml:space="preserve"> </w:t>
      </w:r>
      <w:r w:rsidR="00FE794D" w:rsidRPr="00265F46">
        <w:t xml:space="preserve">Values </w:t>
      </w:r>
      <w:r w:rsidR="00FE794D">
        <w:t>U</w:t>
      </w:r>
      <w:r w:rsidR="00FE794D" w:rsidRPr="00265F46">
        <w:t xml:space="preserve">sed to </w:t>
      </w:r>
      <w:r w:rsidR="00FE794D">
        <w:t>C</w:t>
      </w:r>
      <w:r w:rsidR="00FE794D" w:rsidRPr="00265F46">
        <w:t>onvert Grab Penetration Depth to Sediment Volume</w:t>
      </w:r>
      <w:bookmarkEnd w:id="235"/>
      <w:bookmarkEnd w:id="236"/>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0A70880A" w14:textId="77777777" w:rsidTr="005003BC">
        <w:trPr>
          <w:cantSplit/>
          <w:trHeight w:val="636"/>
          <w:tblHeader/>
          <w:jc w:val="center"/>
        </w:trPr>
        <w:tc>
          <w:tcPr>
            <w:tcW w:w="2327" w:type="pct"/>
            <w:shd w:val="clear" w:color="auto" w:fill="D9D9D9"/>
            <w:tcMar>
              <w:left w:w="58" w:type="dxa"/>
              <w:right w:w="58" w:type="dxa"/>
            </w:tcMar>
            <w:vAlign w:val="center"/>
          </w:tcPr>
          <w:p w14:paraId="6A21EC1E" w14:textId="11ABF788" w:rsidR="00FE794D" w:rsidRPr="00265F46" w:rsidRDefault="00FE794D" w:rsidP="005003BC">
            <w:pPr>
              <w:pStyle w:val="TableHeadings"/>
            </w:pPr>
            <w:r w:rsidRPr="00265F46">
              <w:t>Grab Penetration</w:t>
            </w:r>
            <w:r w:rsidR="005003BC">
              <w:br/>
            </w:r>
            <w:r w:rsidRPr="00265F46">
              <w:t>Depth (cm)</w:t>
            </w:r>
            <w:r w:rsidRPr="00265F46">
              <w:rPr>
                <w:vertAlign w:val="superscript"/>
              </w:rPr>
              <w:t>1</w:t>
            </w:r>
          </w:p>
        </w:tc>
        <w:tc>
          <w:tcPr>
            <w:tcW w:w="2673" w:type="pct"/>
            <w:shd w:val="clear" w:color="auto" w:fill="D9D9D9"/>
            <w:tcMar>
              <w:left w:w="58" w:type="dxa"/>
              <w:right w:w="58" w:type="dxa"/>
            </w:tcMar>
            <w:vAlign w:val="center"/>
          </w:tcPr>
          <w:p w14:paraId="7CF6282F" w14:textId="00C6BD88" w:rsidR="00FE794D" w:rsidRPr="00265F46" w:rsidRDefault="00FE794D" w:rsidP="005003BC">
            <w:pPr>
              <w:pStyle w:val="TableHeadings"/>
            </w:pPr>
            <w:r w:rsidRPr="00265F46">
              <w:t>Sediment Volume (L)</w:t>
            </w:r>
            <w:r w:rsidR="005003BC">
              <w:br/>
            </w:r>
            <w:r w:rsidRPr="00265F46">
              <w:t>0.04-m</w:t>
            </w:r>
            <w:r w:rsidRPr="00265F46">
              <w:rPr>
                <w:vertAlign w:val="superscript"/>
              </w:rPr>
              <w:t xml:space="preserve">2 </w:t>
            </w:r>
            <w:r w:rsidRPr="00265F46">
              <w:t>Grab</w:t>
            </w:r>
          </w:p>
        </w:tc>
      </w:tr>
      <w:tr w:rsidR="00FE794D" w:rsidRPr="00265F46" w14:paraId="3483FF77" w14:textId="77777777" w:rsidTr="005003BC">
        <w:trPr>
          <w:cantSplit/>
          <w:trHeight w:val="230"/>
          <w:jc w:val="center"/>
        </w:trPr>
        <w:tc>
          <w:tcPr>
            <w:tcW w:w="2327" w:type="pct"/>
            <w:vAlign w:val="bottom"/>
          </w:tcPr>
          <w:p w14:paraId="1A1FAFF1" w14:textId="77777777" w:rsidR="00FE794D" w:rsidRPr="00265F46" w:rsidRDefault="00FE794D" w:rsidP="005003BC">
            <w:pPr>
              <w:pStyle w:val="TableText"/>
              <w:jc w:val="center"/>
              <w:rPr>
                <w:sz w:val="18"/>
                <w:szCs w:val="18"/>
              </w:rPr>
            </w:pPr>
            <w:r w:rsidRPr="00265F46">
              <w:t>4.1-5.0</w:t>
            </w:r>
          </w:p>
        </w:tc>
        <w:tc>
          <w:tcPr>
            <w:tcW w:w="2673" w:type="pct"/>
            <w:vAlign w:val="bottom"/>
          </w:tcPr>
          <w:p w14:paraId="4CAD6EE4" w14:textId="77777777" w:rsidR="00FE794D" w:rsidRPr="00265F46" w:rsidRDefault="00FE794D" w:rsidP="005003BC">
            <w:pPr>
              <w:pStyle w:val="TableText"/>
              <w:jc w:val="center"/>
              <w:rPr>
                <w:sz w:val="18"/>
                <w:szCs w:val="18"/>
              </w:rPr>
            </w:pPr>
            <w:r w:rsidRPr="00265F46">
              <w:t>1.4</w:t>
            </w:r>
          </w:p>
        </w:tc>
      </w:tr>
      <w:tr w:rsidR="00FE794D" w:rsidRPr="00265F46" w14:paraId="6A9BC5EA" w14:textId="77777777" w:rsidTr="005003BC">
        <w:trPr>
          <w:cantSplit/>
          <w:trHeight w:val="230"/>
          <w:jc w:val="center"/>
        </w:trPr>
        <w:tc>
          <w:tcPr>
            <w:tcW w:w="2327" w:type="pct"/>
            <w:vAlign w:val="bottom"/>
          </w:tcPr>
          <w:p w14:paraId="46EC3B84" w14:textId="77777777" w:rsidR="00FE794D" w:rsidRPr="00265F46" w:rsidRDefault="00FE794D" w:rsidP="005003BC">
            <w:pPr>
              <w:pStyle w:val="TableText"/>
              <w:jc w:val="center"/>
              <w:rPr>
                <w:sz w:val="18"/>
                <w:szCs w:val="18"/>
              </w:rPr>
            </w:pPr>
            <w:r w:rsidRPr="00265F46">
              <w:t>5.1-6.0</w:t>
            </w:r>
          </w:p>
        </w:tc>
        <w:tc>
          <w:tcPr>
            <w:tcW w:w="2673" w:type="pct"/>
            <w:vAlign w:val="bottom"/>
          </w:tcPr>
          <w:p w14:paraId="6FB41523" w14:textId="77777777" w:rsidR="00FE794D" w:rsidRPr="00265F46" w:rsidRDefault="00FE794D" w:rsidP="005003BC">
            <w:pPr>
              <w:pStyle w:val="TableText"/>
              <w:jc w:val="center"/>
              <w:rPr>
                <w:sz w:val="18"/>
                <w:szCs w:val="18"/>
              </w:rPr>
            </w:pPr>
            <w:r w:rsidRPr="00265F46">
              <w:t>1.8</w:t>
            </w:r>
          </w:p>
        </w:tc>
      </w:tr>
      <w:tr w:rsidR="00FE794D" w:rsidRPr="00265F46" w14:paraId="4C687CFB" w14:textId="77777777" w:rsidTr="005003BC">
        <w:trPr>
          <w:cantSplit/>
          <w:trHeight w:val="230"/>
          <w:jc w:val="center"/>
        </w:trPr>
        <w:tc>
          <w:tcPr>
            <w:tcW w:w="2327" w:type="pct"/>
            <w:vAlign w:val="bottom"/>
          </w:tcPr>
          <w:p w14:paraId="750498EB" w14:textId="77777777" w:rsidR="00FE794D" w:rsidRPr="00265F46" w:rsidRDefault="00FE794D" w:rsidP="005003BC">
            <w:pPr>
              <w:pStyle w:val="TableText"/>
              <w:jc w:val="center"/>
              <w:rPr>
                <w:sz w:val="18"/>
                <w:szCs w:val="18"/>
              </w:rPr>
            </w:pPr>
            <w:r w:rsidRPr="00265F46">
              <w:t>6.1-7.0</w:t>
            </w:r>
          </w:p>
        </w:tc>
        <w:tc>
          <w:tcPr>
            <w:tcW w:w="2673" w:type="pct"/>
            <w:vAlign w:val="bottom"/>
          </w:tcPr>
          <w:p w14:paraId="4C6B5353" w14:textId="77777777" w:rsidR="00FE794D" w:rsidRPr="00265F46" w:rsidRDefault="00FE794D" w:rsidP="005003BC">
            <w:pPr>
              <w:pStyle w:val="TableText"/>
              <w:jc w:val="center"/>
              <w:rPr>
                <w:sz w:val="18"/>
                <w:szCs w:val="18"/>
              </w:rPr>
            </w:pPr>
            <w:r w:rsidRPr="00265F46">
              <w:t>2.1</w:t>
            </w:r>
          </w:p>
        </w:tc>
      </w:tr>
      <w:tr w:rsidR="00FE794D" w:rsidRPr="00265F46" w14:paraId="058A0102" w14:textId="77777777" w:rsidTr="005003BC">
        <w:trPr>
          <w:cantSplit/>
          <w:trHeight w:val="230"/>
          <w:jc w:val="center"/>
        </w:trPr>
        <w:tc>
          <w:tcPr>
            <w:tcW w:w="2327" w:type="pct"/>
            <w:vAlign w:val="bottom"/>
          </w:tcPr>
          <w:p w14:paraId="5F8F7D40" w14:textId="77777777" w:rsidR="00FE794D" w:rsidRPr="00265F46" w:rsidRDefault="00FE794D" w:rsidP="005003BC">
            <w:pPr>
              <w:pStyle w:val="TableText"/>
              <w:jc w:val="center"/>
              <w:rPr>
                <w:sz w:val="18"/>
                <w:szCs w:val="18"/>
              </w:rPr>
            </w:pPr>
            <w:r w:rsidRPr="00265F46">
              <w:t>7.1-8.0</w:t>
            </w:r>
          </w:p>
        </w:tc>
        <w:tc>
          <w:tcPr>
            <w:tcW w:w="2673" w:type="pct"/>
            <w:vAlign w:val="bottom"/>
          </w:tcPr>
          <w:p w14:paraId="1EC4F8D0" w14:textId="77777777" w:rsidR="00FE794D" w:rsidRPr="00265F46" w:rsidRDefault="00FE794D" w:rsidP="005003BC">
            <w:pPr>
              <w:pStyle w:val="TableText"/>
              <w:jc w:val="center"/>
              <w:rPr>
                <w:sz w:val="18"/>
                <w:szCs w:val="18"/>
              </w:rPr>
            </w:pPr>
            <w:r w:rsidRPr="00265F46">
              <w:t>2.4</w:t>
            </w:r>
          </w:p>
        </w:tc>
      </w:tr>
      <w:tr w:rsidR="00FE794D" w:rsidRPr="00265F46" w14:paraId="06C289C4" w14:textId="77777777" w:rsidTr="005003BC">
        <w:trPr>
          <w:cantSplit/>
          <w:trHeight w:val="230"/>
          <w:jc w:val="center"/>
        </w:trPr>
        <w:tc>
          <w:tcPr>
            <w:tcW w:w="2327" w:type="pct"/>
            <w:vAlign w:val="bottom"/>
          </w:tcPr>
          <w:p w14:paraId="1A555B1B" w14:textId="77777777" w:rsidR="00FE794D" w:rsidRPr="00265F46" w:rsidRDefault="00FE794D" w:rsidP="005003BC">
            <w:pPr>
              <w:pStyle w:val="TableText"/>
              <w:jc w:val="center"/>
              <w:rPr>
                <w:sz w:val="18"/>
                <w:szCs w:val="18"/>
              </w:rPr>
            </w:pPr>
            <w:r w:rsidRPr="00265F46">
              <w:t>8.1-9.0</w:t>
            </w:r>
          </w:p>
        </w:tc>
        <w:tc>
          <w:tcPr>
            <w:tcW w:w="2673" w:type="pct"/>
            <w:vAlign w:val="bottom"/>
          </w:tcPr>
          <w:p w14:paraId="5794E92F" w14:textId="77777777" w:rsidR="00FE794D" w:rsidRPr="00265F46" w:rsidRDefault="00FE794D" w:rsidP="005003BC">
            <w:pPr>
              <w:pStyle w:val="TableText"/>
              <w:jc w:val="center"/>
              <w:rPr>
                <w:sz w:val="18"/>
                <w:szCs w:val="18"/>
              </w:rPr>
            </w:pPr>
            <w:r w:rsidRPr="00265F46">
              <w:t>2.7</w:t>
            </w:r>
          </w:p>
        </w:tc>
      </w:tr>
      <w:tr w:rsidR="00FE794D" w:rsidRPr="00265F46" w14:paraId="10FE1CD8" w14:textId="77777777" w:rsidTr="005003BC">
        <w:trPr>
          <w:cantSplit/>
          <w:trHeight w:val="230"/>
          <w:jc w:val="center"/>
        </w:trPr>
        <w:tc>
          <w:tcPr>
            <w:tcW w:w="2327" w:type="pct"/>
            <w:vAlign w:val="bottom"/>
          </w:tcPr>
          <w:p w14:paraId="702BE7F0" w14:textId="77777777" w:rsidR="00FE794D" w:rsidRPr="00265F46" w:rsidRDefault="00FE794D" w:rsidP="005003BC">
            <w:pPr>
              <w:pStyle w:val="TableText"/>
              <w:jc w:val="center"/>
              <w:rPr>
                <w:sz w:val="18"/>
                <w:szCs w:val="18"/>
              </w:rPr>
            </w:pPr>
            <w:r w:rsidRPr="00265F46">
              <w:t>9.1-10.0</w:t>
            </w:r>
          </w:p>
        </w:tc>
        <w:tc>
          <w:tcPr>
            <w:tcW w:w="2673" w:type="pct"/>
            <w:vAlign w:val="bottom"/>
          </w:tcPr>
          <w:p w14:paraId="5F6DC3D1" w14:textId="77777777" w:rsidR="00FE794D" w:rsidRPr="00265F46" w:rsidRDefault="00FE794D" w:rsidP="005003BC">
            <w:pPr>
              <w:pStyle w:val="TableText"/>
              <w:jc w:val="center"/>
              <w:rPr>
                <w:sz w:val="18"/>
                <w:szCs w:val="18"/>
              </w:rPr>
            </w:pPr>
            <w:r w:rsidRPr="00265F46">
              <w:t>3.0</w:t>
            </w:r>
          </w:p>
        </w:tc>
      </w:tr>
    </w:tbl>
    <w:p w14:paraId="04D77FA9" w14:textId="77777777" w:rsidR="00FE794D" w:rsidRPr="00265F46" w:rsidRDefault="00FE794D" w:rsidP="005003BC">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5A493256"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51CF312" w14:textId="77777777" w:rsidR="00FE794D" w:rsidRDefault="00FE794D" w:rsidP="00FE794D">
      <w:pPr>
        <w:pStyle w:val="Heading4"/>
      </w:pPr>
      <w:r w:rsidRPr="002157B6">
        <w:t xml:space="preserve">Sediment </w:t>
      </w:r>
      <w:r>
        <w:t>T</w:t>
      </w:r>
      <w:r w:rsidRPr="002157B6">
        <w:t>exture</w:t>
      </w:r>
    </w:p>
    <w:p w14:paraId="02A5CD9D" w14:textId="77777777" w:rsidR="00FE794D" w:rsidRDefault="00FE794D" w:rsidP="00251D76">
      <w:pPr>
        <w:pStyle w:val="BodyText"/>
      </w:pPr>
      <w:r w:rsidRPr="002639E1">
        <w:t xml:space="preserve">The sediment should be characterized as being coarse sand, fine sand, silt, clay, gravel, </w:t>
      </w:r>
      <w:r>
        <w:t xml:space="preserve">mud, </w:t>
      </w:r>
      <w:r w:rsidRPr="002639E1">
        <w:t xml:space="preserve">or of a mixed type. The presence of shell hash should also be recorded. </w:t>
      </w:r>
    </w:p>
    <w:p w14:paraId="46474775" w14:textId="77777777" w:rsidR="00FE794D" w:rsidRDefault="00FE794D" w:rsidP="00FE794D">
      <w:pPr>
        <w:pStyle w:val="Heading4"/>
      </w:pPr>
      <w:r>
        <w:t>Sample Processing</w:t>
      </w:r>
    </w:p>
    <w:p w14:paraId="378D1BE3" w14:textId="4492B2F5" w:rsidR="00FE794D" w:rsidRDefault="520F77F9" w:rsidP="00251D76">
      <w:pPr>
        <w:pStyle w:val="BodyText"/>
      </w:pPr>
      <w:r>
        <w:t xml:space="preserve">If the grab sample is acceptable, the sample will be processed. For the macrofauna samples only, photographs of the grab will be taken before and after the sample has been sieved. Sample Labels (station location, replicate number, and date) will be included in each photograph to identify the sample. The first photograph of the macrofaunal sample will be taken before measuring penetration depth. Once the photo is taken, large macrofauna or epifauna will be removed and not counted in the sample total (e.g., sand dollars, anemones, shrimp, sea cucumbers, snails, clams, mussels, hermit crabs). After penetration depth measurements are taken, the grab will be placed over a bucket, the jaws opened, and the sample emptied into a bucket. Screened ambient seawater will be used to gently wash the sample into the bucket. Once thoroughly washed, the grab will be redeployed until the required numbers of acceptable samples have been obtained for </w:t>
      </w:r>
      <w:proofErr w:type="spellStart"/>
      <w:r>
        <w:t>infaunal</w:t>
      </w:r>
      <w:proofErr w:type="spellEnd"/>
      <w:r>
        <w:t xml:space="preserve"> analysis. The screening bucket or sieve will be washed between samples using copious amounts of forceful water and a stiff brush.</w:t>
      </w:r>
    </w:p>
    <w:p w14:paraId="5CB8BE71" w14:textId="15738C05" w:rsidR="00FE794D" w:rsidRDefault="520F77F9" w:rsidP="00251D76">
      <w:pPr>
        <w:pStyle w:val="BodyText"/>
      </w:pPr>
      <w:r>
        <w:t xml:space="preserve">Grab samples for </w:t>
      </w:r>
      <w:proofErr w:type="spellStart"/>
      <w:r>
        <w:t>infaunal</w:t>
      </w:r>
      <w:proofErr w:type="spellEnd"/>
      <w:r>
        <w:t xml:space="preserve"> analyses will be rinsed with clean seawater through a 500 </w:t>
      </w:r>
      <w:r w:rsidRPr="520F77F9">
        <w:rPr>
          <w:rFonts w:cs="Arial"/>
        </w:rPr>
        <w:t>µ</w:t>
      </w:r>
      <w:r>
        <w:t>m mesh sieve. Once the sample has been sieved, a second photograph of the sample will be taken. The portion retained on the screens will be transferred to the labeled jars and fixed with 95% ethanol (final ethanol concentration approximately 70%). Fine forceps can be used, if necessary, to transfer infauna to the sample jar. Each sample jar will be filled no more than half full of material and filled to within 1 cm of the top with seawater to prevent infauna from sticking to the sample jar top. The jar will be gently turned around on its side to distribute the ethanol evenly throughout the sample. The technician sieving each sample will be identified by his or her initials in the survey log. Sieves will be washed between samples. Sample jars will be labeled with external and internal Sample Labels. The lids on the sample jars will be taped and the jars inserted individually into large zip-locked or tied plastic bags lined with absorbent padding.</w:t>
      </w:r>
    </w:p>
    <w:p w14:paraId="66F99C66" w14:textId="266FF2F2" w:rsidR="00CC5213" w:rsidRDefault="00CC5213" w:rsidP="00CC5213">
      <w:pPr>
        <w:pStyle w:val="Heading3"/>
      </w:pPr>
      <w:bookmarkStart w:id="237" w:name="_Toc24106068"/>
      <w:r>
        <w:t>B2.2 Sample Storage</w:t>
      </w:r>
      <w:bookmarkEnd w:id="237"/>
    </w:p>
    <w:p w14:paraId="5670B691" w14:textId="26D603EB" w:rsidR="00FE794D" w:rsidRPr="009F6FF8" w:rsidRDefault="00FE794D" w:rsidP="00251D76">
      <w:pPr>
        <w:pStyle w:val="BodyText"/>
      </w:pPr>
      <w:r w:rsidRPr="02B0E610">
        <w:t xml:space="preserve">All benthic </w:t>
      </w:r>
      <w:proofErr w:type="spellStart"/>
      <w:r w:rsidRPr="02B0E610">
        <w:t>infaunal</w:t>
      </w:r>
      <w:proofErr w:type="spellEnd"/>
      <w:r w:rsidRPr="02B0E610">
        <w:t xml:space="preserve"> samples must be handled gently during the sieving process</w:t>
      </w:r>
      <w:r>
        <w:t xml:space="preserve"> and</w:t>
      </w:r>
      <w:r w:rsidRPr="02B0E610">
        <w:t xml:space="preserve"> fixed with 90% ethanol as quickly as possible (final ethanol concentration </w:t>
      </w:r>
      <w:r w:rsidR="00CC5213">
        <w:t>approximately</w:t>
      </w:r>
      <w:r w:rsidRPr="02B0E610">
        <w:t xml:space="preserve"> 70%) to prevent deterioration of the fauna</w:t>
      </w:r>
      <w:r>
        <w:t xml:space="preserve">; </w:t>
      </w:r>
      <w:r w:rsidRPr="02B0E610">
        <w:t xml:space="preserve">all sample jars must be labeled accurately. Following each benthic survey, the </w:t>
      </w:r>
      <w:proofErr w:type="spellStart"/>
      <w:r w:rsidRPr="02B0E610">
        <w:t>infaunal</w:t>
      </w:r>
      <w:proofErr w:type="spellEnd"/>
      <w:r w:rsidRPr="02B0E610">
        <w:t xml:space="preserve"> samples </w:t>
      </w:r>
      <w:r w:rsidR="00CC5213">
        <w:t xml:space="preserve">will be </w:t>
      </w:r>
      <w:r w:rsidRPr="02B0E610">
        <w:t xml:space="preserve">stored in sturdy coolers </w:t>
      </w:r>
      <w:r w:rsidR="00CC5213">
        <w:t>and delivered</w:t>
      </w:r>
      <w:r w:rsidRPr="02B0E610">
        <w:t xml:space="preserve"> to the contracted laboratory </w:t>
      </w:r>
      <w:r w:rsidRPr="00821119">
        <w:t>within 48 hours</w:t>
      </w:r>
      <w:r w:rsidRPr="02B0E610">
        <w:t>.</w:t>
      </w:r>
    </w:p>
    <w:p w14:paraId="764911D9" w14:textId="12FE47BD" w:rsidR="00FE794D" w:rsidRDefault="00FE794D" w:rsidP="00FE794D">
      <w:pPr>
        <w:pStyle w:val="Heading2"/>
      </w:pPr>
      <w:bookmarkStart w:id="238" w:name="_Toc24106069"/>
      <w:r>
        <w:t>B3</w:t>
      </w:r>
      <w:r>
        <w:tab/>
        <w:t>Sample Handling and Custody</w:t>
      </w:r>
      <w:bookmarkEnd w:id="238"/>
    </w:p>
    <w:p w14:paraId="6C3EAA8A" w14:textId="5FB44E40" w:rsidR="00FE794D" w:rsidRPr="00967897" w:rsidRDefault="00FE794D" w:rsidP="00FE794D">
      <w:pPr>
        <w:pStyle w:val="Heading3"/>
      </w:pPr>
      <w:bookmarkStart w:id="239" w:name="_Toc24106070"/>
      <w:r>
        <w:t>B3.1</w:t>
      </w:r>
      <w:r>
        <w:tab/>
      </w:r>
      <w:r w:rsidRPr="00DC0AE1">
        <w:t>Sample</w:t>
      </w:r>
      <w:r w:rsidRPr="02B0E610">
        <w:t xml:space="preserve"> Handling</w:t>
      </w:r>
      <w:bookmarkEnd w:id="239"/>
    </w:p>
    <w:p w14:paraId="3C62B343" w14:textId="4088FE82" w:rsidR="00FE794D" w:rsidRDefault="00FE794D" w:rsidP="00251D76">
      <w:pPr>
        <w:pStyle w:val="BodyText"/>
      </w:pPr>
      <w:r w:rsidRPr="005E6620">
        <w:t xml:space="preserve">Following </w:t>
      </w:r>
      <w:r>
        <w:t>the</w:t>
      </w:r>
      <w:r w:rsidRPr="005E6620">
        <w:t xml:space="preserve"> </w:t>
      </w:r>
      <w:r>
        <w:t xml:space="preserve">soft-bottom </w:t>
      </w:r>
      <w:r w:rsidRPr="005E6620">
        <w:t xml:space="preserve">benthic survey, the </w:t>
      </w:r>
      <w:proofErr w:type="spellStart"/>
      <w:r w:rsidRPr="005E6620">
        <w:t>infaunal</w:t>
      </w:r>
      <w:proofErr w:type="spellEnd"/>
      <w:r w:rsidRPr="005E6620">
        <w:t xml:space="preserve"> samples (stored in sturdy coolers) will be delivered by a </w:t>
      </w:r>
      <w:r>
        <w:t>survey crew</w:t>
      </w:r>
      <w:r w:rsidRPr="005E6620">
        <w:t xml:space="preserve"> member to the contracted laboratory</w:t>
      </w:r>
      <w:r w:rsidR="00865305">
        <w:t xml:space="preserve"> According to a prearranged schedule for sample </w:t>
      </w:r>
      <w:proofErr w:type="spellStart"/>
      <w:r w:rsidR="00865305">
        <w:t>dropoff</w:t>
      </w:r>
      <w:proofErr w:type="spellEnd"/>
      <w:r w:rsidR="00865305">
        <w:t>. Alternatively, t</w:t>
      </w:r>
      <w:r w:rsidRPr="004D2CB1">
        <w:t>he samples</w:t>
      </w:r>
      <w:r>
        <w:t>,</w:t>
      </w:r>
      <w:r w:rsidRPr="004D2CB1">
        <w:t xml:space="preserve"> while still in </w:t>
      </w:r>
      <w:r w:rsidR="00CC5213">
        <w:t>approximately</w:t>
      </w:r>
      <w:r>
        <w:rPr>
          <w:color w:val="000000"/>
        </w:rPr>
        <w:t xml:space="preserve"> </w:t>
      </w:r>
      <w:r w:rsidRPr="008230DC">
        <w:rPr>
          <w:color w:val="000000"/>
        </w:rPr>
        <w:t>70% ethanol</w:t>
      </w:r>
      <w:r w:rsidRPr="004D2CB1">
        <w:t xml:space="preserve">, </w:t>
      </w:r>
      <w:r w:rsidR="00CC5213">
        <w:t>can</w:t>
      </w:r>
      <w:r w:rsidRPr="004D2CB1">
        <w:t xml:space="preserve"> be shipped by ground </w:t>
      </w:r>
      <w:r>
        <w:t>(</w:t>
      </w:r>
      <w:r w:rsidRPr="004D2CB1">
        <w:t xml:space="preserve">or </w:t>
      </w:r>
      <w:r>
        <w:t>two</w:t>
      </w:r>
      <w:r w:rsidRPr="004D2CB1">
        <w:t>-day express delivery</w:t>
      </w:r>
      <w:r>
        <w:t xml:space="preserve"> if necessary) </w:t>
      </w:r>
      <w:r w:rsidR="00CC5213">
        <w:t xml:space="preserve">for delivery </w:t>
      </w:r>
      <w:r>
        <w:t>to the</w:t>
      </w:r>
      <w:r w:rsidR="00CC5213">
        <w:t xml:space="preserve"> contracted</w:t>
      </w:r>
      <w:r>
        <w:t xml:space="preserve"> </w:t>
      </w:r>
      <w:r w:rsidRPr="004D2CB1">
        <w:t>laboratory</w:t>
      </w:r>
      <w:r>
        <w:t xml:space="preserve">. </w:t>
      </w:r>
      <w:r w:rsidRPr="004D2CB1">
        <w:t>The lids on the sample jars will be taped and the jars inserted individually into large zip-</w:t>
      </w:r>
      <w:r w:rsidR="00CC5213">
        <w:t>locked</w:t>
      </w:r>
      <w:r w:rsidRPr="004D2CB1">
        <w:t xml:space="preserve"> or tied plastic bags lined with absorbent padding. </w:t>
      </w:r>
      <w:r>
        <w:t>At the laboratory, o</w:t>
      </w:r>
      <w:r w:rsidRPr="004D2CB1">
        <w:t xml:space="preserve">ne sample from each </w:t>
      </w:r>
      <w:proofErr w:type="spellStart"/>
      <w:r w:rsidRPr="004D2CB1">
        <w:t>infaunal</w:t>
      </w:r>
      <w:proofErr w:type="spellEnd"/>
      <w:r w:rsidRPr="004D2CB1">
        <w:t xml:space="preserve"> station will be randomly </w:t>
      </w:r>
      <w:r w:rsidR="00CC5213">
        <w:t>selected</w:t>
      </w:r>
      <w:r w:rsidRPr="004D2CB1">
        <w:t xml:space="preserve"> </w:t>
      </w:r>
      <w:r>
        <w:t>to</w:t>
      </w:r>
      <w:r w:rsidRPr="004D2CB1">
        <w:t xml:space="preserve"> archiv</w:t>
      </w:r>
      <w:r>
        <w:t>e</w:t>
      </w:r>
      <w:r w:rsidRPr="004D2CB1">
        <w:t xml:space="preserve"> (see Section B</w:t>
      </w:r>
      <w:r w:rsidR="00CC5213">
        <w:t>3.2</w:t>
      </w:r>
      <w:r w:rsidRPr="004D2CB1">
        <w:t xml:space="preserve">) and the other two will be processed. </w:t>
      </w:r>
    </w:p>
    <w:p w14:paraId="2B3E6844" w14:textId="77777777" w:rsidR="00FE794D" w:rsidRPr="00A45300" w:rsidRDefault="00FE794D" w:rsidP="00FE794D">
      <w:pPr>
        <w:pStyle w:val="Heading3"/>
      </w:pPr>
      <w:bookmarkStart w:id="240" w:name="_Toc2006287"/>
      <w:bookmarkStart w:id="241" w:name="_Toc24106071"/>
      <w:r>
        <w:t>B3.2</w:t>
      </w:r>
      <w:r>
        <w:tab/>
      </w:r>
      <w:r w:rsidRPr="00DC0AE1">
        <w:t>Sample</w:t>
      </w:r>
      <w:r w:rsidRPr="00A45300">
        <w:t xml:space="preserve"> Custody</w:t>
      </w:r>
      <w:bookmarkEnd w:id="240"/>
      <w:bookmarkEnd w:id="241"/>
    </w:p>
    <w:p w14:paraId="1432C5F5" w14:textId="77777777" w:rsidR="00FE794D" w:rsidRPr="00A45300" w:rsidRDefault="623FE806" w:rsidP="00FE794D">
      <w:pPr>
        <w:pStyle w:val="Heading4"/>
      </w:pPr>
      <w:bookmarkStart w:id="242" w:name="_Toc2006288"/>
      <w:r>
        <w:t>Sample Tracking</w:t>
      </w:r>
      <w:bookmarkEnd w:id="242"/>
    </w:p>
    <w:p w14:paraId="6D0C5C66" w14:textId="06E0DBF2" w:rsidR="623FE806" w:rsidRDefault="623FE806" w:rsidP="623FE806">
      <w:pPr>
        <w:pStyle w:val="BodyText"/>
      </w:pPr>
      <w:r>
        <w:t>Sample custody will be tracked through external and internal Sample Labels, Field Data Forms, a Sample Log, and Chain of Custody Forms.</w:t>
      </w:r>
    </w:p>
    <w:p w14:paraId="0DE9A31B" w14:textId="1FA3984C" w:rsidR="623FE806" w:rsidRDefault="623FE806" w:rsidP="623FE806">
      <w:pPr>
        <w:pStyle w:val="BodyText"/>
      </w:pPr>
      <w:r>
        <w:t xml:space="preserve">Sample Labels for macrofaunal samples will be affixed to the sample containers in the field. The sampling station, sample type, replicate number, date, and time will be entered manually onto the label. One additional label will be prepared on waterproof paper and inserted inside the sample container. If multiple sample containers are needed for a single </w:t>
      </w:r>
      <w:proofErr w:type="spellStart"/>
      <w:r>
        <w:t>infaunal</w:t>
      </w:r>
      <w:proofErr w:type="spellEnd"/>
      <w:r>
        <w:t xml:space="preserve"> replicate, the sample information will be manually entered on blank labels, and the containers will be numbered (e.g., “1 of 2,” “2 of 2”). </w:t>
      </w:r>
    </w:p>
    <w:p w14:paraId="76C5F3DE" w14:textId="2D36B332"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33AB754C" w14:textId="77777777" w:rsidR="00FE794D" w:rsidRDefault="00FE794D" w:rsidP="00FE794D">
      <w:pPr>
        <w:pStyle w:val="Heading4"/>
      </w:pPr>
      <w:r>
        <w:t>Sample Custody</w:t>
      </w:r>
    </w:p>
    <w:p w14:paraId="53BFBE13" w14:textId="36F02170" w:rsidR="00FE794D" w:rsidRPr="00265F46" w:rsidRDefault="37DFF5B0" w:rsidP="37DFF5B0">
      <w:pPr>
        <w:pStyle w:val="BodyText"/>
        <w:rPr>
          <w:highlight w:val="yellow"/>
        </w:rPr>
      </w:pPr>
      <w:r>
        <w:t xml:space="preserve">Infauna samples will be in the custody of the survey Chief Scientist or a crew member from collection until they are transferred to the contracted laboratory. Chain of Custody Forms will accompany the samples. One complete (copied) set of the infauna Chain of Custody Forms will be included in each shipping container and the original Chain of Custody Forms will be returned to Project Manager after the samples have been logged in at the contracted laboratory. The signed original custody forms will be retained in the project files. Sample processing will occur in the contracted laboratory. After the samples are processed, the laboratory will store the appropriate samples and specimens for the specific length of time for re-identification </w:t>
      </w:r>
      <w:r w:rsidRPr="37DFF5B0">
        <w:rPr>
          <w:rFonts w:eastAsiaTheme="minorEastAsia" w:cs="Arial"/>
        </w:rPr>
        <w:t>QC</w:t>
      </w:r>
      <w:r>
        <w:t xml:space="preserve">, voucher, or unforeseen circumstances. </w:t>
      </w:r>
    </w:p>
    <w:p w14:paraId="5668EAB6" w14:textId="30BC733E" w:rsidR="00FE794D" w:rsidRDefault="520F77F9" w:rsidP="520F77F9">
      <w:pPr>
        <w:pStyle w:val="BodyText"/>
        <w:rPr>
          <w:highlight w:val="yellow"/>
        </w:rPr>
      </w:pPr>
      <w:r>
        <w:t xml:space="preserve">Transfer of benthic </w:t>
      </w:r>
      <w:proofErr w:type="spellStart"/>
      <w:r>
        <w:t>infaunal</w:t>
      </w:r>
      <w:proofErr w:type="spellEnd"/>
      <w:r>
        <w:t xml:space="preserve"> samples will be documented on the custody forms. All samples will be distributed to the appropriate laboratory personnel by hand or by a shipping service. A copy of the Chain of Custody Form will be retained by the field sample custodian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520F77F9">
        <w:rPr>
          <w:highlight w:val="yellow"/>
        </w:rPr>
        <w:t xml:space="preserve"> </w:t>
      </w:r>
    </w:p>
    <w:p w14:paraId="543ADABD" w14:textId="77777777" w:rsidR="00FE794D" w:rsidRPr="00080D64" w:rsidRDefault="00FE794D" w:rsidP="00FE794D">
      <w:pPr>
        <w:pStyle w:val="Heading4"/>
      </w:pPr>
      <w:r w:rsidRPr="00D402ED">
        <w:t>Sample</w:t>
      </w:r>
      <w:r w:rsidRPr="00080D64">
        <w:t xml:space="preserve"> Archival Policies</w:t>
      </w:r>
    </w:p>
    <w:p w14:paraId="70E66AEF" w14:textId="77777777" w:rsidR="00FE794D" w:rsidRDefault="00FE794D" w:rsidP="00251D76">
      <w:pPr>
        <w:pStyle w:val="BodyText"/>
        <w:rPr>
          <w:color w:val="000000"/>
        </w:rPr>
      </w:pPr>
      <w:r w:rsidRPr="00080D64">
        <w:t xml:space="preserve">One randomly selected sample from each </w:t>
      </w:r>
      <w:r>
        <w:t xml:space="preserve">soft-bottom </w:t>
      </w:r>
      <w:proofErr w:type="spellStart"/>
      <w:r w:rsidRPr="00080D64">
        <w:t>infaunal</w:t>
      </w:r>
      <w:proofErr w:type="spellEnd"/>
      <w:r w:rsidRPr="00080D64">
        <w:t xml:space="preserve"> station will be archived, and the other two will be processed. Archived </w:t>
      </w:r>
      <w:r>
        <w:t xml:space="preserve">soft-bottom </w:t>
      </w:r>
      <w:proofErr w:type="spellStart"/>
      <w:r w:rsidRPr="00080D64">
        <w:t>infaunal</w:t>
      </w:r>
      <w:proofErr w:type="spellEnd"/>
      <w:r w:rsidRPr="00080D64">
        <w:t xml:space="preserve"> samples will be </w:t>
      </w:r>
      <w:r w:rsidRPr="00080D64">
        <w:rPr>
          <w:color w:val="000000"/>
        </w:rPr>
        <w:t xml:space="preserve">rinsed with fresh water over </w:t>
      </w:r>
      <w:r>
        <w:rPr>
          <w:color w:val="000000"/>
        </w:rPr>
        <w:t>5</w:t>
      </w:r>
      <w:r w:rsidRPr="00080D64">
        <w:rPr>
          <w:color w:val="000000"/>
        </w:rPr>
        <w:t>00</w:t>
      </w:r>
      <w:r>
        <w:rPr>
          <w:color w:val="000000"/>
        </w:rPr>
        <w:t xml:space="preserve"> </w:t>
      </w:r>
      <w:r w:rsidRPr="00080D64">
        <w:rPr>
          <w:color w:val="000000"/>
        </w:rPr>
        <w:t>µm</w:t>
      </w:r>
      <w:r>
        <w:rPr>
          <w:color w:val="000000"/>
        </w:rPr>
        <w:t xml:space="preserve"> </w:t>
      </w:r>
      <w:r w:rsidRPr="00080D64">
        <w:rPr>
          <w:color w:val="000000"/>
        </w:rPr>
        <w:t xml:space="preserve">mesh screens and transferred to reagent alcohol for storage at the laboratory. </w:t>
      </w:r>
    </w:p>
    <w:p w14:paraId="11A1E93A" w14:textId="6298A3D5" w:rsidR="00FE794D" w:rsidRPr="00B5320D" w:rsidRDefault="00FE794D" w:rsidP="00251D76">
      <w:pPr>
        <w:pStyle w:val="BodyText"/>
        <w:rPr>
          <w:b/>
          <w:bCs/>
        </w:rPr>
      </w:pPr>
      <w:r w:rsidRPr="004D0F55">
        <w:t xml:space="preserve">Macrofauna </w:t>
      </w:r>
      <w:r w:rsidRPr="00080D64">
        <w:t xml:space="preserve">samples (both archived and processed samples) will be held until </w:t>
      </w:r>
      <w:r>
        <w:t xml:space="preserve">the Project Manager </w:t>
      </w:r>
      <w:r w:rsidRPr="00080D64">
        <w:t>accept</w:t>
      </w:r>
      <w:r>
        <w:t xml:space="preserve">s </w:t>
      </w:r>
      <w:r w:rsidRPr="00080D64">
        <w:t xml:space="preserve">the </w:t>
      </w:r>
      <w:r w:rsidR="0529CFD7">
        <w:t xml:space="preserve">laboratory </w:t>
      </w:r>
      <w:r>
        <w:t>r</w:t>
      </w:r>
      <w:r w:rsidRPr="00080D64">
        <w:t>eport</w:t>
      </w:r>
      <w:r w:rsidRPr="007D68E6">
        <w:t xml:space="preserve">. </w:t>
      </w:r>
      <w:r>
        <w:t>If subsequent surveys will be conducted within six years, reference</w:t>
      </w:r>
      <w:r w:rsidRPr="007D68E6">
        <w:t xml:space="preserve"> collection specimens will be </w:t>
      </w:r>
      <w:r w:rsidR="00CC5213">
        <w:t>retained</w:t>
      </w:r>
      <w:r w:rsidRPr="007D68E6">
        <w:t xml:space="preserve"> by the contracted laboratory. Reference collection specimens will be clearly identified, labeled with the project name and unique identification number, and stored under appropriate </w:t>
      </w:r>
      <w:r w:rsidRPr="00683785">
        <w:t>conditions for the length of the storage period.</w:t>
      </w:r>
      <w:r w:rsidRPr="0085396A">
        <w:rPr>
          <w:b/>
          <w:bCs/>
        </w:rPr>
        <w:t xml:space="preserve"> </w:t>
      </w:r>
    </w:p>
    <w:p w14:paraId="58B89C73" w14:textId="3B77EB47" w:rsidR="00FE794D" w:rsidRPr="00C70D19" w:rsidRDefault="00FE794D" w:rsidP="00FE794D">
      <w:pPr>
        <w:pStyle w:val="Heading2"/>
      </w:pPr>
      <w:bookmarkStart w:id="243" w:name="_Toc24106072"/>
      <w:r w:rsidRPr="00C70D19">
        <w:t>B</w:t>
      </w:r>
      <w:r>
        <w:t>4</w:t>
      </w:r>
      <w:r>
        <w:tab/>
      </w:r>
      <w:r w:rsidRPr="00C70D19">
        <w:t>Soft-</w:t>
      </w:r>
      <w:r>
        <w:t>B</w:t>
      </w:r>
      <w:r w:rsidRPr="00C70D19">
        <w:t xml:space="preserve">ottom </w:t>
      </w:r>
      <w:proofErr w:type="spellStart"/>
      <w:r w:rsidRPr="00C70D19">
        <w:t>Infaunal</w:t>
      </w:r>
      <w:proofErr w:type="spellEnd"/>
      <w:r w:rsidRPr="00C70D19">
        <w:t xml:space="preserve"> Analysis</w:t>
      </w:r>
      <w:bookmarkEnd w:id="243"/>
    </w:p>
    <w:p w14:paraId="5183E28B" w14:textId="3BDFE751" w:rsidR="00945B15" w:rsidRDefault="00945B15" w:rsidP="7A663164">
      <w:pPr>
        <w:pStyle w:val="BodyText"/>
        <w:keepNext/>
      </w:pPr>
      <w:proofErr w:type="spellStart"/>
      <w:r w:rsidRPr="00EB3CF6">
        <w:t>Macrobiological</w:t>
      </w:r>
      <w:proofErr w:type="spellEnd"/>
      <w:r w:rsidRPr="7A663164">
        <w:t xml:space="preserve"> </w:t>
      </w:r>
      <w:r>
        <w:t>measures (</w:t>
      </w:r>
      <w:r w:rsidRPr="00EB3CF6">
        <w:t>community measures such as abundance, numbers of species, and diversity</w:t>
      </w:r>
      <w:r w:rsidRPr="7A663164">
        <w:t>)</w:t>
      </w:r>
      <w:r w:rsidRPr="00EB3CF6">
        <w:t xml:space="preserve"> are based on the species-level identifications of the soft</w:t>
      </w:r>
      <w:r w:rsidRPr="7A663164">
        <w:t>-</w:t>
      </w:r>
      <w:r w:rsidRPr="00EB3CF6">
        <w:t>bottom infauna</w:t>
      </w:r>
      <w:r w:rsidR="796841EA" w:rsidRPr="00EB3CF6">
        <w:t xml:space="preserve"> as </w:t>
      </w:r>
      <w:r w:rsidR="7A663164" w:rsidRPr="00EB3CF6">
        <w:t>summarized in the table below</w:t>
      </w:r>
      <w:r w:rsidRPr="7A663164">
        <w:t xml:space="preserve">. </w:t>
      </w:r>
    </w:p>
    <w:p w14:paraId="4B96C02B" w14:textId="3B627E42" w:rsidR="00945B15" w:rsidRPr="00EE7782" w:rsidRDefault="00945B15" w:rsidP="7A663164">
      <w:pPr>
        <w:pStyle w:val="TableTitle"/>
        <w:keepNext w:val="0"/>
      </w:pPr>
      <w:bookmarkStart w:id="244" w:name="_Toc24070794"/>
      <w:r w:rsidRPr="000E7991">
        <w:t>Table</w:t>
      </w:r>
      <w:r w:rsidR="00D62328">
        <w:t xml:space="preserve"> B4.</w:t>
      </w:r>
      <w:r w:rsidRPr="00A07B88">
        <w:fldChar w:fldCharType="begin"/>
      </w:r>
      <w:r>
        <w:instrText xml:space="preserve"> SEQ Table \* ARABIC \r 1 </w:instrText>
      </w:r>
      <w:r w:rsidRPr="00A07B88">
        <w:fldChar w:fldCharType="separate"/>
      </w:r>
      <w:r w:rsidR="00D62328">
        <w:rPr>
          <w:noProof/>
        </w:rPr>
        <w:t>1</w:t>
      </w:r>
      <w:r w:rsidRPr="00A07B88">
        <w:fldChar w:fldCharType="end"/>
      </w:r>
      <w:r w:rsidR="00D62328">
        <w:t xml:space="preserve">. </w:t>
      </w:r>
      <w:r>
        <w:t>Marine</w:t>
      </w:r>
      <w:r w:rsidRPr="000E7991">
        <w:t xml:space="preserve"> Benthic Survey Sample Analyses</w:t>
      </w:r>
      <w:r>
        <w:t>, Infauna</w:t>
      </w:r>
      <w:bookmarkEnd w:id="2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945B15" w:rsidRPr="00265F46" w14:paraId="3FFC17D2" w14:textId="77777777" w:rsidTr="008A6DEB">
        <w:trPr>
          <w:tblHeader/>
        </w:trPr>
        <w:tc>
          <w:tcPr>
            <w:tcW w:w="719" w:type="pct"/>
            <w:shd w:val="clear" w:color="FFFF00" w:fill="D9D9D9"/>
            <w:vAlign w:val="center"/>
          </w:tcPr>
          <w:p w14:paraId="71570B02" w14:textId="77777777" w:rsidR="00945B15" w:rsidRPr="000E7991" w:rsidRDefault="00945B15" w:rsidP="008A6DEB">
            <w:pPr>
              <w:pStyle w:val="TableHeadings"/>
            </w:pPr>
            <w:r w:rsidRPr="000E7991">
              <w:t>Parameter</w:t>
            </w:r>
          </w:p>
        </w:tc>
        <w:tc>
          <w:tcPr>
            <w:tcW w:w="867" w:type="pct"/>
            <w:shd w:val="clear" w:color="FFFF00" w:fill="D9D9D9"/>
            <w:vAlign w:val="center"/>
          </w:tcPr>
          <w:p w14:paraId="334E4051" w14:textId="77777777" w:rsidR="00945B15" w:rsidRPr="000E7991" w:rsidRDefault="00945B15" w:rsidP="008A6DEB">
            <w:pPr>
              <w:pStyle w:val="TableHeadings"/>
            </w:pPr>
            <w:r w:rsidRPr="000E7991">
              <w:t>Unit of Measurement</w:t>
            </w:r>
          </w:p>
        </w:tc>
        <w:tc>
          <w:tcPr>
            <w:tcW w:w="1684" w:type="pct"/>
            <w:shd w:val="clear" w:color="FFFF00" w:fill="D9D9D9"/>
            <w:vAlign w:val="center"/>
          </w:tcPr>
          <w:p w14:paraId="5C062F2D" w14:textId="77777777" w:rsidR="00945B15" w:rsidRPr="000E7991" w:rsidRDefault="00945B15" w:rsidP="008A6DEB">
            <w:pPr>
              <w:pStyle w:val="TableHeadings"/>
            </w:pPr>
            <w:r w:rsidRPr="000E7991">
              <w:t>Method</w:t>
            </w:r>
          </w:p>
        </w:tc>
        <w:tc>
          <w:tcPr>
            <w:tcW w:w="1730" w:type="pct"/>
            <w:shd w:val="clear" w:color="FFFF00" w:fill="D9D9D9"/>
            <w:vAlign w:val="center"/>
          </w:tcPr>
          <w:p w14:paraId="744CC3AF" w14:textId="77777777" w:rsidR="00945B15" w:rsidRPr="00265F46" w:rsidRDefault="00945B15" w:rsidP="008A6DEB">
            <w:pPr>
              <w:pStyle w:val="TableHeadings"/>
              <w:rPr>
                <w:highlight w:val="yellow"/>
              </w:rPr>
            </w:pPr>
            <w:r w:rsidRPr="006E15F0">
              <w:t>Reference</w:t>
            </w:r>
          </w:p>
        </w:tc>
      </w:tr>
      <w:tr w:rsidR="00945B15" w:rsidRPr="00265F46" w14:paraId="7E7A2D1A" w14:textId="77777777" w:rsidTr="008A6DEB">
        <w:trPr>
          <w:tblHeader/>
        </w:trPr>
        <w:tc>
          <w:tcPr>
            <w:tcW w:w="719" w:type="pct"/>
            <w:shd w:val="clear" w:color="auto" w:fill="FFFFFF"/>
          </w:tcPr>
          <w:p w14:paraId="452AA7E2" w14:textId="77777777" w:rsidR="00945B15" w:rsidRPr="005E3290" w:rsidRDefault="00945B15" w:rsidP="008A6DEB">
            <w:pPr>
              <w:pStyle w:val="TableText"/>
            </w:pPr>
            <w:proofErr w:type="spellStart"/>
            <w:r w:rsidRPr="005E3290">
              <w:t>Infaunal</w:t>
            </w:r>
            <w:proofErr w:type="spellEnd"/>
            <w:r>
              <w:t xml:space="preserve"> </w:t>
            </w:r>
            <w:r w:rsidRPr="005E3290">
              <w:t>Analysis</w:t>
            </w:r>
          </w:p>
        </w:tc>
        <w:tc>
          <w:tcPr>
            <w:tcW w:w="867" w:type="pct"/>
            <w:shd w:val="clear" w:color="auto" w:fill="FFFFFF"/>
          </w:tcPr>
          <w:p w14:paraId="107765B7" w14:textId="77777777" w:rsidR="00945B15" w:rsidRPr="000E7991" w:rsidRDefault="00945B15" w:rsidP="008A6DEB">
            <w:pPr>
              <w:pStyle w:val="TableText"/>
              <w:rPr>
                <w:bCs/>
              </w:rPr>
            </w:pPr>
            <w:r w:rsidRPr="000E7991">
              <w:rPr>
                <w:bCs/>
              </w:rPr>
              <w:t>Count/species</w:t>
            </w:r>
          </w:p>
          <w:p w14:paraId="4F85E470" w14:textId="77777777" w:rsidR="00945B15" w:rsidRPr="000E7991" w:rsidRDefault="00945B15" w:rsidP="008A6DEB">
            <w:pPr>
              <w:pStyle w:val="TableText"/>
              <w:rPr>
                <w:bCs/>
              </w:rPr>
            </w:pPr>
            <w:r w:rsidRPr="000E7991">
              <w:rPr>
                <w:bCs/>
              </w:rPr>
              <w:t>(# per grab)</w:t>
            </w:r>
          </w:p>
        </w:tc>
        <w:tc>
          <w:tcPr>
            <w:tcW w:w="1684" w:type="pct"/>
            <w:shd w:val="clear" w:color="auto" w:fill="FFFFFF"/>
          </w:tcPr>
          <w:p w14:paraId="5E99770D" w14:textId="4AB06DD8" w:rsidR="00945B15" w:rsidRPr="000E7991" w:rsidRDefault="00945B15" w:rsidP="008A6DEB">
            <w:pPr>
              <w:pStyle w:val="TableText"/>
              <w:rPr>
                <w:bCs/>
              </w:rPr>
            </w:pPr>
            <w:r w:rsidRPr="000E7991">
              <w:rPr>
                <w:bCs/>
              </w:rPr>
              <w:t xml:space="preserve">ID and </w:t>
            </w:r>
            <w:r w:rsidR="00745F44">
              <w:rPr>
                <w:bCs/>
              </w:rPr>
              <w:t>e</w:t>
            </w:r>
            <w:r w:rsidRPr="000E7991">
              <w:rPr>
                <w:bCs/>
              </w:rPr>
              <w:t>numeration</w:t>
            </w:r>
          </w:p>
        </w:tc>
        <w:tc>
          <w:tcPr>
            <w:tcW w:w="1730" w:type="pct"/>
            <w:shd w:val="clear" w:color="auto" w:fill="FFFFFF"/>
          </w:tcPr>
          <w:p w14:paraId="407909CF" w14:textId="77777777" w:rsidR="00945B15" w:rsidRPr="00265F46" w:rsidRDefault="00945B15" w:rsidP="008A6DEB">
            <w:pPr>
              <w:pStyle w:val="TableText"/>
              <w:rPr>
                <w:bCs/>
                <w:highlight w:val="yellow"/>
              </w:rPr>
            </w:pPr>
            <w:r>
              <w:rPr>
                <w:bCs/>
              </w:rPr>
              <w:t xml:space="preserve">Sweeny and </w:t>
            </w:r>
            <w:proofErr w:type="spellStart"/>
            <w:r>
              <w:rPr>
                <w:bCs/>
              </w:rPr>
              <w:t>Rutecki</w:t>
            </w:r>
            <w:proofErr w:type="spellEnd"/>
            <w:r>
              <w:rPr>
                <w:bCs/>
              </w:rPr>
              <w:t>, 2019</w:t>
            </w:r>
          </w:p>
        </w:tc>
      </w:tr>
    </w:tbl>
    <w:p w14:paraId="64A2B844" w14:textId="77777777" w:rsidR="00945B15" w:rsidRDefault="00945B15" w:rsidP="00251D76">
      <w:pPr>
        <w:pStyle w:val="BodyText"/>
      </w:pPr>
    </w:p>
    <w:p w14:paraId="20298F25" w14:textId="7D272CED" w:rsidR="00FE794D" w:rsidRDefault="00FE794D" w:rsidP="00FE794D">
      <w:pPr>
        <w:pStyle w:val="Heading2"/>
        <w:rPr>
          <w:color w:val="C00000"/>
        </w:rPr>
      </w:pPr>
      <w:bookmarkStart w:id="245" w:name="_Toc24106073"/>
      <w:r>
        <w:t>B5</w:t>
      </w:r>
      <w:r>
        <w:tab/>
        <w:t>Soft-Bottom Grab Sampling Quality Control</w:t>
      </w:r>
      <w:bookmarkEnd w:id="245"/>
    </w:p>
    <w:p w14:paraId="05AF166B" w14:textId="0422BC62" w:rsidR="00FE794D" w:rsidRPr="00FF2C68" w:rsidRDefault="00FE794D" w:rsidP="00251D76">
      <w:pPr>
        <w:pStyle w:val="BodyText"/>
      </w:pPr>
      <w:r w:rsidRPr="00FF2C68">
        <w:t>All sediment samples to be used for faunal analyses will be collected with a 0.04</w:t>
      </w:r>
      <w:r>
        <w:t xml:space="preserve"> </w:t>
      </w:r>
      <w:r w:rsidRPr="00FF2C68">
        <w:t>m</w:t>
      </w:r>
      <w:r w:rsidRPr="00FF2C68">
        <w:rPr>
          <w:vertAlign w:val="superscript"/>
        </w:rPr>
        <w:t>2</w:t>
      </w:r>
      <w:r w:rsidRPr="00FF2C68">
        <w:t xml:space="preserve"> Young-modified</w:t>
      </w:r>
      <w:r>
        <w:t xml:space="preserve"> Van </w:t>
      </w:r>
      <w:r w:rsidRPr="00FF2C68">
        <w:t xml:space="preserve">Veen grab sampler. </w:t>
      </w:r>
      <w:r>
        <w:t>S</w:t>
      </w:r>
      <w:r w:rsidRPr="00FF2C68">
        <w:t xml:space="preserve">amples will be </w:t>
      </w:r>
      <w:bookmarkStart w:id="246" w:name="_Hlk15564230"/>
      <w:r>
        <w:t>kept undisturbed through</w:t>
      </w:r>
      <w:bookmarkEnd w:id="246"/>
      <w:r w:rsidRPr="00FF2C68">
        <w:t xml:space="preserve"> careful attention to established deployment and recovery procedures. Procedures used by survey </w:t>
      </w:r>
      <w:r w:rsidR="00CC5213">
        <w:t>crews</w:t>
      </w:r>
      <w:r w:rsidRPr="00FF2C68">
        <w:t xml:space="preserve"> will cover the following aspects of deployment and recovery:</w:t>
      </w:r>
    </w:p>
    <w:p w14:paraId="28FBA811" w14:textId="77777777" w:rsidR="00FE794D" w:rsidRPr="008254AC" w:rsidRDefault="623FE806" w:rsidP="00353483">
      <w:pPr>
        <w:pStyle w:val="ListBullet"/>
        <w:rPr>
          <w:color w:val="000000" w:themeColor="text1"/>
        </w:rPr>
      </w:pPr>
      <w:r>
        <w:t>Thorough wash-down of the grab before each deployment</w:t>
      </w:r>
    </w:p>
    <w:p w14:paraId="596B598F" w14:textId="77777777" w:rsidR="00FE794D" w:rsidRPr="008254AC" w:rsidRDefault="623FE806" w:rsidP="00353483">
      <w:pPr>
        <w:pStyle w:val="ListBullet"/>
        <w:rPr>
          <w:color w:val="000000" w:themeColor="text1"/>
        </w:rPr>
      </w:pPr>
      <w:r>
        <w:t>Control of penetration by adding or removing weights to the frame and adjusting descent rate</w:t>
      </w:r>
    </w:p>
    <w:p w14:paraId="0657A46F" w14:textId="77777777" w:rsidR="00FE794D" w:rsidRPr="008254AC" w:rsidRDefault="623FE806" w:rsidP="00353483">
      <w:pPr>
        <w:pStyle w:val="ListBullet"/>
        <w:rPr>
          <w:color w:val="000000" w:themeColor="text1"/>
        </w:rPr>
      </w:pPr>
      <w:r>
        <w:t>Slow recovery until the grab is free of the bottom</w:t>
      </w:r>
    </w:p>
    <w:p w14:paraId="6B4BF5DC" w14:textId="77777777" w:rsidR="00FE794D" w:rsidRPr="008254AC" w:rsidRDefault="623FE806" w:rsidP="00353483">
      <w:pPr>
        <w:pStyle w:val="ListBullet"/>
        <w:rPr>
          <w:color w:val="000000" w:themeColor="text1"/>
        </w:rPr>
      </w:pPr>
      <w:r>
        <w:t>Inspection for signs of leakage</w:t>
      </w:r>
    </w:p>
    <w:p w14:paraId="5C23FA52" w14:textId="77777777" w:rsidR="00FE794D" w:rsidRPr="008254AC" w:rsidRDefault="00FE794D" w:rsidP="00353483">
      <w:pPr>
        <w:pStyle w:val="ListBulletLast"/>
        <w:rPr>
          <w:color w:val="000000" w:themeColor="text1"/>
        </w:rPr>
      </w:pPr>
      <w:r w:rsidRPr="008D5CEB">
        <w:t>Securing the grab on the dock or pier</w:t>
      </w:r>
    </w:p>
    <w:p w14:paraId="2049451F" w14:textId="77777777" w:rsidR="00FE794D" w:rsidRPr="00FF2C68" w:rsidRDefault="00FE794D">
      <w:pPr>
        <w:pStyle w:val="BodyText"/>
      </w:pPr>
      <w:r w:rsidRPr="4B824AEF">
        <w:t>Each grab sample will be inspected for signs of disturbance. The following criteria identify ideal characteristics for an acceptable grab sample:</w:t>
      </w:r>
    </w:p>
    <w:p w14:paraId="35ED8683" w14:textId="77777777" w:rsidR="00FE794D" w:rsidRPr="008254AC"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44E17AB" w14:textId="77777777" w:rsidR="00FE794D" w:rsidRPr="008254AC" w:rsidRDefault="623FE806" w:rsidP="00353483">
      <w:pPr>
        <w:pStyle w:val="ListBullet"/>
        <w:rPr>
          <w:color w:val="000000" w:themeColor="text1"/>
        </w:rPr>
      </w:pPr>
      <w:r>
        <w:t>Overlying water is present and not excessively turbid.</w:t>
      </w:r>
    </w:p>
    <w:p w14:paraId="72EEF148" w14:textId="77777777" w:rsidR="00FE794D" w:rsidRPr="008254AC" w:rsidRDefault="00FE794D" w:rsidP="00353483">
      <w:pPr>
        <w:pStyle w:val="ListBulletLast"/>
        <w:rPr>
          <w:color w:val="000000" w:themeColor="text1"/>
        </w:rPr>
      </w:pPr>
      <w:r w:rsidRPr="008D5CEB">
        <w:t>Sediment depth at the center of the sampler is at least 7 cm, indicating that the desired penetr</w:t>
      </w:r>
      <w:r w:rsidRPr="00076A73">
        <w:t>ation was achieved.</w:t>
      </w:r>
    </w:p>
    <w:p w14:paraId="6C189AA3" w14:textId="4BFFCBF8" w:rsidR="00FE794D" w:rsidRPr="00FF2C68" w:rsidRDefault="00FE794D">
      <w:pPr>
        <w:pStyle w:val="BodyText"/>
      </w:pPr>
      <w:r w:rsidRPr="4B824AEF">
        <w:t xml:space="preserve">Mild overfill may be acceptable </w:t>
      </w:r>
      <w:r w:rsidR="00CC5213" w:rsidRPr="4B824AEF">
        <w:t>according to the follow standards</w:t>
      </w:r>
      <w:r w:rsidRPr="4B824AEF">
        <w:t>:</w:t>
      </w:r>
    </w:p>
    <w:p w14:paraId="06F14AD1" w14:textId="77777777" w:rsidR="00FE794D" w:rsidRPr="008254AC" w:rsidRDefault="623FE806" w:rsidP="00353483">
      <w:pPr>
        <w:pStyle w:val="ListBullet"/>
        <w:rPr>
          <w:color w:val="000000" w:themeColor="text1"/>
        </w:rPr>
      </w:pPr>
      <w:r>
        <w:t>The sediment surface is intact.</w:t>
      </w:r>
    </w:p>
    <w:p w14:paraId="71CFE11B" w14:textId="77777777" w:rsidR="00FE794D" w:rsidRPr="008254AC"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4EFBB6F4" w14:textId="77777777" w:rsidR="00FE794D" w:rsidRPr="008254AC" w:rsidRDefault="00FE794D" w:rsidP="00353483">
      <w:pPr>
        <w:pStyle w:val="ListBulletLast"/>
        <w:rPr>
          <w:color w:val="000000" w:themeColor="text1"/>
        </w:rPr>
      </w:pPr>
      <w:r w:rsidRPr="008D5CEB">
        <w:t>There is no evidence that sediment has pushed out through the hinge or the edges of the grab.</w:t>
      </w:r>
    </w:p>
    <w:p w14:paraId="20614D05" w14:textId="77777777" w:rsidR="00CC5213" w:rsidRDefault="00FE794D" w:rsidP="00CC5213">
      <w:pPr>
        <w:pStyle w:val="BodyText"/>
      </w:pPr>
      <w:r w:rsidRPr="00124597">
        <w:t>The overall condition of the grab will be documented on the station log.</w:t>
      </w:r>
      <w:r w:rsidR="00CC5213" w:rsidRPr="00CC5213">
        <w:t xml:space="preserve"> </w:t>
      </w:r>
    </w:p>
    <w:p w14:paraId="19329818" w14:textId="71514670" w:rsidR="00CC5213" w:rsidRPr="00FF2C68" w:rsidRDefault="00CC5213" w:rsidP="00CC5213">
      <w:pPr>
        <w:pStyle w:val="Heading3"/>
      </w:pPr>
      <w:bookmarkStart w:id="247" w:name="_Toc24106074"/>
      <w:r>
        <w:t>B5.1</w:t>
      </w:r>
      <w:r>
        <w:tab/>
        <w:t xml:space="preserve">Soft-Bottom Grab </w:t>
      </w:r>
      <w:r w:rsidR="65B5FE1A">
        <w:t>Field</w:t>
      </w:r>
      <w:r w:rsidR="0F573CDD" w:rsidRPr="65B5FE1A">
        <w:t xml:space="preserve"> </w:t>
      </w:r>
      <w:r>
        <w:t>Sampling Quality Control</w:t>
      </w:r>
      <w:r w:rsidRPr="65B5FE1A">
        <w:t xml:space="preserve"> </w:t>
      </w:r>
      <w:bookmarkEnd w:id="247"/>
    </w:p>
    <w:p w14:paraId="780A1BBE" w14:textId="2026BC1E" w:rsidR="00CC5213" w:rsidRPr="00BD62B0" w:rsidRDefault="00CC5213" w:rsidP="00CC5213">
      <w:pPr>
        <w:pStyle w:val="Heading4"/>
      </w:pPr>
      <w:r w:rsidRPr="00BD62B0">
        <w:t>Accuracy, Precision, and Representativeness</w:t>
      </w:r>
    </w:p>
    <w:p w14:paraId="36D733D9" w14:textId="40D1BFFB" w:rsidR="00CC5213" w:rsidRPr="00BD62B0" w:rsidRDefault="00CC5213" w:rsidP="00CC5213">
      <w:pPr>
        <w:pStyle w:val="BodyText"/>
      </w:pPr>
      <w:r w:rsidRPr="00BD62B0">
        <w:t xml:space="preserve">There will be no subsampling. Consequently, the accuracy, precision, and representativeness of the sampling will depend </w:t>
      </w:r>
      <w:r>
        <w:t>up</w:t>
      </w:r>
      <w:r w:rsidRPr="00BD62B0">
        <w:t>on the factors discussed above under Section A7.1</w:t>
      </w:r>
      <w:r>
        <w:t>.3</w:t>
      </w:r>
      <w:r w:rsidRPr="00BD62B0">
        <w:t>.</w:t>
      </w:r>
    </w:p>
    <w:p w14:paraId="78ECCDFE" w14:textId="77777777" w:rsidR="00CC5213" w:rsidRPr="00BD62B0" w:rsidRDefault="00CC5213" w:rsidP="00CC5213">
      <w:pPr>
        <w:pStyle w:val="Heading4"/>
      </w:pPr>
      <w:r w:rsidRPr="00BD62B0">
        <w:t>Comparability</w:t>
      </w:r>
    </w:p>
    <w:p w14:paraId="2FA77206" w14:textId="7E0A171A" w:rsidR="00CC5213" w:rsidRPr="00BD62B0" w:rsidRDefault="00CC5213" w:rsidP="00CC5213">
      <w:pPr>
        <w:pStyle w:val="BodyText"/>
      </w:pPr>
      <w:r w:rsidRPr="00BD62B0">
        <w:t xml:space="preserve">Procedures for washing, sieving, and preserving the samples will be consistent with methods described </w:t>
      </w:r>
      <w:r>
        <w:t xml:space="preserve">in Section B2. </w:t>
      </w:r>
      <w:r w:rsidRPr="00BD62B0">
        <w:t xml:space="preserve">Samples will be collected only by trained staff under the supervision of a </w:t>
      </w:r>
      <w:r>
        <w:t>C</w:t>
      </w:r>
      <w:r w:rsidRPr="00BD62B0">
        <w:t xml:space="preserve">hief </w:t>
      </w:r>
      <w:r>
        <w:t>S</w:t>
      </w:r>
      <w:r w:rsidRPr="00BD62B0">
        <w:t xml:space="preserve">cientist with experience in the collection of benthic </w:t>
      </w:r>
      <w:proofErr w:type="spellStart"/>
      <w:r w:rsidRPr="00BD62B0">
        <w:t>infaunal</w:t>
      </w:r>
      <w:proofErr w:type="spellEnd"/>
      <w:r w:rsidRPr="00BD62B0">
        <w:t xml:space="preserve"> samples.</w:t>
      </w:r>
    </w:p>
    <w:p w14:paraId="45CE279F" w14:textId="77777777" w:rsidR="00CC5213" w:rsidRPr="00BD62B0" w:rsidRDefault="00CC5213" w:rsidP="00CC5213">
      <w:pPr>
        <w:pStyle w:val="Heading4"/>
      </w:pPr>
      <w:r w:rsidRPr="00BD62B0">
        <w:t>Completeness</w:t>
      </w:r>
    </w:p>
    <w:p w14:paraId="10D2D7A1" w14:textId="1582B0E6" w:rsidR="00CC5213" w:rsidRPr="00BD62B0" w:rsidRDefault="00CC5213" w:rsidP="00CC5213">
      <w:pPr>
        <w:pStyle w:val="BodyText"/>
      </w:pPr>
      <w:r w:rsidRPr="00BD62B0">
        <w:t xml:space="preserve">All required samples will be collected at </w:t>
      </w:r>
      <w:proofErr w:type="gramStart"/>
      <w:r w:rsidRPr="00BD62B0">
        <w:t>all of</w:t>
      </w:r>
      <w:proofErr w:type="gramEnd"/>
      <w:r w:rsidRPr="00BD62B0">
        <w:t xml:space="preserve"> the stations specified in the </w:t>
      </w:r>
      <w:r w:rsidR="002824F7">
        <w:t>project sampling plan.</w:t>
      </w:r>
      <w:r w:rsidRPr="00BD62B0">
        <w:t xml:space="preserve"> The entire sample will be </w:t>
      </w:r>
      <w:proofErr w:type="gramStart"/>
      <w:r w:rsidRPr="00BD62B0">
        <w:t>sieved</w:t>
      </w:r>
      <w:proofErr w:type="gramEnd"/>
      <w:r w:rsidRPr="00BD62B0">
        <w:t xml:space="preserve"> and all material retained on the 500</w:t>
      </w:r>
      <w:r>
        <w:t xml:space="preserve"> </w:t>
      </w:r>
      <w:r w:rsidRPr="00BD62B0">
        <w:t>µm</w:t>
      </w:r>
      <w:r>
        <w:t xml:space="preserve"> </w:t>
      </w:r>
      <w:r w:rsidRPr="00BD62B0">
        <w:t>mesh screen will be fixed for analysis.</w:t>
      </w:r>
    </w:p>
    <w:p w14:paraId="1CD17FB4" w14:textId="453C4E4F" w:rsidR="00FE794D" w:rsidRPr="00FF2C68" w:rsidRDefault="00FE794D" w:rsidP="00FE794D">
      <w:pPr>
        <w:pStyle w:val="Heading3"/>
      </w:pPr>
      <w:bookmarkStart w:id="248" w:name="_Toc24106075"/>
      <w:r>
        <w:t>B5</w:t>
      </w:r>
      <w:r w:rsidRPr="481F3878">
        <w:t>.</w:t>
      </w:r>
      <w:r>
        <w:t>2</w:t>
      </w:r>
      <w:r>
        <w:tab/>
      </w:r>
      <w:r w:rsidR="002824F7">
        <w:t xml:space="preserve">Benthic Infauna Analysis </w:t>
      </w:r>
      <w:r w:rsidRPr="00686175">
        <w:t>Laboratory Quality Control</w:t>
      </w:r>
      <w:bookmarkEnd w:id="248"/>
      <w:r w:rsidRPr="006B063A">
        <w:rPr>
          <w:color w:val="C00000"/>
        </w:rPr>
        <w:t xml:space="preserve"> </w:t>
      </w:r>
    </w:p>
    <w:p w14:paraId="2C1CD2F1" w14:textId="77BD43B3" w:rsidR="00FE794D" w:rsidRPr="0099296E" w:rsidRDefault="00FE794D" w:rsidP="00251D76">
      <w:pPr>
        <w:pStyle w:val="BodyText"/>
      </w:pPr>
      <w:r>
        <w:t>D</w:t>
      </w:r>
      <w:r w:rsidRPr="0099296E">
        <w:t xml:space="preserve">etails on </w:t>
      </w:r>
      <w:proofErr w:type="spellStart"/>
      <w:r w:rsidRPr="0099296E">
        <w:t>infaunal</w:t>
      </w:r>
      <w:proofErr w:type="spellEnd"/>
      <w:r w:rsidRPr="0099296E">
        <w:t xml:space="preserve"> sample analysis methods </w:t>
      </w:r>
      <w:r>
        <w:t xml:space="preserve">to be undertaken by taxonomists </w:t>
      </w:r>
      <w:r w:rsidRPr="0099296E">
        <w:t xml:space="preserve">are provided </w:t>
      </w:r>
      <w:r>
        <w:t xml:space="preserve">in the laboratory’s </w:t>
      </w:r>
      <w:r w:rsidRPr="00563B3A">
        <w:t>QAPP (</w:t>
      </w:r>
      <w:r w:rsidRPr="00B5320D">
        <w:t>attached)</w:t>
      </w:r>
      <w:r w:rsidRPr="00563B3A">
        <w:t>.</w:t>
      </w:r>
      <w:r w:rsidRPr="0099296E">
        <w:t xml:space="preserve"> </w:t>
      </w:r>
    </w:p>
    <w:p w14:paraId="53D39DB2" w14:textId="77777777" w:rsidR="00FE794D" w:rsidRPr="00BD35F2" w:rsidRDefault="00FE794D" w:rsidP="00FE794D">
      <w:pPr>
        <w:pStyle w:val="Heading4"/>
        <w:rPr>
          <w:rFonts w:ascii="Palatino Linotype" w:hAnsi="Palatino Linotype"/>
          <w:szCs w:val="22"/>
        </w:rPr>
      </w:pPr>
      <w:r w:rsidRPr="00BD35F2">
        <w:t>Accuracy</w:t>
      </w:r>
    </w:p>
    <w:p w14:paraId="7855933F" w14:textId="6536864B" w:rsidR="00FE794D" w:rsidRPr="00BD35F2" w:rsidRDefault="00FE794D" w:rsidP="00251D76">
      <w:pPr>
        <w:pStyle w:val="BodyText"/>
      </w:pPr>
      <w:r w:rsidRPr="00BD35F2">
        <w:t xml:space="preserve">Benthic macrofauna will be identified by experienced taxonomists at a contracted laboratory. In cases where different taxonomists identify replicates from the same station, discrepancies in species identifications will be recognized during data entry and reviewed. Taxonomic discrepancies will be addressed by communication among the taxonomists. </w:t>
      </w:r>
      <w:r w:rsidR="002824F7">
        <w:t>In the case of questions</w:t>
      </w:r>
      <w:r w:rsidRPr="00BD35F2">
        <w:t xml:space="preserve"> about organisms in specific taxonomic groups, specimens may be sent to recognized experts for a second opinion on the identification. Standard taxonomic references will be used, and selected specimens of newly found species will be </w:t>
      </w:r>
      <w:r w:rsidR="002824F7">
        <w:t>retained</w:t>
      </w:r>
      <w:r w:rsidRPr="00BD35F2">
        <w:t xml:space="preserve"> as part of the reference collection.</w:t>
      </w:r>
    </w:p>
    <w:p w14:paraId="1BF424B2" w14:textId="77777777" w:rsidR="00FE794D" w:rsidRPr="006F703E" w:rsidRDefault="00FE794D" w:rsidP="00FE794D">
      <w:pPr>
        <w:pStyle w:val="Heading4"/>
        <w:rPr>
          <w:rFonts w:ascii="Palatino Linotype" w:hAnsi="Palatino Linotype"/>
          <w:szCs w:val="22"/>
          <w:u w:val="single"/>
        </w:rPr>
      </w:pPr>
      <w:r w:rsidRPr="006F703E">
        <w:t>Precision</w:t>
      </w:r>
    </w:p>
    <w:p w14:paraId="00307B43" w14:textId="3442DC35" w:rsidR="00FE794D" w:rsidRPr="00A817EA" w:rsidRDefault="00FE794D" w:rsidP="00251D76">
      <w:pPr>
        <w:pStyle w:val="BodyText"/>
      </w:pPr>
      <w:r w:rsidRPr="006F703E">
        <w:t xml:space="preserve">Sorting technicians will remove all organisms from the samples and separate them into major taxonomic groups. All residual material will be labeled and stored for </w:t>
      </w:r>
      <w:r>
        <w:rPr>
          <w:rFonts w:eastAsiaTheme="minorEastAsia" w:cs="Arial"/>
        </w:rPr>
        <w:t>QC</w:t>
      </w:r>
      <w:r w:rsidRPr="006F703E">
        <w:t xml:space="preserve"> analysis. Samples will be divided into batches of </w:t>
      </w:r>
      <w:r w:rsidR="002824F7">
        <w:t>approximately</w:t>
      </w:r>
      <w:r w:rsidRPr="006F703E">
        <w:t xml:space="preserve"> 10. </w:t>
      </w:r>
      <w:r w:rsidR="002824F7">
        <w:t>Approximately</w:t>
      </w:r>
      <w:r>
        <w:t xml:space="preserve"> </w:t>
      </w:r>
      <w:r w:rsidRPr="006F703E">
        <w:t xml:space="preserve">10% of the samples from each </w:t>
      </w:r>
      <w:r w:rsidRPr="00A817EA">
        <w:t xml:space="preserve">batch will then be randomly chosen for an independent </w:t>
      </w:r>
      <w:r>
        <w:rPr>
          <w:rFonts w:eastAsiaTheme="minorEastAsia" w:cs="Arial"/>
        </w:rPr>
        <w:t>QC</w:t>
      </w:r>
      <w:r w:rsidRPr="00A817EA">
        <w:t xml:space="preserve"> check. If more than 5% of the total organisms in the </w:t>
      </w:r>
      <w:r>
        <w:rPr>
          <w:rFonts w:eastAsiaTheme="minorEastAsia" w:cs="Arial"/>
        </w:rPr>
        <w:t>QC</w:t>
      </w:r>
      <w:r w:rsidRPr="00A817EA">
        <w:t xml:space="preserve"> sample have been missed, all remaining samples from that batch will be re-sorted.</w:t>
      </w:r>
    </w:p>
    <w:p w14:paraId="089B9CC2" w14:textId="77777777" w:rsidR="00FE794D" w:rsidRPr="008F3BF1" w:rsidRDefault="00FE794D" w:rsidP="008F3BF1">
      <w:pPr>
        <w:pStyle w:val="Heading4"/>
      </w:pPr>
      <w:r w:rsidRPr="008F3BF1">
        <w:t>Representativeness</w:t>
      </w:r>
    </w:p>
    <w:p w14:paraId="54D971F4" w14:textId="77777777" w:rsidR="00FE794D" w:rsidRPr="009038EB" w:rsidRDefault="00FE794D" w:rsidP="00251D76">
      <w:pPr>
        <w:pStyle w:val="BodyText"/>
        <w:rPr>
          <w:u w:val="single"/>
        </w:rPr>
      </w:pPr>
      <w:r w:rsidRPr="009038EB">
        <w:t xml:space="preserve">Because </w:t>
      </w:r>
      <w:proofErr w:type="gramStart"/>
      <w:r w:rsidRPr="009038EB">
        <w:t>all of</w:t>
      </w:r>
      <w:proofErr w:type="gramEnd"/>
      <w:r w:rsidRPr="009038EB">
        <w:t xml:space="preserve"> the sample will be analyzed, representativeness will be determined by sampling factors.</w:t>
      </w:r>
    </w:p>
    <w:p w14:paraId="46BC2974" w14:textId="77777777" w:rsidR="00FE794D" w:rsidRPr="009038EB" w:rsidRDefault="00FE794D" w:rsidP="00FE794D">
      <w:pPr>
        <w:pStyle w:val="Heading4"/>
        <w:rPr>
          <w:rFonts w:ascii="Palatino Linotype" w:hAnsi="Palatino Linotype"/>
          <w:szCs w:val="22"/>
          <w:u w:val="single"/>
        </w:rPr>
      </w:pPr>
      <w:r w:rsidRPr="009038EB">
        <w:t>Completeness</w:t>
      </w:r>
    </w:p>
    <w:p w14:paraId="3B8F155E" w14:textId="77777777" w:rsidR="00FE794D" w:rsidRPr="009038EB" w:rsidRDefault="00FE794D" w:rsidP="00251D76">
      <w:pPr>
        <w:pStyle w:val="BodyText"/>
        <w:rPr>
          <w:u w:val="single"/>
        </w:rPr>
      </w:pPr>
      <w:r w:rsidRPr="009038EB">
        <w:t>Since one sample from each station will be archived, the loss of one sample will still permit data to be obtained from the archived sample for that station. One hundred percent completeness is expected.</w:t>
      </w:r>
      <w:r w:rsidRPr="009038EB">
        <w:rPr>
          <w:u w:val="single"/>
        </w:rPr>
        <w:t xml:space="preserve"> </w:t>
      </w:r>
    </w:p>
    <w:p w14:paraId="0231A3E6" w14:textId="77777777" w:rsidR="00FE794D" w:rsidRPr="009038EB" w:rsidRDefault="00FE794D" w:rsidP="00FE794D">
      <w:pPr>
        <w:pStyle w:val="Heading4"/>
        <w:rPr>
          <w:rFonts w:ascii="Palatino Linotype" w:hAnsi="Palatino Linotype"/>
          <w:szCs w:val="22"/>
          <w:u w:val="single"/>
        </w:rPr>
      </w:pPr>
      <w:r w:rsidRPr="009038EB">
        <w:t>Comparability</w:t>
      </w:r>
    </w:p>
    <w:p w14:paraId="45696939" w14:textId="77777777" w:rsidR="00FE794D" w:rsidRPr="00097024" w:rsidRDefault="00FE794D" w:rsidP="00251D76">
      <w:pPr>
        <w:pStyle w:val="BodyText"/>
      </w:pPr>
      <w:r w:rsidRPr="009038EB">
        <w:t xml:space="preserve">Methods of analysis will be comparable to those used in other investigations conducted in Massachusetts coastal waters. Comparability of the identifications will be ensured </w:t>
      </w:r>
      <w:proofErr w:type="gramStart"/>
      <w:r w:rsidRPr="009038EB">
        <w:t>through the use of</w:t>
      </w:r>
      <w:proofErr w:type="gramEnd"/>
      <w:r w:rsidRPr="009038EB">
        <w:t xml:space="preserve"> standard taxonomic </w:t>
      </w:r>
      <w:r w:rsidRPr="00484090">
        <w:t xml:space="preserve">references and by comparison of specimens in the MEP Benthic Monitoring Reference Collection. Taxonomists will be familiar with fauna from Massachusetts waters and those of the surrounding regions. The reference collection will be maintained and, if new species are identified, expanded. Any new species that have not been reported </w:t>
      </w:r>
      <w:r>
        <w:t>in previous</w:t>
      </w:r>
      <w:r w:rsidRPr="00484090">
        <w:t xml:space="preserve"> MEP Benthic Monitoring surveys or other studies conducted in the Massachusetts coastal waters will be checked against similar taxa in the reference collection and carefully verified</w:t>
      </w:r>
      <w:r>
        <w:t xml:space="preserve"> with recognized experts. </w:t>
      </w:r>
    </w:p>
    <w:p w14:paraId="495239A9" w14:textId="0BAECE32" w:rsidR="00FE794D" w:rsidRDefault="00FE794D" w:rsidP="00FE794D">
      <w:pPr>
        <w:pStyle w:val="Heading2"/>
      </w:pPr>
      <w:bookmarkStart w:id="249" w:name="_Toc24106076"/>
      <w:r w:rsidRPr="0085396A">
        <w:t>B6</w:t>
      </w:r>
      <w:r>
        <w:tab/>
        <w:t>Instrument</w:t>
      </w:r>
      <w:r w:rsidR="002824F7">
        <w:t>/Equipment Testing, Inspection, and Maintenance Records</w:t>
      </w:r>
      <w:bookmarkEnd w:id="249"/>
    </w:p>
    <w:p w14:paraId="2E674784" w14:textId="19DFA405" w:rsidR="00A80472" w:rsidRDefault="002824F7" w:rsidP="00A80472">
      <w:pPr>
        <w:pStyle w:val="BodyText"/>
      </w:pPr>
      <w:r>
        <w:t>No analytical laboratory instruments are covered by this QAPP.</w:t>
      </w:r>
    </w:p>
    <w:p w14:paraId="727AF184" w14:textId="4C291B92" w:rsidR="00FE794D" w:rsidRPr="00B5320D" w:rsidRDefault="00FE794D" w:rsidP="00FE794D">
      <w:pPr>
        <w:pStyle w:val="Heading2"/>
      </w:pPr>
      <w:bookmarkStart w:id="250" w:name="_Toc24106077"/>
      <w:r w:rsidRPr="0085396A">
        <w:t>B7</w:t>
      </w:r>
      <w:r>
        <w:tab/>
      </w:r>
      <w:r w:rsidRPr="0085396A">
        <w:t>Instruments</w:t>
      </w:r>
      <w:bookmarkEnd w:id="250"/>
    </w:p>
    <w:p w14:paraId="71904F15" w14:textId="77777777" w:rsidR="00FE794D" w:rsidRPr="00B73289" w:rsidRDefault="00FE794D" w:rsidP="00251D76">
      <w:pPr>
        <w:pStyle w:val="BodyText"/>
      </w:pPr>
      <w:r w:rsidRPr="00B73289">
        <w:t xml:space="preserve">No analytical laboratory instruments are covered by this QAPP. </w:t>
      </w:r>
    </w:p>
    <w:p w14:paraId="469F595F" w14:textId="77777777" w:rsidR="00F06576" w:rsidRPr="00094439" w:rsidRDefault="00F06576" w:rsidP="00F06576">
      <w:pPr>
        <w:pStyle w:val="Heading2"/>
        <w:rPr>
          <w:i/>
          <w:iCs/>
          <w:color w:val="C00000"/>
        </w:rPr>
      </w:pPr>
      <w:bookmarkStart w:id="251" w:name="_Toc24106078"/>
      <w:r>
        <w:t>B8</w:t>
      </w:r>
      <w:r>
        <w:tab/>
        <w:t>Inspection/Acceptance of Supplies and Consumables</w:t>
      </w:r>
      <w:bookmarkEnd w:id="251"/>
    </w:p>
    <w:p w14:paraId="6A345BFD" w14:textId="77777777" w:rsidR="00F06576" w:rsidRPr="000434DE" w:rsidRDefault="00F06576" w:rsidP="00F06576">
      <w:pPr>
        <w:pStyle w:val="BodyText"/>
      </w:pPr>
      <w:r>
        <w:t xml:space="preserve">Critical supplies for field activities will be the responsibility of the Project Manager. </w:t>
      </w:r>
    </w:p>
    <w:p w14:paraId="75B9E7E0" w14:textId="5AC8FC59" w:rsidR="00F06576" w:rsidRPr="005C7A98" w:rsidRDefault="00F06576">
      <w:pPr>
        <w:pStyle w:val="BodyText"/>
        <w:rPr>
          <w:color w:val="000000" w:themeColor="text1"/>
          <w:szCs w:val="22"/>
        </w:rPr>
      </w:pPr>
      <w:r>
        <w:t>If unacceptable supplies or consumables are found, the Project Manager may repair or replace measurement equipment and/or replace defective or inappropriate materials</w:t>
      </w:r>
      <w:r w:rsidR="5E7382A6">
        <w:t>, delegating tasks as indicated in the table below.</w:t>
      </w:r>
    </w:p>
    <w:p w14:paraId="78017CF3" w14:textId="5A90243A" w:rsidR="00F06576" w:rsidRPr="000434DE" w:rsidRDefault="00F06576" w:rsidP="32339C39">
      <w:pPr>
        <w:pStyle w:val="TableTitle"/>
      </w:pPr>
      <w:bookmarkStart w:id="252" w:name="_Toc24070795"/>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F06576" w14:paraId="7E980E21" w14:textId="77777777" w:rsidTr="00C55E15">
        <w:trPr>
          <w:trHeight w:val="591"/>
          <w:tblHeader/>
        </w:trPr>
        <w:tc>
          <w:tcPr>
            <w:tcW w:w="2827" w:type="dxa"/>
            <w:shd w:val="clear" w:color="auto" w:fill="D9D9D9" w:themeFill="background1" w:themeFillShade="D9"/>
            <w:vAlign w:val="center"/>
          </w:tcPr>
          <w:p w14:paraId="6C236ACA" w14:textId="77777777" w:rsidR="00F06576" w:rsidRDefault="00F06576" w:rsidP="00992D73">
            <w:pPr>
              <w:pStyle w:val="TableHeadings"/>
            </w:pPr>
            <w:r>
              <w:t>Critical Supplies and Consumables</w:t>
            </w:r>
          </w:p>
        </w:tc>
        <w:tc>
          <w:tcPr>
            <w:tcW w:w="4589" w:type="dxa"/>
            <w:shd w:val="clear" w:color="auto" w:fill="D9D9D9" w:themeFill="background1" w:themeFillShade="D9"/>
            <w:vAlign w:val="center"/>
          </w:tcPr>
          <w:p w14:paraId="25C4B29B" w14:textId="77777777" w:rsidR="00F06576" w:rsidRDefault="00F06576"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604BB74" w14:textId="77777777" w:rsidR="00F06576" w:rsidRDefault="00F06576" w:rsidP="00992D73">
            <w:pPr>
              <w:pStyle w:val="TableHeadings"/>
            </w:pPr>
            <w:r>
              <w:t>Responsible Individual</w:t>
            </w:r>
          </w:p>
        </w:tc>
      </w:tr>
      <w:tr w:rsidR="00F06576" w14:paraId="0F1CE772" w14:textId="77777777" w:rsidTr="00992D73">
        <w:tc>
          <w:tcPr>
            <w:tcW w:w="2827" w:type="dxa"/>
            <w:vAlign w:val="center"/>
          </w:tcPr>
          <w:p w14:paraId="2A6302A6" w14:textId="77777777" w:rsidR="00F06576" w:rsidRDefault="00F06576" w:rsidP="00992D73">
            <w:pPr>
              <w:pStyle w:val="TableText"/>
            </w:pPr>
            <w:r>
              <w:t>Jars for macrofaunal samples</w:t>
            </w:r>
          </w:p>
        </w:tc>
        <w:tc>
          <w:tcPr>
            <w:tcW w:w="4589" w:type="dxa"/>
            <w:vAlign w:val="center"/>
          </w:tcPr>
          <w:p w14:paraId="33695B1E" w14:textId="77777777" w:rsidR="00F06576" w:rsidRDefault="00F06576" w:rsidP="00992D73">
            <w:pPr>
              <w:pStyle w:val="TableText"/>
            </w:pPr>
            <w:r>
              <w:t>Visually inspected for cracks, breakage, and cleanliness. May be reused.</w:t>
            </w:r>
          </w:p>
        </w:tc>
        <w:tc>
          <w:tcPr>
            <w:tcW w:w="2160" w:type="dxa"/>
            <w:vAlign w:val="center"/>
          </w:tcPr>
          <w:p w14:paraId="6BD96C4E" w14:textId="77777777" w:rsidR="00F06576" w:rsidRDefault="00F06576" w:rsidP="00992D73">
            <w:pPr>
              <w:pStyle w:val="TableText"/>
            </w:pPr>
          </w:p>
        </w:tc>
      </w:tr>
      <w:tr w:rsidR="00F06576" w14:paraId="20F00C8D" w14:textId="77777777" w:rsidTr="00992D73">
        <w:trPr>
          <w:trHeight w:val="557"/>
        </w:trPr>
        <w:tc>
          <w:tcPr>
            <w:tcW w:w="2827" w:type="dxa"/>
            <w:vAlign w:val="center"/>
          </w:tcPr>
          <w:p w14:paraId="62E7C4AC" w14:textId="77777777" w:rsidR="00F06576" w:rsidRDefault="00F06576" w:rsidP="00992D73">
            <w:pPr>
              <w:pStyle w:val="TableText"/>
            </w:pPr>
            <w:r>
              <w:t>Sample bottles for sediment chemistry</w:t>
            </w:r>
          </w:p>
        </w:tc>
        <w:tc>
          <w:tcPr>
            <w:tcW w:w="4589" w:type="dxa"/>
            <w:vAlign w:val="center"/>
          </w:tcPr>
          <w:p w14:paraId="7070E687" w14:textId="77777777" w:rsidR="00F06576" w:rsidRDefault="00F06576" w:rsidP="00992D73">
            <w:pPr>
              <w:pStyle w:val="TableText"/>
            </w:pPr>
            <w:r>
              <w:t>Visually inspected upon receipt for cracks, breakage, and cleanliness. Must be accompanied by certificate of analysis.</w:t>
            </w:r>
          </w:p>
        </w:tc>
        <w:tc>
          <w:tcPr>
            <w:tcW w:w="2160" w:type="dxa"/>
            <w:vAlign w:val="center"/>
          </w:tcPr>
          <w:p w14:paraId="3648C666" w14:textId="77777777" w:rsidR="00F06576" w:rsidRDefault="00F06576" w:rsidP="00992D73">
            <w:pPr>
              <w:pStyle w:val="TableText"/>
            </w:pPr>
          </w:p>
        </w:tc>
      </w:tr>
      <w:tr w:rsidR="00F06576" w14:paraId="21CD7141" w14:textId="77777777" w:rsidTr="00992D73">
        <w:trPr>
          <w:trHeight w:val="557"/>
        </w:trPr>
        <w:tc>
          <w:tcPr>
            <w:tcW w:w="2827" w:type="dxa"/>
            <w:vAlign w:val="center"/>
          </w:tcPr>
          <w:p w14:paraId="341E3A5D" w14:textId="77777777" w:rsidR="00F06576" w:rsidRDefault="00F06576" w:rsidP="00992D73">
            <w:pPr>
              <w:pStyle w:val="TableText"/>
            </w:pPr>
            <w:r>
              <w:t>Chemicals and reagents</w:t>
            </w:r>
          </w:p>
        </w:tc>
        <w:tc>
          <w:tcPr>
            <w:tcW w:w="4589" w:type="dxa"/>
            <w:vAlign w:val="center"/>
          </w:tcPr>
          <w:p w14:paraId="06B1E405" w14:textId="77777777" w:rsidR="00F06576" w:rsidRDefault="00F06576" w:rsidP="00992D73">
            <w:pPr>
              <w:pStyle w:val="TableText"/>
            </w:pPr>
            <w:r>
              <w:t>Visually inspected for proper labeling, expiration dates, appropriate grade.</w:t>
            </w:r>
          </w:p>
        </w:tc>
        <w:tc>
          <w:tcPr>
            <w:tcW w:w="2160" w:type="dxa"/>
            <w:vAlign w:val="center"/>
          </w:tcPr>
          <w:p w14:paraId="71854C4F" w14:textId="77777777" w:rsidR="00F06576" w:rsidRDefault="00F06576" w:rsidP="00992D73">
            <w:pPr>
              <w:pStyle w:val="TableText"/>
            </w:pPr>
          </w:p>
        </w:tc>
      </w:tr>
      <w:tr w:rsidR="00F06576" w14:paraId="4C23DC5F" w14:textId="77777777" w:rsidTr="00992D73">
        <w:tc>
          <w:tcPr>
            <w:tcW w:w="2827" w:type="dxa"/>
            <w:vAlign w:val="center"/>
          </w:tcPr>
          <w:p w14:paraId="617E9C82" w14:textId="77777777" w:rsidR="00F06576" w:rsidRDefault="00F06576" w:rsidP="00992D73">
            <w:pPr>
              <w:pStyle w:val="TableText"/>
            </w:pPr>
            <w:r>
              <w:t>Sampling equipment (grabs)</w:t>
            </w:r>
          </w:p>
        </w:tc>
        <w:tc>
          <w:tcPr>
            <w:tcW w:w="4589" w:type="dxa"/>
            <w:vAlign w:val="center"/>
          </w:tcPr>
          <w:p w14:paraId="51471585" w14:textId="77777777" w:rsidR="00F06576" w:rsidRDefault="00F06576" w:rsidP="00992D73">
            <w:pPr>
              <w:pStyle w:val="TableText"/>
            </w:pPr>
            <w:r>
              <w:t>Visually inspected for obvious defects, damage, and contamination.</w:t>
            </w:r>
          </w:p>
        </w:tc>
        <w:tc>
          <w:tcPr>
            <w:tcW w:w="2160" w:type="dxa"/>
            <w:vAlign w:val="center"/>
          </w:tcPr>
          <w:p w14:paraId="2F11778B" w14:textId="77777777" w:rsidR="00F06576" w:rsidRDefault="00F06576" w:rsidP="00992D73">
            <w:pPr>
              <w:pStyle w:val="TableText"/>
            </w:pPr>
          </w:p>
        </w:tc>
      </w:tr>
    </w:tbl>
    <w:p w14:paraId="4A64EE88" w14:textId="5AEA2623" w:rsidR="002824F7" w:rsidRPr="005C7A98" w:rsidRDefault="6AAC5F34" w:rsidP="005C7A98">
      <w:pPr>
        <w:pStyle w:val="Heading2"/>
        <w:rPr>
          <w:rFonts w:eastAsiaTheme="minorEastAsia"/>
        </w:rPr>
      </w:pPr>
      <w:bookmarkStart w:id="253" w:name="_Toc24106079"/>
      <w:r w:rsidRPr="005C7A98">
        <w:rPr>
          <w:rFonts w:eastAsiaTheme="minorEastAsia"/>
        </w:rPr>
        <w:t>B9</w:t>
      </w:r>
      <w:r w:rsidR="002824F7">
        <w:tab/>
      </w:r>
      <w:r w:rsidRPr="005C7A98">
        <w:rPr>
          <w:rFonts w:eastAsiaTheme="minorEastAsia"/>
        </w:rPr>
        <w:t>Data Acquisition Requirements</w:t>
      </w:r>
      <w:bookmarkEnd w:id="253"/>
    </w:p>
    <w:p w14:paraId="03C6CBF8" w14:textId="77777777" w:rsidR="002824F7" w:rsidRPr="002824F7" w:rsidRDefault="6AAC5F34" w:rsidP="002824F7">
      <w:pPr>
        <w:pStyle w:val="BodyText"/>
      </w:pPr>
      <w:r>
        <w:t>Secondary data (historical reports, maps, literature searches, and previously collected analytical data) may be used in the preparation of the sampling plan. These data may come from sources such as:</w:t>
      </w:r>
    </w:p>
    <w:p w14:paraId="540E53F1" w14:textId="77777777" w:rsidR="002824F7" w:rsidRPr="005C7A98" w:rsidRDefault="623FE806" w:rsidP="00353483">
      <w:pPr>
        <w:pStyle w:val="ListBullet"/>
        <w:rPr>
          <w:color w:val="000000" w:themeColor="text1"/>
        </w:rPr>
      </w:pPr>
      <w:r>
        <w:t>Prior reports specific to the area</w:t>
      </w:r>
    </w:p>
    <w:p w14:paraId="32B16389" w14:textId="49CFECD7" w:rsidR="002824F7" w:rsidRPr="005C7A98" w:rsidRDefault="623FE806" w:rsidP="00353483">
      <w:pPr>
        <w:pStyle w:val="ListBullet"/>
        <w:rPr>
          <w:color w:val="000000" w:themeColor="text1"/>
        </w:rPr>
      </w:pPr>
      <w:r>
        <w:t>Results of state agency or other studies water quality monitoring data</w:t>
      </w:r>
    </w:p>
    <w:p w14:paraId="78BB46F6" w14:textId="77777777" w:rsidR="002824F7" w:rsidRPr="005C7A98" w:rsidRDefault="623FE806" w:rsidP="00353483">
      <w:pPr>
        <w:pStyle w:val="ListBullet"/>
        <w:rPr>
          <w:color w:val="000000" w:themeColor="text1"/>
        </w:rPr>
      </w:pPr>
      <w:r>
        <w:t>Pertinent data collected by federal agencies, such as USGS bathymetry data and NOAA weather records.</w:t>
      </w:r>
    </w:p>
    <w:p w14:paraId="05C441F7" w14:textId="727B0C67" w:rsidR="002824F7" w:rsidRPr="002069AF" w:rsidRDefault="623FE806" w:rsidP="00353483">
      <w:pPr>
        <w:pStyle w:val="ListBullet"/>
        <w:rPr>
          <w:color w:val="1F497D"/>
        </w:rPr>
      </w:pPr>
      <w:r>
        <w:t xml:space="preserve">Surveys completed in the embayment or embayment system of interest, including those identified through MassBays’ Inventory of Plans and Assessments </w:t>
      </w:r>
      <w:r w:rsidRPr="623FE806">
        <w:rPr>
          <w:color w:val="4472C4" w:themeColor="accent1"/>
        </w:rPr>
        <w:t>(</w:t>
      </w:r>
      <w:hyperlink r:id="rId23" w:history="1">
        <w:r w:rsidRPr="00DA7092">
          <w:rPr>
            <w:rStyle w:val="Hyperlink"/>
          </w:rPr>
          <w:t>https://www.mass.gov/service-details/massbays-inventory-of-plans-and-assessments</w:t>
        </w:r>
      </w:hyperlink>
      <w:r w:rsidRPr="002069AF">
        <w:rPr>
          <w:color w:val="1F497D"/>
        </w:rPr>
        <w:t>).</w:t>
      </w:r>
    </w:p>
    <w:p w14:paraId="69E610EF" w14:textId="77777777" w:rsidR="005C7A98" w:rsidRPr="002069AF" w:rsidRDefault="005C7A98" w:rsidP="002069AF"/>
    <w:p w14:paraId="33A6CBBE" w14:textId="691BC875" w:rsidR="002824F7" w:rsidRPr="002824F7" w:rsidRDefault="6AAC5F34" w:rsidP="002824F7">
      <w:pPr>
        <w:pStyle w:val="BodyText"/>
      </w:pPr>
      <w:r>
        <w:t xml:space="preserve">Secondary data used will be documented in the Secondary Data Form, attached, according to Sections A9 and C2. </w:t>
      </w:r>
    </w:p>
    <w:p w14:paraId="3809156A" w14:textId="6883C129" w:rsidR="005003BC" w:rsidRPr="00E437D9" w:rsidRDefault="00FE794D" w:rsidP="005C7A98">
      <w:pPr>
        <w:pStyle w:val="Heading2"/>
      </w:pPr>
      <w:bookmarkStart w:id="254" w:name="_Toc24106080"/>
      <w:r>
        <w:t>B10</w:t>
      </w:r>
      <w:r>
        <w:tab/>
        <w:t>Data Management</w:t>
      </w:r>
      <w:bookmarkEnd w:id="254"/>
    </w:p>
    <w:p w14:paraId="31E8789C" w14:textId="76D2BB36" w:rsidR="00FE794D" w:rsidRPr="00B14136" w:rsidRDefault="00FE794D" w:rsidP="00FE794D">
      <w:pPr>
        <w:pStyle w:val="Heading3"/>
      </w:pPr>
      <w:bookmarkStart w:id="255" w:name="_Toc24106081"/>
      <w:r>
        <w:t>B10.1</w:t>
      </w:r>
      <w:r>
        <w:tab/>
      </w:r>
      <w:r w:rsidR="002824F7">
        <w:t>Sample</w:t>
      </w:r>
      <w:r w:rsidRPr="00B14136">
        <w:t xml:space="preserve"> Analysis</w:t>
      </w:r>
      <w:bookmarkEnd w:id="255"/>
    </w:p>
    <w:p w14:paraId="3E67D1E9" w14:textId="77777777" w:rsidR="00FE794D" w:rsidRDefault="00FE794D" w:rsidP="00251D76">
      <w:pPr>
        <w:pStyle w:val="BodyText"/>
      </w:pPr>
      <w:r w:rsidRPr="003D2263">
        <w:t xml:space="preserve">The contracted laboratory </w:t>
      </w:r>
      <w:r w:rsidRPr="008035D3">
        <w:t xml:space="preserve">will include the </w:t>
      </w:r>
      <w:r w:rsidRPr="00D60B82">
        <w:t xml:space="preserve">scientific name for each taxon in the macrofaunal abundance data submitted to the Project Manager. </w:t>
      </w:r>
    </w:p>
    <w:p w14:paraId="284D3D9B" w14:textId="63C5E162" w:rsidR="00FE794D" w:rsidRPr="006B6402" w:rsidRDefault="00FE794D" w:rsidP="00251D76">
      <w:pPr>
        <w:pStyle w:val="BodyText"/>
      </w:pPr>
      <w:r w:rsidRPr="006B6402">
        <w:t xml:space="preserve">Macrofaunal data </w:t>
      </w:r>
      <w:r>
        <w:t xml:space="preserve">will be analyzed for the following community parameters: </w:t>
      </w:r>
      <w:r w:rsidRPr="00056F11">
        <w:t xml:space="preserve">abundance, </w:t>
      </w:r>
      <w:r w:rsidRPr="00E53FEC">
        <w:t xml:space="preserve">Shannon-Wiener diversity index </w:t>
      </w:r>
      <w:r>
        <w:t>(</w:t>
      </w:r>
      <w:r w:rsidRPr="00056F11">
        <w:t>H'</w:t>
      </w:r>
      <w:r>
        <w:t>)</w:t>
      </w:r>
      <w:r w:rsidRPr="00056F11">
        <w:t xml:space="preserve">, </w:t>
      </w:r>
      <w:proofErr w:type="spellStart"/>
      <w:r w:rsidRPr="00CD4AD2">
        <w:t>Pielou's</w:t>
      </w:r>
      <w:proofErr w:type="spellEnd"/>
      <w:r w:rsidRPr="00CD4AD2">
        <w:t xml:space="preserve"> evenness</w:t>
      </w:r>
      <w:r>
        <w:t xml:space="preserve"> (</w:t>
      </w:r>
      <w:r w:rsidRPr="00056F11">
        <w:t>J'</w:t>
      </w:r>
      <w:r>
        <w:t>)</w:t>
      </w:r>
      <w:r w:rsidRPr="00056F11">
        <w:t xml:space="preserve">, </w:t>
      </w: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w:t>
      </w:r>
      <w:r w:rsidRPr="00056F11">
        <w:t>, Simpson, and</w:t>
      </w:r>
      <w:r>
        <w:t>/or</w:t>
      </w:r>
      <w:r w:rsidRPr="00056F11">
        <w:t xml:space="preserve"> </w:t>
      </w:r>
      <w:r>
        <w:t>total taxonomic distinctness.</w:t>
      </w:r>
    </w:p>
    <w:p w14:paraId="7DA325B1" w14:textId="77777777" w:rsidR="00FE794D" w:rsidRDefault="00FE794D" w:rsidP="00251D76">
      <w:pPr>
        <w:pStyle w:val="BodyText"/>
      </w:pPr>
      <w:r w:rsidRPr="00E53FEC">
        <w:t xml:space="preserve">Shannon-Wiener diversity index </w:t>
      </w:r>
      <w:r>
        <w:t xml:space="preserve">characterizes the species diversity in a community and is calculated following </w:t>
      </w:r>
    </w:p>
    <w:p w14:paraId="76E9F507" w14:textId="77777777" w:rsidR="00FE794D" w:rsidRDefault="00FE794D" w:rsidP="00A80472">
      <w:pPr>
        <w:pStyle w:val="EquationFormat"/>
      </w:pPr>
      <w:r w:rsidRPr="00F206B9">
        <w:t xml:space="preserve">H’ = </w:t>
      </w:r>
      <m:oMath>
        <m:r>
          <m:rPr>
            <m:nor/>
          </m:rPr>
          <m:t>-</m:t>
        </m:r>
        <m:nary>
          <m:naryPr>
            <m:chr m:val="∑"/>
            <m:limLoc m:val="undOvr"/>
            <m:ctrlPr>
              <w:rPr>
                <w:rFonts w:ascii="Cambria Math" w:hAnsi="Cambria Math"/>
                <w:i/>
              </w:rPr>
            </m:ctrlPr>
          </m:naryPr>
          <m:sub>
            <m:r>
              <m:rPr>
                <m:nor/>
              </m:rPr>
              <m:t>i=1</m:t>
            </m:r>
          </m:sub>
          <m:sup>
            <m:r>
              <m:rPr>
                <m:nor/>
              </m:rPr>
              <m:t>R</m:t>
            </m:r>
          </m:sup>
          <m:e>
            <m:sSub>
              <m:sSubPr>
                <m:ctrlPr>
                  <w:rPr>
                    <w:rFonts w:ascii="Cambria Math" w:hAnsi="Cambria Math"/>
                    <w:i/>
                  </w:rPr>
                </m:ctrlPr>
              </m:sSubPr>
              <m:e>
                <m:r>
                  <m:rPr>
                    <m:nor/>
                  </m:rPr>
                  <w:rPr>
                    <w:i/>
                  </w:rPr>
                  <m:t>p</m:t>
                </m:r>
              </m:e>
              <m:sub>
                <m:r>
                  <m:rPr>
                    <m:nor/>
                  </m:rPr>
                  <m:t>i</m:t>
                </m:r>
              </m:sub>
            </m:sSub>
            <m:func>
              <m:funcPr>
                <m:ctrlPr>
                  <w:rPr>
                    <w:rFonts w:ascii="Cambria Math" w:hAnsi="Cambria Math"/>
                    <w:i/>
                  </w:rPr>
                </m:ctrlPr>
              </m:funcPr>
              <m:fName>
                <m:r>
                  <m:rPr>
                    <m:nor/>
                  </m:rPr>
                  <m:t>ln</m:t>
                </m:r>
                <m:ctrlPr>
                  <w:rPr>
                    <w:rFonts w:ascii="Cambria Math" w:hAnsi="Cambria Math"/>
                  </w:rPr>
                </m:ctrlPr>
              </m:fName>
              <m:e>
                <m:sSub>
                  <m:sSubPr>
                    <m:ctrlPr>
                      <w:rPr>
                        <w:rFonts w:ascii="Cambria Math" w:hAnsi="Cambria Math"/>
                        <w:i/>
                      </w:rPr>
                    </m:ctrlPr>
                  </m:sSubPr>
                  <m:e>
                    <m:r>
                      <m:rPr>
                        <m:nor/>
                      </m:rPr>
                      <w:rPr>
                        <w:i/>
                      </w:rPr>
                      <m:t>p</m:t>
                    </m:r>
                  </m:e>
                  <m:sub>
                    <m:r>
                      <m:rPr>
                        <m:nor/>
                      </m:rPr>
                      <m:t>i</m:t>
                    </m:r>
                  </m:sub>
                </m:sSub>
              </m:e>
            </m:func>
          </m:e>
        </m:nary>
      </m:oMath>
      <w:r w:rsidRPr="00F206B9">
        <w:t xml:space="preserve"> </w:t>
      </w:r>
    </w:p>
    <w:p w14:paraId="086A05F5" w14:textId="77777777" w:rsidR="00FE794D" w:rsidRDefault="00FE794D" w:rsidP="00A80472">
      <w:pPr>
        <w:pStyle w:val="EquationVariables"/>
      </w:pPr>
      <w:r>
        <w:t xml:space="preserve">where </w:t>
      </w:r>
      <w:r w:rsidRPr="005D2ED3">
        <w:rPr>
          <w:i/>
        </w:rPr>
        <w:t>p</w:t>
      </w:r>
      <w:r w:rsidRPr="005D2ED3">
        <w:rPr>
          <w:vertAlign w:val="subscript"/>
        </w:rPr>
        <w:t>i</w:t>
      </w:r>
      <w:r w:rsidRPr="005D2ED3">
        <w:t xml:space="preserve"> is the proportion of individuals belonging to the </w:t>
      </w:r>
      <w:proofErr w:type="spellStart"/>
      <w:r w:rsidRPr="005D2ED3">
        <w:rPr>
          <w:i/>
        </w:rPr>
        <w:t>i</w:t>
      </w:r>
      <w:r w:rsidRPr="005D2ED3">
        <w:t>th</w:t>
      </w:r>
      <w:proofErr w:type="spellEnd"/>
      <w:r w:rsidRPr="005D2ED3">
        <w:t xml:space="preserve"> species in the</w:t>
      </w:r>
      <w:r>
        <w:t xml:space="preserve"> sample.</w:t>
      </w:r>
    </w:p>
    <w:p w14:paraId="6D283614" w14:textId="77777777" w:rsidR="00FE794D" w:rsidRDefault="00FE794D" w:rsidP="00251D76">
      <w:pPr>
        <w:pStyle w:val="BodyText"/>
      </w:pPr>
      <w:proofErr w:type="spellStart"/>
      <w:r w:rsidRPr="00CD4AD2">
        <w:t>Pielou's</w:t>
      </w:r>
      <w:proofErr w:type="spellEnd"/>
      <w:r>
        <w:t xml:space="preserve"> </w:t>
      </w:r>
      <w:r w:rsidRPr="006B6402">
        <w:t xml:space="preserve">evenness </w:t>
      </w:r>
      <w:r>
        <w:t xml:space="preserve">is calculated </w:t>
      </w:r>
      <w:r w:rsidRPr="00DC7AE5">
        <w:t>by</w:t>
      </w:r>
    </w:p>
    <w:p w14:paraId="3AAF8D22" w14:textId="77777777" w:rsidR="00FE794D" w:rsidRDefault="00FE794D" w:rsidP="00A80472">
      <w:pPr>
        <w:pStyle w:val="EquationFormat"/>
      </w:pPr>
      <w:r>
        <w:t xml:space="preserve">J’ </w:t>
      </w:r>
      <w:r w:rsidRPr="00DC7AE5">
        <w:t>= H’/</w:t>
      </w:r>
      <w:proofErr w:type="spellStart"/>
      <w:r w:rsidRPr="00DC7AE5">
        <w:t>H’</w:t>
      </w:r>
      <w:r w:rsidRPr="00DC7AE5">
        <w:rPr>
          <w:vertAlign w:val="subscript"/>
        </w:rPr>
        <w:t>max</w:t>
      </w:r>
      <w:proofErr w:type="spellEnd"/>
      <w:r>
        <w:t xml:space="preserve"> </w:t>
      </w:r>
    </w:p>
    <w:p w14:paraId="7BC63288" w14:textId="23ACD121" w:rsidR="00FE794D" w:rsidRPr="00DC7AE5" w:rsidRDefault="002824F7" w:rsidP="00251D76">
      <w:pPr>
        <w:pStyle w:val="BodyText"/>
      </w:pPr>
      <w:r>
        <w:t>W</w:t>
      </w:r>
      <w:r w:rsidR="00FE794D">
        <w:t>here</w:t>
      </w:r>
      <w:r>
        <w:t xml:space="preserve"> H’ is derived from the Shannon-Weiner diversity index and</w:t>
      </w:r>
      <w:r w:rsidR="00FE794D">
        <w:t xml:space="preserve"> </w:t>
      </w:r>
      <w:proofErr w:type="spellStart"/>
      <w:r w:rsidR="00FE794D" w:rsidRPr="00DC7AE5">
        <w:t>H’</w:t>
      </w:r>
      <w:r w:rsidR="00FE794D" w:rsidRPr="00DC7AE5">
        <w:rPr>
          <w:vertAlign w:val="subscript"/>
        </w:rPr>
        <w:t>max</w:t>
      </w:r>
      <w:proofErr w:type="spellEnd"/>
      <w:r w:rsidR="00FE794D">
        <w:t xml:space="preserve"> </w:t>
      </w:r>
      <w:r w:rsidR="00FE794D" w:rsidRPr="00DC7AE5">
        <w:t xml:space="preserve">is the maximum possible value of </w:t>
      </w:r>
      <w:r w:rsidR="00FE794D">
        <w:t>H’</w:t>
      </w:r>
      <w:r w:rsidR="00FE794D" w:rsidRPr="00DC7AE5">
        <w:t xml:space="preserve"> (if every species w</w:t>
      </w:r>
      <w:r w:rsidR="00FE794D">
        <w:t>ere</w:t>
      </w:r>
      <w:r w:rsidR="00FE794D" w:rsidRPr="00DC7AE5">
        <w:t xml:space="preserve"> equally likely),</w:t>
      </w:r>
      <w:r w:rsidR="00FE794D">
        <w:t xml:space="preserve"> calculated by H’ = ln </w:t>
      </w:r>
      <w:r w:rsidR="00FE794D" w:rsidRPr="002E4327">
        <w:rPr>
          <w:i/>
        </w:rPr>
        <w:t>S</w:t>
      </w:r>
      <w:r w:rsidR="00FE794D">
        <w:t xml:space="preserve">. </w:t>
      </w:r>
      <w:r w:rsidR="00FE794D" w:rsidRPr="002E4327">
        <w:rPr>
          <w:i/>
        </w:rPr>
        <w:t>S</w:t>
      </w:r>
      <w:r w:rsidR="00FE794D">
        <w:t xml:space="preserve"> is species richness, the total number of species in the sample. J’ ranges between 0 and 1, with lower numbers indicating less evenness between the species.</w:t>
      </w:r>
    </w:p>
    <w:p w14:paraId="37D32CA2" w14:textId="77777777" w:rsidR="00FE794D" w:rsidRDefault="00FE794D" w:rsidP="00251D76">
      <w:pPr>
        <w:pStyle w:val="BodyText"/>
      </w:pPr>
      <w:proofErr w:type="spellStart"/>
      <w:r w:rsidRPr="00056F11">
        <w:t>Margalef</w:t>
      </w:r>
      <w:r>
        <w:t>’s</w:t>
      </w:r>
      <w:proofErr w:type="spellEnd"/>
      <w:r>
        <w:t xml:space="preserve"> diversity index (</w:t>
      </w:r>
      <w:proofErr w:type="spellStart"/>
      <w:r w:rsidRPr="00E53FEC">
        <w:t>D</w:t>
      </w:r>
      <w:r w:rsidRPr="00E53FEC">
        <w:rPr>
          <w:vertAlign w:val="subscript"/>
        </w:rPr>
        <w:t>Mg</w:t>
      </w:r>
      <w:proofErr w:type="spellEnd"/>
      <w:r>
        <w:t>) is calculated by</w:t>
      </w:r>
    </w:p>
    <w:p w14:paraId="3B640F81" w14:textId="77777777" w:rsidR="00FE794D" w:rsidRDefault="00FE794D" w:rsidP="00A80472">
      <w:pPr>
        <w:pStyle w:val="EquationFormat"/>
      </w:pPr>
      <w:proofErr w:type="spellStart"/>
      <w:r w:rsidRPr="00E53FEC">
        <w:t>D</w:t>
      </w:r>
      <w:r w:rsidRPr="00E53FEC">
        <w:rPr>
          <w:vertAlign w:val="subscript"/>
        </w:rPr>
        <w:t>Mg</w:t>
      </w:r>
      <w:proofErr w:type="spellEnd"/>
      <w:r>
        <w:t xml:space="preserve"> </w:t>
      </w:r>
      <w:r w:rsidRPr="00E53FEC">
        <w:t>= (</w:t>
      </w:r>
      <w:r w:rsidRPr="00E53FEC">
        <w:rPr>
          <w:i/>
        </w:rPr>
        <w:t>S</w:t>
      </w:r>
      <w:r w:rsidRPr="00E53FEC">
        <w:t xml:space="preserve"> -</w:t>
      </w:r>
      <w:r>
        <w:t xml:space="preserve"> </w:t>
      </w:r>
      <w:r w:rsidRPr="00E53FEC">
        <w:t>1)/ln N</w:t>
      </w:r>
    </w:p>
    <w:p w14:paraId="08B39ABD" w14:textId="77777777" w:rsidR="00FE794D" w:rsidRDefault="00FE794D" w:rsidP="00A80472">
      <w:pPr>
        <w:pStyle w:val="EquationVariables"/>
      </w:pPr>
      <w:r>
        <w:t xml:space="preserve">where </w:t>
      </w:r>
      <w:r w:rsidRPr="00EA112D">
        <w:rPr>
          <w:i/>
        </w:rPr>
        <w:t>S</w:t>
      </w:r>
      <w:r>
        <w:t xml:space="preserve"> is species richness and N is </w:t>
      </w:r>
      <w:r w:rsidRPr="00E53FEC">
        <w:t>the total number of individuals</w:t>
      </w:r>
      <w:r>
        <w:t xml:space="preserve"> in the sample. </w:t>
      </w:r>
    </w:p>
    <w:p w14:paraId="62F7EF5E" w14:textId="2624723C" w:rsidR="00FE794D" w:rsidRDefault="00FE794D" w:rsidP="00251D76">
      <w:pPr>
        <w:pStyle w:val="BodyText"/>
      </w:pPr>
      <w:r>
        <w:t xml:space="preserve">Total taxonomic distinctness </w:t>
      </w:r>
      <w:r w:rsidRPr="00F6603E">
        <w:t>can be calculated</w:t>
      </w:r>
      <w:r w:rsidR="002824F7">
        <w:rPr>
          <w:rStyle w:val="FootnoteReference"/>
        </w:rPr>
        <w:footnoteReference w:id="21"/>
      </w:r>
      <w:r w:rsidRPr="00F6603E">
        <w:t xml:space="preserve"> </w:t>
      </w:r>
      <w:r w:rsidR="002824F7">
        <w:t>which</w:t>
      </w:r>
      <w:r>
        <w:t xml:space="preserve"> can be used to document change in taxonomic distinctness with increased stress.</w:t>
      </w:r>
      <w:r w:rsidR="002824F7">
        <w:rPr>
          <w:rStyle w:val="FootnoteReference"/>
        </w:rPr>
        <w:footnoteReference w:id="22"/>
      </w:r>
      <w:r>
        <w:t xml:space="preserve"> Distinctness is different from species diversity in that it describes the phylogenetic distance between observed species, as well as the diversity of function. (See Warwick and Clarke 1999: </w:t>
      </w:r>
      <w:hyperlink r:id="rId24" w:history="1">
        <w:r w:rsidRPr="006D3422">
          <w:rPr>
            <w:rStyle w:val="Hyperlink"/>
          </w:rPr>
          <w:t>http://www.int-res.com/articles/meps/184/m184p021.pdf</w:t>
        </w:r>
      </w:hyperlink>
      <w:r>
        <w:t xml:space="preserve">). </w:t>
      </w:r>
    </w:p>
    <w:p w14:paraId="5C264784" w14:textId="53053FA0" w:rsidR="00A53217" w:rsidRPr="005C7A98" w:rsidRDefault="00FE794D" w:rsidP="000B1C03">
      <w:pPr>
        <w:pStyle w:val="BodyText"/>
      </w:pPr>
      <w:r>
        <w:t xml:space="preserve">The results of all statistical analyses will be </w:t>
      </w:r>
      <w:r w:rsidRPr="009F270E">
        <w:t>combined and tabulated into an Excel spreadsheet for delivery to</w:t>
      </w:r>
      <w:r>
        <w:t xml:space="preserve"> the Project Manager. </w:t>
      </w:r>
    </w:p>
    <w:p w14:paraId="4392819F" w14:textId="6F73E2E1" w:rsidR="00A53217" w:rsidRPr="00771369" w:rsidRDefault="00A53217" w:rsidP="00A53217">
      <w:pPr>
        <w:pStyle w:val="Heading3"/>
      </w:pPr>
      <w:bookmarkStart w:id="256" w:name="_Toc24106082"/>
      <w:r>
        <w:t>B10.2</w:t>
      </w:r>
      <w:r>
        <w:tab/>
      </w:r>
      <w:r w:rsidRPr="00771369">
        <w:t>Data Custody</w:t>
      </w:r>
      <w:bookmarkEnd w:id="256"/>
      <w:r w:rsidRPr="481F3878">
        <w:t xml:space="preserve"> </w:t>
      </w:r>
    </w:p>
    <w:p w14:paraId="66839577" w14:textId="77777777" w:rsidR="00A53217" w:rsidRPr="00B5320D" w:rsidRDefault="00A53217" w:rsidP="00A5321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6109D4DD" w14:textId="77777777" w:rsidR="00A53217" w:rsidRPr="00CF7C76" w:rsidRDefault="00A53217" w:rsidP="00A5321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1380BEF" w14:textId="77777777" w:rsidR="00A53217" w:rsidRPr="00CF7C76" w:rsidRDefault="00A53217" w:rsidP="00A5321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6E2EAE02" w14:textId="77777777" w:rsidR="00A53217" w:rsidRPr="00641439" w:rsidRDefault="00A53217" w:rsidP="00A53217">
      <w:pPr>
        <w:pStyle w:val="Heading3"/>
      </w:pPr>
      <w:bookmarkStart w:id="257" w:name="_Toc24106083"/>
      <w:r>
        <w:t>B10.3</w:t>
      </w:r>
      <w:r>
        <w:tab/>
      </w:r>
      <w:r w:rsidRPr="00641439">
        <w:t>Laboratory Data and Data Reduction</w:t>
      </w:r>
      <w:bookmarkEnd w:id="257"/>
    </w:p>
    <w:p w14:paraId="0FD668EF" w14:textId="77777777" w:rsidR="00A53217" w:rsidRPr="00641439" w:rsidRDefault="00A53217" w:rsidP="00A5321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2F844303" w14:textId="0B66C85A" w:rsidR="00A53217" w:rsidRPr="00820BE8" w:rsidRDefault="00A53217" w:rsidP="0E7D42D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00B87AF" w14:textId="77777777" w:rsidR="00A53217" w:rsidRPr="00D235EC" w:rsidRDefault="00A53217" w:rsidP="00A53217">
      <w:pPr>
        <w:pStyle w:val="BodyText"/>
      </w:pPr>
      <w:r w:rsidRPr="00D235EC">
        <w:t xml:space="preserve">The format for final data submission is described </w:t>
      </w:r>
      <w:r>
        <w:t>in Sections A9 and C2</w:t>
      </w:r>
      <w:r w:rsidRPr="00D235EC">
        <w:t xml:space="preserve">. </w:t>
      </w:r>
    </w:p>
    <w:p w14:paraId="556103E3" w14:textId="77777777" w:rsidR="00A53217" w:rsidRPr="00F65F1C" w:rsidRDefault="00A53217" w:rsidP="00A53217">
      <w:pPr>
        <w:pStyle w:val="Heading3"/>
      </w:pPr>
      <w:bookmarkStart w:id="258" w:name="_Toc24106084"/>
      <w:r>
        <w:t>B10.3</w:t>
      </w:r>
      <w:r>
        <w:tab/>
      </w:r>
      <w:r w:rsidRPr="00F65F1C">
        <w:t>Data</w:t>
      </w:r>
      <w:r>
        <w:t>s</w:t>
      </w:r>
      <w:r w:rsidRPr="00F65F1C">
        <w:t>et Structure</w:t>
      </w:r>
      <w:bookmarkEnd w:id="258"/>
    </w:p>
    <w:p w14:paraId="05DF07F7" w14:textId="77777777" w:rsidR="00A53217" w:rsidRPr="00F65F1C" w:rsidRDefault="00A53217" w:rsidP="00A5321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415071" w14:textId="77777777" w:rsidR="00A53217" w:rsidRPr="002B4C69" w:rsidRDefault="00A53217" w:rsidP="00A53217">
      <w:pPr>
        <w:pStyle w:val="Heading3"/>
      </w:pPr>
      <w:bookmarkStart w:id="259" w:name="_Toc24106085"/>
      <w:r>
        <w:t>B10.4</w:t>
      </w:r>
      <w:r>
        <w:tab/>
      </w:r>
      <w:r w:rsidRPr="002B4C69">
        <w:t>Project Database Codes</w:t>
      </w:r>
      <w:bookmarkEnd w:id="259"/>
    </w:p>
    <w:p w14:paraId="59864FBD" w14:textId="3CB63308" w:rsidR="0046381D" w:rsidRPr="00337E3C" w:rsidRDefault="00A53217" w:rsidP="002069AF">
      <w:pPr>
        <w:pStyle w:val="BodyText"/>
        <w:rPr>
          <w:rFonts w:ascii="Courier New" w:hAnsi="Courier New" w:cs="Courier New"/>
          <w:sz w:val="24"/>
        </w:rPr>
      </w:pPr>
      <w:r w:rsidRPr="002B4C69">
        <w:t xml:space="preserve">Standardized codes and qualifiers </w:t>
      </w:r>
      <w:r>
        <w:t xml:space="preserve">will be used to </w:t>
      </w:r>
      <w:r w:rsidRPr="002B4C69">
        <w:t xml:space="preserve">ensure </w:t>
      </w:r>
      <w:r w:rsidRPr="004F2BA3">
        <w:t xml:space="preserve">consistency over time. </w:t>
      </w:r>
      <w:r w:rsidR="0046381D" w:rsidRPr="00337E3C">
        <w:rPr>
          <w:rFonts w:ascii="Courier New" w:hAnsi="Courier New" w:cs="Courier New"/>
          <w:sz w:val="24"/>
        </w:rPr>
        <w:t>+++END-IF+++</w:t>
      </w:r>
    </w:p>
    <w:p w14:paraId="10ADFCF3" w14:textId="0F9EAD8E" w:rsidR="0046381D" w:rsidRDefault="0046381D" w:rsidP="0046381D">
      <w:pPr>
        <w:autoSpaceDE w:val="0"/>
        <w:autoSpaceDN w:val="0"/>
        <w:spacing w:before="40" w:after="40"/>
        <w:rPr>
          <w:rFonts w:ascii="Courier New" w:hAnsi="Courier New" w:cs="Courier New"/>
          <w:sz w:val="24"/>
          <w:szCs w:val="24"/>
        </w:rPr>
      </w:pPr>
      <w:r w:rsidRPr="00337E3C">
        <w:rPr>
          <w:rFonts w:ascii="Courier New" w:hAnsi="Courier New" w:cs="Courier New"/>
          <w:sz w:val="24"/>
          <w:szCs w:val="24"/>
        </w:rPr>
        <w:t>+++IF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Grain size',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w:t>
      </w:r>
      <w:r w:rsidRPr="00337E3C">
        <w:t xml:space="preserve"> </w:t>
      </w:r>
      <w:r w:rsidRPr="00337E3C">
        <w:rPr>
          <w:rFonts w:ascii="Courier New" w:hAnsi="Courier New" w:cs="Courier New"/>
          <w:sz w:val="24"/>
          <w:szCs w:val="24"/>
        </w:rPr>
        <w:t>Total organic carbon (TOC)', 'Sediment grab samples') === true &amp;&amp; determine('Saltwater Benthic', 'Saltwater',</w:t>
      </w:r>
      <w:r w:rsidR="005F11D0">
        <w:rPr>
          <w:rFonts w:ascii="Courier New" w:hAnsi="Courier New" w:cs="Courier New"/>
          <w:sz w:val="24"/>
          <w:szCs w:val="24"/>
        </w:rPr>
        <w:t xml:space="preserve"> </w:t>
      </w:r>
      <w:r w:rsidRPr="00337E3C">
        <w:rPr>
          <w:rFonts w:ascii="Courier New" w:hAnsi="Courier New" w:cs="Courier New"/>
          <w:sz w:val="24"/>
          <w:szCs w:val="24"/>
        </w:rPr>
        <w:t>'Infauna', 'Sediment grab samples') === false +++</w:t>
      </w:r>
    </w:p>
    <w:p w14:paraId="5CB9E15A" w14:textId="2AD4C155" w:rsidR="00FE794D" w:rsidRPr="007B6C4F" w:rsidRDefault="00FE794D" w:rsidP="00FE794D">
      <w:pPr>
        <w:pStyle w:val="Heading2"/>
        <w:rPr>
          <w:i/>
        </w:rPr>
      </w:pPr>
      <w:bookmarkStart w:id="260" w:name="_Toc24106086"/>
      <w:r w:rsidRPr="00E126D4">
        <w:t>B2</w:t>
      </w:r>
      <w:r w:rsidRPr="00E95573">
        <w:tab/>
      </w:r>
      <w:r w:rsidRPr="00E126D4">
        <w:t xml:space="preserve">Benthic Sample </w:t>
      </w:r>
      <w:r w:rsidR="002824F7">
        <w:t xml:space="preserve">Collection, </w:t>
      </w:r>
      <w:r w:rsidRPr="00E126D4">
        <w:t>Processing</w:t>
      </w:r>
      <w:r w:rsidR="002824F7">
        <w:t>,</w:t>
      </w:r>
      <w:r w:rsidRPr="00E126D4">
        <w:t xml:space="preserve"> and Storage </w:t>
      </w:r>
      <w:r w:rsidRPr="00E95573">
        <w:t>Overview</w:t>
      </w:r>
      <w:bookmarkEnd w:id="260"/>
      <w:r>
        <w:rPr>
          <w:i/>
        </w:rPr>
        <w:t xml:space="preserve"> </w:t>
      </w:r>
    </w:p>
    <w:p w14:paraId="62072417" w14:textId="3FA3F4F9" w:rsidR="00FE794D" w:rsidRPr="00325D59" w:rsidRDefault="00FE794D" w:rsidP="000B1C03">
      <w:pPr>
        <w:pStyle w:val="BodyText"/>
      </w:pPr>
      <w:r w:rsidRPr="00325D59">
        <w:t xml:space="preserve">Processing and storage requirements for sediment samples are described in the following sections. </w:t>
      </w:r>
    </w:p>
    <w:p w14:paraId="79CF7246" w14:textId="71A5327F" w:rsidR="00FE794D" w:rsidRPr="006B063A" w:rsidRDefault="00FE794D" w:rsidP="00FE794D">
      <w:pPr>
        <w:pStyle w:val="Heading3"/>
        <w:rPr>
          <w:color w:val="C00000"/>
        </w:rPr>
      </w:pPr>
      <w:bookmarkStart w:id="261" w:name="_Toc24106087"/>
      <w:r w:rsidRPr="0099296E">
        <w:t>B2.</w:t>
      </w:r>
      <w:r>
        <w:t>1</w:t>
      </w:r>
      <w:r>
        <w:tab/>
      </w:r>
      <w:r w:rsidRPr="0099296E">
        <w:t>Soft-Bottom Grab Sample Collection</w:t>
      </w:r>
      <w:bookmarkEnd w:id="261"/>
      <w:r w:rsidRPr="481F3878">
        <w:t xml:space="preserve"> </w:t>
      </w:r>
    </w:p>
    <w:p w14:paraId="265FE217" w14:textId="6325AA67"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2824F7">
        <w:t xml:space="preserve">Ted </w:t>
      </w:r>
      <w:r w:rsidRPr="00265F46">
        <w:t>Young-modified</w:t>
      </w:r>
      <w:r>
        <w:t xml:space="preserve"> Van </w:t>
      </w:r>
      <w:r w:rsidRPr="00265F46">
        <w:t xml:space="preserve">Veen grab sampler will be used to collect bottom sediment samples. </w:t>
      </w:r>
      <w:r>
        <w:t xml:space="preserve">At each station, one </w:t>
      </w:r>
      <w:r>
        <w:rPr>
          <w:color w:val="000000"/>
        </w:rPr>
        <w:t>grab sample will be collected for</w:t>
      </w:r>
      <w:r w:rsidRPr="00265F46">
        <w:rPr>
          <w:color w:val="000000"/>
        </w:rPr>
        <w:t xml:space="preserve"> </w:t>
      </w:r>
      <w:r w:rsidRPr="75412FF0">
        <w:rPr>
          <w:rFonts w:eastAsia="Palatino Linotype" w:cs="Palatino Linotype"/>
        </w:rPr>
        <w:t>total organic carbon</w:t>
      </w:r>
      <w:r w:rsidDel="00097262">
        <w:rPr>
          <w:color w:val="000000"/>
        </w:rPr>
        <w:t xml:space="preserve"> </w:t>
      </w:r>
      <w:r>
        <w:rPr>
          <w:color w:val="000000"/>
        </w:rPr>
        <w:t>and grain size analysis</w:t>
      </w:r>
      <w:r>
        <w:t>.</w:t>
      </w:r>
    </w:p>
    <w:p w14:paraId="60AA4907" w14:textId="24B7CF9B" w:rsidR="00FE794D" w:rsidRPr="00E95573" w:rsidRDefault="00FE794D" w:rsidP="000B1C03">
      <w:pPr>
        <w:pStyle w:val="BodyText"/>
      </w:pPr>
      <w:r w:rsidRPr="00E95573">
        <w:t>Supply list</w:t>
      </w:r>
      <w:r w:rsidR="002824F7">
        <w:t>:</w:t>
      </w:r>
    </w:p>
    <w:p w14:paraId="7FC08CA6" w14:textId="77777777" w:rsidR="00FE794D" w:rsidRPr="00C6216D" w:rsidRDefault="623FE806" w:rsidP="00353483">
      <w:pPr>
        <w:pStyle w:val="ListBullet"/>
        <w:rPr>
          <w:color w:val="000000" w:themeColor="text1"/>
        </w:rPr>
      </w:pPr>
      <w:r>
        <w:t>Young-modified Van Veen grab with grab stand or frame if needed</w:t>
      </w:r>
    </w:p>
    <w:p w14:paraId="18E0A6DB" w14:textId="77777777" w:rsidR="00FE794D" w:rsidRPr="008660F1" w:rsidRDefault="623FE806" w:rsidP="00353483">
      <w:pPr>
        <w:pStyle w:val="ListBullet"/>
        <w:rPr>
          <w:color w:val="000000" w:themeColor="text1"/>
        </w:rPr>
      </w:pPr>
      <w:r>
        <w:t>Weights and pads for grab</w:t>
      </w:r>
    </w:p>
    <w:p w14:paraId="7D6DDE6C" w14:textId="77777777" w:rsidR="00FE794D" w:rsidRPr="008660F1" w:rsidRDefault="623FE806" w:rsidP="00353483">
      <w:pPr>
        <w:pStyle w:val="ListBullet"/>
        <w:rPr>
          <w:color w:val="000000" w:themeColor="text1"/>
        </w:rPr>
      </w:pPr>
      <w:r>
        <w:t>Nitrile gloves</w:t>
      </w:r>
    </w:p>
    <w:p w14:paraId="7AFABE48" w14:textId="77777777" w:rsidR="00FE794D" w:rsidRPr="008660F1" w:rsidRDefault="623FE806" w:rsidP="00353483">
      <w:pPr>
        <w:pStyle w:val="ListBullet"/>
        <w:rPr>
          <w:color w:val="000000" w:themeColor="text1"/>
        </w:rPr>
      </w:pPr>
      <w:r>
        <w:t>Plastic tub or bucket</w:t>
      </w:r>
    </w:p>
    <w:p w14:paraId="0062C37A" w14:textId="77777777" w:rsidR="00FE794D" w:rsidRPr="008660F1" w:rsidRDefault="623FE806" w:rsidP="00353483">
      <w:pPr>
        <w:pStyle w:val="ListBullet"/>
        <w:rPr>
          <w:color w:val="000000" w:themeColor="text1"/>
        </w:rPr>
      </w:pPr>
      <w:r>
        <w:t>Electrical tape</w:t>
      </w:r>
    </w:p>
    <w:p w14:paraId="72E26CC8" w14:textId="77777777" w:rsidR="003817DB" w:rsidRPr="00B70180" w:rsidRDefault="623FE806" w:rsidP="00353483">
      <w:pPr>
        <w:pStyle w:val="ListBullet"/>
        <w:rPr>
          <w:color w:val="000000" w:themeColor="text1"/>
        </w:rPr>
      </w:pPr>
      <w:r>
        <w:t>10-cm Ruler (plastic, marked to mm)</w:t>
      </w:r>
    </w:p>
    <w:p w14:paraId="4095CBC9" w14:textId="77777777" w:rsidR="00FE794D" w:rsidRPr="008660F1" w:rsidRDefault="623FE806" w:rsidP="00353483">
      <w:pPr>
        <w:pStyle w:val="ListBullet"/>
        <w:rPr>
          <w:color w:val="000000" w:themeColor="text1"/>
        </w:rPr>
      </w:pPr>
      <w:r>
        <w:t>Squirt bottle (ambient water)</w:t>
      </w:r>
    </w:p>
    <w:p w14:paraId="4DB7C2CC" w14:textId="77777777" w:rsidR="00FE794D" w:rsidRPr="008660F1" w:rsidRDefault="623FE806" w:rsidP="00353483">
      <w:pPr>
        <w:pStyle w:val="ListBullet"/>
        <w:rPr>
          <w:color w:val="000000" w:themeColor="text1"/>
        </w:rPr>
      </w:pPr>
      <w:r>
        <w:t>Stainless steel mixing pot or bowl with lid</w:t>
      </w:r>
    </w:p>
    <w:p w14:paraId="1DB8F1B7" w14:textId="77777777" w:rsidR="00FE794D" w:rsidRPr="008660F1" w:rsidRDefault="623FE806" w:rsidP="00353483">
      <w:pPr>
        <w:pStyle w:val="ListBullet"/>
        <w:rPr>
          <w:color w:val="000000" w:themeColor="text1"/>
        </w:rPr>
      </w:pPr>
      <w:r>
        <w:t>Stainless steel or Teflon spoons (15”), scoops, or spatula</w:t>
      </w:r>
    </w:p>
    <w:p w14:paraId="5B1DB8A5" w14:textId="77777777" w:rsidR="00FE794D" w:rsidRPr="008660F1" w:rsidRDefault="623FE806" w:rsidP="00353483">
      <w:pPr>
        <w:pStyle w:val="ListBullet"/>
        <w:rPr>
          <w:color w:val="000000" w:themeColor="text1"/>
        </w:rPr>
      </w:pPr>
      <w:r>
        <w:t>Glass or Nalgene (or other sturdy plastic) wide-mouth sample jars (500 mL) with screw-cap lids</w:t>
      </w:r>
    </w:p>
    <w:p w14:paraId="1E417081" w14:textId="77777777" w:rsidR="00FE794D" w:rsidRPr="008660F1" w:rsidRDefault="623FE806" w:rsidP="00353483">
      <w:pPr>
        <w:pStyle w:val="ListBullet"/>
        <w:rPr>
          <w:color w:val="000000" w:themeColor="text1"/>
        </w:rPr>
      </w:pPr>
      <w:r>
        <w:t>Glass or Nalgene (or other sturdy plastic) wide-mouth sample jars (125 mL) with screw-cap lids</w:t>
      </w:r>
    </w:p>
    <w:p w14:paraId="4F85C12E" w14:textId="77777777" w:rsidR="00FE794D" w:rsidRPr="008660F1" w:rsidRDefault="623FE806" w:rsidP="00353483">
      <w:pPr>
        <w:pStyle w:val="ListBullet"/>
        <w:rPr>
          <w:color w:val="000000" w:themeColor="text1"/>
        </w:rPr>
      </w:pPr>
      <w:r>
        <w:t>Scrub brush</w:t>
      </w:r>
    </w:p>
    <w:p w14:paraId="5950E404" w14:textId="77777777" w:rsidR="00FE794D" w:rsidRDefault="623FE806" w:rsidP="00353483">
      <w:pPr>
        <w:pStyle w:val="ListBullet"/>
        <w:rPr>
          <w:color w:val="000000" w:themeColor="text1"/>
        </w:rPr>
      </w:pPr>
      <w:r>
        <w:t>Cooler with wet ice (for grain size samples)</w:t>
      </w:r>
    </w:p>
    <w:p w14:paraId="0F485349" w14:textId="77777777" w:rsidR="00FE794D" w:rsidRPr="000C4DEF" w:rsidRDefault="00FE794D" w:rsidP="00353483">
      <w:pPr>
        <w:pStyle w:val="ListBulletLast"/>
        <w:rPr>
          <w:color w:val="000000" w:themeColor="text1"/>
        </w:rPr>
      </w:pPr>
      <w:r w:rsidRPr="008D5CEB">
        <w:t xml:space="preserve">Cooler with dry ice (for </w:t>
      </w:r>
      <w:r w:rsidRPr="00076A73">
        <w:rPr>
          <w:rFonts w:eastAsia="Palatino Linotype" w:cs="Palatino Linotype"/>
        </w:rPr>
        <w:t>total organic carbon</w:t>
      </w:r>
      <w:r w:rsidRPr="00076A73" w:rsidDel="00097262">
        <w:t xml:space="preserve"> </w:t>
      </w:r>
      <w:r w:rsidRPr="00E15E69">
        <w:t>samples)</w:t>
      </w:r>
    </w:p>
    <w:p w14:paraId="462E1444" w14:textId="77777777" w:rsidR="00FE794D" w:rsidRPr="008660F1" w:rsidRDefault="00FE794D">
      <w:pPr>
        <w:pStyle w:val="BodyText"/>
      </w:pPr>
      <w:r w:rsidRPr="10B9359B">
        <w:t>The following items will also be needed for recording measurements:</w:t>
      </w:r>
    </w:p>
    <w:p w14:paraId="70CC5881" w14:textId="6B57CC7E" w:rsidR="00FE794D" w:rsidRPr="00B5320D" w:rsidRDefault="395FFF33" w:rsidP="00353483">
      <w:pPr>
        <w:pStyle w:val="ListBullet"/>
        <w:rPr>
          <w:color w:val="000000" w:themeColor="text1"/>
        </w:rPr>
      </w:pPr>
      <w:r>
        <w:t>Sample Log</w:t>
      </w:r>
    </w:p>
    <w:p w14:paraId="6A6C4AF7" w14:textId="1919FF6C" w:rsidR="00FE794D" w:rsidRPr="008660F1" w:rsidRDefault="395FFF33" w:rsidP="00353483">
      <w:pPr>
        <w:pStyle w:val="ListBullet"/>
        <w:rPr>
          <w:color w:val="000000" w:themeColor="text1"/>
        </w:rPr>
      </w:pPr>
      <w:r>
        <w:t>Field Data Form</w:t>
      </w:r>
    </w:p>
    <w:p w14:paraId="5784DA8B" w14:textId="77777777" w:rsidR="00FE794D" w:rsidRPr="008660F1" w:rsidRDefault="623FE806" w:rsidP="00353483">
      <w:pPr>
        <w:pStyle w:val="ListBullet"/>
        <w:rPr>
          <w:color w:val="000000" w:themeColor="text1"/>
        </w:rPr>
      </w:pPr>
      <w:r>
        <w:t>Pencils</w:t>
      </w:r>
    </w:p>
    <w:p w14:paraId="1EC0E728" w14:textId="430821A6" w:rsidR="00FE794D" w:rsidRPr="008660F1" w:rsidRDefault="520F77F9" w:rsidP="00353483">
      <w:pPr>
        <w:pStyle w:val="ListBullet"/>
        <w:rPr>
          <w:color w:val="000000" w:themeColor="text1"/>
        </w:rPr>
      </w:pPr>
      <w:r>
        <w:t>Waterproof paper for internal Sample Labels</w:t>
      </w:r>
    </w:p>
    <w:p w14:paraId="6970A925" w14:textId="0058E863" w:rsidR="00FE794D" w:rsidRPr="008660F1" w:rsidRDefault="623FE806" w:rsidP="00353483">
      <w:pPr>
        <w:pStyle w:val="ListBullet"/>
        <w:rPr>
          <w:color w:val="000000" w:themeColor="text1"/>
        </w:rPr>
      </w:pPr>
      <w:r>
        <w:t>Fine-tipped indelible markers (for labels)</w:t>
      </w:r>
    </w:p>
    <w:p w14:paraId="2215D273" w14:textId="77777777" w:rsidR="00FE794D" w:rsidRPr="008660F1" w:rsidRDefault="623FE806" w:rsidP="00353483">
      <w:pPr>
        <w:pStyle w:val="ListBullet"/>
        <w:rPr>
          <w:color w:val="000000" w:themeColor="text1"/>
        </w:rPr>
      </w:pPr>
      <w:r>
        <w:t>Write-on colored tape or pre-printed write-on labels</w:t>
      </w:r>
    </w:p>
    <w:p w14:paraId="3A374FBB" w14:textId="77777777" w:rsidR="00FE794D" w:rsidRPr="008660F1" w:rsidRDefault="00FE794D" w:rsidP="00353483">
      <w:pPr>
        <w:pStyle w:val="ListBulletLast"/>
        <w:rPr>
          <w:color w:val="000000" w:themeColor="text1"/>
        </w:rPr>
      </w:pPr>
      <w:r w:rsidRPr="008D5CEB">
        <w:t>Clear tape strips</w:t>
      </w:r>
    </w:p>
    <w:p w14:paraId="0778951D" w14:textId="3003D042" w:rsidR="00FE794D" w:rsidRDefault="00FE794D" w:rsidP="000B1C03">
      <w:pPr>
        <w:pStyle w:val="BodyText"/>
      </w:pPr>
      <w:r w:rsidRPr="008B4373">
        <w:t xml:space="preserve">Prior to sample collection (before the sample jar gets wet), </w:t>
      </w:r>
      <w:r w:rsidR="002824F7">
        <w:t xml:space="preserve">an external </w:t>
      </w:r>
      <w:r w:rsidRPr="008B4373">
        <w:t>label (including station location, replicate number, and date) will be taped to the outside of jar</w:t>
      </w:r>
      <w:r>
        <w:t>s</w:t>
      </w:r>
      <w:r w:rsidRPr="008B4373">
        <w:t xml:space="preserve">. The external label may be pre-printed and taped on using clear tape or written directly on write-on </w:t>
      </w:r>
      <w:r>
        <w:t>colored</w:t>
      </w:r>
      <w:r w:rsidRPr="008B4373">
        <w:t xml:space="preserve"> tape or a pre-printed adhesive label. </w:t>
      </w:r>
      <w:r>
        <w:t xml:space="preserve">Labels made of waterproof paper will be filled in onsite with a pencil. </w:t>
      </w:r>
    </w:p>
    <w:p w14:paraId="04927656"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 </w:t>
      </w:r>
    </w:p>
    <w:p w14:paraId="2C78604E" w14:textId="77777777" w:rsidR="00D5546D" w:rsidRDefault="00FE794D" w:rsidP="00D5546D">
      <w:pPr>
        <w:pStyle w:val="ListNumber"/>
        <w:numPr>
          <w:ilvl w:val="0"/>
          <w:numId w:val="191"/>
        </w:numPr>
      </w:pPr>
      <w:r w:rsidRPr="00A94CA7">
        <w:t>Attach the sampler to the end of the winch cable with a shackle and tighten the pin</w:t>
      </w:r>
      <w:r>
        <w:t xml:space="preserve"> (or secure the pin with a cable tie)</w:t>
      </w:r>
      <w:r w:rsidRPr="00A94CA7">
        <w:t xml:space="preserve">. </w:t>
      </w:r>
    </w:p>
    <w:p w14:paraId="041EEE23" w14:textId="2EDE97F5" w:rsidR="00FE794D" w:rsidRPr="00A94CA7" w:rsidRDefault="00FE794D" w:rsidP="00D5546D">
      <w:pPr>
        <w:pStyle w:val="ListNumber"/>
        <w:numPr>
          <w:ilvl w:val="0"/>
          <w:numId w:val="191"/>
        </w:numPr>
      </w:pPr>
      <w:r w:rsidRPr="00A94CA7">
        <w:t>Set the grab according to the manufacturer’s instructions and disengage any safety device designed to lock the sampler open.</w:t>
      </w:r>
    </w:p>
    <w:p w14:paraId="31A26B0B" w14:textId="77777777" w:rsidR="00FE794D" w:rsidRPr="00A94CA7" w:rsidRDefault="00FE794D" w:rsidP="00D5546D">
      <w:pPr>
        <w:pStyle w:val="ListNumber"/>
        <w:numPr>
          <w:ilvl w:val="0"/>
          <w:numId w:val="191"/>
        </w:numPr>
      </w:pPr>
      <w:r w:rsidRPr="00A94CA7">
        <w:t>Lower the grab sampler through the water column no faster than about 1 m/sec</w:t>
      </w:r>
      <w:r>
        <w:t>ond</w:t>
      </w:r>
      <w:r w:rsidRPr="00A94CA7">
        <w:t xml:space="preserve">. This minimizes the effects of wave disturbance </w:t>
      </w:r>
      <w:r>
        <w:t>on</w:t>
      </w:r>
      <w:r w:rsidRPr="00A94CA7">
        <w:t xml:space="preserve"> surficial sediments. </w:t>
      </w:r>
    </w:p>
    <w:p w14:paraId="3EF1438D" w14:textId="77777777" w:rsidR="00FE794D" w:rsidRPr="00A94CA7" w:rsidRDefault="00FE794D" w:rsidP="00D5546D">
      <w:pPr>
        <w:pStyle w:val="ListNumber"/>
        <w:numPr>
          <w:ilvl w:val="0"/>
          <w:numId w:val="191"/>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48B95C84" w14:textId="6CCC759A" w:rsidR="00FE794D" w:rsidRPr="00A94CA7" w:rsidRDefault="00FE794D" w:rsidP="00D5546D">
      <w:pPr>
        <w:pStyle w:val="ListNumber"/>
        <w:numPr>
          <w:ilvl w:val="0"/>
          <w:numId w:val="191"/>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A1EFF7C" w14:textId="7FCEC1BE" w:rsidR="00FE794D" w:rsidRPr="00A94CA7" w:rsidRDefault="00FE794D" w:rsidP="00430C3C">
      <w:pPr>
        <w:pStyle w:val="ListNumber2"/>
        <w:numPr>
          <w:ilvl w:val="1"/>
          <w:numId w:val="193"/>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623BEF1E" w14:textId="51309E94" w:rsidR="00FE794D" w:rsidRPr="00A94CA7" w:rsidRDefault="00C41272" w:rsidP="00430C3C">
      <w:pPr>
        <w:pStyle w:val="ListNumber2"/>
        <w:numPr>
          <w:ilvl w:val="1"/>
          <w:numId w:val="193"/>
        </w:numPr>
      </w:pPr>
      <w:r>
        <w:t>G</w:t>
      </w:r>
      <w:r w:rsidR="00FE794D" w:rsidRPr="00A94CA7">
        <w:t xml:space="preserve">rabs containing no sediment, partially filled grabs, or grabs with shelly/rocky substrates or grossly slumped surfaces are unacceptable. </w:t>
      </w:r>
    </w:p>
    <w:p w14:paraId="30513F25" w14:textId="2DF65949" w:rsidR="00FE794D" w:rsidRPr="00A94CA7" w:rsidRDefault="00FE794D" w:rsidP="00430C3C">
      <w:pPr>
        <w:pStyle w:val="ListNumber2"/>
        <w:numPr>
          <w:ilvl w:val="1"/>
          <w:numId w:val="193"/>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37F041D6" w14:textId="394C57EF" w:rsidR="00FE794D" w:rsidRPr="00A94CA7" w:rsidRDefault="00FE794D" w:rsidP="00430C3C">
      <w:pPr>
        <w:pStyle w:val="ListNumber2"/>
        <w:numPr>
          <w:ilvl w:val="1"/>
          <w:numId w:val="193"/>
        </w:numPr>
      </w:pPr>
      <w:r w:rsidRPr="00A94CA7">
        <w:t xml:space="preserve">It may take several </w:t>
      </w:r>
      <w:r>
        <w:t>attempts</w:t>
      </w:r>
      <w:r w:rsidRPr="00A94CA7">
        <w:t xml:space="preserve"> using different amounts of weight to </w:t>
      </w:r>
      <w:r w:rsidR="000B1D70">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wave. </w:t>
      </w:r>
    </w:p>
    <w:p w14:paraId="171A8EF4" w14:textId="77777777" w:rsidR="00FE794D" w:rsidRPr="00A94CA7" w:rsidRDefault="00FE794D" w:rsidP="00430C3C">
      <w:pPr>
        <w:pStyle w:val="ListNumber2"/>
        <w:numPr>
          <w:ilvl w:val="1"/>
          <w:numId w:val="193"/>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70EAE2CE" w14:textId="492BF6BD" w:rsidR="00FE794D" w:rsidRPr="00A94CA7" w:rsidRDefault="37DFF5B0" w:rsidP="00430C3C">
      <w:pPr>
        <w:pStyle w:val="ListNumber2"/>
        <w:numPr>
          <w:ilvl w:val="0"/>
          <w:numId w:val="192"/>
        </w:numPr>
      </w:pPr>
      <w:r>
        <w:t xml:space="preserve">Use the comments section on the Field Data Form to describe sampling efforts and accurately record the depth of the sediment captured by the grab. </w:t>
      </w:r>
    </w:p>
    <w:p w14:paraId="7E0BF391" w14:textId="5F6922ED" w:rsidR="00FE794D" w:rsidRPr="00A94CA7" w:rsidRDefault="00FE794D" w:rsidP="00430C3C">
      <w:pPr>
        <w:pStyle w:val="ListNumber2"/>
        <w:numPr>
          <w:ilvl w:val="0"/>
          <w:numId w:val="192"/>
        </w:numPr>
      </w:pPr>
      <w:r w:rsidRPr="00A94CA7">
        <w:t xml:space="preserve">Carefully drain overlying water from the grab. </w:t>
      </w:r>
    </w:p>
    <w:p w14:paraId="2B8BEFE6" w14:textId="10641649" w:rsidR="00FE794D" w:rsidRPr="00A94CA7" w:rsidRDefault="00FE794D" w:rsidP="00430C3C">
      <w:pPr>
        <w:pStyle w:val="ListNumber2"/>
        <w:numPr>
          <w:ilvl w:val="0"/>
          <w:numId w:val="192"/>
        </w:numPr>
      </w:pPr>
      <w:r w:rsidRPr="00A94CA7">
        <w:t>Enter notes on the condition of the sample (smell, substrate, presence of organisms</w:t>
      </w:r>
      <w:r>
        <w:t xml:space="preserve"> on the surface, etc.) on</w:t>
      </w:r>
      <w:r w:rsidRPr="00A94CA7">
        <w:t xml:space="preserve"> the </w:t>
      </w:r>
      <w:r w:rsidRPr="00FB1906">
        <w:t>sample collection</w:t>
      </w:r>
      <w:r w:rsidRPr="00A94CA7">
        <w:rPr>
          <w:b/>
          <w:bCs/>
        </w:rPr>
        <w:t xml:space="preserve"> </w:t>
      </w:r>
      <w:r>
        <w:t>f</w:t>
      </w:r>
      <w:r w:rsidRPr="00A94CA7">
        <w:t xml:space="preserve">orm. </w:t>
      </w:r>
    </w:p>
    <w:p w14:paraId="327F0586" w14:textId="77777777" w:rsidR="00FE794D" w:rsidRDefault="00FE794D" w:rsidP="00C41272">
      <w:pPr>
        <w:pStyle w:val="ListNumbe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4E03BDA5" w14:textId="77777777" w:rsidR="00FE794D" w:rsidRDefault="00FE794D" w:rsidP="00A9538D">
      <w:pPr>
        <w:pStyle w:val="ListNumberLast"/>
        <w:numPr>
          <w:ilvl w:val="0"/>
          <w:numId w:val="183"/>
        </w:numPr>
      </w:pPr>
      <w:r w:rsidRPr="00C62E39">
        <w:t>Precautions will be taken during the deployment and retrieval of the grab sampler to prevent contamination of samples between st</w:t>
      </w:r>
      <w:r>
        <w:t>ations. Sampling for grain size and</w:t>
      </w:r>
      <w:r w:rsidRPr="43AD9AD4">
        <w:t xml:space="preserve"> </w:t>
      </w:r>
      <w:r w:rsidRPr="75412FF0">
        <w:rPr>
          <w:rFonts w:eastAsia="Palatino Linotype" w:cs="Palatino Linotype"/>
        </w:rPr>
        <w:t>total organic carbon</w:t>
      </w:r>
      <w:r w:rsidRPr="43AD9AD4" w:rsidDel="00097262">
        <w:t xml:space="preserve"> </w:t>
      </w:r>
      <w:r w:rsidRPr="00C62E39">
        <w:t>determinations require</w:t>
      </w:r>
      <w:r>
        <w:t>s</w:t>
      </w:r>
      <w:r w:rsidRPr="00C62E39">
        <w:t xml:space="preserve"> that the grab and associated sampling equipment be washed and rinsed with screened ambient seawater until free of all sediment. </w:t>
      </w:r>
    </w:p>
    <w:p w14:paraId="008F463A" w14:textId="77777777" w:rsidR="00FE794D" w:rsidRDefault="00FE794D" w:rsidP="000B1C03">
      <w:pPr>
        <w:pStyle w:val="BodyText"/>
        <w:rPr>
          <w:color w:val="000000"/>
        </w:rPr>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0E0B0C22" w14:textId="77777777" w:rsidR="00FE794D" w:rsidRDefault="00FE794D" w:rsidP="00FE794D">
      <w:pPr>
        <w:pStyle w:val="Heading4"/>
      </w:pPr>
      <w:r w:rsidRPr="000A2D52">
        <w:t xml:space="preserve">Penetration </w:t>
      </w:r>
      <w:r>
        <w:t>D</w:t>
      </w:r>
      <w:r w:rsidRPr="000A2D52">
        <w:t>epth</w:t>
      </w:r>
    </w:p>
    <w:p w14:paraId="58DD308E" w14:textId="48940CF4" w:rsidR="00FE794D" w:rsidRDefault="00FE794D" w:rsidP="000B1C03">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6C1786A0" w14:textId="77777777" w:rsidR="00FE794D" w:rsidRDefault="00FE794D" w:rsidP="00FE794D">
      <w:pPr>
        <w:pStyle w:val="Heading4"/>
      </w:pPr>
      <w:r w:rsidRPr="0085396A">
        <w:t xml:space="preserve">Sediment </w:t>
      </w:r>
      <w:r>
        <w:t>V</w:t>
      </w:r>
      <w:r w:rsidRPr="0085396A">
        <w:t>olume</w:t>
      </w:r>
    </w:p>
    <w:p w14:paraId="5D94924C" w14:textId="11F04B71" w:rsidR="00FE794D" w:rsidRPr="00B5320D" w:rsidRDefault="00FE794D" w:rsidP="000B1C03">
      <w:pPr>
        <w:pStyle w:val="BodyText"/>
        <w:rPr>
          <w:highlight w:val="yellow"/>
        </w:rPr>
      </w:pPr>
      <w:r w:rsidRPr="0085396A">
        <w:t xml:space="preserve">The volume of the grab will be estimated by comparing the measured penetration depth </w:t>
      </w:r>
      <w:r w:rsidR="000B1D70">
        <w:t xml:space="preserve">according to </w:t>
      </w:r>
      <w:r w:rsidR="10B9359B">
        <w:t xml:space="preserve">the table </w:t>
      </w:r>
      <w:r w:rsidR="36E7BEDC">
        <w:t>below</w:t>
      </w:r>
      <w:r w:rsidR="000B1D70">
        <w:t>.</w:t>
      </w:r>
      <w:r w:rsidRPr="36E7BEDC">
        <w:t xml:space="preserve"> </w:t>
      </w:r>
    </w:p>
    <w:p w14:paraId="27BD5649" w14:textId="14730FC4" w:rsidR="00FE794D" w:rsidRPr="00265F46" w:rsidRDefault="00FE794D" w:rsidP="36E7BEDC">
      <w:pPr>
        <w:pStyle w:val="TableTitle"/>
        <w:rPr>
          <w:szCs w:val="22"/>
        </w:rPr>
      </w:pPr>
      <w:bookmarkStart w:id="262" w:name="_Toc24070796"/>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4351"/>
        <w:gridCol w:w="4999"/>
      </w:tblGrid>
      <w:tr w:rsidR="00FE794D" w:rsidRPr="00265F46" w14:paraId="6A514DF1" w14:textId="77777777" w:rsidTr="008F3BF1">
        <w:trPr>
          <w:cantSplit/>
          <w:trHeight w:val="636"/>
          <w:tblHeader/>
          <w:jc w:val="center"/>
        </w:trPr>
        <w:tc>
          <w:tcPr>
            <w:tcW w:w="2327" w:type="pct"/>
            <w:shd w:val="clear" w:color="auto" w:fill="D9D9D9"/>
            <w:tcMar>
              <w:left w:w="58" w:type="dxa"/>
              <w:right w:w="58" w:type="dxa"/>
            </w:tcMar>
            <w:vAlign w:val="center"/>
          </w:tcPr>
          <w:p w14:paraId="1F747385" w14:textId="6326DAAA" w:rsidR="00FE794D" w:rsidRPr="00265F46" w:rsidRDefault="00FE794D" w:rsidP="008F3BF1">
            <w:pPr>
              <w:pStyle w:val="TableHeadings"/>
            </w:pPr>
            <w:r w:rsidRPr="00265F46">
              <w:t>Grab Penetration</w:t>
            </w:r>
            <w:r w:rsidR="008F3BF1">
              <w:br/>
            </w:r>
            <w:r w:rsidRPr="00265F46">
              <w:t>Depth (cm)</w:t>
            </w:r>
            <w:r w:rsidRPr="00265F46">
              <w:rPr>
                <w:vertAlign w:val="superscript"/>
              </w:rPr>
              <w:t>1</w:t>
            </w:r>
          </w:p>
        </w:tc>
        <w:tc>
          <w:tcPr>
            <w:tcW w:w="2673" w:type="pct"/>
            <w:shd w:val="clear" w:color="auto" w:fill="D9D9D9"/>
            <w:tcMar>
              <w:left w:w="58" w:type="dxa"/>
              <w:right w:w="58" w:type="dxa"/>
            </w:tcMar>
            <w:vAlign w:val="center"/>
          </w:tcPr>
          <w:p w14:paraId="49E17BA5" w14:textId="59EE6C8F" w:rsidR="00FE794D" w:rsidRPr="00265F46" w:rsidRDefault="00FE794D" w:rsidP="008F3BF1">
            <w:pPr>
              <w:pStyle w:val="TableHeadings"/>
            </w:pPr>
            <w:r w:rsidRPr="00265F46">
              <w:t>Sediment Volume (L)</w:t>
            </w:r>
            <w:r w:rsidR="008F3BF1">
              <w:br/>
            </w:r>
            <w:r w:rsidRPr="00265F46">
              <w:t>0.04-m</w:t>
            </w:r>
            <w:r w:rsidRPr="00265F46">
              <w:rPr>
                <w:vertAlign w:val="superscript"/>
              </w:rPr>
              <w:t xml:space="preserve">2 </w:t>
            </w:r>
            <w:r w:rsidRPr="00265F46">
              <w:t>Grab</w:t>
            </w:r>
          </w:p>
        </w:tc>
      </w:tr>
      <w:tr w:rsidR="00FE794D" w:rsidRPr="00265F46" w14:paraId="3C3277B8" w14:textId="77777777" w:rsidTr="00B93A75">
        <w:trPr>
          <w:cantSplit/>
          <w:trHeight w:val="230"/>
          <w:jc w:val="center"/>
        </w:trPr>
        <w:tc>
          <w:tcPr>
            <w:tcW w:w="2327" w:type="pct"/>
            <w:vAlign w:val="bottom"/>
          </w:tcPr>
          <w:p w14:paraId="4C28110F" w14:textId="77777777" w:rsidR="00FE794D" w:rsidRPr="00265F46" w:rsidRDefault="00FE794D" w:rsidP="00B93A75">
            <w:pPr>
              <w:pStyle w:val="TableText"/>
              <w:jc w:val="center"/>
              <w:rPr>
                <w:sz w:val="18"/>
                <w:szCs w:val="18"/>
              </w:rPr>
            </w:pPr>
            <w:r w:rsidRPr="00265F46">
              <w:t>4.1-5.0</w:t>
            </w:r>
          </w:p>
        </w:tc>
        <w:tc>
          <w:tcPr>
            <w:tcW w:w="2673" w:type="pct"/>
            <w:vAlign w:val="bottom"/>
          </w:tcPr>
          <w:p w14:paraId="3823459D" w14:textId="77777777" w:rsidR="00FE794D" w:rsidRPr="00265F46" w:rsidRDefault="00FE794D" w:rsidP="00B93A75">
            <w:pPr>
              <w:pStyle w:val="TableText"/>
              <w:jc w:val="center"/>
              <w:rPr>
                <w:sz w:val="18"/>
                <w:szCs w:val="18"/>
              </w:rPr>
            </w:pPr>
            <w:r w:rsidRPr="00265F46">
              <w:t>1.4</w:t>
            </w:r>
          </w:p>
        </w:tc>
      </w:tr>
      <w:tr w:rsidR="00FE794D" w:rsidRPr="00265F46" w14:paraId="4900E4DE" w14:textId="77777777" w:rsidTr="00B93A75">
        <w:trPr>
          <w:cantSplit/>
          <w:trHeight w:val="230"/>
          <w:jc w:val="center"/>
        </w:trPr>
        <w:tc>
          <w:tcPr>
            <w:tcW w:w="2327" w:type="pct"/>
            <w:vAlign w:val="bottom"/>
          </w:tcPr>
          <w:p w14:paraId="7727A5F5" w14:textId="77777777" w:rsidR="00FE794D" w:rsidRPr="00265F46" w:rsidRDefault="00FE794D" w:rsidP="00B93A75">
            <w:pPr>
              <w:pStyle w:val="TableText"/>
              <w:jc w:val="center"/>
              <w:rPr>
                <w:sz w:val="18"/>
                <w:szCs w:val="18"/>
              </w:rPr>
            </w:pPr>
            <w:r w:rsidRPr="00265F46">
              <w:t>5.1-6.0</w:t>
            </w:r>
          </w:p>
        </w:tc>
        <w:tc>
          <w:tcPr>
            <w:tcW w:w="2673" w:type="pct"/>
            <w:vAlign w:val="bottom"/>
          </w:tcPr>
          <w:p w14:paraId="47169938" w14:textId="77777777" w:rsidR="00FE794D" w:rsidRPr="00265F46" w:rsidRDefault="00FE794D" w:rsidP="00B93A75">
            <w:pPr>
              <w:pStyle w:val="TableText"/>
              <w:jc w:val="center"/>
              <w:rPr>
                <w:sz w:val="18"/>
                <w:szCs w:val="18"/>
              </w:rPr>
            </w:pPr>
            <w:r w:rsidRPr="00265F46">
              <w:t>1.8</w:t>
            </w:r>
          </w:p>
        </w:tc>
      </w:tr>
      <w:tr w:rsidR="00FE794D" w:rsidRPr="00265F46" w14:paraId="3645035F" w14:textId="77777777" w:rsidTr="00B93A75">
        <w:trPr>
          <w:cantSplit/>
          <w:trHeight w:val="230"/>
          <w:jc w:val="center"/>
        </w:trPr>
        <w:tc>
          <w:tcPr>
            <w:tcW w:w="2327" w:type="pct"/>
            <w:vAlign w:val="bottom"/>
          </w:tcPr>
          <w:p w14:paraId="4258E53A" w14:textId="77777777" w:rsidR="00FE794D" w:rsidRPr="00265F46" w:rsidRDefault="00FE794D" w:rsidP="00B93A75">
            <w:pPr>
              <w:pStyle w:val="TableText"/>
              <w:jc w:val="center"/>
              <w:rPr>
                <w:sz w:val="18"/>
                <w:szCs w:val="18"/>
              </w:rPr>
            </w:pPr>
            <w:r w:rsidRPr="00265F46">
              <w:t>6.1-7.0</w:t>
            </w:r>
          </w:p>
        </w:tc>
        <w:tc>
          <w:tcPr>
            <w:tcW w:w="2673" w:type="pct"/>
            <w:vAlign w:val="bottom"/>
          </w:tcPr>
          <w:p w14:paraId="675EADF8" w14:textId="77777777" w:rsidR="00FE794D" w:rsidRPr="00265F46" w:rsidRDefault="00FE794D" w:rsidP="00B93A75">
            <w:pPr>
              <w:pStyle w:val="TableText"/>
              <w:jc w:val="center"/>
              <w:rPr>
                <w:sz w:val="18"/>
                <w:szCs w:val="18"/>
              </w:rPr>
            </w:pPr>
            <w:r w:rsidRPr="00265F46">
              <w:t>2.1</w:t>
            </w:r>
          </w:p>
        </w:tc>
      </w:tr>
      <w:tr w:rsidR="00FE794D" w:rsidRPr="00265F46" w14:paraId="1B09FC4A" w14:textId="77777777" w:rsidTr="00B93A75">
        <w:trPr>
          <w:cantSplit/>
          <w:trHeight w:val="230"/>
          <w:jc w:val="center"/>
        </w:trPr>
        <w:tc>
          <w:tcPr>
            <w:tcW w:w="2327" w:type="pct"/>
            <w:vAlign w:val="bottom"/>
          </w:tcPr>
          <w:p w14:paraId="109F2C28" w14:textId="77777777" w:rsidR="00FE794D" w:rsidRPr="00265F46" w:rsidRDefault="00FE794D" w:rsidP="00B93A75">
            <w:pPr>
              <w:pStyle w:val="TableText"/>
              <w:jc w:val="center"/>
              <w:rPr>
                <w:sz w:val="18"/>
                <w:szCs w:val="18"/>
              </w:rPr>
            </w:pPr>
            <w:r w:rsidRPr="00265F46">
              <w:t>7.1-8.0</w:t>
            </w:r>
          </w:p>
        </w:tc>
        <w:tc>
          <w:tcPr>
            <w:tcW w:w="2673" w:type="pct"/>
            <w:vAlign w:val="bottom"/>
          </w:tcPr>
          <w:p w14:paraId="456DA970" w14:textId="77777777" w:rsidR="00FE794D" w:rsidRPr="00265F46" w:rsidRDefault="00FE794D" w:rsidP="00B93A75">
            <w:pPr>
              <w:pStyle w:val="TableText"/>
              <w:jc w:val="center"/>
              <w:rPr>
                <w:sz w:val="18"/>
                <w:szCs w:val="18"/>
              </w:rPr>
            </w:pPr>
            <w:r w:rsidRPr="00265F46">
              <w:t>2.4</w:t>
            </w:r>
          </w:p>
        </w:tc>
      </w:tr>
      <w:tr w:rsidR="00FE794D" w:rsidRPr="00265F46" w14:paraId="4CCEDAD2" w14:textId="77777777" w:rsidTr="00B93A75">
        <w:trPr>
          <w:cantSplit/>
          <w:trHeight w:val="230"/>
          <w:jc w:val="center"/>
        </w:trPr>
        <w:tc>
          <w:tcPr>
            <w:tcW w:w="2327" w:type="pct"/>
            <w:vAlign w:val="bottom"/>
          </w:tcPr>
          <w:p w14:paraId="69206B1D" w14:textId="77777777" w:rsidR="00FE794D" w:rsidRPr="00265F46" w:rsidRDefault="00FE794D" w:rsidP="00B93A75">
            <w:pPr>
              <w:pStyle w:val="TableText"/>
              <w:jc w:val="center"/>
              <w:rPr>
                <w:sz w:val="18"/>
                <w:szCs w:val="18"/>
              </w:rPr>
            </w:pPr>
            <w:r w:rsidRPr="00265F46">
              <w:t>8.1-9.0</w:t>
            </w:r>
          </w:p>
        </w:tc>
        <w:tc>
          <w:tcPr>
            <w:tcW w:w="2673" w:type="pct"/>
            <w:vAlign w:val="bottom"/>
          </w:tcPr>
          <w:p w14:paraId="1BBA1546" w14:textId="77777777" w:rsidR="00FE794D" w:rsidRPr="00265F46" w:rsidRDefault="00FE794D" w:rsidP="00B93A75">
            <w:pPr>
              <w:pStyle w:val="TableText"/>
              <w:jc w:val="center"/>
              <w:rPr>
                <w:sz w:val="18"/>
                <w:szCs w:val="18"/>
              </w:rPr>
            </w:pPr>
            <w:r w:rsidRPr="00265F46">
              <w:t>2.7</w:t>
            </w:r>
          </w:p>
        </w:tc>
      </w:tr>
      <w:tr w:rsidR="00FE794D" w:rsidRPr="00265F46" w14:paraId="54E5DD42" w14:textId="77777777" w:rsidTr="00B93A75">
        <w:trPr>
          <w:cantSplit/>
          <w:trHeight w:val="230"/>
          <w:jc w:val="center"/>
        </w:trPr>
        <w:tc>
          <w:tcPr>
            <w:tcW w:w="2327" w:type="pct"/>
            <w:vAlign w:val="bottom"/>
          </w:tcPr>
          <w:p w14:paraId="36AD9390" w14:textId="77777777" w:rsidR="00FE794D" w:rsidRPr="00265F46" w:rsidRDefault="00FE794D" w:rsidP="00B93A75">
            <w:pPr>
              <w:pStyle w:val="TableText"/>
              <w:jc w:val="center"/>
              <w:rPr>
                <w:sz w:val="18"/>
                <w:szCs w:val="18"/>
              </w:rPr>
            </w:pPr>
            <w:r w:rsidRPr="00265F46">
              <w:t>9.1-10.0</w:t>
            </w:r>
          </w:p>
        </w:tc>
        <w:tc>
          <w:tcPr>
            <w:tcW w:w="2673" w:type="pct"/>
            <w:vAlign w:val="bottom"/>
          </w:tcPr>
          <w:p w14:paraId="3C02DD05" w14:textId="77777777" w:rsidR="00FE794D" w:rsidRPr="00265F46" w:rsidRDefault="00FE794D" w:rsidP="00B93A75">
            <w:pPr>
              <w:pStyle w:val="TableText"/>
              <w:jc w:val="center"/>
              <w:rPr>
                <w:sz w:val="18"/>
                <w:szCs w:val="18"/>
              </w:rPr>
            </w:pPr>
            <w:r w:rsidRPr="00265F46">
              <w:t>3.0</w:t>
            </w:r>
          </w:p>
        </w:tc>
      </w:tr>
    </w:tbl>
    <w:p w14:paraId="0AE15950"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022C0265"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6D64963C" w14:textId="77777777" w:rsidR="00FE794D" w:rsidRDefault="00FE794D" w:rsidP="00FE794D">
      <w:pPr>
        <w:pStyle w:val="Heading4"/>
      </w:pPr>
      <w:r w:rsidRPr="002157B6">
        <w:t xml:space="preserve">Sediment </w:t>
      </w:r>
      <w:r>
        <w:t>T</w:t>
      </w:r>
      <w:r w:rsidRPr="002157B6">
        <w:t>exture</w:t>
      </w:r>
      <w:r>
        <w:t xml:space="preserve"> and Character</w:t>
      </w:r>
    </w:p>
    <w:p w14:paraId="46E468D2" w14:textId="231DC965" w:rsidR="00FE794D" w:rsidRDefault="00FE794D" w:rsidP="000B1C03">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48C3F684" w14:textId="698F2A3F" w:rsidR="000B1D70" w:rsidRDefault="000B1D70" w:rsidP="000B1D70">
      <w:pPr>
        <w:pStyle w:val="Heading3"/>
      </w:pPr>
      <w:bookmarkStart w:id="263" w:name="_Toc24106088"/>
      <w:r>
        <w:t>B2.2</w:t>
      </w:r>
      <w:r w:rsidR="00A96E7A">
        <w:tab/>
      </w:r>
      <w:r>
        <w:t>Sediment sample processing</w:t>
      </w:r>
      <w:bookmarkEnd w:id="263"/>
    </w:p>
    <w:p w14:paraId="6FCE7D29" w14:textId="5AF62263" w:rsidR="00FE794D" w:rsidRPr="00FF2C68" w:rsidRDefault="00FE794D" w:rsidP="00FE794D">
      <w:pPr>
        <w:pStyle w:val="Heading4"/>
      </w:pPr>
      <w:r>
        <w:t>G</w:t>
      </w:r>
      <w:r w:rsidRPr="00FF2C68">
        <w:t xml:space="preserve">rain </w:t>
      </w:r>
      <w:r>
        <w:t>S</w:t>
      </w:r>
      <w:r w:rsidRPr="00FF2C68">
        <w:t>ize</w:t>
      </w:r>
    </w:p>
    <w:p w14:paraId="5FA47020" w14:textId="59E5FBBE" w:rsidR="00FE794D" w:rsidRDefault="00FE794D" w:rsidP="000B1C03">
      <w:pPr>
        <w:pStyle w:val="BodyText"/>
      </w:pPr>
      <w:r w:rsidRPr="00E3115B">
        <w:t>If the grab sample to be used for sediment analysis meets the acceptability criteria, the water overlying the sample will be siphoned from the grab and the surface sediment (top 0 to 2 cm) will be collected with a scoop and transferred to a clean (rinsed with clean seawater) glass bowl. The sediment will be thoroughly homogenized before being transferred to 500</w:t>
      </w:r>
      <w:r>
        <w:t xml:space="preserve"> </w:t>
      </w:r>
      <w:r w:rsidRPr="00E3115B">
        <w:t>mL wide-mouth sample jars to hold approximately 500</w:t>
      </w:r>
      <w:r>
        <w:t xml:space="preserve"> </w:t>
      </w:r>
      <w:r w:rsidRPr="00E3115B">
        <w:t>mL subsamples for grain size analysis. These samples will be labeled and kept on ice at 1 to 4</w:t>
      </w:r>
      <w:r w:rsidRPr="00265F46">
        <w:rPr>
          <w:rFonts w:ascii="Symbol" w:eastAsia="Symbol" w:hAnsi="Symbol" w:cs="Symbol"/>
        </w:rPr>
        <w:t></w:t>
      </w:r>
      <w:r w:rsidRPr="00E3115B">
        <w:t>C for delivery to the laboratory</w:t>
      </w:r>
      <w:r>
        <w:t xml:space="preserve"> </w:t>
      </w:r>
      <w:r w:rsidRPr="00265F46">
        <w:t>within 24 hours of survey completion.</w:t>
      </w:r>
    </w:p>
    <w:p w14:paraId="1E94FF1C" w14:textId="2F921113" w:rsidR="00FE794D" w:rsidRPr="00FF2C68" w:rsidRDefault="00FE794D" w:rsidP="00FE794D">
      <w:pPr>
        <w:pStyle w:val="Heading4"/>
        <w:rPr>
          <w:rFonts w:ascii="Palatino Linotype" w:hAnsi="Palatino Linotype"/>
          <w:szCs w:val="22"/>
        </w:rPr>
      </w:pPr>
      <w:r>
        <w:t>Total Organic Carbon</w:t>
      </w:r>
    </w:p>
    <w:p w14:paraId="550BA2DF" w14:textId="136EBADA" w:rsidR="00FE794D" w:rsidRDefault="00FE794D" w:rsidP="000B1C03">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 for</w:t>
      </w:r>
      <w:r w:rsidRPr="00265F46">
        <w:t xml:space="preserve"> deliver</w:t>
      </w:r>
      <w:r>
        <w:t>y</w:t>
      </w:r>
      <w:r w:rsidRPr="00265F46">
        <w:t xml:space="preserve"> to the contracted laboratory within 24 hours of survey completion.</w:t>
      </w:r>
    </w:p>
    <w:p w14:paraId="21D3413A" w14:textId="34549352" w:rsidR="000B1D70" w:rsidRDefault="000B1D70" w:rsidP="000B1D70">
      <w:pPr>
        <w:pStyle w:val="Heading3"/>
      </w:pPr>
      <w:bookmarkStart w:id="264" w:name="_Toc24106089"/>
      <w:r>
        <w:t>B2.3</w:t>
      </w:r>
      <w:r w:rsidR="00A96E7A">
        <w:tab/>
      </w:r>
      <w:r>
        <w:t>Soft-Bottom Grab Sample Storage</w:t>
      </w:r>
      <w:bookmarkEnd w:id="264"/>
    </w:p>
    <w:p w14:paraId="15E42AF2" w14:textId="4182789E" w:rsidR="00FE794D" w:rsidRDefault="00FE794D" w:rsidP="000B1C03">
      <w:pPr>
        <w:pStyle w:val="BodyText"/>
      </w:pPr>
      <w:r>
        <w:t>The maximum h</w:t>
      </w:r>
      <w:r w:rsidRPr="005B0965">
        <w:t xml:space="preserve">olding time </w:t>
      </w:r>
      <w:r>
        <w:t xml:space="preserve">in the laboratory </w:t>
      </w:r>
      <w:r w:rsidRPr="005B0965">
        <w:t xml:space="preserve">for </w:t>
      </w:r>
      <w:r>
        <w:t xml:space="preserve">grain size samples </w:t>
      </w:r>
      <w:r w:rsidRPr="008112AD">
        <w:t>will be 28 days</w:t>
      </w:r>
      <w:r>
        <w:t xml:space="preserve"> with refrigeration</w:t>
      </w:r>
      <w:r w:rsidR="000B1D70">
        <w:t xml:space="preserve">, and </w:t>
      </w:r>
      <w:r>
        <w:t xml:space="preserve">samples for </w:t>
      </w:r>
      <w:r w:rsidRPr="75412FF0">
        <w:rPr>
          <w:rFonts w:eastAsia="Palatino Linotype" w:cs="Palatino Linotype"/>
        </w:rPr>
        <w:t>total organic carbon</w:t>
      </w:r>
      <w:r w:rsidDel="00097262">
        <w:t xml:space="preserve"> </w:t>
      </w:r>
      <w:r>
        <w:t xml:space="preserve">analysis will be </w:t>
      </w:r>
      <w:r w:rsidRPr="008112AD">
        <w:t>28 days</w:t>
      </w:r>
      <w:r>
        <w:t xml:space="preserve"> frozen</w:t>
      </w:r>
      <w:r w:rsidRPr="008112AD">
        <w:t xml:space="preserve">. </w:t>
      </w:r>
      <w:r w:rsidRPr="005B0965">
        <w:t>Th</w:t>
      </w:r>
      <w:r>
        <w:t>ese</w:t>
      </w:r>
      <w:r w:rsidRPr="005B0965">
        <w:t xml:space="preserve"> time frame</w:t>
      </w:r>
      <w:r>
        <w:t>s are</w:t>
      </w:r>
      <w:r w:rsidRPr="005B0965">
        <w:t xml:space="preserve">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t>.</w:t>
      </w:r>
    </w:p>
    <w:p w14:paraId="3A601B5F" w14:textId="2BA481DD" w:rsidR="00FE794D" w:rsidRDefault="00FE794D" w:rsidP="00FE794D">
      <w:pPr>
        <w:pStyle w:val="Heading3"/>
      </w:pPr>
      <w:bookmarkStart w:id="265" w:name="_Toc24106090"/>
      <w:r>
        <w:t>B3</w:t>
      </w:r>
      <w:r>
        <w:tab/>
        <w:t>Sample Handling and Custody</w:t>
      </w:r>
      <w:bookmarkEnd w:id="265"/>
    </w:p>
    <w:p w14:paraId="632F82A5" w14:textId="77777777" w:rsidR="009F4B5B" w:rsidRDefault="009F4B5B" w:rsidP="009F4B5B">
      <w:pPr>
        <w:pStyle w:val="BodyText"/>
      </w:pPr>
    </w:p>
    <w:p w14:paraId="1406D804" w14:textId="6116C34A" w:rsidR="00FE794D" w:rsidRPr="00DA7092" w:rsidRDefault="00FE794D" w:rsidP="00FE794D">
      <w:pPr>
        <w:pStyle w:val="Heading3"/>
      </w:pPr>
      <w:bookmarkStart w:id="266" w:name="_Toc24106091"/>
      <w:bookmarkStart w:id="267" w:name="_Toc2006292"/>
      <w:bookmarkEnd w:id="229"/>
      <w:bookmarkEnd w:id="230"/>
      <w:bookmarkEnd w:id="231"/>
      <w:bookmarkEnd w:id="232"/>
      <w:bookmarkEnd w:id="233"/>
      <w:r>
        <w:t>B3.1</w:t>
      </w:r>
      <w:r>
        <w:tab/>
      </w:r>
      <w:r w:rsidRPr="02B0E610">
        <w:t>Sample Handling</w:t>
      </w:r>
      <w:bookmarkEnd w:id="266"/>
      <w:r w:rsidRPr="02B0E610">
        <w:t xml:space="preserve"> </w:t>
      </w:r>
    </w:p>
    <w:p w14:paraId="6599D663" w14:textId="586897CA" w:rsidR="00FE794D" w:rsidRPr="005E6620" w:rsidRDefault="00FE794D" w:rsidP="000B1C03">
      <w:pPr>
        <w:pStyle w:val="BodyText"/>
      </w:pPr>
      <w:r w:rsidRPr="005E6620">
        <w:t xml:space="preserve">Handling of samples while in the field, including storage requirements, is described in </w:t>
      </w:r>
      <w:r>
        <w:t>Section B2</w:t>
      </w:r>
      <w:r w:rsidRPr="005E6620">
        <w:t xml:space="preserve"> </w:t>
      </w:r>
      <w:r w:rsidR="000B1D70">
        <w:t>above</w:t>
      </w:r>
      <w:r w:rsidRPr="005E6620">
        <w:t>.</w:t>
      </w:r>
    </w:p>
    <w:p w14:paraId="139C4245" w14:textId="77777777" w:rsidR="00FE794D" w:rsidRPr="005C1992" w:rsidRDefault="00FE794D" w:rsidP="000B1C03">
      <w:pPr>
        <w:pStyle w:val="BodyText"/>
      </w:pPr>
      <w:r>
        <w:t>S</w:t>
      </w:r>
      <w:r w:rsidRPr="00904D84">
        <w:t xml:space="preserve">ediment chemistry samples </w:t>
      </w:r>
      <w:r w:rsidRPr="00AD16CA">
        <w:t xml:space="preserve">must be kept cold </w:t>
      </w:r>
      <w:r>
        <w:t xml:space="preserve">(sediment grain size samples) </w:t>
      </w:r>
      <w:r w:rsidRPr="00AD16CA">
        <w:t xml:space="preserve">or </w:t>
      </w:r>
      <w:r w:rsidRPr="00884750">
        <w:t>frozen</w:t>
      </w:r>
      <w:r w:rsidRPr="00AD16CA">
        <w:t xml:space="preserve"> </w:t>
      </w:r>
      <w:r>
        <w:t>(</w:t>
      </w:r>
      <w:r w:rsidRPr="75412FF0">
        <w:rPr>
          <w:rFonts w:eastAsia="Palatino Linotype" w:cs="Palatino Linotype"/>
        </w:rPr>
        <w:t>total organic carbon</w:t>
      </w:r>
      <w:r w:rsidDel="00097262">
        <w:t xml:space="preserve"> </w:t>
      </w:r>
      <w:r>
        <w:t xml:space="preserve">samples). </w:t>
      </w:r>
      <w:r w:rsidRPr="00AD16CA">
        <w:t>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5E3DDBFA" w14:textId="5497FC20" w:rsidR="00FE794D" w:rsidRDefault="00FE794D" w:rsidP="00FE794D">
      <w:pPr>
        <w:pStyle w:val="Heading3"/>
      </w:pPr>
      <w:bookmarkStart w:id="268" w:name="_Toc24106092"/>
      <w:r>
        <w:t>B3.2</w:t>
      </w:r>
      <w:r>
        <w:tab/>
      </w:r>
      <w:r w:rsidRPr="00F64E82">
        <w:t>Sample Custody</w:t>
      </w:r>
      <w:bookmarkEnd w:id="268"/>
    </w:p>
    <w:p w14:paraId="65B03CDA" w14:textId="77777777" w:rsidR="009F4B5B" w:rsidRPr="0092429F" w:rsidRDefault="009F4B5B" w:rsidP="009F4B5B">
      <w:pPr>
        <w:pStyle w:val="BodyText"/>
      </w:pPr>
    </w:p>
    <w:p w14:paraId="062CF28C" w14:textId="77777777" w:rsidR="00FE794D" w:rsidRPr="00A45300" w:rsidRDefault="623FE806" w:rsidP="00FE794D">
      <w:pPr>
        <w:pStyle w:val="Heading4"/>
      </w:pPr>
      <w:r>
        <w:t>Sample Tracking</w:t>
      </w:r>
    </w:p>
    <w:p w14:paraId="5F09741B" w14:textId="06E0DBF2" w:rsidR="623FE806" w:rsidRDefault="623FE806" w:rsidP="623FE806">
      <w:pPr>
        <w:pStyle w:val="BodyText"/>
      </w:pPr>
      <w:r>
        <w:t>Sample custody will be tracked through external and internal Sample Labels, Field Data Forms, a Sample Log, and Chain of Custody Forms.</w:t>
      </w:r>
    </w:p>
    <w:p w14:paraId="123E983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FA866F5" w14:textId="50C158A0" w:rsidR="623FE806" w:rsidRDefault="3963D00E"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7D91E5E3" w14:textId="77777777" w:rsidR="00FE794D" w:rsidRPr="00F64E82" w:rsidRDefault="00FE794D" w:rsidP="00FE794D">
      <w:pPr>
        <w:pStyle w:val="Heading4"/>
        <w:rPr>
          <w:rFonts w:ascii="Palatino Linotype" w:hAnsi="Palatino Linotype"/>
          <w:b w:val="0"/>
          <w:i w:val="0"/>
        </w:rPr>
      </w:pPr>
      <w:r w:rsidRPr="00F64E82">
        <w:t>Sample Custody</w:t>
      </w:r>
    </w:p>
    <w:p w14:paraId="612D3AC3" w14:textId="044127B1" w:rsidR="00FE794D" w:rsidRDefault="395FFF33" w:rsidP="000B1C03">
      <w:pPr>
        <w:pStyle w:val="BodyText"/>
      </w:pPr>
      <w:r>
        <w:t xml:space="preserve">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w:t>
      </w:r>
      <w:proofErr w:type="gramStart"/>
      <w:r>
        <w:t>Form .</w:t>
      </w:r>
      <w:proofErr w:type="gramEnd"/>
      <w:r>
        <w:t xml:space="preserve">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p>
    <w:p w14:paraId="175F2357" w14:textId="77777777" w:rsidR="0084082B" w:rsidRPr="00EB3CF6" w:rsidRDefault="0084082B" w:rsidP="0084082B">
      <w:pPr>
        <w:pStyle w:val="Heading2"/>
      </w:pPr>
      <w:bookmarkStart w:id="269" w:name="_Toc24106093"/>
      <w:r>
        <w:t>B4</w:t>
      </w:r>
      <w:r>
        <w:tab/>
      </w:r>
      <w:r w:rsidRPr="00EB3CF6">
        <w:t>A</w:t>
      </w:r>
      <w:r>
        <w:t>nalytical Methods</w:t>
      </w:r>
      <w:bookmarkEnd w:id="269"/>
    </w:p>
    <w:p w14:paraId="37DB8B29" w14:textId="63EFF9C2" w:rsidR="0084082B" w:rsidRPr="00B5320D" w:rsidRDefault="0084082B" w:rsidP="0084082B">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36E7BEDC">
        <w:t xml:space="preserve"> as </w:t>
      </w:r>
      <w:r w:rsidR="37CCDA42">
        <w:t>indicat</w:t>
      </w:r>
      <w:r w:rsidR="36E7BEDC">
        <w:t>ed below</w:t>
      </w:r>
      <w:r w:rsidRPr="37CCDA42">
        <w:t>.</w:t>
      </w:r>
    </w:p>
    <w:p w14:paraId="7C767377" w14:textId="1D307FB0" w:rsidR="0084082B" w:rsidRDefault="0084082B" w:rsidP="37CCDA42">
      <w:pPr>
        <w:pStyle w:val="TableTitle"/>
      </w:pPr>
      <w:bookmarkStart w:id="270" w:name="_Toc24070797"/>
      <w:r>
        <w:t>Table</w:t>
      </w:r>
      <w:r w:rsidR="00654404">
        <w:t xml:space="preserve"> B4.</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w:t>
      </w:r>
      <w:r>
        <w:t xml:space="preserve"> Marine Benthic Survey Sample Analyses, Sediment</w:t>
      </w:r>
      <w:bookmarkEnd w:id="2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A7117D" w:rsidRPr="008F3BF1" w14:paraId="11BEF992" w14:textId="77777777" w:rsidTr="00302D53">
        <w:trPr>
          <w:tblHeader/>
        </w:trPr>
        <w:tc>
          <w:tcPr>
            <w:tcW w:w="719" w:type="pct"/>
            <w:shd w:val="clear" w:color="auto" w:fill="D9D9D9" w:themeFill="background1" w:themeFillShade="D9"/>
            <w:vAlign w:val="center"/>
          </w:tcPr>
          <w:p w14:paraId="673898AF" w14:textId="77777777" w:rsidR="0084082B" w:rsidRPr="008F3BF1" w:rsidRDefault="0084082B" w:rsidP="009D5AD4">
            <w:pPr>
              <w:pStyle w:val="TableText"/>
              <w:jc w:val="center"/>
              <w:rPr>
                <w:b/>
                <w:bCs/>
              </w:rPr>
            </w:pPr>
            <w:r>
              <w:rPr>
                <w:b/>
                <w:bCs/>
              </w:rPr>
              <w:t>Parameter</w:t>
            </w:r>
          </w:p>
        </w:tc>
        <w:tc>
          <w:tcPr>
            <w:tcW w:w="867" w:type="pct"/>
            <w:shd w:val="clear" w:color="auto" w:fill="D9D9D9" w:themeFill="background1" w:themeFillShade="D9"/>
            <w:vAlign w:val="center"/>
          </w:tcPr>
          <w:p w14:paraId="0146668B" w14:textId="77777777" w:rsidR="0084082B" w:rsidRPr="008F3BF1" w:rsidRDefault="0084082B" w:rsidP="009D5AD4">
            <w:pPr>
              <w:pStyle w:val="TableText"/>
              <w:jc w:val="center"/>
              <w:rPr>
                <w:b/>
                <w:bCs/>
              </w:rPr>
            </w:pPr>
            <w:r>
              <w:rPr>
                <w:b/>
                <w:bCs/>
              </w:rPr>
              <w:t>Unit of Measurement</w:t>
            </w:r>
          </w:p>
        </w:tc>
        <w:tc>
          <w:tcPr>
            <w:tcW w:w="1684" w:type="pct"/>
            <w:shd w:val="clear" w:color="auto" w:fill="D9D9D9" w:themeFill="background1" w:themeFillShade="D9"/>
            <w:vAlign w:val="center"/>
          </w:tcPr>
          <w:p w14:paraId="04D8845E" w14:textId="77777777" w:rsidR="0084082B" w:rsidRPr="008F3BF1" w:rsidRDefault="0084082B" w:rsidP="009D5AD4">
            <w:pPr>
              <w:pStyle w:val="TableText"/>
              <w:jc w:val="center"/>
              <w:rPr>
                <w:b/>
                <w:bCs/>
              </w:rPr>
            </w:pPr>
            <w:r>
              <w:rPr>
                <w:b/>
                <w:bCs/>
              </w:rPr>
              <w:t>Method</w:t>
            </w:r>
          </w:p>
        </w:tc>
        <w:tc>
          <w:tcPr>
            <w:tcW w:w="1730" w:type="pct"/>
            <w:shd w:val="clear" w:color="auto" w:fill="D9D9D9" w:themeFill="background1" w:themeFillShade="D9"/>
            <w:vAlign w:val="center"/>
          </w:tcPr>
          <w:p w14:paraId="015AC187" w14:textId="77777777" w:rsidR="0084082B" w:rsidRPr="008F3BF1" w:rsidRDefault="0084082B" w:rsidP="009D5AD4">
            <w:pPr>
              <w:pStyle w:val="TableText"/>
              <w:jc w:val="center"/>
              <w:rPr>
                <w:b/>
                <w:bCs/>
              </w:rPr>
            </w:pPr>
            <w:r>
              <w:rPr>
                <w:b/>
                <w:bCs/>
              </w:rPr>
              <w:t>Reference</w:t>
            </w:r>
          </w:p>
        </w:tc>
      </w:tr>
      <w:tr w:rsidR="0084082B" w:rsidRPr="00265F46" w14:paraId="7A7D6003" w14:textId="77777777" w:rsidTr="00302D53">
        <w:trPr>
          <w:tblHeader/>
        </w:trPr>
        <w:tc>
          <w:tcPr>
            <w:tcW w:w="719" w:type="pct"/>
            <w:shd w:val="clear" w:color="auto" w:fill="FFFFFF" w:themeFill="background1"/>
          </w:tcPr>
          <w:p w14:paraId="66791FF8" w14:textId="77777777" w:rsidR="0084082B" w:rsidRPr="00643C29" w:rsidRDefault="0084082B" w:rsidP="009D5AD4">
            <w:pPr>
              <w:pStyle w:val="TableText"/>
            </w:pPr>
            <w:r w:rsidRPr="00643C29">
              <w:t>TOC</w:t>
            </w:r>
          </w:p>
        </w:tc>
        <w:tc>
          <w:tcPr>
            <w:tcW w:w="867" w:type="pct"/>
            <w:shd w:val="clear" w:color="auto" w:fill="FFFFFF" w:themeFill="background1"/>
          </w:tcPr>
          <w:p w14:paraId="4FCC5D60" w14:textId="77777777" w:rsidR="0084082B" w:rsidRPr="005E3290" w:rsidRDefault="0084082B" w:rsidP="009D5AD4">
            <w:pPr>
              <w:pStyle w:val="TableText"/>
            </w:pPr>
            <w:r w:rsidRPr="005E3290">
              <w:t>%C by dry weight</w:t>
            </w:r>
          </w:p>
        </w:tc>
        <w:tc>
          <w:tcPr>
            <w:tcW w:w="1684" w:type="pct"/>
            <w:shd w:val="clear" w:color="auto" w:fill="FFFFFF" w:themeFill="background1"/>
          </w:tcPr>
          <w:p w14:paraId="6E26F9CC" w14:textId="77777777" w:rsidR="0084082B" w:rsidRPr="00265F46" w:rsidRDefault="0084082B" w:rsidP="009D5AD4">
            <w:pPr>
              <w:pStyle w:val="TableText"/>
              <w:rPr>
                <w:highlight w:val="yellow"/>
              </w:rPr>
            </w:pPr>
            <w:r w:rsidRPr="00813E99">
              <w:t>Lloyd Kahn</w:t>
            </w:r>
          </w:p>
        </w:tc>
        <w:tc>
          <w:tcPr>
            <w:tcW w:w="1730" w:type="pct"/>
            <w:shd w:val="clear" w:color="auto" w:fill="FFFFFF" w:themeFill="background1"/>
          </w:tcPr>
          <w:p w14:paraId="684A03B7" w14:textId="77777777" w:rsidR="0084082B" w:rsidRPr="00265F46" w:rsidRDefault="0084082B" w:rsidP="009D5AD4">
            <w:pPr>
              <w:pStyle w:val="TableText"/>
              <w:rPr>
                <w:highlight w:val="yellow"/>
              </w:rPr>
            </w:pPr>
            <w:r w:rsidRPr="00AB2D2B">
              <w:t>Kahn, 1988</w:t>
            </w:r>
            <w:r w:rsidRPr="48190F26">
              <w:rPr>
                <w:rStyle w:val="FootnoteReference"/>
                <w:rFonts w:eastAsiaTheme="minorEastAsia"/>
              </w:rPr>
              <w:footnoteReference w:id="23"/>
            </w:r>
          </w:p>
        </w:tc>
      </w:tr>
      <w:tr w:rsidR="0084082B" w:rsidRPr="00265F46" w14:paraId="0005FA2E" w14:textId="77777777" w:rsidTr="00302D53">
        <w:trPr>
          <w:tblHeader/>
        </w:trPr>
        <w:tc>
          <w:tcPr>
            <w:tcW w:w="719" w:type="pct"/>
            <w:shd w:val="clear" w:color="auto" w:fill="FFFFFF" w:themeFill="background1"/>
          </w:tcPr>
          <w:p w14:paraId="36D95FCE" w14:textId="77777777" w:rsidR="0084082B" w:rsidRPr="00643C29" w:rsidRDefault="0084082B" w:rsidP="009D5AD4">
            <w:pPr>
              <w:pStyle w:val="TableText"/>
            </w:pPr>
            <w:r w:rsidRPr="00643C29">
              <w:t>Sediment Grain Size</w:t>
            </w:r>
          </w:p>
        </w:tc>
        <w:tc>
          <w:tcPr>
            <w:tcW w:w="867" w:type="pct"/>
            <w:shd w:val="clear" w:color="auto" w:fill="FFFFFF" w:themeFill="background1"/>
          </w:tcPr>
          <w:p w14:paraId="4C3D4078" w14:textId="77777777" w:rsidR="0084082B" w:rsidRPr="005E3290" w:rsidRDefault="0084082B" w:rsidP="009D5AD4">
            <w:pPr>
              <w:pStyle w:val="TableText"/>
            </w:pPr>
            <w:r w:rsidRPr="005E3290">
              <w:t>% dry weight</w:t>
            </w:r>
          </w:p>
        </w:tc>
        <w:tc>
          <w:tcPr>
            <w:tcW w:w="1684" w:type="pct"/>
            <w:shd w:val="clear" w:color="auto" w:fill="FFFFFF" w:themeFill="background1"/>
          </w:tcPr>
          <w:p w14:paraId="64DF253E" w14:textId="77777777" w:rsidR="0084082B" w:rsidRDefault="0084082B" w:rsidP="009D5AD4">
            <w:pPr>
              <w:pStyle w:val="TableText"/>
            </w:pPr>
            <w:r w:rsidRPr="001B5A4C">
              <w:t>Folk</w:t>
            </w:r>
            <w:r>
              <w:t xml:space="preserve">, </w:t>
            </w:r>
            <w:r w:rsidRPr="001B5A4C">
              <w:t>1974</w:t>
            </w:r>
            <w:r w:rsidRPr="48190F26">
              <w:rPr>
                <w:rStyle w:val="FootnoteReference"/>
                <w:rFonts w:eastAsiaTheme="minorEastAsia"/>
              </w:rPr>
              <w:footnoteReference w:id="24"/>
            </w:r>
          </w:p>
          <w:p w14:paraId="5FA499B5" w14:textId="77777777" w:rsidR="0084082B" w:rsidRDefault="0084082B" w:rsidP="009D5AD4">
            <w:pPr>
              <w:pStyle w:val="TableText"/>
            </w:pPr>
          </w:p>
          <w:p w14:paraId="48A99AF5" w14:textId="77777777" w:rsidR="0084082B" w:rsidRPr="00265F46" w:rsidRDefault="0084082B" w:rsidP="009D5AD4">
            <w:pPr>
              <w:pStyle w:val="TableText"/>
              <w:rPr>
                <w:highlight w:val="yellow"/>
              </w:rPr>
            </w:pPr>
            <w:r w:rsidRPr="001B5A4C">
              <w:t>FGDC</w:t>
            </w:r>
            <w:r>
              <w:t>, 2012</w:t>
            </w:r>
            <w:r w:rsidRPr="48190F26">
              <w:rPr>
                <w:rStyle w:val="FootnoteReference"/>
                <w:rFonts w:eastAsiaTheme="minorEastAsia"/>
              </w:rPr>
              <w:footnoteReference w:id="25"/>
            </w:r>
          </w:p>
        </w:tc>
        <w:tc>
          <w:tcPr>
            <w:tcW w:w="1730" w:type="pct"/>
            <w:shd w:val="clear" w:color="auto" w:fill="FFFFFF" w:themeFill="background1"/>
          </w:tcPr>
          <w:p w14:paraId="2DAA798E" w14:textId="77777777" w:rsidR="0084082B" w:rsidRPr="00AE342B" w:rsidRDefault="0084082B" w:rsidP="009D5AD4">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6"/>
            </w:r>
          </w:p>
        </w:tc>
      </w:tr>
    </w:tbl>
    <w:p w14:paraId="2F3EEF93" w14:textId="0F20C367" w:rsidR="00FE794D" w:rsidRDefault="3963D00E" w:rsidP="00FE794D">
      <w:pPr>
        <w:pStyle w:val="Heading2"/>
      </w:pPr>
      <w:bookmarkStart w:id="271" w:name="_Toc24106094"/>
      <w:r>
        <w:t>B.5</w:t>
      </w:r>
      <w:r w:rsidR="00FE794D">
        <w:tab/>
      </w:r>
      <w:r>
        <w:t>Quality Control</w:t>
      </w:r>
      <w:bookmarkEnd w:id="271"/>
    </w:p>
    <w:p w14:paraId="0AF371F1" w14:textId="36BF6E7F" w:rsidR="009F4B5B" w:rsidRPr="00C04EF1" w:rsidRDefault="00FE794D" w:rsidP="00C04EF1">
      <w:pPr>
        <w:pStyle w:val="Heading3"/>
        <w:rPr>
          <w:i/>
          <w:iCs/>
          <w:color w:val="C00000"/>
        </w:rPr>
      </w:pPr>
      <w:bookmarkStart w:id="272" w:name="_Toc24106095"/>
      <w:r w:rsidRPr="00C33FDE">
        <w:t>B5.1</w:t>
      </w:r>
      <w:r>
        <w:tab/>
      </w:r>
      <w:r w:rsidR="381DDD75" w:rsidRPr="00C33FDE">
        <w:t xml:space="preserve">Field Sampling </w:t>
      </w:r>
      <w:r w:rsidRPr="00C33FDE">
        <w:t>Quality Control</w:t>
      </w:r>
      <w:bookmarkEnd w:id="272"/>
    </w:p>
    <w:p w14:paraId="2EA4D552"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498836F" w14:textId="77777777" w:rsidR="00FE794D" w:rsidRPr="00EB114B" w:rsidRDefault="00FE794D" w:rsidP="000B1C03">
      <w:pPr>
        <w:pStyle w:val="BodyText"/>
      </w:pPr>
      <w:r w:rsidRPr="00EB114B">
        <w:t xml:space="preserve">These qualities will be assured by </w:t>
      </w:r>
      <w:r>
        <w:t xml:space="preserve">compliance with </w:t>
      </w:r>
      <w:r w:rsidRPr="00EB114B">
        <w:t>the sampling pl</w:t>
      </w:r>
      <w:r>
        <w:t xml:space="preserve">an </w:t>
      </w:r>
      <w:r w:rsidRPr="00EB114B">
        <w:t>and by ensuring that samples are well homogenized and subsampled and preserved following methods detail</w:t>
      </w:r>
      <w:r>
        <w:t xml:space="preserve">ed in Section </w:t>
      </w:r>
      <w:r w:rsidRPr="00EB114B">
        <w:t>B2.</w:t>
      </w:r>
    </w:p>
    <w:p w14:paraId="4037EE09" w14:textId="77777777" w:rsidR="00FE794D" w:rsidRPr="00715F99" w:rsidRDefault="00FE794D" w:rsidP="00FE794D">
      <w:pPr>
        <w:pStyle w:val="Heading4"/>
      </w:pPr>
      <w:r w:rsidRPr="00715F99">
        <w:t>Comparability</w:t>
      </w:r>
    </w:p>
    <w:p w14:paraId="3CB39780" w14:textId="77777777" w:rsidR="00FE794D" w:rsidRPr="00EB114B" w:rsidRDefault="00FE794D" w:rsidP="000B1C03">
      <w:pPr>
        <w:pStyle w:val="BodyText"/>
      </w:pPr>
      <w:r w:rsidRPr="00EB114B">
        <w:t xml:space="preserve">Procedures for sampling and subsampling are comparable to those used </w:t>
      </w:r>
      <w:r>
        <w:t>i</w:t>
      </w:r>
      <w:r w:rsidRPr="00EB114B">
        <w:t>n other investigations in Massachusetts coastal waters.</w:t>
      </w:r>
    </w:p>
    <w:p w14:paraId="1FFECB8E" w14:textId="77777777" w:rsidR="00FE794D" w:rsidRPr="0035431B" w:rsidRDefault="00FE794D" w:rsidP="00FE794D">
      <w:pPr>
        <w:pStyle w:val="Heading4"/>
        <w:rPr>
          <w:rFonts w:ascii="Palatino Linotype" w:hAnsi="Palatino Linotype"/>
          <w:szCs w:val="22"/>
        </w:rPr>
      </w:pPr>
      <w:r w:rsidRPr="0035431B">
        <w:t>Completeness</w:t>
      </w:r>
    </w:p>
    <w:p w14:paraId="0CD3C980" w14:textId="77777777" w:rsidR="00FE794D" w:rsidRDefault="00FE794D" w:rsidP="000B1C03">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 plan</w:t>
      </w:r>
      <w:r w:rsidRPr="00D5488B">
        <w:t>.</w:t>
      </w:r>
    </w:p>
    <w:p w14:paraId="1708A8EA" w14:textId="09841106" w:rsidR="00FE794D" w:rsidRPr="00124597" w:rsidRDefault="00FE794D" w:rsidP="00FE794D">
      <w:pPr>
        <w:pStyle w:val="Heading3"/>
        <w:rPr>
          <w:color w:val="C00000"/>
        </w:rPr>
      </w:pPr>
      <w:bookmarkStart w:id="273" w:name="_Toc24106096"/>
      <w:bookmarkStart w:id="274" w:name="_Toc2565182"/>
      <w:bookmarkStart w:id="275" w:name="_Toc3192006"/>
      <w:bookmarkStart w:id="276" w:name="_Toc83544546"/>
      <w:bookmarkStart w:id="277" w:name="_Toc523934402"/>
      <w:bookmarkEnd w:id="267"/>
      <w:r w:rsidRPr="00124597">
        <w:t>B5.2</w:t>
      </w:r>
      <w:r>
        <w:tab/>
      </w:r>
      <w:r w:rsidRPr="00124597">
        <w:t>Soft-</w:t>
      </w:r>
      <w:r>
        <w:t>B</w:t>
      </w:r>
      <w:r w:rsidRPr="00124597">
        <w:t>ottom Grab Sampling Quality Control</w:t>
      </w:r>
      <w:bookmarkEnd w:id="273"/>
      <w:r w:rsidRPr="00124597">
        <w:t xml:space="preserve"> </w:t>
      </w:r>
    </w:p>
    <w:p w14:paraId="4244E7AF" w14:textId="77777777" w:rsidR="00FE794D" w:rsidRPr="00124597" w:rsidRDefault="00FE794D" w:rsidP="000B1C03">
      <w:pPr>
        <w:pStyle w:val="BodyText"/>
      </w:pPr>
      <w:r w:rsidRPr="00124597">
        <w:t xml:space="preserve">All sediment samples to be used for grain size and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6878F3C5" w14:textId="77777777" w:rsidR="00FE794D" w:rsidRPr="00124597" w:rsidRDefault="623FE806" w:rsidP="00353483">
      <w:pPr>
        <w:pStyle w:val="ListBullet"/>
        <w:rPr>
          <w:color w:val="000000" w:themeColor="text1"/>
        </w:rPr>
      </w:pPr>
      <w:r>
        <w:t>Thorough wash-down of the grab before each deployment</w:t>
      </w:r>
    </w:p>
    <w:p w14:paraId="032CCC8C"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68AFD3A0" w14:textId="77777777" w:rsidR="00FE794D" w:rsidRPr="00124597" w:rsidRDefault="623FE806" w:rsidP="00353483">
      <w:pPr>
        <w:pStyle w:val="ListBullet"/>
        <w:rPr>
          <w:color w:val="000000" w:themeColor="text1"/>
        </w:rPr>
      </w:pPr>
      <w:r>
        <w:t>Slow recovery until the grab is free of the bottom</w:t>
      </w:r>
    </w:p>
    <w:p w14:paraId="3C5686E1" w14:textId="77777777" w:rsidR="00FE794D" w:rsidRPr="00124597" w:rsidRDefault="623FE806" w:rsidP="00353483">
      <w:pPr>
        <w:pStyle w:val="ListBullet"/>
        <w:rPr>
          <w:color w:val="000000" w:themeColor="text1"/>
        </w:rPr>
      </w:pPr>
      <w:r>
        <w:t>Inspection for signs of leakage</w:t>
      </w:r>
    </w:p>
    <w:p w14:paraId="5E8149D7" w14:textId="77777777" w:rsidR="00FE794D" w:rsidRPr="00124597" w:rsidRDefault="00FE794D" w:rsidP="00353483">
      <w:pPr>
        <w:pStyle w:val="ListBulletLast"/>
        <w:rPr>
          <w:color w:val="000000" w:themeColor="text1"/>
        </w:rPr>
      </w:pPr>
      <w:r w:rsidRPr="008D5CEB">
        <w:t>Securing the grab on deck</w:t>
      </w:r>
    </w:p>
    <w:p w14:paraId="4C5A6719" w14:textId="77777777" w:rsidR="00FE794D" w:rsidRPr="00124597" w:rsidRDefault="00FE794D">
      <w:pPr>
        <w:pStyle w:val="BodyText"/>
      </w:pPr>
      <w:r w:rsidRPr="47E9209B">
        <w:t>Each grab sample will be inspected for signs of disturbance. The following criteria identify ideal characteristics for an acceptable grab sample:</w:t>
      </w:r>
    </w:p>
    <w:p w14:paraId="4332054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71010413" w14:textId="77777777" w:rsidR="00FE794D" w:rsidRPr="00124597" w:rsidRDefault="623FE806" w:rsidP="00353483">
      <w:pPr>
        <w:pStyle w:val="ListBullet"/>
        <w:rPr>
          <w:color w:val="000000" w:themeColor="text1"/>
        </w:rPr>
      </w:pPr>
      <w:r>
        <w:t>Overlying water is present and not excessively turbid.</w:t>
      </w:r>
    </w:p>
    <w:p w14:paraId="4F064F34" w14:textId="77777777" w:rsidR="00FE794D" w:rsidRPr="00124597" w:rsidRDefault="00FE794D" w:rsidP="00353483">
      <w:pPr>
        <w:pStyle w:val="ListBulletLast"/>
        <w:rPr>
          <w:color w:val="000000" w:themeColor="text1"/>
        </w:rPr>
      </w:pPr>
      <w:r w:rsidRPr="004245FE">
        <w:t>Sediment depth at the center of the sampler is at least 7 cm, indicating that the d</w:t>
      </w:r>
      <w:r w:rsidRPr="00076A73">
        <w:t>esired penetration was achieved.</w:t>
      </w:r>
    </w:p>
    <w:p w14:paraId="268F7AE2" w14:textId="77777777" w:rsidR="00FE794D" w:rsidRPr="00124597" w:rsidRDefault="00FE794D">
      <w:pPr>
        <w:pStyle w:val="BodyText"/>
      </w:pPr>
      <w:r w:rsidRPr="47E9209B">
        <w:t>Mild overfill may be acceptable if:</w:t>
      </w:r>
    </w:p>
    <w:p w14:paraId="696A04B2" w14:textId="77777777" w:rsidR="00FE794D" w:rsidRPr="00124597" w:rsidRDefault="623FE806" w:rsidP="00353483">
      <w:pPr>
        <w:pStyle w:val="ListBullet"/>
        <w:rPr>
          <w:color w:val="000000" w:themeColor="text1"/>
        </w:rPr>
      </w:pPr>
      <w:r>
        <w:t>The sediment surface is intact.</w:t>
      </w:r>
    </w:p>
    <w:p w14:paraId="2342FD47"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5BFB53C0"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588B7F9F" w14:textId="77777777" w:rsidR="00FE794D" w:rsidRPr="00124597" w:rsidRDefault="00FE794D" w:rsidP="000B1C03">
      <w:pPr>
        <w:pStyle w:val="BodyText"/>
      </w:pPr>
      <w:r w:rsidRPr="00124597">
        <w:t>The overall condition of the grab will be documented on the station log.</w:t>
      </w:r>
    </w:p>
    <w:p w14:paraId="2DCA45F8" w14:textId="53B5881A" w:rsidR="00FE794D" w:rsidRDefault="00FE794D" w:rsidP="00FE794D">
      <w:pPr>
        <w:pStyle w:val="Heading2"/>
      </w:pPr>
      <w:bookmarkStart w:id="278" w:name="_Toc24106097"/>
      <w:bookmarkEnd w:id="274"/>
      <w:bookmarkEnd w:id="275"/>
      <w:bookmarkEnd w:id="276"/>
      <w:bookmarkEnd w:id="277"/>
      <w:r w:rsidRPr="00B73289">
        <w:t>B6</w:t>
      </w:r>
      <w:r>
        <w:tab/>
        <w:t>Instrument</w:t>
      </w:r>
      <w:r w:rsidR="00C83FD6">
        <w:t>/Equipment Testing, Inspection, and Maintenance Requirements</w:t>
      </w:r>
      <w:bookmarkEnd w:id="278"/>
    </w:p>
    <w:p w14:paraId="2AE14322" w14:textId="517E6BB4" w:rsidR="00B53394" w:rsidRPr="00B53394" w:rsidRDefault="00A96E7A" w:rsidP="00B53394">
      <w:pPr>
        <w:pStyle w:val="BodyText"/>
      </w:pPr>
      <w:r>
        <w:t>No analytical laboratory instruments are covered by this QAPP.</w:t>
      </w:r>
    </w:p>
    <w:p w14:paraId="43EB14A2" w14:textId="3F25C64C" w:rsidR="00FE794D" w:rsidRPr="00B73289" w:rsidRDefault="00FE794D" w:rsidP="00FE794D">
      <w:pPr>
        <w:pStyle w:val="Heading2"/>
      </w:pPr>
      <w:bookmarkStart w:id="279" w:name="_Toc24106098"/>
      <w:r w:rsidRPr="00B73289">
        <w:t>B7</w:t>
      </w:r>
      <w:r>
        <w:tab/>
      </w:r>
      <w:r w:rsidRPr="00B73289">
        <w:t>Instruments</w:t>
      </w:r>
      <w:bookmarkEnd w:id="279"/>
    </w:p>
    <w:p w14:paraId="2C836704" w14:textId="27352322" w:rsidR="00FE794D" w:rsidRDefault="00FE794D" w:rsidP="000B1C03">
      <w:pPr>
        <w:pStyle w:val="BodyText"/>
      </w:pPr>
      <w:r w:rsidRPr="00B73289">
        <w:t xml:space="preserve">No analytical laboratory instruments are covered by this QAPP. </w:t>
      </w:r>
    </w:p>
    <w:p w14:paraId="607B92B5" w14:textId="77777777" w:rsidR="002A7F35" w:rsidRPr="00094439" w:rsidRDefault="002A7F35" w:rsidP="002A7F35">
      <w:pPr>
        <w:pStyle w:val="Heading2"/>
        <w:rPr>
          <w:i/>
          <w:iCs/>
          <w:color w:val="C00000"/>
        </w:rPr>
      </w:pPr>
      <w:bookmarkStart w:id="280" w:name="_Toc24106099"/>
      <w:r>
        <w:t>B8</w:t>
      </w:r>
      <w:r>
        <w:tab/>
        <w:t>Inspection/Acceptance of Supplies and Consumables</w:t>
      </w:r>
      <w:bookmarkEnd w:id="280"/>
    </w:p>
    <w:p w14:paraId="7FB80743" w14:textId="77777777" w:rsidR="002A7F35" w:rsidRPr="000434DE" w:rsidRDefault="002A7F35" w:rsidP="002A7F35">
      <w:pPr>
        <w:pStyle w:val="BodyText"/>
      </w:pPr>
      <w:r>
        <w:t xml:space="preserve">Critical supplies for field activities will be the responsibility of the Project Manager. </w:t>
      </w:r>
    </w:p>
    <w:p w14:paraId="51FB898E" w14:textId="5A60ECF1" w:rsidR="002A7F35" w:rsidRPr="00BD2A25" w:rsidRDefault="002A7F35">
      <w:pPr>
        <w:pStyle w:val="BodyText"/>
        <w:rPr>
          <w:color w:val="000000" w:themeColor="text1"/>
          <w:szCs w:val="22"/>
        </w:rPr>
      </w:pPr>
      <w:r>
        <w:t>If unacceptable supplies or consumables are found, the Project Manager may repair or replace measurement equipment and/or replace defective or inappropriate materials</w:t>
      </w:r>
      <w:r w:rsidR="0A86FE7B">
        <w:t>, delegating tasks as indicated in the table below</w:t>
      </w:r>
      <w:r w:rsidRPr="47E9209B">
        <w:t xml:space="preserve">. </w:t>
      </w:r>
    </w:p>
    <w:p w14:paraId="57D99B6B" w14:textId="7D22E97F" w:rsidR="002A7F35" w:rsidRPr="000434DE" w:rsidRDefault="002A7F35" w:rsidP="47E9209B">
      <w:pPr>
        <w:pStyle w:val="TableTitle"/>
      </w:pPr>
      <w:bookmarkStart w:id="281" w:name="_Toc24070798"/>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2A7F35" w14:paraId="1DCC43A8" w14:textId="77777777" w:rsidTr="00C55E15">
        <w:trPr>
          <w:trHeight w:val="591"/>
          <w:tblHeader/>
        </w:trPr>
        <w:tc>
          <w:tcPr>
            <w:tcW w:w="2827" w:type="dxa"/>
            <w:shd w:val="clear" w:color="auto" w:fill="D9D9D9" w:themeFill="background1" w:themeFillShade="D9"/>
            <w:vAlign w:val="center"/>
          </w:tcPr>
          <w:p w14:paraId="522C3891" w14:textId="77777777" w:rsidR="002A7F35" w:rsidRDefault="002A7F35" w:rsidP="00992D73">
            <w:pPr>
              <w:pStyle w:val="TableHeadings"/>
            </w:pPr>
            <w:r>
              <w:t>Critical Supplies and Consumables</w:t>
            </w:r>
          </w:p>
        </w:tc>
        <w:tc>
          <w:tcPr>
            <w:tcW w:w="4589" w:type="dxa"/>
            <w:shd w:val="clear" w:color="auto" w:fill="D9D9D9" w:themeFill="background1" w:themeFillShade="D9"/>
            <w:vAlign w:val="center"/>
          </w:tcPr>
          <w:p w14:paraId="0582E8FF" w14:textId="77777777" w:rsidR="002A7F35" w:rsidRDefault="002A7F35" w:rsidP="00992D73">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0A313BB5" w14:textId="77777777" w:rsidR="002A7F35" w:rsidRDefault="002A7F35" w:rsidP="00992D73">
            <w:pPr>
              <w:pStyle w:val="TableHeadings"/>
            </w:pPr>
            <w:r>
              <w:t>Responsible Individual</w:t>
            </w:r>
          </w:p>
        </w:tc>
      </w:tr>
      <w:tr w:rsidR="002A7F35" w14:paraId="0D8C19E1" w14:textId="77777777" w:rsidTr="00992D73">
        <w:tc>
          <w:tcPr>
            <w:tcW w:w="2827" w:type="dxa"/>
            <w:vAlign w:val="center"/>
          </w:tcPr>
          <w:p w14:paraId="404C40A6" w14:textId="77777777" w:rsidR="002A7F35" w:rsidRDefault="002A7F35" w:rsidP="00992D73">
            <w:pPr>
              <w:pStyle w:val="TableText"/>
            </w:pPr>
            <w:r>
              <w:t>Sample bottles for sediment chemistry</w:t>
            </w:r>
          </w:p>
        </w:tc>
        <w:tc>
          <w:tcPr>
            <w:tcW w:w="4589" w:type="dxa"/>
            <w:vAlign w:val="center"/>
          </w:tcPr>
          <w:p w14:paraId="4858F81F" w14:textId="77777777" w:rsidR="002A7F35" w:rsidRDefault="002A7F35" w:rsidP="00992D73">
            <w:pPr>
              <w:pStyle w:val="TableText"/>
            </w:pPr>
            <w:r>
              <w:t>Visually inspected upon receipt for cracks, breakage, and cleanliness. Must be accompanied by certificate of analysis.</w:t>
            </w:r>
          </w:p>
        </w:tc>
        <w:tc>
          <w:tcPr>
            <w:tcW w:w="2160" w:type="dxa"/>
            <w:vAlign w:val="center"/>
          </w:tcPr>
          <w:p w14:paraId="1833929C" w14:textId="77777777" w:rsidR="002A7F35" w:rsidRDefault="002A7F35" w:rsidP="00992D73">
            <w:pPr>
              <w:pStyle w:val="TableText"/>
            </w:pPr>
          </w:p>
        </w:tc>
      </w:tr>
      <w:tr w:rsidR="002A7F35" w14:paraId="7DCA41AF" w14:textId="77777777" w:rsidTr="00992D73">
        <w:trPr>
          <w:trHeight w:val="557"/>
        </w:trPr>
        <w:tc>
          <w:tcPr>
            <w:tcW w:w="2827" w:type="dxa"/>
            <w:vAlign w:val="center"/>
          </w:tcPr>
          <w:p w14:paraId="52C990D9" w14:textId="77777777" w:rsidR="002A7F35" w:rsidRDefault="002A7F35" w:rsidP="00992D73">
            <w:pPr>
              <w:pStyle w:val="TableText"/>
            </w:pPr>
            <w:r>
              <w:t>Chemicals and reagents</w:t>
            </w:r>
          </w:p>
        </w:tc>
        <w:tc>
          <w:tcPr>
            <w:tcW w:w="4589" w:type="dxa"/>
            <w:vAlign w:val="center"/>
          </w:tcPr>
          <w:p w14:paraId="19C6B2F2" w14:textId="77777777" w:rsidR="002A7F35" w:rsidRDefault="002A7F35" w:rsidP="00992D73">
            <w:pPr>
              <w:pStyle w:val="TableText"/>
            </w:pPr>
            <w:r>
              <w:t>Visually inspected for proper labeling, expiration dates, appropriate grade.</w:t>
            </w:r>
          </w:p>
        </w:tc>
        <w:tc>
          <w:tcPr>
            <w:tcW w:w="2160" w:type="dxa"/>
            <w:vAlign w:val="center"/>
          </w:tcPr>
          <w:p w14:paraId="76CBA6C8" w14:textId="77777777" w:rsidR="002A7F35" w:rsidRDefault="002A7F35" w:rsidP="00992D73">
            <w:pPr>
              <w:pStyle w:val="TableText"/>
            </w:pPr>
          </w:p>
        </w:tc>
      </w:tr>
      <w:tr w:rsidR="002A7F35" w14:paraId="49FFAA24" w14:textId="77777777" w:rsidTr="00992D73">
        <w:tc>
          <w:tcPr>
            <w:tcW w:w="2827" w:type="dxa"/>
            <w:vAlign w:val="center"/>
          </w:tcPr>
          <w:p w14:paraId="5346E0AB" w14:textId="77777777" w:rsidR="002A7F35" w:rsidRDefault="002A7F35" w:rsidP="00992D73">
            <w:pPr>
              <w:pStyle w:val="TableText"/>
            </w:pPr>
            <w:r>
              <w:t>Sampling equipment (grabs)</w:t>
            </w:r>
          </w:p>
        </w:tc>
        <w:tc>
          <w:tcPr>
            <w:tcW w:w="4589" w:type="dxa"/>
            <w:vAlign w:val="center"/>
          </w:tcPr>
          <w:p w14:paraId="6125D0F8" w14:textId="77777777" w:rsidR="002A7F35" w:rsidRDefault="002A7F35" w:rsidP="00992D73">
            <w:pPr>
              <w:pStyle w:val="TableText"/>
            </w:pPr>
            <w:r>
              <w:t>Visually inspected for obvious defects, damage, and contamination.</w:t>
            </w:r>
          </w:p>
        </w:tc>
        <w:tc>
          <w:tcPr>
            <w:tcW w:w="2160" w:type="dxa"/>
            <w:vAlign w:val="center"/>
          </w:tcPr>
          <w:p w14:paraId="02CE9390" w14:textId="77777777" w:rsidR="002A7F35" w:rsidRDefault="002A7F35" w:rsidP="00992D73">
            <w:pPr>
              <w:pStyle w:val="TableText"/>
            </w:pPr>
          </w:p>
        </w:tc>
      </w:tr>
    </w:tbl>
    <w:p w14:paraId="702F1513" w14:textId="77777777" w:rsidR="002A7F35" w:rsidRPr="00094439" w:rsidRDefault="002A7F35" w:rsidP="002A7F35">
      <w:pPr>
        <w:rPr>
          <w:color w:val="000000" w:themeColor="text1"/>
          <w:sz w:val="20"/>
          <w:szCs w:val="20"/>
          <w:highlight w:val="yellow"/>
        </w:rPr>
      </w:pPr>
    </w:p>
    <w:p w14:paraId="59485D42" w14:textId="77777777" w:rsidR="002A7F35" w:rsidRPr="00094439" w:rsidRDefault="002A7F35" w:rsidP="002A7F35">
      <w:pPr>
        <w:pStyle w:val="Heading2"/>
        <w:rPr>
          <w:rFonts w:eastAsiaTheme="minorEastAsia"/>
        </w:rPr>
      </w:pPr>
      <w:bookmarkStart w:id="282" w:name="_Toc24106100"/>
      <w:r w:rsidRPr="00094439">
        <w:rPr>
          <w:rFonts w:eastAsiaTheme="minorEastAsia"/>
        </w:rPr>
        <w:t>B9</w:t>
      </w:r>
      <w:r>
        <w:tab/>
      </w:r>
      <w:r w:rsidRPr="00094439">
        <w:rPr>
          <w:rFonts w:eastAsiaTheme="minorEastAsia"/>
        </w:rPr>
        <w:t>Data Acquisition Requirements</w:t>
      </w:r>
      <w:bookmarkEnd w:id="282"/>
    </w:p>
    <w:p w14:paraId="482E816C" w14:textId="77777777" w:rsidR="002A7F35" w:rsidRPr="000434DE" w:rsidRDefault="002A7F35" w:rsidP="002A7F35">
      <w:pPr>
        <w:pStyle w:val="BodyText"/>
      </w:pPr>
      <w:r>
        <w:t>Secondary data (historical reports, maps, literature searches, and previously collected analytical data) may be used in the preparation of the sampling plan. These data may come from sources such as:</w:t>
      </w:r>
    </w:p>
    <w:p w14:paraId="3B27DAE9" w14:textId="77777777" w:rsidR="002A7F35" w:rsidRPr="00094439" w:rsidRDefault="623FE806" w:rsidP="00353483">
      <w:pPr>
        <w:pStyle w:val="ListBullet"/>
        <w:rPr>
          <w:color w:val="000000" w:themeColor="text1"/>
        </w:rPr>
      </w:pPr>
      <w:r>
        <w:t>Prior reports specific to the area</w:t>
      </w:r>
    </w:p>
    <w:p w14:paraId="0305EBD9" w14:textId="77777777" w:rsidR="002A7F35" w:rsidRPr="00094439" w:rsidRDefault="623FE806" w:rsidP="00353483">
      <w:pPr>
        <w:pStyle w:val="ListBullet"/>
        <w:rPr>
          <w:color w:val="000000" w:themeColor="text1"/>
        </w:rPr>
      </w:pPr>
      <w:r>
        <w:t>Results of state agency or other studies water quality monitoring data</w:t>
      </w:r>
    </w:p>
    <w:p w14:paraId="61710A5E" w14:textId="77777777" w:rsidR="00BD2A25" w:rsidRDefault="623FE806" w:rsidP="00353483">
      <w:pPr>
        <w:pStyle w:val="ListBullet"/>
        <w:rPr>
          <w:color w:val="000000" w:themeColor="text1"/>
        </w:rPr>
      </w:pPr>
      <w:r>
        <w:t>Pertinent data collected by federal agencies, such as USGS bathymetry data and NOAA weather records.</w:t>
      </w:r>
    </w:p>
    <w:p w14:paraId="43F1E3C3" w14:textId="21686874" w:rsidR="002A7F35" w:rsidRPr="00094439" w:rsidRDefault="623FE806" w:rsidP="00353483">
      <w:pPr>
        <w:pStyle w:val="ListBullet"/>
        <w:rPr>
          <w:color w:val="000000" w:themeColor="text1"/>
        </w:rPr>
      </w:pPr>
      <w:r>
        <w:t xml:space="preserve"> Surveys completed in the embayment or embayment system of interest, including those identified through MassBays’ Inventory of Plans and Assessments</w:t>
      </w:r>
      <w:r w:rsidRPr="623FE806">
        <w:rPr>
          <w:color w:val="4472C4" w:themeColor="accent1"/>
        </w:rPr>
        <w:t xml:space="preserve"> (</w:t>
      </w:r>
      <w:hyperlink r:id="rId25" w:history="1">
        <w:r w:rsidRPr="00DA7092">
          <w:rPr>
            <w:rStyle w:val="Hyperlink"/>
          </w:rPr>
          <w:t>https://www.mass.gov/service-details/massbays-inventory-of-plans-and-assessments</w:t>
        </w:r>
      </w:hyperlink>
      <w:r w:rsidRPr="623FE806">
        <w:rPr>
          <w:color w:val="4472C4" w:themeColor="accent1"/>
        </w:rPr>
        <w:t>).</w:t>
      </w:r>
    </w:p>
    <w:p w14:paraId="31BB863C" w14:textId="77777777" w:rsidR="002A7F35" w:rsidRPr="00DA7092" w:rsidRDefault="002A7F35" w:rsidP="00DA7092"/>
    <w:p w14:paraId="02196FD6" w14:textId="77777777" w:rsidR="002A7F35" w:rsidRPr="000434DE" w:rsidRDefault="002A7F35" w:rsidP="002A7F35">
      <w:pPr>
        <w:pStyle w:val="BodyText"/>
      </w:pPr>
      <w:r>
        <w:t>Secondary data used will be documented in the Secondary Data</w:t>
      </w:r>
      <w:r w:rsidRPr="481F3878">
        <w:t xml:space="preserve"> </w:t>
      </w:r>
      <w:r>
        <w:t>Form, attached, according to Sections A9 and C2</w:t>
      </w:r>
      <w:r w:rsidRPr="481F3878">
        <w:t xml:space="preserve">. </w:t>
      </w:r>
    </w:p>
    <w:p w14:paraId="39EB1B75" w14:textId="05203120" w:rsidR="00FE794D" w:rsidRDefault="00FE794D" w:rsidP="00FE794D">
      <w:pPr>
        <w:pStyle w:val="Heading2"/>
      </w:pPr>
      <w:bookmarkStart w:id="283" w:name="_Toc24106101"/>
      <w:r w:rsidRPr="00B14136">
        <w:t>B10</w:t>
      </w:r>
      <w:r>
        <w:tab/>
        <w:t>Data Management—</w:t>
      </w:r>
      <w:r w:rsidRPr="00B14136">
        <w:t>Sediment Analysis</w:t>
      </w:r>
      <w:bookmarkEnd w:id="283"/>
    </w:p>
    <w:p w14:paraId="3F095A56" w14:textId="1AB5386C" w:rsidR="00A96E7A" w:rsidRPr="00B14136" w:rsidRDefault="00A96E7A" w:rsidP="00A96E7A">
      <w:pPr>
        <w:pStyle w:val="Heading3"/>
      </w:pPr>
      <w:bookmarkStart w:id="284" w:name="_Toc24106102"/>
      <w:r>
        <w:t>B10.1</w:t>
      </w:r>
      <w:r>
        <w:tab/>
        <w:t>Sediment Analysis</w:t>
      </w:r>
      <w:bookmarkEnd w:id="284"/>
    </w:p>
    <w:p w14:paraId="0B893159" w14:textId="1E10A353" w:rsidR="00FE794D" w:rsidRDefault="00FE794D" w:rsidP="000B1C03">
      <w:pPr>
        <w:pStyle w:val="BodyText"/>
      </w:pPr>
      <w:r w:rsidRPr="003D2263">
        <w:t>The contracted laboratory</w:t>
      </w:r>
      <w:r>
        <w:t xml:space="preserve"> will include sediment grain size and percentage of total organic carbon in the sediment data submitted to the Project Manager. After data verification, sediment samples may be disposed of following internal laboratory protocols. Sediment samples with known toxins (e.g., PCBs, dioxin, and PAHs) will be disposed of properly following local, state, and federal laws.</w:t>
      </w:r>
    </w:p>
    <w:p w14:paraId="2EDFA429" w14:textId="77777777" w:rsidR="00AC25CD" w:rsidRPr="00771369" w:rsidRDefault="00AC25CD" w:rsidP="00AC25CD">
      <w:pPr>
        <w:pStyle w:val="Heading3"/>
      </w:pPr>
      <w:bookmarkStart w:id="285" w:name="_Toc24106103"/>
      <w:r>
        <w:t>B10.2</w:t>
      </w:r>
      <w:r>
        <w:tab/>
      </w:r>
      <w:r w:rsidRPr="00771369">
        <w:t>Data Custody</w:t>
      </w:r>
      <w:bookmarkEnd w:id="285"/>
      <w:r w:rsidRPr="481F3878">
        <w:t xml:space="preserve"> </w:t>
      </w:r>
    </w:p>
    <w:p w14:paraId="54A9926F" w14:textId="77777777" w:rsidR="00AC25CD" w:rsidRPr="00B5320D" w:rsidRDefault="00AC25CD" w:rsidP="00AC25CD">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0863887D" w14:textId="77777777" w:rsidR="00AC25CD" w:rsidRPr="00CF7C76" w:rsidRDefault="00AC25CD" w:rsidP="00AC25CD">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6D77E6EB" w14:textId="77777777" w:rsidR="00AC25CD" w:rsidRPr="00CF7C76" w:rsidRDefault="00AC25CD" w:rsidP="00AC25CD">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BE2B876" w14:textId="77777777" w:rsidR="00AC25CD" w:rsidRPr="00641439" w:rsidRDefault="00AC25CD" w:rsidP="00AC25CD">
      <w:pPr>
        <w:pStyle w:val="Heading3"/>
      </w:pPr>
      <w:bookmarkStart w:id="286" w:name="_Toc24106104"/>
      <w:r>
        <w:t>B10.3</w:t>
      </w:r>
      <w:r>
        <w:tab/>
      </w:r>
      <w:r w:rsidRPr="00641439">
        <w:t>Laboratory Data and Data Reduction</w:t>
      </w:r>
      <w:bookmarkEnd w:id="286"/>
    </w:p>
    <w:p w14:paraId="33CB60B5" w14:textId="77777777" w:rsidR="00AC25CD" w:rsidRPr="00641439" w:rsidRDefault="00AC25CD" w:rsidP="00AC25CD">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1C49D16E" w14:textId="3F2DC3A6" w:rsidR="00AC25CD" w:rsidRPr="00820BE8" w:rsidRDefault="00AC25CD" w:rsidP="23449787">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44FBA77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6F41BFC" w14:textId="77777777" w:rsidR="00AC25CD" w:rsidRPr="00D235EC" w:rsidRDefault="00AC25CD" w:rsidP="00AC25CD">
      <w:pPr>
        <w:pStyle w:val="BodyText"/>
      </w:pPr>
      <w:r w:rsidRPr="00D235EC">
        <w:t xml:space="preserve">The format for final data submission is described </w:t>
      </w:r>
      <w:r>
        <w:t>in Sections A9 and C2</w:t>
      </w:r>
      <w:r w:rsidRPr="00D235EC">
        <w:t xml:space="preserve">. </w:t>
      </w:r>
    </w:p>
    <w:p w14:paraId="6DE28722" w14:textId="77777777" w:rsidR="00AC25CD" w:rsidRPr="00F65F1C" w:rsidRDefault="00AC25CD" w:rsidP="00AC25CD">
      <w:pPr>
        <w:pStyle w:val="Heading3"/>
      </w:pPr>
      <w:bookmarkStart w:id="287" w:name="_Toc24106105"/>
      <w:r>
        <w:t>B10.3</w:t>
      </w:r>
      <w:r>
        <w:tab/>
      </w:r>
      <w:r w:rsidRPr="00F65F1C">
        <w:t>Data</w:t>
      </w:r>
      <w:r>
        <w:t>s</w:t>
      </w:r>
      <w:r w:rsidRPr="00F65F1C">
        <w:t>et Structure</w:t>
      </w:r>
      <w:bookmarkEnd w:id="287"/>
    </w:p>
    <w:p w14:paraId="26671578" w14:textId="77777777" w:rsidR="00AC25CD" w:rsidRPr="00F65F1C" w:rsidRDefault="00AC25CD" w:rsidP="00AC25CD">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BAF68A5" w14:textId="77777777" w:rsidR="00AC25CD" w:rsidRPr="002B4C69" w:rsidRDefault="00AC25CD" w:rsidP="00AC25CD">
      <w:pPr>
        <w:pStyle w:val="Heading3"/>
      </w:pPr>
      <w:bookmarkStart w:id="288" w:name="_Toc24106106"/>
      <w:r>
        <w:t>B10.4</w:t>
      </w:r>
      <w:r>
        <w:tab/>
      </w:r>
      <w:r w:rsidRPr="002B4C69">
        <w:t>Project Database Codes</w:t>
      </w:r>
      <w:bookmarkEnd w:id="288"/>
    </w:p>
    <w:p w14:paraId="7F565AA0" w14:textId="16BDB308" w:rsidR="00AC25CD" w:rsidRDefault="00AC25CD" w:rsidP="000B1C03">
      <w:pPr>
        <w:pStyle w:val="BodyText"/>
      </w:pPr>
      <w:r w:rsidRPr="002B4C69">
        <w:t xml:space="preserve">Standardized codes and qualifiers </w:t>
      </w:r>
      <w:r>
        <w:t xml:space="preserve">will be used to </w:t>
      </w:r>
      <w:r w:rsidRPr="002B4C69">
        <w:t xml:space="preserve">ensure </w:t>
      </w:r>
      <w:r w:rsidRPr="004F2BA3">
        <w:t xml:space="preserve">consistency over time. </w:t>
      </w:r>
    </w:p>
    <w:p w14:paraId="3739F4B8" w14:textId="77777777" w:rsidR="0046381D" w:rsidRPr="00FE5D08" w:rsidRDefault="0046381D" w:rsidP="0046381D">
      <w:pPr>
        <w:rPr>
          <w:rFonts w:ascii="Courier New" w:hAnsi="Courier New" w:cs="Courier New"/>
          <w:sz w:val="24"/>
          <w:szCs w:val="24"/>
        </w:rPr>
      </w:pPr>
      <w:r w:rsidRPr="00FE5D08">
        <w:rPr>
          <w:rFonts w:ascii="Courier New" w:hAnsi="Courier New" w:cs="Courier New"/>
          <w:sz w:val="24"/>
          <w:szCs w:val="24"/>
        </w:rPr>
        <w:t>+++END-IF+++</w:t>
      </w:r>
    </w:p>
    <w:p w14:paraId="3085915A" w14:textId="41DB3816" w:rsidR="0046381D" w:rsidRDefault="0046381D" w:rsidP="0046381D">
      <w:pPr>
        <w:autoSpaceDE w:val="0"/>
        <w:autoSpaceDN w:val="0"/>
        <w:spacing w:before="40" w:after="40"/>
        <w:rPr>
          <w:rFonts w:ascii="Courier New" w:hAnsi="Courier New" w:cs="Courier New"/>
          <w:sz w:val="24"/>
          <w:szCs w:val="24"/>
        </w:rPr>
      </w:pPr>
      <w:r w:rsidRPr="00FE5D08">
        <w:rPr>
          <w:rFonts w:ascii="Courier New" w:hAnsi="Courier New" w:cs="Courier New"/>
          <w:sz w:val="24"/>
          <w:szCs w:val="24"/>
        </w:rPr>
        <w:t>+++IF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Grain size', 'Sediment grab samples') === true &amp;&amp; determine('Saltwater Benthic', 'Saltwater',</w:t>
      </w:r>
      <w:r w:rsidR="00CB0B95">
        <w:rPr>
          <w:rFonts w:ascii="Courier New" w:hAnsi="Courier New" w:cs="Courier New"/>
          <w:sz w:val="24"/>
          <w:szCs w:val="24"/>
        </w:rPr>
        <w:t xml:space="preserve"> </w:t>
      </w:r>
      <w:r w:rsidRPr="00FE5D08">
        <w:rPr>
          <w:rFonts w:ascii="Courier New" w:hAnsi="Courier New" w:cs="Courier New"/>
          <w:sz w:val="24"/>
          <w:szCs w:val="24"/>
        </w:rPr>
        <w:t>'</w:t>
      </w:r>
      <w:r w:rsidRPr="00FE5D08">
        <w:t xml:space="preserve"> </w:t>
      </w:r>
      <w:r w:rsidRPr="00FE5D08">
        <w:rPr>
          <w:rFonts w:ascii="Courier New" w:hAnsi="Courier New" w:cs="Courier New"/>
          <w:sz w:val="24"/>
          <w:szCs w:val="24"/>
        </w:rPr>
        <w:t>Total organic carbon (TOC)', 'Sediment grab samples') === false &amp;&amp; determine('Saltwater Benthic', 'Saltwater',</w:t>
      </w:r>
      <w:r w:rsidR="00C8199A" w:rsidRPr="00FE5D08">
        <w:rPr>
          <w:rFonts w:ascii="Courier New" w:hAnsi="Courier New" w:cs="Courier New"/>
          <w:sz w:val="24"/>
          <w:szCs w:val="24"/>
        </w:rPr>
        <w:t xml:space="preserve"> </w:t>
      </w:r>
      <w:r w:rsidRPr="00FE5D08">
        <w:rPr>
          <w:rFonts w:ascii="Courier New" w:hAnsi="Courier New" w:cs="Courier New"/>
          <w:sz w:val="24"/>
          <w:szCs w:val="24"/>
        </w:rPr>
        <w:t>'Infauna', 'Sediment grab samples') === false +++</w:t>
      </w:r>
    </w:p>
    <w:p w14:paraId="2D6B437A" w14:textId="4579D810" w:rsidR="00FE794D" w:rsidRPr="007B6C4F" w:rsidRDefault="00FE794D" w:rsidP="00FE794D">
      <w:pPr>
        <w:pStyle w:val="Heading2"/>
        <w:rPr>
          <w:i/>
        </w:rPr>
      </w:pPr>
      <w:bookmarkStart w:id="289" w:name="_Toc24106107"/>
      <w:r w:rsidRPr="00E126D4">
        <w:t>B2</w:t>
      </w:r>
      <w:r>
        <w:tab/>
      </w:r>
      <w:r w:rsidRPr="00E126D4">
        <w:t xml:space="preserve">Benthic Sample Processing and Storage </w:t>
      </w:r>
      <w:r w:rsidRPr="00E95573">
        <w:t>Overview</w:t>
      </w:r>
      <w:bookmarkEnd w:id="289"/>
      <w:r>
        <w:rPr>
          <w:i/>
        </w:rPr>
        <w:t xml:space="preserve"> </w:t>
      </w:r>
    </w:p>
    <w:p w14:paraId="070859D8" w14:textId="297E3221" w:rsidR="00FE794D" w:rsidRPr="00325D59" w:rsidRDefault="00FE794D" w:rsidP="000B1C03">
      <w:pPr>
        <w:pStyle w:val="BodyText"/>
      </w:pPr>
      <w:r w:rsidRPr="00325D59">
        <w:t xml:space="preserve">Processing and storage requirements for sediment samples are described in the following sections. </w:t>
      </w:r>
    </w:p>
    <w:p w14:paraId="408D0CC5" w14:textId="6E62AEF5" w:rsidR="00FE794D" w:rsidRPr="006B063A" w:rsidRDefault="00FE794D" w:rsidP="00FE794D">
      <w:pPr>
        <w:pStyle w:val="Heading3"/>
        <w:rPr>
          <w:color w:val="C00000"/>
        </w:rPr>
      </w:pPr>
      <w:bookmarkStart w:id="290" w:name="_Toc24106108"/>
      <w:r w:rsidRPr="0099296E">
        <w:t>B2.</w:t>
      </w:r>
      <w:r>
        <w:t>1</w:t>
      </w:r>
      <w:r>
        <w:tab/>
      </w:r>
      <w:r w:rsidRPr="0099296E">
        <w:t>Soft-Bottom Grab Sample Collection</w:t>
      </w:r>
      <w:bookmarkEnd w:id="290"/>
      <w:r w:rsidRPr="481F3878">
        <w:t xml:space="preserve"> </w:t>
      </w:r>
    </w:p>
    <w:p w14:paraId="7E2FACA4" w14:textId="34BD63C8" w:rsidR="00FE794D" w:rsidRDefault="00FE794D" w:rsidP="000B1C03">
      <w:pPr>
        <w:pStyle w:val="BodyText"/>
      </w:pPr>
      <w:r w:rsidRPr="00265F46">
        <w:t>A 0.04</w:t>
      </w:r>
      <w:r>
        <w:t xml:space="preserve"> </w:t>
      </w:r>
      <w:r w:rsidRPr="00265F46">
        <w:t>m</w:t>
      </w:r>
      <w:r w:rsidRPr="00265F46">
        <w:rPr>
          <w:vertAlign w:val="superscript"/>
        </w:rPr>
        <w:t>2</w:t>
      </w:r>
      <w:r w:rsidRPr="00265F46">
        <w:t xml:space="preserve"> </w:t>
      </w:r>
      <w:r w:rsidR="00616CCC">
        <w:t xml:space="preserve">Ted </w:t>
      </w:r>
      <w:r w:rsidRPr="00265F46">
        <w:t>Young-modified</w:t>
      </w:r>
      <w:r>
        <w:t xml:space="preserve"> Van </w:t>
      </w:r>
      <w:r w:rsidRPr="00265F46">
        <w:t xml:space="preserve">Veen grab sampler will be used to collect bottom sediment samples. </w:t>
      </w:r>
      <w:r>
        <w:t xml:space="preserve">At each station, </w:t>
      </w:r>
      <w:r>
        <w:rPr>
          <w:color w:val="000000"/>
        </w:rPr>
        <w:t>one grab sample will be collected for</w:t>
      </w:r>
      <w:r w:rsidRPr="00265F46">
        <w:rPr>
          <w:color w:val="000000"/>
        </w:rPr>
        <w:t xml:space="preserve"> </w:t>
      </w:r>
      <w:r>
        <w:rPr>
          <w:color w:val="000000"/>
        </w:rPr>
        <w:t>grain size analysis</w:t>
      </w:r>
      <w:r>
        <w:t>.</w:t>
      </w:r>
    </w:p>
    <w:p w14:paraId="2512FD25" w14:textId="77777777" w:rsidR="00FE794D" w:rsidRPr="00E95573" w:rsidRDefault="00FE794D" w:rsidP="000B1C03">
      <w:pPr>
        <w:pStyle w:val="BodyText"/>
      </w:pPr>
      <w:r w:rsidRPr="00E95573">
        <w:t xml:space="preserve">Supply list: </w:t>
      </w:r>
    </w:p>
    <w:p w14:paraId="64864C8E" w14:textId="77777777" w:rsidR="00FE794D" w:rsidRPr="00076A73" w:rsidRDefault="623FE806" w:rsidP="00353483">
      <w:pPr>
        <w:pStyle w:val="ListBullet"/>
      </w:pPr>
      <w:r>
        <w:t>Young-modified Van Veen grab with grab stand or frame if needed</w:t>
      </w:r>
    </w:p>
    <w:p w14:paraId="0F33D4CE" w14:textId="77777777" w:rsidR="00FE794D" w:rsidRPr="00E15E69" w:rsidRDefault="623FE806" w:rsidP="00353483">
      <w:pPr>
        <w:pStyle w:val="ListBullet"/>
      </w:pPr>
      <w:r>
        <w:t>Weights and pads for grab</w:t>
      </w:r>
    </w:p>
    <w:p w14:paraId="5277A7EB" w14:textId="77777777" w:rsidR="00FE794D" w:rsidRPr="007576E8" w:rsidRDefault="623FE806" w:rsidP="00353483">
      <w:pPr>
        <w:pStyle w:val="ListBullet"/>
      </w:pPr>
      <w:r>
        <w:t>Nitrile gloves</w:t>
      </w:r>
    </w:p>
    <w:p w14:paraId="5371CE58" w14:textId="77777777" w:rsidR="00FE794D" w:rsidRPr="004B330A" w:rsidRDefault="623FE806" w:rsidP="00353483">
      <w:pPr>
        <w:pStyle w:val="ListBullet"/>
      </w:pPr>
      <w:r>
        <w:t>Plastic tub or bucket</w:t>
      </w:r>
    </w:p>
    <w:p w14:paraId="5005D5FE" w14:textId="77777777" w:rsidR="00FE794D" w:rsidRPr="00D03E77" w:rsidRDefault="623FE806" w:rsidP="00353483">
      <w:pPr>
        <w:pStyle w:val="ListBullet"/>
      </w:pPr>
      <w:r>
        <w:t>Electrical tape</w:t>
      </w:r>
    </w:p>
    <w:p w14:paraId="2F29BCFE" w14:textId="77777777" w:rsidR="00E52A8F" w:rsidRPr="006A4B04" w:rsidRDefault="623FE806" w:rsidP="00353483">
      <w:pPr>
        <w:pStyle w:val="ListBullet"/>
      </w:pPr>
      <w:r>
        <w:t>10-cm Ruler (plastic, marked to mm)</w:t>
      </w:r>
    </w:p>
    <w:p w14:paraId="1915E9BA" w14:textId="77777777" w:rsidR="00FE794D" w:rsidRPr="00E15E69" w:rsidRDefault="623FE806" w:rsidP="00353483">
      <w:pPr>
        <w:pStyle w:val="ListBullet"/>
      </w:pPr>
      <w:r>
        <w:t>Squirt bottle (ambient water)</w:t>
      </w:r>
    </w:p>
    <w:p w14:paraId="78B44814" w14:textId="77777777" w:rsidR="00FE794D" w:rsidRPr="007E3C92" w:rsidRDefault="623FE806" w:rsidP="00353483">
      <w:pPr>
        <w:pStyle w:val="ListBullet"/>
      </w:pPr>
      <w:r>
        <w:t>Stainless steel mixing pot or bowl with lid</w:t>
      </w:r>
    </w:p>
    <w:p w14:paraId="373E1A5B" w14:textId="77777777" w:rsidR="00FE794D" w:rsidRPr="004B330A" w:rsidRDefault="623FE806" w:rsidP="00353483">
      <w:pPr>
        <w:pStyle w:val="ListBullet"/>
      </w:pPr>
      <w:r>
        <w:t>Stainless steel or Teflon spoons (15”), scoops, or spatula</w:t>
      </w:r>
    </w:p>
    <w:p w14:paraId="6485EEE5" w14:textId="77777777" w:rsidR="00FE794D" w:rsidRPr="00D03E77" w:rsidRDefault="623FE806" w:rsidP="00353483">
      <w:pPr>
        <w:pStyle w:val="ListBullet"/>
      </w:pPr>
      <w:r>
        <w:t>Glass or Nalgene (or other sturdy plastic) wide-mouth sample jars (500 mL) with screw-cap lids</w:t>
      </w:r>
    </w:p>
    <w:p w14:paraId="5FF6ED75" w14:textId="77777777" w:rsidR="00FE794D" w:rsidRPr="00E15E69" w:rsidRDefault="623FE806" w:rsidP="00353483">
      <w:pPr>
        <w:pStyle w:val="ListBullet"/>
      </w:pPr>
      <w:r>
        <w:t>Scrub brush</w:t>
      </w:r>
    </w:p>
    <w:p w14:paraId="1F009619" w14:textId="77777777" w:rsidR="00FE794D" w:rsidRPr="007576E8" w:rsidRDefault="00FE794D" w:rsidP="00353483">
      <w:pPr>
        <w:pStyle w:val="ListBulletLast"/>
      </w:pPr>
      <w:r w:rsidRPr="007E3C92">
        <w:t>Cooler with wet ice</w:t>
      </w:r>
    </w:p>
    <w:p w14:paraId="10D6D427" w14:textId="77777777" w:rsidR="00FE794D" w:rsidRPr="008660F1" w:rsidRDefault="00FE794D" w:rsidP="000B1C03">
      <w:pPr>
        <w:pStyle w:val="BodyText"/>
      </w:pPr>
      <w:r w:rsidRPr="008660F1">
        <w:t>The following items will also be needed for recording measurements:</w:t>
      </w:r>
    </w:p>
    <w:p w14:paraId="1C95860E" w14:textId="20F82BF4" w:rsidR="00FE794D" w:rsidRPr="00076A73" w:rsidRDefault="395FFF33" w:rsidP="00353483">
      <w:pPr>
        <w:pStyle w:val="ListBullet"/>
      </w:pPr>
      <w:r>
        <w:t>Sample Log</w:t>
      </w:r>
    </w:p>
    <w:p w14:paraId="2F448F2B" w14:textId="10FAA4EE" w:rsidR="00FE794D" w:rsidRPr="00E15E69" w:rsidRDefault="395FFF33" w:rsidP="00353483">
      <w:pPr>
        <w:pStyle w:val="ListBullet"/>
      </w:pPr>
      <w:r>
        <w:t>Field Data Form</w:t>
      </w:r>
    </w:p>
    <w:p w14:paraId="7435346B" w14:textId="77777777" w:rsidR="00FE794D" w:rsidRPr="007576E8" w:rsidRDefault="623FE806" w:rsidP="00353483">
      <w:pPr>
        <w:pStyle w:val="ListBullet"/>
      </w:pPr>
      <w:r>
        <w:t>Pencils</w:t>
      </w:r>
    </w:p>
    <w:p w14:paraId="68697ADD" w14:textId="06A7C221" w:rsidR="00F3008E" w:rsidRDefault="520F77F9" w:rsidP="00353483">
      <w:pPr>
        <w:pStyle w:val="ListBullet"/>
      </w:pPr>
      <w:r>
        <w:t>Waterproof paper for internal Sample Labels</w:t>
      </w:r>
    </w:p>
    <w:p w14:paraId="546D9455" w14:textId="78A83796" w:rsidR="00FE794D" w:rsidRPr="00076A73" w:rsidRDefault="623FE806" w:rsidP="00353483">
      <w:pPr>
        <w:pStyle w:val="ListBullet"/>
      </w:pPr>
      <w:r>
        <w:t xml:space="preserve">Fine-tipped indelible markers (for labels) </w:t>
      </w:r>
    </w:p>
    <w:p w14:paraId="7D53A8BB" w14:textId="77777777" w:rsidR="00FE794D" w:rsidRPr="00E15E69" w:rsidRDefault="623FE806" w:rsidP="00353483">
      <w:pPr>
        <w:pStyle w:val="ListBullet"/>
      </w:pPr>
      <w:r>
        <w:t>Write-on colored tape or pre-printed write-on labels</w:t>
      </w:r>
    </w:p>
    <w:p w14:paraId="0D7D0B97" w14:textId="77777777" w:rsidR="00FE794D" w:rsidRPr="007576E8" w:rsidRDefault="00FE794D" w:rsidP="00353483">
      <w:pPr>
        <w:pStyle w:val="ListBulletLast"/>
      </w:pPr>
      <w:r w:rsidRPr="007E3C92">
        <w:t>Clear tape strips</w:t>
      </w:r>
    </w:p>
    <w:p w14:paraId="563A4CF1" w14:textId="2047BD61" w:rsidR="00FE794D" w:rsidRPr="00B5320D" w:rsidRDefault="520F77F9" w:rsidP="000B1C03">
      <w:pPr>
        <w:pStyle w:val="BodyText"/>
      </w:pPr>
      <w:r>
        <w:t>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w:t>
      </w:r>
    </w:p>
    <w:p w14:paraId="33ECA3EE" w14:textId="77777777" w:rsidR="00FE794D" w:rsidRPr="00C62E39" w:rsidRDefault="00FE794D" w:rsidP="000B1C03">
      <w:pPr>
        <w:pStyle w:val="BodyText"/>
      </w:pPr>
      <w:r w:rsidRPr="00C62E39">
        <w:t xml:space="preserve">Once </w:t>
      </w:r>
      <w:r>
        <w:t>the sampler is</w:t>
      </w:r>
      <w:r w:rsidRPr="00C62E39">
        <w:t xml:space="preserve"> </w:t>
      </w:r>
      <w:r>
        <w:t>at the sampling site,</w:t>
      </w:r>
      <w:r w:rsidRPr="00C62E39">
        <w:t xml:space="preserve"> and coordinates have been verified, the sediment grab will be deployed.</w:t>
      </w:r>
    </w:p>
    <w:p w14:paraId="5462D9CA" w14:textId="77777777" w:rsidR="00F3008E" w:rsidRDefault="00FE794D" w:rsidP="00F3008E">
      <w:pPr>
        <w:pStyle w:val="ListNumber"/>
        <w:numPr>
          <w:ilvl w:val="0"/>
          <w:numId w:val="194"/>
        </w:numPr>
      </w:pPr>
      <w:r w:rsidRPr="00A94CA7">
        <w:t>Attach the sampler to the end of the winch cable with a shackle and tighten the pin</w:t>
      </w:r>
      <w:r>
        <w:t xml:space="preserve"> (or secure the pin with a cable tie)</w:t>
      </w:r>
      <w:r w:rsidRPr="00A94CA7">
        <w:t xml:space="preserve">. </w:t>
      </w:r>
    </w:p>
    <w:p w14:paraId="44599752" w14:textId="61B413A7" w:rsidR="00FE794D" w:rsidRPr="00A94CA7" w:rsidRDefault="00FE794D" w:rsidP="00F3008E">
      <w:pPr>
        <w:pStyle w:val="ListNumber"/>
        <w:numPr>
          <w:ilvl w:val="0"/>
          <w:numId w:val="194"/>
        </w:numPr>
      </w:pPr>
      <w:r w:rsidRPr="00A94CA7">
        <w:t>Set the grab according to the manufacturer’s instructions and disengage any safety device designed to lock the sampler open.</w:t>
      </w:r>
    </w:p>
    <w:p w14:paraId="3C0EEC0C" w14:textId="77777777" w:rsidR="00FE794D" w:rsidRPr="00A94CA7" w:rsidRDefault="00FE794D" w:rsidP="00F3008E">
      <w:pPr>
        <w:pStyle w:val="ListNumber"/>
        <w:numPr>
          <w:ilvl w:val="0"/>
          <w:numId w:val="194"/>
        </w:numPr>
      </w:pPr>
      <w:r w:rsidRPr="00A94CA7">
        <w:t>Lower the grab sampler through the water column no faster than about 1 m/sec</w:t>
      </w:r>
      <w:r>
        <w:t>ond</w:t>
      </w:r>
      <w:r w:rsidRPr="00A94CA7">
        <w:t xml:space="preserve">. This minimizes the effects of bow wave disturbance </w:t>
      </w:r>
      <w:r>
        <w:t>on</w:t>
      </w:r>
      <w:r w:rsidRPr="00A94CA7">
        <w:t xml:space="preserve"> surficial sediments. </w:t>
      </w:r>
    </w:p>
    <w:p w14:paraId="2382583C" w14:textId="77777777" w:rsidR="00FE794D" w:rsidRPr="00A94CA7" w:rsidRDefault="00FE794D" w:rsidP="00F3008E">
      <w:pPr>
        <w:pStyle w:val="ListNumber"/>
        <w:numPr>
          <w:ilvl w:val="0"/>
          <w:numId w:val="194"/>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5A7FC166" w14:textId="48C73848" w:rsidR="00FE794D" w:rsidRPr="00A94CA7" w:rsidRDefault="00FE794D" w:rsidP="00F3008E">
      <w:pPr>
        <w:pStyle w:val="ListNumber"/>
        <w:numPr>
          <w:ilvl w:val="0"/>
          <w:numId w:val="194"/>
        </w:numPr>
      </w:pPr>
      <w:r w:rsidRPr="00A94CA7">
        <w:t>Retrieve the sampler and lower it into</w:t>
      </w:r>
      <w:r>
        <w:t xml:space="preserve"> its cradle or a plastic tub on the dock or pier</w:t>
      </w:r>
      <w:r w:rsidRPr="00A94CA7">
        <w:t>. Open the top and determine whether the sampling is successful or not</w:t>
      </w:r>
      <w:r w:rsidRPr="43AD9AD4">
        <w:t xml:space="preserve"> (</w:t>
      </w:r>
      <w:r>
        <w:t>see Figure 1</w:t>
      </w:r>
      <w:r w:rsidRPr="43AD9AD4">
        <w:t xml:space="preserve">). </w:t>
      </w:r>
    </w:p>
    <w:p w14:paraId="722B4A75" w14:textId="6D36FF67" w:rsidR="00FE794D" w:rsidRPr="00A94CA7" w:rsidRDefault="00FE794D" w:rsidP="00F3008E">
      <w:pPr>
        <w:pStyle w:val="ListNumber2"/>
        <w:numPr>
          <w:ilvl w:val="0"/>
          <w:numId w:val="195"/>
        </w:numPr>
      </w:pPr>
      <w:r w:rsidRPr="00A94CA7">
        <w:t xml:space="preserve">A successful grab is one having relatively level, intact sediment over the entire area of the grab, and a sediment depth at the center of at least 7 </w:t>
      </w:r>
      <w:r>
        <w:t>cm</w:t>
      </w:r>
      <w:r w:rsidRPr="00A94CA7">
        <w:t xml:space="preserve"> for the benthic macroinvertebrate grab</w:t>
      </w:r>
      <w:r w:rsidRPr="00385ACB">
        <w:t>.</w:t>
      </w:r>
      <w:r w:rsidRPr="00A94CA7">
        <w:t xml:space="preserve"> </w:t>
      </w:r>
    </w:p>
    <w:p w14:paraId="01D453A2" w14:textId="48922D70" w:rsidR="00FE794D" w:rsidRPr="00A94CA7" w:rsidRDefault="00FE794D" w:rsidP="00F3008E">
      <w:pPr>
        <w:pStyle w:val="ListNumber2"/>
        <w:numPr>
          <w:ilvl w:val="0"/>
          <w:numId w:val="195"/>
        </w:numPr>
      </w:pPr>
      <w:r w:rsidRPr="00A94CA7">
        <w:t xml:space="preserve">Grabs containing no sediment, partially filled grabs, or grabs with shelly/rocky substrates or grossly slumped surfaces are unacceptable. </w:t>
      </w:r>
    </w:p>
    <w:p w14:paraId="49991B55" w14:textId="568A1DB6" w:rsidR="00FE794D" w:rsidRPr="00A94CA7" w:rsidRDefault="00FE794D" w:rsidP="00F3008E">
      <w:pPr>
        <w:pStyle w:val="ListNumber2"/>
        <w:numPr>
          <w:ilvl w:val="0"/>
          <w:numId w:val="195"/>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11BA6F8A" w14:textId="452F49CA" w:rsidR="00FE794D" w:rsidRPr="00A94CA7" w:rsidRDefault="00FE794D" w:rsidP="00F3008E">
      <w:pPr>
        <w:pStyle w:val="ListNumber2"/>
        <w:numPr>
          <w:ilvl w:val="0"/>
          <w:numId w:val="195"/>
        </w:numPr>
      </w:pPr>
      <w:r w:rsidRPr="00A94CA7">
        <w:t xml:space="preserve">It may take several </w:t>
      </w:r>
      <w:r>
        <w:t>attempts</w:t>
      </w:r>
      <w:r w:rsidRPr="00A94CA7">
        <w:t xml:space="preserve"> using different amounts of weight to </w:t>
      </w:r>
      <w:r w:rsidR="00616CC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3855BB94" w14:textId="77777777" w:rsidR="00FE794D" w:rsidRPr="00A94CA7" w:rsidRDefault="00FE794D" w:rsidP="00F3008E">
      <w:pPr>
        <w:pStyle w:val="ListNumber"/>
        <w:numPr>
          <w:ilvl w:val="0"/>
          <w:numId w:val="195"/>
        </w:numPr>
      </w:pPr>
      <w:r w:rsidRPr="00A94CA7">
        <w:t xml:space="preserve">If, after several attempts, only grabs less than 7 </w:t>
      </w:r>
      <w:r>
        <w:t>cm</w:t>
      </w:r>
      <w:r w:rsidRPr="00A94CA7">
        <w:t xml:space="preserve"> deep can be obtained, use the next successful grab regardless of the depth of sediment at the center of the grab. </w:t>
      </w:r>
    </w:p>
    <w:p w14:paraId="4C09EA51" w14:textId="2FA75F6A" w:rsidR="00FE794D" w:rsidRPr="00A94CA7" w:rsidRDefault="623FE806" w:rsidP="00F3008E">
      <w:pPr>
        <w:pStyle w:val="ListNumber2"/>
        <w:numPr>
          <w:ilvl w:val="0"/>
          <w:numId w:val="195"/>
        </w:numPr>
      </w:pPr>
      <w:r>
        <w:t xml:space="preserve">Use the comments section on the Field Data Form to describe sampling efforts and accurately record the depth of the sediment captured by the grab. </w:t>
      </w:r>
    </w:p>
    <w:p w14:paraId="336EFF31" w14:textId="57536DA0" w:rsidR="00FE794D" w:rsidRPr="00A94CA7" w:rsidRDefault="00FE794D" w:rsidP="00F3008E">
      <w:pPr>
        <w:pStyle w:val="ListNumber2"/>
        <w:numPr>
          <w:ilvl w:val="0"/>
          <w:numId w:val="194"/>
        </w:numPr>
      </w:pPr>
      <w:r w:rsidRPr="00A94CA7">
        <w:t xml:space="preserve">Carefully drain overlying water from the grab. </w:t>
      </w:r>
    </w:p>
    <w:p w14:paraId="4440C581" w14:textId="6ACF8689" w:rsidR="00FE794D" w:rsidRPr="00A94CA7" w:rsidRDefault="00FE794D" w:rsidP="00F3008E">
      <w:pPr>
        <w:pStyle w:val="ListNumber2"/>
        <w:numPr>
          <w:ilvl w:val="0"/>
          <w:numId w:val="194"/>
        </w:numPr>
      </w:pPr>
      <w:r w:rsidRPr="00A94CA7">
        <w:t xml:space="preserve">Enter notes on the condition of the sample (smell, substrate, presence of organisms on the surface, etc.) </w:t>
      </w:r>
      <w:r>
        <w:t>on</w:t>
      </w:r>
      <w:r w:rsidRPr="00A94CA7">
        <w:t xml:space="preserve"> the </w:t>
      </w:r>
      <w:r w:rsidRPr="00FB1906">
        <w:t>sample collection</w:t>
      </w:r>
      <w:r w:rsidRPr="00A94CA7">
        <w:rPr>
          <w:b/>
          <w:bCs/>
        </w:rPr>
        <w:t xml:space="preserve"> </w:t>
      </w:r>
      <w:r>
        <w:t>f</w:t>
      </w:r>
      <w:r w:rsidRPr="00A94CA7">
        <w:t xml:space="preserve">orm. </w:t>
      </w:r>
    </w:p>
    <w:p w14:paraId="03E5C361" w14:textId="77777777" w:rsidR="00FE794D" w:rsidRDefault="00FE794D" w:rsidP="00F3008E">
      <w:pPr>
        <w:pStyle w:val="ListNumber"/>
        <w:numPr>
          <w:ilvl w:val="0"/>
          <w:numId w:val="194"/>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208507BA"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ations. Sampling for grain size</w:t>
      </w:r>
      <w:r w:rsidRPr="00C62E39">
        <w:t xml:space="preserve"> determinations require</w:t>
      </w:r>
      <w:r>
        <w:t>s</w:t>
      </w:r>
      <w:r w:rsidRPr="00C62E39">
        <w:t xml:space="preserve"> that the grab and associated sampling equipment be washed and rinsed with screened ambient seawater until free of all sediment. </w:t>
      </w:r>
    </w:p>
    <w:p w14:paraId="2A8639D9" w14:textId="77777777" w:rsidR="00FE794D" w:rsidRPr="00F64E82" w:rsidRDefault="00FE794D" w:rsidP="00331234">
      <w:pPr>
        <w:pStyle w:val="BodyText"/>
      </w:pPr>
      <w:r w:rsidRPr="00F64E82">
        <w:t>The penetration depth, sediment volume, and sediment texture will be visually estimated for acceptable samples. These data will be recorded in the field log. Obvious odors such as hydrogen sulfide (the odor of rotten eggs)</w:t>
      </w:r>
      <w:r>
        <w:t xml:space="preserve"> or</w:t>
      </w:r>
      <w:r w:rsidRPr="00F64E82">
        <w:t xml:space="preserve"> petroleum, or a lack of noticeable odors</w:t>
      </w:r>
      <w:r>
        <w:t>,</w:t>
      </w:r>
      <w:r w:rsidRPr="00F64E82">
        <w:t xml:space="preserve"> should be recorded. General sediment colors (i.e., black, green, brown, red, or gray) should also be recorded. </w:t>
      </w:r>
    </w:p>
    <w:p w14:paraId="345075BC" w14:textId="77777777" w:rsidR="00FE794D" w:rsidRDefault="00FE794D" w:rsidP="00FE794D">
      <w:pPr>
        <w:pStyle w:val="Heading4"/>
      </w:pPr>
      <w:r w:rsidRPr="000A2D52">
        <w:t xml:space="preserve">Penetration </w:t>
      </w:r>
      <w:r>
        <w:t>D</w:t>
      </w:r>
      <w:r w:rsidRPr="000A2D52">
        <w:t>epth</w:t>
      </w:r>
    </w:p>
    <w:p w14:paraId="0DC16D10" w14:textId="6630318B" w:rsidR="00FE794D" w:rsidRDefault="00FE794D" w:rsidP="00331234">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1DF18C68" w14:textId="77777777" w:rsidR="00FE794D" w:rsidRDefault="00FE794D" w:rsidP="00FE794D">
      <w:pPr>
        <w:pStyle w:val="Heading4"/>
      </w:pPr>
      <w:r w:rsidRPr="002157B6">
        <w:t xml:space="preserve">Sediment </w:t>
      </w:r>
      <w:r>
        <w:t>V</w:t>
      </w:r>
      <w:r w:rsidRPr="002157B6">
        <w:t>olume</w:t>
      </w:r>
    </w:p>
    <w:p w14:paraId="56A430B8" w14:textId="5AC4E382" w:rsidR="00FE794D" w:rsidRPr="00E126D4" w:rsidRDefault="00FE794D" w:rsidP="00331234">
      <w:pPr>
        <w:pStyle w:val="BodyText"/>
        <w:rPr>
          <w:highlight w:val="yellow"/>
        </w:rPr>
      </w:pPr>
      <w:r w:rsidRPr="00265F46">
        <w:t>The volume of the grab will be estimated by comparing the measured penetration depth</w:t>
      </w:r>
      <w:r w:rsidR="00616CCC">
        <w:t xml:space="preserve"> according to </w:t>
      </w:r>
      <w:r w:rsidR="71DECF4A">
        <w:t>the table below</w:t>
      </w:r>
      <w:r w:rsidR="00616CCC">
        <w:t>.</w:t>
      </w:r>
      <w:r w:rsidRPr="00DF41A8">
        <w:t xml:space="preserve"> </w:t>
      </w:r>
    </w:p>
    <w:p w14:paraId="73EDF2DC" w14:textId="2005CABB" w:rsidR="00FE794D" w:rsidRPr="00265F46" w:rsidRDefault="00FE794D" w:rsidP="71DECF4A">
      <w:pPr>
        <w:pStyle w:val="TableTitle"/>
        <w:rPr>
          <w:szCs w:val="22"/>
        </w:rPr>
      </w:pPr>
      <w:bookmarkStart w:id="291" w:name="_Toc24070799"/>
      <w:r w:rsidRPr="00265F46">
        <w:t>Table</w:t>
      </w:r>
      <w:r w:rsidR="00D62328">
        <w:t xml:space="preserve"> B2.</w:t>
      </w:r>
      <w:fldSimple w:instr=" SEQ Table \* ARABIC \r 1 ">
        <w:r w:rsidR="00D62328">
          <w:rPr>
            <w:noProof/>
          </w:rPr>
          <w:t>1</w:t>
        </w:r>
      </w:fldSimple>
      <w:r w:rsidR="00D62328">
        <w:t xml:space="preserve">. </w:t>
      </w:r>
      <w:r w:rsidRPr="00265F46">
        <w:t xml:space="preserve">Values </w:t>
      </w:r>
      <w:r>
        <w:t>U</w:t>
      </w:r>
      <w:r w:rsidRPr="00265F46">
        <w:t xml:space="preserve">sed to </w:t>
      </w:r>
      <w:r>
        <w:t>C</w:t>
      </w:r>
      <w:r w:rsidRPr="00265F46">
        <w:t>onvert Grab Penetration Depth to Sediment Volume</w:t>
      </w:r>
      <w:bookmarkEnd w:id="291"/>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351"/>
        <w:gridCol w:w="4999"/>
      </w:tblGrid>
      <w:tr w:rsidR="00FE794D" w:rsidRPr="00265F46" w14:paraId="0969C3BB" w14:textId="77777777" w:rsidTr="00B93A75">
        <w:trPr>
          <w:trHeight w:val="636"/>
          <w:tblHeader/>
          <w:jc w:val="center"/>
        </w:trPr>
        <w:tc>
          <w:tcPr>
            <w:tcW w:w="2327" w:type="pct"/>
            <w:shd w:val="clear" w:color="auto" w:fill="D9D9D9"/>
            <w:tcMar>
              <w:left w:w="58" w:type="dxa"/>
              <w:right w:w="58" w:type="dxa"/>
            </w:tcMar>
            <w:vAlign w:val="center"/>
          </w:tcPr>
          <w:p w14:paraId="0A7F7511" w14:textId="735E8488" w:rsidR="00FE794D" w:rsidRPr="00265F46" w:rsidRDefault="00FE794D" w:rsidP="00B93A75">
            <w:pPr>
              <w:pStyle w:val="TableHeadings"/>
            </w:pPr>
            <w:r w:rsidRPr="00265F46">
              <w:t>Grab Penetration</w:t>
            </w:r>
            <w:r w:rsidR="00B93A75">
              <w:br/>
            </w:r>
            <w:r w:rsidRPr="00265F46">
              <w:t>Depth (cm)</w:t>
            </w:r>
            <w:r w:rsidRPr="00265F46">
              <w:rPr>
                <w:vertAlign w:val="superscript"/>
              </w:rPr>
              <w:t>1</w:t>
            </w:r>
          </w:p>
        </w:tc>
        <w:tc>
          <w:tcPr>
            <w:tcW w:w="2673" w:type="pct"/>
            <w:shd w:val="clear" w:color="auto" w:fill="D9D9D9"/>
            <w:tcMar>
              <w:left w:w="58" w:type="dxa"/>
              <w:right w:w="58" w:type="dxa"/>
            </w:tcMar>
            <w:vAlign w:val="center"/>
          </w:tcPr>
          <w:p w14:paraId="5535BB92" w14:textId="43D56D86" w:rsidR="00FE794D" w:rsidRPr="00265F46" w:rsidRDefault="00FE794D" w:rsidP="00B93A75">
            <w:pPr>
              <w:pStyle w:val="TableHeadings"/>
            </w:pPr>
            <w:r w:rsidRPr="00265F46">
              <w:t>Sediment Volume (L)</w:t>
            </w:r>
            <w:r w:rsidR="00B93A75">
              <w:br/>
            </w:r>
            <w:r w:rsidRPr="00265F46">
              <w:t>0.04-m</w:t>
            </w:r>
            <w:r w:rsidRPr="00265F46">
              <w:rPr>
                <w:vertAlign w:val="superscript"/>
              </w:rPr>
              <w:t xml:space="preserve">2 </w:t>
            </w:r>
            <w:r w:rsidRPr="00265F46">
              <w:t>Grab</w:t>
            </w:r>
          </w:p>
        </w:tc>
      </w:tr>
      <w:tr w:rsidR="00FE794D" w:rsidRPr="00265F46" w14:paraId="14406AF4" w14:textId="77777777" w:rsidTr="00B93A75">
        <w:trPr>
          <w:cantSplit/>
          <w:trHeight w:val="230"/>
          <w:jc w:val="center"/>
        </w:trPr>
        <w:tc>
          <w:tcPr>
            <w:tcW w:w="2327" w:type="pct"/>
            <w:vAlign w:val="bottom"/>
          </w:tcPr>
          <w:p w14:paraId="3986A1CB" w14:textId="77777777" w:rsidR="00FE794D" w:rsidRPr="00265F46" w:rsidRDefault="00FE794D" w:rsidP="00B93A75">
            <w:pPr>
              <w:pStyle w:val="TableText"/>
              <w:jc w:val="center"/>
              <w:rPr>
                <w:sz w:val="18"/>
                <w:szCs w:val="18"/>
              </w:rPr>
            </w:pPr>
            <w:r w:rsidRPr="00265F46">
              <w:t>4.1-5.0</w:t>
            </w:r>
          </w:p>
        </w:tc>
        <w:tc>
          <w:tcPr>
            <w:tcW w:w="2673" w:type="pct"/>
            <w:vAlign w:val="bottom"/>
          </w:tcPr>
          <w:p w14:paraId="7CF9BFCF" w14:textId="77777777" w:rsidR="00FE794D" w:rsidRPr="00265F46" w:rsidRDefault="00FE794D" w:rsidP="00B93A75">
            <w:pPr>
              <w:pStyle w:val="TableText"/>
              <w:jc w:val="center"/>
              <w:rPr>
                <w:sz w:val="18"/>
                <w:szCs w:val="18"/>
              </w:rPr>
            </w:pPr>
            <w:r w:rsidRPr="00265F46">
              <w:t>1.4</w:t>
            </w:r>
          </w:p>
        </w:tc>
      </w:tr>
      <w:tr w:rsidR="00FE794D" w:rsidRPr="00265F46" w14:paraId="4C4DCE65" w14:textId="77777777" w:rsidTr="00B93A75">
        <w:trPr>
          <w:cantSplit/>
          <w:trHeight w:val="230"/>
          <w:jc w:val="center"/>
        </w:trPr>
        <w:tc>
          <w:tcPr>
            <w:tcW w:w="2327" w:type="pct"/>
            <w:vAlign w:val="bottom"/>
          </w:tcPr>
          <w:p w14:paraId="0653C4C6" w14:textId="77777777" w:rsidR="00FE794D" w:rsidRPr="00265F46" w:rsidRDefault="00FE794D" w:rsidP="00B93A75">
            <w:pPr>
              <w:pStyle w:val="TableText"/>
              <w:jc w:val="center"/>
              <w:rPr>
                <w:sz w:val="18"/>
                <w:szCs w:val="18"/>
              </w:rPr>
            </w:pPr>
            <w:r w:rsidRPr="00265F46">
              <w:t>5.1-6.0</w:t>
            </w:r>
          </w:p>
        </w:tc>
        <w:tc>
          <w:tcPr>
            <w:tcW w:w="2673" w:type="pct"/>
            <w:vAlign w:val="bottom"/>
          </w:tcPr>
          <w:p w14:paraId="56B080E6" w14:textId="77777777" w:rsidR="00FE794D" w:rsidRPr="00265F46" w:rsidRDefault="00FE794D" w:rsidP="00B93A75">
            <w:pPr>
              <w:pStyle w:val="TableText"/>
              <w:jc w:val="center"/>
              <w:rPr>
                <w:sz w:val="18"/>
                <w:szCs w:val="18"/>
              </w:rPr>
            </w:pPr>
            <w:r w:rsidRPr="00265F46">
              <w:t>1.8</w:t>
            </w:r>
          </w:p>
        </w:tc>
      </w:tr>
      <w:tr w:rsidR="00FE794D" w:rsidRPr="00265F46" w14:paraId="6D9BB276" w14:textId="77777777" w:rsidTr="00B93A75">
        <w:trPr>
          <w:cantSplit/>
          <w:trHeight w:val="230"/>
          <w:jc w:val="center"/>
        </w:trPr>
        <w:tc>
          <w:tcPr>
            <w:tcW w:w="2327" w:type="pct"/>
            <w:vAlign w:val="bottom"/>
          </w:tcPr>
          <w:p w14:paraId="5FF3E689" w14:textId="77777777" w:rsidR="00FE794D" w:rsidRPr="00265F46" w:rsidRDefault="00FE794D" w:rsidP="00B93A75">
            <w:pPr>
              <w:pStyle w:val="TableText"/>
              <w:jc w:val="center"/>
              <w:rPr>
                <w:sz w:val="18"/>
                <w:szCs w:val="18"/>
              </w:rPr>
            </w:pPr>
            <w:r w:rsidRPr="00265F46">
              <w:t>6.1-7.0</w:t>
            </w:r>
          </w:p>
        </w:tc>
        <w:tc>
          <w:tcPr>
            <w:tcW w:w="2673" w:type="pct"/>
            <w:vAlign w:val="bottom"/>
          </w:tcPr>
          <w:p w14:paraId="2ADFFA8D" w14:textId="77777777" w:rsidR="00FE794D" w:rsidRPr="00265F46" w:rsidRDefault="00FE794D" w:rsidP="00B93A75">
            <w:pPr>
              <w:pStyle w:val="TableText"/>
              <w:jc w:val="center"/>
              <w:rPr>
                <w:sz w:val="18"/>
                <w:szCs w:val="18"/>
              </w:rPr>
            </w:pPr>
            <w:r w:rsidRPr="00265F46">
              <w:t>2.1</w:t>
            </w:r>
          </w:p>
        </w:tc>
      </w:tr>
      <w:tr w:rsidR="00FE794D" w:rsidRPr="00265F46" w14:paraId="63CC64CD" w14:textId="77777777" w:rsidTr="00B93A75">
        <w:trPr>
          <w:cantSplit/>
          <w:trHeight w:val="230"/>
          <w:jc w:val="center"/>
        </w:trPr>
        <w:tc>
          <w:tcPr>
            <w:tcW w:w="2327" w:type="pct"/>
            <w:vAlign w:val="bottom"/>
          </w:tcPr>
          <w:p w14:paraId="091A3E66" w14:textId="77777777" w:rsidR="00FE794D" w:rsidRPr="00265F46" w:rsidRDefault="00FE794D" w:rsidP="00B93A75">
            <w:pPr>
              <w:pStyle w:val="TableText"/>
              <w:jc w:val="center"/>
              <w:rPr>
                <w:sz w:val="18"/>
                <w:szCs w:val="18"/>
              </w:rPr>
            </w:pPr>
            <w:r w:rsidRPr="00265F46">
              <w:t>7.1-8.0</w:t>
            </w:r>
          </w:p>
        </w:tc>
        <w:tc>
          <w:tcPr>
            <w:tcW w:w="2673" w:type="pct"/>
            <w:vAlign w:val="bottom"/>
          </w:tcPr>
          <w:p w14:paraId="4ED88753" w14:textId="77777777" w:rsidR="00FE794D" w:rsidRPr="00265F46" w:rsidRDefault="00FE794D" w:rsidP="00B93A75">
            <w:pPr>
              <w:pStyle w:val="TableText"/>
              <w:jc w:val="center"/>
              <w:rPr>
                <w:sz w:val="18"/>
                <w:szCs w:val="18"/>
              </w:rPr>
            </w:pPr>
            <w:r w:rsidRPr="00265F46">
              <w:t>2.4</w:t>
            </w:r>
          </w:p>
        </w:tc>
      </w:tr>
      <w:tr w:rsidR="00FE794D" w:rsidRPr="00265F46" w14:paraId="18D16F59" w14:textId="77777777" w:rsidTr="00B93A75">
        <w:trPr>
          <w:cantSplit/>
          <w:trHeight w:val="230"/>
          <w:jc w:val="center"/>
        </w:trPr>
        <w:tc>
          <w:tcPr>
            <w:tcW w:w="2327" w:type="pct"/>
            <w:vAlign w:val="bottom"/>
          </w:tcPr>
          <w:p w14:paraId="3343EAA9" w14:textId="77777777" w:rsidR="00FE794D" w:rsidRPr="00265F46" w:rsidRDefault="00FE794D" w:rsidP="00B93A75">
            <w:pPr>
              <w:pStyle w:val="TableText"/>
              <w:jc w:val="center"/>
              <w:rPr>
                <w:sz w:val="18"/>
                <w:szCs w:val="18"/>
              </w:rPr>
            </w:pPr>
            <w:r w:rsidRPr="00265F46">
              <w:t>8.1-9.0</w:t>
            </w:r>
          </w:p>
        </w:tc>
        <w:tc>
          <w:tcPr>
            <w:tcW w:w="2673" w:type="pct"/>
            <w:vAlign w:val="bottom"/>
          </w:tcPr>
          <w:p w14:paraId="4F8E153C" w14:textId="77777777" w:rsidR="00FE794D" w:rsidRPr="00265F46" w:rsidRDefault="00FE794D" w:rsidP="00B93A75">
            <w:pPr>
              <w:pStyle w:val="TableText"/>
              <w:jc w:val="center"/>
              <w:rPr>
                <w:sz w:val="18"/>
                <w:szCs w:val="18"/>
              </w:rPr>
            </w:pPr>
            <w:r w:rsidRPr="00265F46">
              <w:t>2.7</w:t>
            </w:r>
          </w:p>
        </w:tc>
      </w:tr>
      <w:tr w:rsidR="00FE794D" w:rsidRPr="00265F46" w14:paraId="71E615A3" w14:textId="77777777" w:rsidTr="00B93A75">
        <w:trPr>
          <w:cantSplit/>
          <w:trHeight w:val="230"/>
          <w:jc w:val="center"/>
        </w:trPr>
        <w:tc>
          <w:tcPr>
            <w:tcW w:w="2327" w:type="pct"/>
            <w:vAlign w:val="bottom"/>
          </w:tcPr>
          <w:p w14:paraId="35A966ED" w14:textId="77777777" w:rsidR="00FE794D" w:rsidRPr="00265F46" w:rsidRDefault="00FE794D" w:rsidP="00B93A75">
            <w:pPr>
              <w:pStyle w:val="TableText"/>
              <w:jc w:val="center"/>
              <w:rPr>
                <w:sz w:val="18"/>
                <w:szCs w:val="18"/>
              </w:rPr>
            </w:pPr>
            <w:r w:rsidRPr="00265F46">
              <w:t>9.1-10.0</w:t>
            </w:r>
          </w:p>
        </w:tc>
        <w:tc>
          <w:tcPr>
            <w:tcW w:w="2673" w:type="pct"/>
            <w:vAlign w:val="bottom"/>
          </w:tcPr>
          <w:p w14:paraId="3EDE516A" w14:textId="77777777" w:rsidR="00FE794D" w:rsidRPr="00265F46" w:rsidRDefault="00FE794D" w:rsidP="00B93A75">
            <w:pPr>
              <w:pStyle w:val="TableText"/>
              <w:jc w:val="center"/>
              <w:rPr>
                <w:sz w:val="18"/>
                <w:szCs w:val="18"/>
              </w:rPr>
            </w:pPr>
            <w:r w:rsidRPr="00265F46">
              <w:t>3.0</w:t>
            </w:r>
          </w:p>
        </w:tc>
      </w:tr>
    </w:tbl>
    <w:p w14:paraId="2E208665" w14:textId="77777777" w:rsidR="00FE794D" w:rsidRPr="00265F46" w:rsidRDefault="00FE794D" w:rsidP="00B93A75">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0D08EE2"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4C0644CD" w14:textId="77777777" w:rsidR="00FE794D" w:rsidRDefault="00FE794D" w:rsidP="00FE794D">
      <w:pPr>
        <w:pStyle w:val="Heading4"/>
      </w:pPr>
      <w:r w:rsidRPr="002157B6">
        <w:t xml:space="preserve">Sediment </w:t>
      </w:r>
      <w:r>
        <w:t>T</w:t>
      </w:r>
      <w:r w:rsidRPr="002157B6">
        <w:t>exture</w:t>
      </w:r>
      <w:r>
        <w:t xml:space="preserve"> and Character</w:t>
      </w:r>
    </w:p>
    <w:p w14:paraId="278A3801" w14:textId="77777777" w:rsidR="00FE794D" w:rsidRDefault="00FE794D" w:rsidP="00331234">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 </w:t>
      </w:r>
      <w:r w:rsidRPr="002639E1">
        <w:t>petroleum, or a lack of noticeable odors</w:t>
      </w:r>
      <w:r>
        <w:t>,</w:t>
      </w:r>
      <w:r w:rsidRPr="002639E1">
        <w:t xml:space="preserve"> should be recorded. General sediment colors (i.e., black, green, brown, red, or gray) should also be recorded.</w:t>
      </w:r>
    </w:p>
    <w:p w14:paraId="3675D092"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 xml:space="preserve">rocessing for </w:t>
      </w:r>
      <w:r>
        <w:t>G</w:t>
      </w:r>
      <w:r w:rsidRPr="00FF2C68">
        <w:t xml:space="preserve">rain </w:t>
      </w:r>
      <w:r>
        <w:t>S</w:t>
      </w:r>
      <w:r w:rsidRPr="00FF2C68">
        <w:t>ize</w:t>
      </w:r>
    </w:p>
    <w:p w14:paraId="60CF4495" w14:textId="77777777" w:rsidR="00FE794D" w:rsidRDefault="00FE794D" w:rsidP="00331234">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500 mL wide-mouth sample jars to hold a</w:t>
      </w:r>
      <w:r w:rsidRPr="00265F46">
        <w:t>pproximately 500</w:t>
      </w:r>
      <w:r>
        <w:t xml:space="preserve"> </w:t>
      </w:r>
      <w:r w:rsidRPr="00265F46">
        <w:t>mL subsamples</w:t>
      </w:r>
      <w:r>
        <w:t xml:space="preserve"> for grain size analysis. </w:t>
      </w:r>
      <w:r w:rsidRPr="00265F46">
        <w:t xml:space="preserve">These samples will be labeled and </w:t>
      </w:r>
      <w:r w:rsidRPr="00E3115B">
        <w:t>kept on ice at 1 to 4</w:t>
      </w:r>
      <w:r w:rsidRPr="00265F46">
        <w:rPr>
          <w:rFonts w:ascii="Symbol" w:eastAsia="Symbol" w:hAnsi="Symbol" w:cs="Symbol"/>
        </w:rPr>
        <w:t></w:t>
      </w:r>
      <w:r w:rsidRPr="00E3115B">
        <w:t>C for delivery to the laboratory</w:t>
      </w:r>
      <w:r>
        <w:t xml:space="preserve"> </w:t>
      </w:r>
      <w:r w:rsidRPr="00265F46">
        <w:t xml:space="preserve">within </w:t>
      </w:r>
      <w:r>
        <w:t>48</w:t>
      </w:r>
      <w:r w:rsidRPr="00265F46">
        <w:t xml:space="preserve"> hours of survey completion.</w:t>
      </w:r>
    </w:p>
    <w:p w14:paraId="5B2228F6" w14:textId="5ADEE257" w:rsidR="00FE794D" w:rsidRDefault="00FE794D" w:rsidP="00FE794D">
      <w:pPr>
        <w:pStyle w:val="Heading2"/>
      </w:pPr>
      <w:bookmarkStart w:id="292" w:name="_Toc24106109"/>
      <w:r>
        <w:t>B3</w:t>
      </w:r>
      <w:r>
        <w:tab/>
        <w:t>Sample Handling and Custody</w:t>
      </w:r>
      <w:bookmarkEnd w:id="292"/>
    </w:p>
    <w:p w14:paraId="7CA18F29" w14:textId="5B2596BD" w:rsidR="00FE794D" w:rsidRPr="005E6620" w:rsidRDefault="00FE794D" w:rsidP="00616CCC">
      <w:pPr>
        <w:pStyle w:val="BodyText"/>
      </w:pPr>
      <w:r>
        <w:t>Section B2 describes h</w:t>
      </w:r>
      <w:r w:rsidRPr="005E6620">
        <w:t>andling of samples while in the field, including storage requirements.</w:t>
      </w:r>
    </w:p>
    <w:p w14:paraId="1B680366" w14:textId="5B9C8E23" w:rsidR="00FE794D" w:rsidRPr="005C1992" w:rsidRDefault="00FE794D" w:rsidP="00331234">
      <w:pPr>
        <w:pStyle w:val="BodyText"/>
      </w:pPr>
      <w:r w:rsidRPr="00904D84">
        <w:t xml:space="preserve">The sediment </w:t>
      </w:r>
      <w:r w:rsidR="00F67E4D">
        <w:t>grain size</w:t>
      </w:r>
      <w:r w:rsidRPr="00904D84">
        <w:t xml:space="preserve"> samples </w:t>
      </w:r>
      <w:r w:rsidRPr="00AD16CA">
        <w:t>collected during the benthic survey must be kept cold. After the survey is completed, a survey crew member will deliver the sediment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 xml:space="preserve">express. </w:t>
      </w:r>
    </w:p>
    <w:p w14:paraId="4AD7515C" w14:textId="475FB887" w:rsidR="00DF2D3A" w:rsidRPr="005C1992" w:rsidRDefault="00DF2D3A" w:rsidP="00331234">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with refrigeration.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2B5DCE7F" w14:textId="5572DBC6" w:rsidR="00FE794D" w:rsidRDefault="00FE794D" w:rsidP="00FE794D">
      <w:pPr>
        <w:pStyle w:val="Heading3"/>
      </w:pPr>
      <w:bookmarkStart w:id="293" w:name="_Toc24106110"/>
      <w:r>
        <w:t>B3.2</w:t>
      </w:r>
      <w:r>
        <w:tab/>
      </w:r>
      <w:r w:rsidRPr="00F64E82">
        <w:t>Sample Custody</w:t>
      </w:r>
      <w:bookmarkEnd w:id="293"/>
    </w:p>
    <w:p w14:paraId="32661C1D" w14:textId="77777777" w:rsidR="009F4B5B" w:rsidRPr="0092429F" w:rsidRDefault="009F4B5B" w:rsidP="009F4B5B">
      <w:pPr>
        <w:pStyle w:val="BodyText"/>
      </w:pPr>
    </w:p>
    <w:p w14:paraId="48C7AFCF" w14:textId="77777777" w:rsidR="00FE794D" w:rsidRPr="00A45300" w:rsidRDefault="623FE806" w:rsidP="00FE794D">
      <w:pPr>
        <w:pStyle w:val="Heading4"/>
      </w:pPr>
      <w:r>
        <w:t>Sample Tracking</w:t>
      </w:r>
    </w:p>
    <w:p w14:paraId="0C1EBD55" w14:textId="06E0DBF2" w:rsidR="623FE806" w:rsidRDefault="623FE806" w:rsidP="623FE806">
      <w:pPr>
        <w:pStyle w:val="BodyText"/>
      </w:pPr>
      <w:r>
        <w:t>Sample custody will be tracked through external and internal Sample Labels, Field Data Forms, a Sample Log, and Chain of Custody Forms.</w:t>
      </w:r>
    </w:p>
    <w:p w14:paraId="3FB5FA2B"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782B6E87" w14:textId="5228DFA0" w:rsidR="623FE806" w:rsidRDefault="395FFF33" w:rsidP="395FFF33">
      <w:pPr>
        <w:pStyle w:val="BodyText"/>
        <w:rPr>
          <w:highlight w:val="yellow"/>
        </w:rPr>
      </w:pPr>
      <w:r>
        <w:t>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w:t>
      </w:r>
    </w:p>
    <w:p w14:paraId="318B9B9B" w14:textId="77777777" w:rsidR="00FE794D" w:rsidRPr="00F64E82" w:rsidRDefault="00FE794D" w:rsidP="00FE794D">
      <w:pPr>
        <w:pStyle w:val="Heading4"/>
        <w:rPr>
          <w:rFonts w:ascii="Palatino Linotype" w:hAnsi="Palatino Linotype"/>
          <w:b w:val="0"/>
          <w:i w:val="0"/>
        </w:rPr>
      </w:pPr>
      <w:r w:rsidRPr="00F64E82">
        <w:t>Sample Custody</w:t>
      </w:r>
    </w:p>
    <w:p w14:paraId="53DD4C38" w14:textId="5109BB0F" w:rsidR="00FE794D" w:rsidRDefault="623FE806" w:rsidP="00325D59">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4BDAE92C" w14:textId="77777777" w:rsidR="00CF488F" w:rsidRPr="00EB3CF6" w:rsidRDefault="00CF488F" w:rsidP="00CF488F">
      <w:pPr>
        <w:pStyle w:val="Heading2"/>
      </w:pPr>
      <w:bookmarkStart w:id="294" w:name="_Toc24106111"/>
      <w:r>
        <w:t>B4</w:t>
      </w:r>
      <w:r>
        <w:tab/>
      </w:r>
      <w:r w:rsidRPr="00EB3CF6">
        <w:t>A</w:t>
      </w:r>
      <w:r>
        <w:t>nalytical Methods</w:t>
      </w:r>
      <w:bookmarkEnd w:id="294"/>
    </w:p>
    <w:p w14:paraId="28300C8F" w14:textId="440D339F" w:rsidR="00CF488F" w:rsidRPr="00B5320D" w:rsidRDefault="00CF488F" w:rsidP="00CF488F">
      <w:pPr>
        <w:pStyle w:val="BodyText"/>
        <w:rPr>
          <w:color w:val="000000"/>
        </w:rPr>
      </w:pPr>
      <w:r>
        <w:t>S</w:t>
      </w:r>
      <w:r w:rsidRPr="00EB3CF6">
        <w:t xml:space="preserve">ediment grain size </w:t>
      </w:r>
      <w:r>
        <w:t>determination is based on laboratory assessment of soft-bottom grab samples</w:t>
      </w:r>
      <w:r w:rsidR="0C590734">
        <w:t xml:space="preserve"> as indicated below</w:t>
      </w:r>
      <w:r>
        <w:t xml:space="preserve">. </w:t>
      </w:r>
    </w:p>
    <w:p w14:paraId="565EA00A" w14:textId="193F1EA2" w:rsidR="00CF488F" w:rsidRDefault="00CF488F" w:rsidP="0C590734">
      <w:pPr>
        <w:pStyle w:val="TableTitle"/>
      </w:pPr>
      <w:bookmarkStart w:id="295" w:name="_Toc24070800"/>
      <w:r>
        <w:t>Table</w:t>
      </w:r>
      <w:r w:rsidR="00D62328">
        <w:t xml:space="preserve"> B4.</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Marine Benthic Survey Sample Analyses, Sediment</w:t>
      </w:r>
      <w:bookmarkEnd w:id="2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CF488F" w:rsidRPr="008F3BF1" w14:paraId="4C94DDB1" w14:textId="77777777" w:rsidTr="623FE806">
        <w:trPr>
          <w:tblHeader/>
        </w:trPr>
        <w:tc>
          <w:tcPr>
            <w:tcW w:w="719" w:type="pct"/>
            <w:shd w:val="clear" w:color="auto" w:fill="D9D9D9" w:themeFill="background1" w:themeFillShade="D9"/>
            <w:vAlign w:val="center"/>
          </w:tcPr>
          <w:p w14:paraId="072E9486" w14:textId="77777777" w:rsidR="00CF488F" w:rsidRPr="008F3BF1" w:rsidRDefault="00CF488F" w:rsidP="008A6DEB">
            <w:pPr>
              <w:pStyle w:val="TableText"/>
              <w:jc w:val="center"/>
              <w:rPr>
                <w:b/>
                <w:bCs/>
              </w:rPr>
            </w:pPr>
            <w:r>
              <w:rPr>
                <w:b/>
                <w:bCs/>
              </w:rPr>
              <w:t>Parameter</w:t>
            </w:r>
          </w:p>
        </w:tc>
        <w:tc>
          <w:tcPr>
            <w:tcW w:w="867" w:type="pct"/>
            <w:shd w:val="clear" w:color="auto" w:fill="D9D9D9" w:themeFill="background1" w:themeFillShade="D9"/>
            <w:vAlign w:val="center"/>
          </w:tcPr>
          <w:p w14:paraId="210499F2" w14:textId="77777777" w:rsidR="00CF488F" w:rsidRPr="008F3BF1" w:rsidRDefault="00CF488F"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48929468" w14:textId="77777777" w:rsidR="00CF488F" w:rsidRPr="008F3BF1" w:rsidRDefault="00CF488F" w:rsidP="008A6DEB">
            <w:pPr>
              <w:pStyle w:val="TableText"/>
              <w:jc w:val="center"/>
              <w:rPr>
                <w:b/>
                <w:bCs/>
              </w:rPr>
            </w:pPr>
            <w:r>
              <w:rPr>
                <w:b/>
                <w:bCs/>
              </w:rPr>
              <w:t>Method</w:t>
            </w:r>
          </w:p>
        </w:tc>
        <w:tc>
          <w:tcPr>
            <w:tcW w:w="1730" w:type="pct"/>
            <w:shd w:val="clear" w:color="auto" w:fill="D9D9D9" w:themeFill="background1" w:themeFillShade="D9"/>
            <w:vAlign w:val="center"/>
          </w:tcPr>
          <w:p w14:paraId="3A543C2A" w14:textId="77777777" w:rsidR="00CF488F" w:rsidRPr="008F3BF1" w:rsidRDefault="00CF488F" w:rsidP="008A6DEB">
            <w:pPr>
              <w:pStyle w:val="TableText"/>
              <w:jc w:val="center"/>
              <w:rPr>
                <w:b/>
                <w:bCs/>
              </w:rPr>
            </w:pPr>
            <w:r>
              <w:rPr>
                <w:b/>
                <w:bCs/>
              </w:rPr>
              <w:t>Reference</w:t>
            </w:r>
          </w:p>
        </w:tc>
      </w:tr>
      <w:tr w:rsidR="00CF488F" w:rsidRPr="00265F46" w14:paraId="7AEE0D6F" w14:textId="77777777" w:rsidTr="623FE806">
        <w:trPr>
          <w:tblHeader/>
        </w:trPr>
        <w:tc>
          <w:tcPr>
            <w:tcW w:w="719" w:type="pct"/>
            <w:shd w:val="clear" w:color="auto" w:fill="FFFFFF" w:themeFill="background1"/>
          </w:tcPr>
          <w:p w14:paraId="52417BAF" w14:textId="77777777" w:rsidR="00CF488F" w:rsidRPr="00643C29" w:rsidRDefault="00CF488F" w:rsidP="008A6DEB">
            <w:pPr>
              <w:pStyle w:val="TableText"/>
            </w:pPr>
            <w:r w:rsidRPr="00643C29">
              <w:t>Sediment Grain Size</w:t>
            </w:r>
          </w:p>
        </w:tc>
        <w:tc>
          <w:tcPr>
            <w:tcW w:w="867" w:type="pct"/>
            <w:shd w:val="clear" w:color="auto" w:fill="FFFFFF" w:themeFill="background1"/>
          </w:tcPr>
          <w:p w14:paraId="3532B860" w14:textId="77777777" w:rsidR="00CF488F" w:rsidRPr="005E3290" w:rsidRDefault="00CF488F" w:rsidP="008A6DEB">
            <w:pPr>
              <w:pStyle w:val="TableText"/>
            </w:pPr>
            <w:r w:rsidRPr="005E3290">
              <w:t>% dry weight</w:t>
            </w:r>
          </w:p>
        </w:tc>
        <w:tc>
          <w:tcPr>
            <w:tcW w:w="1684" w:type="pct"/>
            <w:shd w:val="clear" w:color="auto" w:fill="FFFFFF" w:themeFill="background1"/>
          </w:tcPr>
          <w:p w14:paraId="7A7206C0" w14:textId="77777777" w:rsidR="00CF488F" w:rsidRDefault="00CF488F" w:rsidP="008A6DEB">
            <w:pPr>
              <w:pStyle w:val="TableText"/>
            </w:pPr>
            <w:r w:rsidRPr="001B5A4C">
              <w:t>Folk</w:t>
            </w:r>
            <w:r>
              <w:t xml:space="preserve">, </w:t>
            </w:r>
            <w:r w:rsidRPr="001B5A4C">
              <w:t>1974</w:t>
            </w:r>
            <w:r w:rsidRPr="623FE806">
              <w:rPr>
                <w:rStyle w:val="FootnoteReference"/>
                <w:rFonts w:eastAsiaTheme="minorEastAsia"/>
              </w:rPr>
              <w:footnoteReference w:id="27"/>
            </w:r>
          </w:p>
          <w:p w14:paraId="0379DC94" w14:textId="77777777" w:rsidR="00CF488F" w:rsidRPr="00265F46" w:rsidRDefault="00CF488F" w:rsidP="008A6DEB">
            <w:pPr>
              <w:pStyle w:val="TableText"/>
              <w:rPr>
                <w:highlight w:val="yellow"/>
              </w:rPr>
            </w:pPr>
            <w:r w:rsidRPr="001B5A4C">
              <w:t>FGDC</w:t>
            </w:r>
            <w:r>
              <w:t>, 2012</w:t>
            </w:r>
            <w:r w:rsidRPr="48190F26">
              <w:rPr>
                <w:rStyle w:val="FootnoteReference"/>
                <w:rFonts w:eastAsiaTheme="minorEastAsia"/>
              </w:rPr>
              <w:footnoteReference w:id="28"/>
            </w:r>
          </w:p>
        </w:tc>
        <w:tc>
          <w:tcPr>
            <w:tcW w:w="1730" w:type="pct"/>
            <w:shd w:val="clear" w:color="auto" w:fill="FFFFFF" w:themeFill="background1"/>
          </w:tcPr>
          <w:p w14:paraId="750FD1BC" w14:textId="77777777" w:rsidR="00CF488F" w:rsidRPr="00AE342B" w:rsidRDefault="00CF488F" w:rsidP="008A6DEB">
            <w:pPr>
              <w:pStyle w:val="TableText"/>
              <w:rPr>
                <w:highlight w:val="yellow"/>
              </w:rPr>
            </w:pPr>
            <w:r w:rsidRPr="00FB1906">
              <w:t xml:space="preserve">Sweeny and </w:t>
            </w:r>
            <w:proofErr w:type="spellStart"/>
            <w:r w:rsidRPr="00FB1906">
              <w:t>Rutecki</w:t>
            </w:r>
            <w:proofErr w:type="spellEnd"/>
            <w:r w:rsidRPr="00FB1906">
              <w:t>, 2019</w:t>
            </w:r>
            <w:r w:rsidRPr="48190F26">
              <w:rPr>
                <w:rStyle w:val="FootnoteReference"/>
                <w:rFonts w:eastAsiaTheme="minorEastAsia"/>
              </w:rPr>
              <w:footnoteReference w:id="29"/>
            </w:r>
          </w:p>
        </w:tc>
      </w:tr>
    </w:tbl>
    <w:p w14:paraId="38C4FCFA" w14:textId="77777777" w:rsidR="001D394B" w:rsidRPr="00D62328" w:rsidRDefault="001D394B" w:rsidP="00D62328"/>
    <w:p w14:paraId="0809E12C" w14:textId="70A0DAA2" w:rsidR="00FE794D" w:rsidRDefault="00FE794D" w:rsidP="00FE794D">
      <w:pPr>
        <w:pStyle w:val="Heading2"/>
      </w:pPr>
      <w:bookmarkStart w:id="296" w:name="_Toc24106112"/>
      <w:r w:rsidRPr="00E95573">
        <w:t>B5</w:t>
      </w:r>
      <w:r w:rsidRPr="00E95573">
        <w:tab/>
      </w:r>
      <w:r w:rsidR="2CCC4CDC" w:rsidRPr="00E95573">
        <w:t xml:space="preserve">Field </w:t>
      </w:r>
      <w:r w:rsidRPr="00E95573">
        <w:t>Sampl</w:t>
      </w:r>
      <w:r w:rsidR="54E22CC6" w:rsidRPr="00E95573">
        <w:t>ing</w:t>
      </w:r>
      <w:r w:rsidRPr="00E95573">
        <w:t xml:space="preserve"> Quality Control</w:t>
      </w:r>
      <w:bookmarkEnd w:id="296"/>
    </w:p>
    <w:p w14:paraId="54B8F8B1" w14:textId="77777777" w:rsidR="009F4B5B" w:rsidRPr="00E95573" w:rsidRDefault="009F4B5B" w:rsidP="009F4B5B">
      <w:pPr>
        <w:pStyle w:val="BodyText"/>
      </w:pPr>
    </w:p>
    <w:p w14:paraId="7E0FFD5E" w14:textId="339E0ED4" w:rsidR="00FE794D" w:rsidRDefault="3963D00E" w:rsidP="0032694E">
      <w:pPr>
        <w:pStyle w:val="Heading3"/>
        <w:rPr>
          <w:i/>
          <w:color w:val="C00000"/>
        </w:rPr>
      </w:pPr>
      <w:bookmarkStart w:id="297" w:name="_Toc24106113"/>
      <w:r>
        <w:t>B5.1</w:t>
      </w:r>
      <w:r w:rsidR="00FE794D">
        <w:tab/>
      </w:r>
      <w:r>
        <w:t>Sediment Sample Quality Control</w:t>
      </w:r>
      <w:bookmarkEnd w:id="297"/>
    </w:p>
    <w:p w14:paraId="4677FBAE"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03FF17DC" w14:textId="61D1C56A" w:rsidR="00FE794D" w:rsidRPr="00EB114B" w:rsidRDefault="00FE794D" w:rsidP="00325D59">
      <w:pPr>
        <w:pStyle w:val="BodyText"/>
      </w:pPr>
      <w:r w:rsidRPr="00EB114B">
        <w:t>These qualities will be assured by the sampling plan and by ensuring that samples are well homogenized and subsampled and preserved following methods detail</w:t>
      </w:r>
      <w:r>
        <w:t>ed in Section B2</w:t>
      </w:r>
      <w:r w:rsidRPr="00EB114B">
        <w:t>.</w:t>
      </w:r>
    </w:p>
    <w:p w14:paraId="60230234" w14:textId="77777777" w:rsidR="00FE794D" w:rsidRPr="00715F99" w:rsidRDefault="00FE794D" w:rsidP="00FE794D">
      <w:pPr>
        <w:pStyle w:val="Heading4"/>
      </w:pPr>
      <w:r w:rsidRPr="00715F99">
        <w:t>Comparability</w:t>
      </w:r>
    </w:p>
    <w:p w14:paraId="3A186493" w14:textId="77777777" w:rsidR="00FE794D" w:rsidRPr="00EB114B" w:rsidRDefault="00FE794D" w:rsidP="00325D59">
      <w:pPr>
        <w:pStyle w:val="BodyText"/>
      </w:pPr>
      <w:r w:rsidRPr="00EB114B">
        <w:t xml:space="preserve">Procedures for sampling and subsampling are comparable to those used </w:t>
      </w:r>
      <w:r>
        <w:t>i</w:t>
      </w:r>
      <w:r w:rsidRPr="00EB114B">
        <w:t>n other investigations in Massachusetts coastal waters.</w:t>
      </w:r>
    </w:p>
    <w:p w14:paraId="5EE0402B" w14:textId="77777777" w:rsidR="00FE794D" w:rsidRPr="0035431B" w:rsidRDefault="00FE794D" w:rsidP="00FE794D">
      <w:pPr>
        <w:pStyle w:val="Heading4"/>
        <w:rPr>
          <w:rFonts w:ascii="Palatino Linotype" w:hAnsi="Palatino Linotype"/>
          <w:szCs w:val="22"/>
        </w:rPr>
      </w:pPr>
      <w:r w:rsidRPr="0035431B">
        <w:t>Completeness</w:t>
      </w:r>
    </w:p>
    <w:p w14:paraId="5C0A9D11" w14:textId="77777777" w:rsidR="00FE794D" w:rsidRDefault="00FE794D" w:rsidP="00325D59">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e</w:t>
      </w:r>
      <w:r w:rsidRPr="00D5488B">
        <w:t>mbayment</w:t>
      </w:r>
      <w:r>
        <w:t>-s</w:t>
      </w:r>
      <w:r w:rsidRPr="00D5488B">
        <w:t xml:space="preserve">pecific </w:t>
      </w:r>
      <w:r>
        <w:t>s</w:t>
      </w:r>
      <w:r w:rsidRPr="00D5488B">
        <w:t xml:space="preserve">tudy </w:t>
      </w:r>
      <w:r>
        <w:t>p</w:t>
      </w:r>
      <w:r w:rsidRPr="00D5488B">
        <w:t>lan.</w:t>
      </w:r>
    </w:p>
    <w:p w14:paraId="78BF5ED3" w14:textId="51ABB215" w:rsidR="00FE794D" w:rsidRPr="00124597" w:rsidRDefault="00FE794D" w:rsidP="00FE794D">
      <w:pPr>
        <w:pStyle w:val="Heading3"/>
        <w:rPr>
          <w:color w:val="C00000"/>
        </w:rPr>
      </w:pPr>
      <w:bookmarkStart w:id="298" w:name="_Toc24106114"/>
      <w:r w:rsidRPr="00124597">
        <w:t>B5.2</w:t>
      </w:r>
      <w:r>
        <w:tab/>
      </w:r>
      <w:r w:rsidRPr="00124597">
        <w:t>Soft-</w:t>
      </w:r>
      <w:r>
        <w:t>B</w:t>
      </w:r>
      <w:r w:rsidRPr="00124597">
        <w:t>ottom Grab Sampling Quality Control</w:t>
      </w:r>
      <w:bookmarkEnd w:id="298"/>
      <w:r w:rsidRPr="00124597">
        <w:t xml:space="preserve"> </w:t>
      </w:r>
    </w:p>
    <w:p w14:paraId="60A5C48E" w14:textId="77777777" w:rsidR="00FE794D" w:rsidRPr="00124597" w:rsidRDefault="00FE794D" w:rsidP="00325D59">
      <w:pPr>
        <w:pStyle w:val="BodyText"/>
      </w:pPr>
      <w:r w:rsidRPr="00124597">
        <w:t>All sediment samples to be used for grain size 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527257D2" w14:textId="77777777" w:rsidR="00FE794D" w:rsidRPr="00124597" w:rsidRDefault="623FE806" w:rsidP="00353483">
      <w:pPr>
        <w:pStyle w:val="ListBullet"/>
        <w:rPr>
          <w:color w:val="000000" w:themeColor="text1"/>
        </w:rPr>
      </w:pPr>
      <w:r>
        <w:t>Thorough wash-down of the grab before each deployment</w:t>
      </w:r>
    </w:p>
    <w:p w14:paraId="07A00423"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CB54F6" w14:textId="77777777" w:rsidR="00FE794D" w:rsidRPr="00124597" w:rsidRDefault="623FE806" w:rsidP="00353483">
      <w:pPr>
        <w:pStyle w:val="ListBullet"/>
        <w:rPr>
          <w:color w:val="000000" w:themeColor="text1"/>
        </w:rPr>
      </w:pPr>
      <w:r>
        <w:t>Slow recovery until the grab is free of the bottom</w:t>
      </w:r>
    </w:p>
    <w:p w14:paraId="33871538" w14:textId="77777777" w:rsidR="00FE794D" w:rsidRPr="00124597" w:rsidRDefault="623FE806" w:rsidP="00353483">
      <w:pPr>
        <w:pStyle w:val="ListBullet"/>
        <w:rPr>
          <w:color w:val="000000" w:themeColor="text1"/>
        </w:rPr>
      </w:pPr>
      <w:r>
        <w:t>Inspection for signs of leakage</w:t>
      </w:r>
    </w:p>
    <w:p w14:paraId="6045D37E" w14:textId="77777777" w:rsidR="00FE794D" w:rsidRPr="00124597" w:rsidRDefault="00FE794D" w:rsidP="00353483">
      <w:pPr>
        <w:pStyle w:val="ListBulletLast"/>
        <w:rPr>
          <w:color w:val="000000" w:themeColor="text1"/>
        </w:rPr>
      </w:pPr>
      <w:r w:rsidRPr="004245FE">
        <w:t>Securing the grab on deck</w:t>
      </w:r>
    </w:p>
    <w:p w14:paraId="3E9EF4D5" w14:textId="77777777" w:rsidR="00FE794D" w:rsidRPr="00124597" w:rsidRDefault="00FE794D">
      <w:pPr>
        <w:pStyle w:val="BodyText"/>
      </w:pPr>
      <w:r w:rsidRPr="27260670">
        <w:t>Each grab sample will be inspected for signs of disturbance. The following criteria identify ideal characteristics for an acceptable grab sample:</w:t>
      </w:r>
    </w:p>
    <w:p w14:paraId="73236FF5"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318B0F61" w14:textId="77777777" w:rsidR="00FE794D" w:rsidRPr="00124597" w:rsidRDefault="623FE806" w:rsidP="00353483">
      <w:pPr>
        <w:pStyle w:val="ListBullet"/>
        <w:rPr>
          <w:color w:val="000000" w:themeColor="text1"/>
        </w:rPr>
      </w:pPr>
      <w:r>
        <w:t>Overlying water is present and not excessively turbid.</w:t>
      </w:r>
    </w:p>
    <w:p w14:paraId="3ED9BC01"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371E74A1" w14:textId="77777777" w:rsidR="00FE794D" w:rsidRPr="00124597" w:rsidRDefault="00FE794D">
      <w:pPr>
        <w:pStyle w:val="BodyText"/>
      </w:pPr>
      <w:r w:rsidRPr="27260670">
        <w:t>Mild overfill may be acceptable if:</w:t>
      </w:r>
    </w:p>
    <w:p w14:paraId="266D036E" w14:textId="77777777" w:rsidR="00FE794D" w:rsidRPr="00124597" w:rsidRDefault="623FE806" w:rsidP="00353483">
      <w:pPr>
        <w:pStyle w:val="ListBullet"/>
        <w:rPr>
          <w:color w:val="000000" w:themeColor="text1"/>
        </w:rPr>
      </w:pPr>
      <w:r>
        <w:t>The sediment surface is intact.</w:t>
      </w:r>
    </w:p>
    <w:p w14:paraId="3F295C9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30D2E215" w14:textId="77777777" w:rsidR="00FE794D" w:rsidRPr="00124597" w:rsidRDefault="00FE794D" w:rsidP="00353483">
      <w:pPr>
        <w:pStyle w:val="ListBulletLast"/>
        <w:rPr>
          <w:color w:val="000000" w:themeColor="text1"/>
        </w:rPr>
      </w:pPr>
      <w:r w:rsidRPr="004245FE">
        <w:t>There is no evidence that sed</w:t>
      </w:r>
      <w:r w:rsidRPr="00076A73">
        <w:t>iment has pushed out through the hinge or the edges of the grab.</w:t>
      </w:r>
    </w:p>
    <w:p w14:paraId="6F8FD7CE" w14:textId="77777777" w:rsidR="00FE794D" w:rsidRPr="00124597" w:rsidRDefault="00FE794D">
      <w:pPr>
        <w:pStyle w:val="BodyText"/>
      </w:pPr>
      <w:r w:rsidRPr="27260670">
        <w:t>The overall condition of the grab will be documented on the station log.</w:t>
      </w:r>
    </w:p>
    <w:p w14:paraId="2CA9C713" w14:textId="0B35C87A" w:rsidR="00FE794D" w:rsidRDefault="00FE794D" w:rsidP="00FE794D">
      <w:pPr>
        <w:pStyle w:val="Heading2"/>
      </w:pPr>
      <w:bookmarkStart w:id="299" w:name="_Toc24106115"/>
      <w:r w:rsidRPr="00B73289">
        <w:t>B6</w:t>
      </w:r>
      <w:r>
        <w:tab/>
        <w:t>Instrument</w:t>
      </w:r>
      <w:r w:rsidR="00161B6C">
        <w:t>/Equipment Testing, Inspection, and Maintenance Requirements</w:t>
      </w:r>
      <w:bookmarkEnd w:id="299"/>
    </w:p>
    <w:p w14:paraId="2E027926" w14:textId="41627FDC" w:rsidR="00325D59" w:rsidRPr="00325D59" w:rsidRDefault="00161B6C" w:rsidP="0032694E">
      <w:pPr>
        <w:pStyle w:val="BodyText"/>
      </w:pPr>
      <w:r>
        <w:t>No analytical laboratory instruments are covered by this QAPP.</w:t>
      </w:r>
    </w:p>
    <w:p w14:paraId="0846F6DA" w14:textId="155B409F" w:rsidR="00FE794D" w:rsidRPr="00B73289" w:rsidRDefault="00FE794D" w:rsidP="00FE794D">
      <w:pPr>
        <w:pStyle w:val="Heading2"/>
      </w:pPr>
      <w:bookmarkStart w:id="300" w:name="_Toc24106116"/>
      <w:r w:rsidRPr="00B73289">
        <w:t>B7</w:t>
      </w:r>
      <w:r>
        <w:tab/>
      </w:r>
      <w:r w:rsidRPr="00B73289">
        <w:t>Instruments</w:t>
      </w:r>
      <w:bookmarkEnd w:id="300"/>
    </w:p>
    <w:p w14:paraId="2578BF98" w14:textId="68CAC86F" w:rsidR="00FE794D" w:rsidRDefault="00FE794D" w:rsidP="00325D59">
      <w:pPr>
        <w:pStyle w:val="BodyText"/>
      </w:pPr>
      <w:r w:rsidRPr="00B73289">
        <w:t xml:space="preserve">No analytical laboratory instruments are covered by this QAPP. </w:t>
      </w:r>
    </w:p>
    <w:p w14:paraId="1FBC5AB8" w14:textId="77777777" w:rsidR="00CF488F" w:rsidRPr="00094439" w:rsidRDefault="00CF488F" w:rsidP="00CF488F">
      <w:pPr>
        <w:pStyle w:val="Heading2"/>
        <w:rPr>
          <w:i/>
          <w:iCs/>
          <w:color w:val="C00000"/>
        </w:rPr>
      </w:pPr>
      <w:bookmarkStart w:id="301" w:name="_Toc24106117"/>
      <w:r>
        <w:t>B8</w:t>
      </w:r>
      <w:r>
        <w:tab/>
        <w:t>Inspection/Acceptance of Supplies and Consumables</w:t>
      </w:r>
      <w:bookmarkEnd w:id="301"/>
    </w:p>
    <w:p w14:paraId="17F10A3B" w14:textId="77777777" w:rsidR="00CF488F" w:rsidRPr="000434DE" w:rsidRDefault="00CF488F" w:rsidP="00CF488F">
      <w:pPr>
        <w:pStyle w:val="BodyText"/>
      </w:pPr>
      <w:r>
        <w:t xml:space="preserve">Critical supplies for field activities will be the responsibility of the Project Manager. </w:t>
      </w:r>
    </w:p>
    <w:p w14:paraId="1522348E" w14:textId="530C84E9" w:rsidR="00CF488F" w:rsidRPr="00AF62DE" w:rsidRDefault="00CF488F">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t xml:space="preserve">. </w:t>
      </w:r>
    </w:p>
    <w:p w14:paraId="5C46EB20" w14:textId="45C8609D" w:rsidR="00CF488F" w:rsidRPr="000434DE" w:rsidRDefault="00CF488F" w:rsidP="27260670">
      <w:pPr>
        <w:pStyle w:val="TableTitle"/>
      </w:pPr>
      <w:bookmarkStart w:id="302" w:name="_Toc24070801"/>
      <w:r>
        <w:t>Table</w:t>
      </w:r>
      <w:r w:rsidR="00D62328">
        <w:t xml:space="preserve"> B8.</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w:t>
      </w:r>
      <w:r>
        <w:t xml:space="preserve"> Supplies, Acceptance Criteria, and Responsibility for Critical Field Supplies</w:t>
      </w:r>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CF488F" w14:paraId="0F174D2C" w14:textId="77777777" w:rsidTr="00C55E15">
        <w:trPr>
          <w:trHeight w:val="591"/>
          <w:tblHeader/>
        </w:trPr>
        <w:tc>
          <w:tcPr>
            <w:tcW w:w="2827" w:type="dxa"/>
            <w:shd w:val="clear" w:color="auto" w:fill="D9D9D9" w:themeFill="background1" w:themeFillShade="D9"/>
            <w:vAlign w:val="center"/>
          </w:tcPr>
          <w:p w14:paraId="27B705AA" w14:textId="77777777" w:rsidR="00CF488F" w:rsidRDefault="00CF488F" w:rsidP="00D62328">
            <w:pPr>
              <w:pStyle w:val="TableHeadings"/>
              <w:keepNext/>
            </w:pPr>
            <w:r>
              <w:t>Critical Supplies and Consumables</w:t>
            </w:r>
          </w:p>
        </w:tc>
        <w:tc>
          <w:tcPr>
            <w:tcW w:w="4589" w:type="dxa"/>
            <w:shd w:val="clear" w:color="auto" w:fill="D9D9D9" w:themeFill="background1" w:themeFillShade="D9"/>
            <w:vAlign w:val="center"/>
          </w:tcPr>
          <w:p w14:paraId="336118D6" w14:textId="77777777" w:rsidR="00CF488F" w:rsidRDefault="00CF488F"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2F02878F" w14:textId="77777777" w:rsidR="00CF488F" w:rsidRDefault="00CF488F" w:rsidP="008A6DEB">
            <w:pPr>
              <w:pStyle w:val="TableHeadings"/>
            </w:pPr>
            <w:r>
              <w:t>Responsible Individual</w:t>
            </w:r>
          </w:p>
        </w:tc>
      </w:tr>
      <w:tr w:rsidR="00CF488F" w14:paraId="11CF12F1" w14:textId="77777777" w:rsidTr="008A6DEB">
        <w:tc>
          <w:tcPr>
            <w:tcW w:w="2827" w:type="dxa"/>
            <w:vAlign w:val="center"/>
          </w:tcPr>
          <w:p w14:paraId="0BF84AC2" w14:textId="77777777" w:rsidR="00CF488F" w:rsidRDefault="00CF488F" w:rsidP="00D62328">
            <w:pPr>
              <w:pStyle w:val="TableText"/>
              <w:keepNext/>
            </w:pPr>
            <w:r>
              <w:t>Sample bottles for sediment chemistry</w:t>
            </w:r>
          </w:p>
        </w:tc>
        <w:tc>
          <w:tcPr>
            <w:tcW w:w="4589" w:type="dxa"/>
            <w:vAlign w:val="center"/>
          </w:tcPr>
          <w:p w14:paraId="4F58A9AD" w14:textId="77777777" w:rsidR="00CF488F" w:rsidRDefault="00CF488F" w:rsidP="008A6DEB">
            <w:pPr>
              <w:pStyle w:val="TableText"/>
            </w:pPr>
            <w:r>
              <w:t>Visually inspected upon receipt for cracks, breakage, and cleanliness. Must be accompanied by certificate of analysis.</w:t>
            </w:r>
          </w:p>
        </w:tc>
        <w:tc>
          <w:tcPr>
            <w:tcW w:w="2160" w:type="dxa"/>
            <w:vAlign w:val="center"/>
          </w:tcPr>
          <w:p w14:paraId="17722A57" w14:textId="77777777" w:rsidR="00CF488F" w:rsidRDefault="00CF488F" w:rsidP="008A6DEB">
            <w:pPr>
              <w:pStyle w:val="TableText"/>
            </w:pPr>
          </w:p>
        </w:tc>
      </w:tr>
      <w:tr w:rsidR="00CF488F" w14:paraId="39E9C90E" w14:textId="77777777" w:rsidTr="008A6DEB">
        <w:tc>
          <w:tcPr>
            <w:tcW w:w="2827" w:type="dxa"/>
            <w:vAlign w:val="center"/>
          </w:tcPr>
          <w:p w14:paraId="0472C9A8" w14:textId="77777777" w:rsidR="00CF488F" w:rsidRDefault="00CF488F" w:rsidP="008A6DEB">
            <w:pPr>
              <w:pStyle w:val="TableText"/>
            </w:pPr>
            <w:r>
              <w:t>Sampling equipment (grabs)</w:t>
            </w:r>
          </w:p>
        </w:tc>
        <w:tc>
          <w:tcPr>
            <w:tcW w:w="4589" w:type="dxa"/>
            <w:vAlign w:val="center"/>
          </w:tcPr>
          <w:p w14:paraId="42AEEA3A" w14:textId="77777777" w:rsidR="00CF488F" w:rsidRDefault="00CF488F" w:rsidP="008A6DEB">
            <w:pPr>
              <w:pStyle w:val="TableText"/>
            </w:pPr>
            <w:r>
              <w:t>Visually inspected for obvious defects, damage, and contamination.</w:t>
            </w:r>
          </w:p>
        </w:tc>
        <w:tc>
          <w:tcPr>
            <w:tcW w:w="2160" w:type="dxa"/>
            <w:vAlign w:val="center"/>
          </w:tcPr>
          <w:p w14:paraId="4B5C95C0" w14:textId="77777777" w:rsidR="00CF488F" w:rsidRDefault="00CF488F" w:rsidP="008A6DEB">
            <w:pPr>
              <w:pStyle w:val="TableText"/>
            </w:pPr>
          </w:p>
        </w:tc>
      </w:tr>
    </w:tbl>
    <w:p w14:paraId="4F04A584" w14:textId="77777777" w:rsidR="00CF488F" w:rsidRPr="005065D6" w:rsidRDefault="00CF488F" w:rsidP="005065D6"/>
    <w:p w14:paraId="0E0B6E1A" w14:textId="6BC56BF8" w:rsidR="00161B6C" w:rsidRPr="00AF62DE" w:rsidRDefault="6AAC5F34" w:rsidP="00AF62DE">
      <w:pPr>
        <w:pStyle w:val="Heading2"/>
        <w:rPr>
          <w:rFonts w:eastAsiaTheme="minorEastAsia"/>
        </w:rPr>
      </w:pPr>
      <w:bookmarkStart w:id="303" w:name="_Toc24106118"/>
      <w:r w:rsidRPr="00AF62DE">
        <w:rPr>
          <w:rFonts w:eastAsiaTheme="minorEastAsia"/>
        </w:rPr>
        <w:t>B9</w:t>
      </w:r>
      <w:r w:rsidR="00161B6C">
        <w:tab/>
      </w:r>
      <w:r w:rsidRPr="00AF62DE">
        <w:rPr>
          <w:rFonts w:eastAsiaTheme="minorEastAsia"/>
        </w:rPr>
        <w:t>Data Acquisition Requirements</w:t>
      </w:r>
      <w:bookmarkEnd w:id="303"/>
    </w:p>
    <w:p w14:paraId="75B0DF67" w14:textId="6BC56BF8" w:rsidR="00161B6C" w:rsidRPr="00161B6C" w:rsidRDefault="6AAC5F34" w:rsidP="00325D59">
      <w:pPr>
        <w:pStyle w:val="BodyText"/>
      </w:pPr>
      <w:r>
        <w:t>Secondary data (historical reports, maps, literature searches, and previously collected analytical data) may be used in the preparation of the sampling plan. These data may come from sources such as:</w:t>
      </w:r>
    </w:p>
    <w:p w14:paraId="568AE278" w14:textId="6BC56BF8" w:rsidR="00161B6C" w:rsidRPr="00AF62DE" w:rsidRDefault="623FE806" w:rsidP="00353483">
      <w:pPr>
        <w:pStyle w:val="ListBullet"/>
        <w:rPr>
          <w:color w:val="000000" w:themeColor="text1"/>
        </w:rPr>
      </w:pPr>
      <w:r>
        <w:t>Prior reports specific to the area</w:t>
      </w:r>
    </w:p>
    <w:p w14:paraId="2F89C692" w14:textId="6BC56BF8" w:rsidR="00161B6C" w:rsidRPr="00AF62DE" w:rsidRDefault="623FE806" w:rsidP="00353483">
      <w:pPr>
        <w:pStyle w:val="ListBullet"/>
        <w:rPr>
          <w:color w:val="000000" w:themeColor="text1"/>
        </w:rPr>
      </w:pPr>
      <w:r>
        <w:t>Results of state agency or other studies water quality monitoring data</w:t>
      </w:r>
    </w:p>
    <w:p w14:paraId="58BFE7B8" w14:textId="6BC56BF8" w:rsidR="00161B6C" w:rsidRPr="00AF62DE" w:rsidRDefault="623FE806" w:rsidP="00353483">
      <w:pPr>
        <w:pStyle w:val="ListBullet"/>
        <w:rPr>
          <w:color w:val="000000" w:themeColor="text1"/>
        </w:rPr>
      </w:pPr>
      <w:r>
        <w:t>Pertinent data collected by federal agencies, such as USGS bathymetry data and NOAA weather records.</w:t>
      </w:r>
    </w:p>
    <w:p w14:paraId="136CFEB5" w14:textId="45D35F17" w:rsidR="00161B6C" w:rsidRPr="00AF62DE" w:rsidRDefault="623FE806" w:rsidP="00353483">
      <w:pPr>
        <w:pStyle w:val="ListBulletLast"/>
        <w:rPr>
          <w:color w:val="4472C4" w:themeColor="accent1"/>
        </w:rPr>
      </w:pPr>
      <w:r>
        <w:t xml:space="preserve">Surveys completed in the embayment or embayment system of interest, including those identified through MassBays’ Inventory of Plans and Assessments </w:t>
      </w:r>
      <w:r w:rsidRPr="623FE806">
        <w:rPr>
          <w:color w:val="4472C4" w:themeColor="accent1"/>
        </w:rPr>
        <w:t>(</w:t>
      </w:r>
      <w:hyperlink r:id="rId26" w:history="1">
        <w:r w:rsidRPr="00DA7092">
          <w:rPr>
            <w:rStyle w:val="Hyperlink"/>
          </w:rPr>
          <w:t>https://www.mass.gov/service-details/massbays-inventory-of-plans-and-assessments</w:t>
        </w:r>
      </w:hyperlink>
      <w:r w:rsidRPr="623FE806">
        <w:rPr>
          <w:color w:val="4472C4" w:themeColor="accent1"/>
        </w:rPr>
        <w:t>).</w:t>
      </w:r>
    </w:p>
    <w:p w14:paraId="0B901CDC" w14:textId="6BC56BF8" w:rsidR="00161B6C" w:rsidRPr="00161B6C" w:rsidRDefault="6AAC5F34" w:rsidP="2728033D">
      <w:pPr>
        <w:pStyle w:val="BodyText"/>
      </w:pPr>
      <w:r>
        <w:t xml:space="preserve">Secondary data used will be documented in the Secondary Data Form, attached, according to Sections A9 and C2. </w:t>
      </w:r>
    </w:p>
    <w:p w14:paraId="51F9CDA8" w14:textId="526408B0" w:rsidR="00FE794D" w:rsidRDefault="00FE794D" w:rsidP="00FE794D">
      <w:pPr>
        <w:pStyle w:val="Heading2"/>
      </w:pPr>
      <w:bookmarkStart w:id="304" w:name="_Toc24106119"/>
      <w:r w:rsidRPr="00B14136">
        <w:t>B10</w:t>
      </w:r>
      <w:r>
        <w:tab/>
      </w:r>
      <w:r w:rsidR="00161B6C">
        <w:t>Data Management</w:t>
      </w:r>
      <w:bookmarkEnd w:id="304"/>
    </w:p>
    <w:p w14:paraId="62AE2034" w14:textId="7D649EB2" w:rsidR="00161B6C" w:rsidRPr="00B14136" w:rsidRDefault="00161B6C" w:rsidP="00161B6C">
      <w:pPr>
        <w:pStyle w:val="Heading3"/>
      </w:pPr>
      <w:bookmarkStart w:id="305" w:name="_Toc24106120"/>
      <w:r>
        <w:t>B10.1</w:t>
      </w:r>
      <w:r>
        <w:tab/>
        <w:t>Sediment Analysis</w:t>
      </w:r>
      <w:bookmarkEnd w:id="305"/>
    </w:p>
    <w:p w14:paraId="775382DD" w14:textId="5602E113" w:rsidR="00FE794D" w:rsidRDefault="00FE794D" w:rsidP="00325D59">
      <w:pPr>
        <w:pStyle w:val="BodyText"/>
      </w:pPr>
      <w:r w:rsidRPr="003D2263">
        <w:t>The contracted laboratory</w:t>
      </w:r>
      <w:r>
        <w:t xml:space="preserve"> will include sediment grain size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4DA566CE" w14:textId="77777777" w:rsidR="00AC0CA7" w:rsidRPr="00771369" w:rsidRDefault="00AC0CA7" w:rsidP="00AC0CA7">
      <w:pPr>
        <w:pStyle w:val="Heading3"/>
      </w:pPr>
      <w:bookmarkStart w:id="306" w:name="_Toc24106121"/>
      <w:r>
        <w:t>B10.2</w:t>
      </w:r>
      <w:r>
        <w:tab/>
      </w:r>
      <w:r w:rsidRPr="00771369">
        <w:t>Data Custody</w:t>
      </w:r>
      <w:bookmarkEnd w:id="306"/>
      <w:r w:rsidRPr="481F3878">
        <w:t xml:space="preserve"> </w:t>
      </w:r>
    </w:p>
    <w:p w14:paraId="5D65C5B3" w14:textId="77777777" w:rsidR="00AC0CA7" w:rsidRPr="00B5320D" w:rsidRDefault="00AC0CA7" w:rsidP="00AC0CA7">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245E4E34" w14:textId="77777777" w:rsidR="00AC0CA7" w:rsidRPr="00CF7C76" w:rsidRDefault="00AC0CA7" w:rsidP="00AC0CA7">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50EAE320" w14:textId="77777777" w:rsidR="00AC0CA7" w:rsidRPr="00CF7C76" w:rsidRDefault="00AC0CA7" w:rsidP="00AC0CA7">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5E183257" w14:textId="77777777" w:rsidR="00AC0CA7" w:rsidRPr="00641439" w:rsidRDefault="00AC0CA7" w:rsidP="00AC0CA7">
      <w:pPr>
        <w:pStyle w:val="Heading3"/>
      </w:pPr>
      <w:bookmarkStart w:id="307" w:name="_Toc24106122"/>
      <w:r>
        <w:t>B10.3</w:t>
      </w:r>
      <w:r>
        <w:tab/>
      </w:r>
      <w:r w:rsidRPr="00641439">
        <w:t>Laboratory Data and Data Reduction</w:t>
      </w:r>
      <w:bookmarkEnd w:id="307"/>
    </w:p>
    <w:p w14:paraId="61502D23" w14:textId="77777777" w:rsidR="00AC0CA7" w:rsidRPr="00641439" w:rsidRDefault="00AC0CA7" w:rsidP="00AC0CA7">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5BE08961" w14:textId="4DCD1C04" w:rsidR="00AC0CA7" w:rsidRPr="00820BE8" w:rsidRDefault="00AC0CA7" w:rsidP="2F3D9E16">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50033D22" w14:textId="77777777" w:rsidR="00AC0CA7" w:rsidRPr="00D235EC" w:rsidRDefault="00AC0CA7" w:rsidP="00AC0CA7">
      <w:pPr>
        <w:pStyle w:val="BodyText"/>
      </w:pPr>
      <w:r w:rsidRPr="00D235EC">
        <w:t xml:space="preserve">The format for final data submission is described </w:t>
      </w:r>
      <w:r>
        <w:t>in Sections A9 and C2</w:t>
      </w:r>
      <w:r w:rsidRPr="00D235EC">
        <w:t xml:space="preserve">. </w:t>
      </w:r>
    </w:p>
    <w:p w14:paraId="274D1499" w14:textId="77777777" w:rsidR="00AC0CA7" w:rsidRPr="00F65F1C" w:rsidRDefault="00AC0CA7" w:rsidP="00AC0CA7">
      <w:pPr>
        <w:pStyle w:val="Heading3"/>
      </w:pPr>
      <w:bookmarkStart w:id="308" w:name="_Toc24106123"/>
      <w:r>
        <w:t>B10.3</w:t>
      </w:r>
      <w:r>
        <w:tab/>
      </w:r>
      <w:r w:rsidRPr="00F65F1C">
        <w:t>Data</w:t>
      </w:r>
      <w:r>
        <w:t>s</w:t>
      </w:r>
      <w:r w:rsidRPr="00F65F1C">
        <w:t>et Structure</w:t>
      </w:r>
      <w:bookmarkEnd w:id="308"/>
    </w:p>
    <w:p w14:paraId="531C03DA" w14:textId="77777777" w:rsidR="00AC0CA7" w:rsidRPr="00F65F1C" w:rsidRDefault="00AC0CA7" w:rsidP="00AC0CA7">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74CCACF7" w14:textId="77777777" w:rsidR="00AC0CA7" w:rsidRPr="002B4C69" w:rsidRDefault="00AC0CA7" w:rsidP="00AC0CA7">
      <w:pPr>
        <w:pStyle w:val="Heading3"/>
      </w:pPr>
      <w:bookmarkStart w:id="309" w:name="_Toc24106124"/>
      <w:r>
        <w:t>B10.4</w:t>
      </w:r>
      <w:r>
        <w:tab/>
      </w:r>
      <w:r w:rsidRPr="002B4C69">
        <w:t>Project Database Codes</w:t>
      </w:r>
      <w:bookmarkEnd w:id="309"/>
    </w:p>
    <w:p w14:paraId="47817D01" w14:textId="17AF6521" w:rsidR="00AC0CA7" w:rsidRDefault="439765CD" w:rsidP="00325D59">
      <w:pPr>
        <w:pStyle w:val="BodyText"/>
      </w:pPr>
      <w:r>
        <w:t xml:space="preserve">Standardized codes and qualifiers will be used to ensure consistency over time, suitable for upload to EPA’s WQX portal. </w:t>
      </w:r>
    </w:p>
    <w:p w14:paraId="23359A9A"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5A78C329" w14:textId="5B4173D1" w:rsidR="007A26B9" w:rsidRDefault="007A26B9" w:rsidP="007A26B9">
      <w:pPr>
        <w:autoSpaceDE w:val="0"/>
        <w:autoSpaceDN w:val="0"/>
        <w:spacing w:before="40" w:after="40"/>
        <w:rPr>
          <w:rFonts w:ascii="Courier New" w:hAnsi="Courier New" w:cs="Courier New"/>
          <w:sz w:val="24"/>
          <w:szCs w:val="24"/>
        </w:rPr>
      </w:pPr>
      <w:r w:rsidRPr="00F7195D">
        <w:rPr>
          <w:rFonts w:ascii="Courier New" w:hAnsi="Courier New" w:cs="Courier New"/>
          <w:sz w:val="24"/>
          <w:szCs w:val="24"/>
        </w:rPr>
        <w:t>+++IF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Grain size', 'Sediment grab samples') === false &amp;&amp; determine('Saltwater Benthic', 'Saltwater',</w:t>
      </w:r>
      <w:r w:rsidR="002D61C9">
        <w:rPr>
          <w:rFonts w:ascii="Courier New" w:hAnsi="Courier New" w:cs="Courier New"/>
          <w:sz w:val="24"/>
          <w:szCs w:val="24"/>
        </w:rPr>
        <w:t xml:space="preserve"> </w:t>
      </w:r>
      <w:r w:rsidRPr="00F7195D">
        <w:rPr>
          <w:rFonts w:ascii="Courier New" w:hAnsi="Courier New" w:cs="Courier New"/>
          <w:sz w:val="24"/>
          <w:szCs w:val="24"/>
        </w:rPr>
        <w:t>'</w:t>
      </w:r>
      <w:r w:rsidRPr="00F7195D">
        <w:t xml:space="preserve"> </w:t>
      </w:r>
      <w:r w:rsidRPr="00F7195D">
        <w:rPr>
          <w:rFonts w:ascii="Courier New" w:hAnsi="Courier New" w:cs="Courier New"/>
          <w:sz w:val="24"/>
          <w:szCs w:val="24"/>
        </w:rPr>
        <w:t>Total organic carbon (TOC)', 'Sediment grab samples') === true &amp;&amp; determine('Saltwater Benthic', 'Saltwater',</w:t>
      </w:r>
      <w:r w:rsidR="00C8199A" w:rsidRPr="00F7195D">
        <w:rPr>
          <w:rFonts w:ascii="Courier New" w:hAnsi="Courier New" w:cs="Courier New"/>
          <w:sz w:val="24"/>
          <w:szCs w:val="24"/>
        </w:rPr>
        <w:t xml:space="preserve"> </w:t>
      </w:r>
      <w:r w:rsidRPr="00F7195D">
        <w:rPr>
          <w:rFonts w:ascii="Courier New" w:hAnsi="Courier New" w:cs="Courier New"/>
          <w:sz w:val="24"/>
          <w:szCs w:val="24"/>
        </w:rPr>
        <w:t>'Infauna', 'Sediment grab samples') === false +++</w:t>
      </w:r>
    </w:p>
    <w:p w14:paraId="06B62F1F" w14:textId="21DCCBC1" w:rsidR="00FE794D" w:rsidRPr="007B6C4F" w:rsidRDefault="00FE794D" w:rsidP="00FE794D">
      <w:pPr>
        <w:pStyle w:val="Heading2"/>
        <w:rPr>
          <w:i/>
        </w:rPr>
      </w:pPr>
      <w:bookmarkStart w:id="310" w:name="_Toc24106125"/>
      <w:r w:rsidRPr="00E126D4">
        <w:t>B2</w:t>
      </w:r>
      <w:r>
        <w:tab/>
      </w:r>
      <w:r w:rsidRPr="00E126D4">
        <w:t>Benthic Sample Processing and Storage</w:t>
      </w:r>
      <w:bookmarkEnd w:id="310"/>
    </w:p>
    <w:p w14:paraId="163A69F1" w14:textId="4B439E31" w:rsidR="00FE794D" w:rsidRDefault="00FE794D" w:rsidP="00325D59">
      <w:pPr>
        <w:pStyle w:val="BodyText"/>
      </w:pPr>
      <w:r w:rsidRPr="5D9991A7">
        <w:t xml:space="preserve">Processing and storage requirements for sediment samples are described in the following sections. </w:t>
      </w:r>
    </w:p>
    <w:p w14:paraId="27A6BFE5" w14:textId="2E815F44" w:rsidR="00FE794D" w:rsidRPr="006B063A" w:rsidRDefault="00FE794D" w:rsidP="00FE794D">
      <w:pPr>
        <w:pStyle w:val="Heading3"/>
        <w:rPr>
          <w:color w:val="C00000"/>
        </w:rPr>
      </w:pPr>
      <w:bookmarkStart w:id="311" w:name="_Toc24106126"/>
      <w:r w:rsidRPr="0099296E">
        <w:t>B2.</w:t>
      </w:r>
      <w:r>
        <w:t>1</w:t>
      </w:r>
      <w:r>
        <w:tab/>
      </w:r>
      <w:r w:rsidRPr="0099296E">
        <w:t>Soft-Bottom Grab Sample Collection</w:t>
      </w:r>
      <w:bookmarkEnd w:id="311"/>
      <w:r w:rsidRPr="481F3878">
        <w:t xml:space="preserve"> </w:t>
      </w:r>
    </w:p>
    <w:p w14:paraId="431C796D" w14:textId="670BFC50" w:rsidR="00FE794D" w:rsidRDefault="00FE794D" w:rsidP="002B5C2A">
      <w:pPr>
        <w:pStyle w:val="BodyText"/>
      </w:pPr>
      <w:r w:rsidRPr="00265F46">
        <w:t>A 0.04</w:t>
      </w:r>
      <w:r>
        <w:t xml:space="preserve"> </w:t>
      </w:r>
      <w:r w:rsidRPr="00265F46">
        <w:t>m</w:t>
      </w:r>
      <w:r w:rsidRPr="00265F46">
        <w:rPr>
          <w:vertAlign w:val="superscript"/>
        </w:rPr>
        <w:t>2</w:t>
      </w:r>
      <w:r w:rsidRPr="00265F46">
        <w:t xml:space="preserve"> </w:t>
      </w:r>
      <w:r w:rsidR="00161B6C">
        <w:t xml:space="preserve">Ted </w:t>
      </w:r>
      <w:r w:rsidRPr="00265F46">
        <w:t>Young-modified</w:t>
      </w:r>
      <w:r>
        <w:t xml:space="preserve"> Van </w:t>
      </w:r>
      <w:r w:rsidRPr="00265F46">
        <w:t xml:space="preserve">Veen grab sampler will be used to collect bottom sediment samples. </w:t>
      </w:r>
      <w:r>
        <w:t>At each station</w:t>
      </w:r>
      <w:r>
        <w:rPr>
          <w:color w:val="000000"/>
        </w:rPr>
        <w:t>, one</w:t>
      </w:r>
      <w:r w:rsidRPr="006416CA">
        <w:rPr>
          <w:color w:val="000000"/>
        </w:rPr>
        <w:t xml:space="preserve"> grab sample will be collected for </w:t>
      </w:r>
      <w:r w:rsidRPr="75412FF0">
        <w:rPr>
          <w:rFonts w:eastAsia="Palatino Linotype" w:cs="Palatino Linotype"/>
        </w:rPr>
        <w:t>total organic carbon</w:t>
      </w:r>
      <w:r w:rsidRPr="006416CA" w:rsidDel="00097262">
        <w:rPr>
          <w:color w:val="000000"/>
        </w:rPr>
        <w:t xml:space="preserve"> </w:t>
      </w:r>
      <w:r w:rsidRPr="006416CA">
        <w:rPr>
          <w:color w:val="000000"/>
        </w:rPr>
        <w:t>analysis</w:t>
      </w:r>
      <w:r>
        <w:t>.</w:t>
      </w:r>
    </w:p>
    <w:p w14:paraId="46703939" w14:textId="77777777" w:rsidR="00FE794D" w:rsidRPr="00E95573" w:rsidRDefault="00FE794D" w:rsidP="00882CA3">
      <w:pPr>
        <w:pStyle w:val="BodyText"/>
      </w:pPr>
      <w:r w:rsidRPr="00E95573">
        <w:t>Supply list:</w:t>
      </w:r>
    </w:p>
    <w:p w14:paraId="5A5019FF" w14:textId="77777777" w:rsidR="00FE794D" w:rsidRPr="00076A73" w:rsidRDefault="623FE806" w:rsidP="00353483">
      <w:pPr>
        <w:pStyle w:val="ListBullet"/>
      </w:pPr>
      <w:r>
        <w:t>Young-modified Van Veen grab with grab stand or frame if needed</w:t>
      </w:r>
    </w:p>
    <w:p w14:paraId="4E0220C1" w14:textId="77777777" w:rsidR="00FE794D" w:rsidRPr="00E15E69" w:rsidRDefault="623FE806" w:rsidP="00353483">
      <w:pPr>
        <w:pStyle w:val="ListBullet"/>
      </w:pPr>
      <w:r>
        <w:t>Weights and pads for grab</w:t>
      </w:r>
    </w:p>
    <w:p w14:paraId="42AF7324" w14:textId="77777777" w:rsidR="00FE794D" w:rsidRPr="007576E8" w:rsidRDefault="623FE806" w:rsidP="00353483">
      <w:pPr>
        <w:pStyle w:val="ListBullet"/>
      </w:pPr>
      <w:r>
        <w:t>Nitrile gloves</w:t>
      </w:r>
    </w:p>
    <w:p w14:paraId="5FE0FC8D" w14:textId="77777777" w:rsidR="00FE794D" w:rsidRPr="004B330A" w:rsidRDefault="623FE806" w:rsidP="00353483">
      <w:pPr>
        <w:pStyle w:val="ListBullet"/>
      </w:pPr>
      <w:r>
        <w:t>Plastic tub or bucket</w:t>
      </w:r>
    </w:p>
    <w:p w14:paraId="55458A35" w14:textId="77777777" w:rsidR="00FE794D" w:rsidRPr="00F11F61" w:rsidRDefault="623FE806" w:rsidP="00353483">
      <w:pPr>
        <w:pStyle w:val="ListBullet"/>
      </w:pPr>
      <w:r>
        <w:t>Electrical tape</w:t>
      </w:r>
    </w:p>
    <w:p w14:paraId="0CB911D4" w14:textId="77777777" w:rsidR="00B70180" w:rsidRPr="00BE1914" w:rsidRDefault="00B70180" w:rsidP="00353483">
      <w:pPr>
        <w:pStyle w:val="ListBullet"/>
      </w:pPr>
      <w:r w:rsidRPr="0086392A">
        <w:t xml:space="preserve">10-cm Ruler (plastic, </w:t>
      </w:r>
      <w:r w:rsidRPr="006A4B04">
        <w:t>marked to mm)</w:t>
      </w:r>
    </w:p>
    <w:p w14:paraId="4A9FC7D8" w14:textId="77777777" w:rsidR="00FE794D" w:rsidRPr="00E15E69" w:rsidRDefault="00FE794D" w:rsidP="00353483">
      <w:pPr>
        <w:pStyle w:val="ListBullet"/>
      </w:pPr>
      <w:r w:rsidRPr="00E15E69">
        <w:t>Squirt bottle (ambient water)</w:t>
      </w:r>
    </w:p>
    <w:p w14:paraId="6EC2876D" w14:textId="77777777" w:rsidR="00FE794D" w:rsidRPr="007576E8" w:rsidRDefault="623FE806" w:rsidP="00353483">
      <w:pPr>
        <w:pStyle w:val="ListBullet"/>
      </w:pPr>
      <w:r>
        <w:t>Stainless steel mixing pot or bowl with lid</w:t>
      </w:r>
    </w:p>
    <w:p w14:paraId="37D25842" w14:textId="77777777" w:rsidR="00FE794D" w:rsidRPr="004B330A" w:rsidRDefault="623FE806" w:rsidP="00353483">
      <w:pPr>
        <w:pStyle w:val="ListBullet"/>
      </w:pPr>
      <w:r>
        <w:t>Stainless steel or Teflon spoons (15”), scoops, or spatula</w:t>
      </w:r>
    </w:p>
    <w:p w14:paraId="1B90B8F7" w14:textId="77777777" w:rsidR="00FE794D" w:rsidRPr="00D03E77" w:rsidRDefault="623FE806" w:rsidP="00353483">
      <w:pPr>
        <w:pStyle w:val="ListBullet"/>
      </w:pPr>
      <w:r>
        <w:t>Glass or Nalgene (or other sturdy plastic) wide-mouth sample jars (125 mL) with screw-cap lids</w:t>
      </w:r>
    </w:p>
    <w:p w14:paraId="1A149F2B" w14:textId="77777777" w:rsidR="00FE794D" w:rsidRPr="00BE1914" w:rsidRDefault="623FE806" w:rsidP="00353483">
      <w:pPr>
        <w:pStyle w:val="ListBullet"/>
      </w:pPr>
      <w:r>
        <w:t>Scrub brush</w:t>
      </w:r>
    </w:p>
    <w:p w14:paraId="242AFA62" w14:textId="77777777" w:rsidR="00FE794D" w:rsidRPr="00962C4E" w:rsidRDefault="00FE794D" w:rsidP="00353483">
      <w:pPr>
        <w:pStyle w:val="ListBulletLast"/>
      </w:pPr>
      <w:r w:rsidRPr="00A84FB0">
        <w:t>Cooler with dry ice</w:t>
      </w:r>
    </w:p>
    <w:p w14:paraId="2BA32AD3" w14:textId="77777777" w:rsidR="00FE794D" w:rsidRPr="008660F1" w:rsidRDefault="00FE794D" w:rsidP="002B5C2A">
      <w:pPr>
        <w:pStyle w:val="BodyText"/>
      </w:pPr>
      <w:r w:rsidRPr="008660F1">
        <w:t>The following items will also be needed for recording measurements:</w:t>
      </w:r>
    </w:p>
    <w:p w14:paraId="2DAEBD91" w14:textId="6A08F2A3" w:rsidR="00FE794D" w:rsidRPr="00076A73" w:rsidRDefault="395FFF33" w:rsidP="00353483">
      <w:pPr>
        <w:pStyle w:val="ListBullet"/>
      </w:pPr>
      <w:r>
        <w:t>Sample Log</w:t>
      </w:r>
    </w:p>
    <w:p w14:paraId="23AB2025" w14:textId="2E8F0C77" w:rsidR="00FE794D" w:rsidRPr="00E15E69" w:rsidRDefault="395FFF33" w:rsidP="00353483">
      <w:pPr>
        <w:pStyle w:val="ListBullet"/>
      </w:pPr>
      <w:r>
        <w:t>Field Data Form</w:t>
      </w:r>
    </w:p>
    <w:p w14:paraId="76FCF551" w14:textId="77777777" w:rsidR="00FE794D" w:rsidRPr="007576E8" w:rsidRDefault="623FE806" w:rsidP="00353483">
      <w:pPr>
        <w:pStyle w:val="ListBullet"/>
      </w:pPr>
      <w:r>
        <w:t>Pencils</w:t>
      </w:r>
    </w:p>
    <w:p w14:paraId="615C285F" w14:textId="68E3F786" w:rsidR="00FE794D" w:rsidRPr="004B330A" w:rsidRDefault="520F77F9" w:rsidP="00353483">
      <w:pPr>
        <w:pStyle w:val="ListBullet"/>
      </w:pPr>
      <w:r>
        <w:t>Waterproof paper for internal Sample Labels</w:t>
      </w:r>
    </w:p>
    <w:p w14:paraId="2785BFC5" w14:textId="0874AE31" w:rsidR="00FE794D" w:rsidRPr="00BE1914" w:rsidRDefault="00FE794D" w:rsidP="00353483">
      <w:pPr>
        <w:pStyle w:val="ListBullet"/>
      </w:pPr>
      <w:r w:rsidRPr="00F11F61">
        <w:t>Fine-tipped indelible markers</w:t>
      </w:r>
      <w:r w:rsidR="2249E308" w:rsidRPr="00D03E77">
        <w:t xml:space="preserve"> (for labels)</w:t>
      </w:r>
      <w:r w:rsidRPr="0086392A">
        <w:t xml:space="preserve"> </w:t>
      </w:r>
    </w:p>
    <w:p w14:paraId="511ABAB0" w14:textId="77777777" w:rsidR="00FE794D" w:rsidRPr="00A7687D" w:rsidRDefault="623FE806" w:rsidP="00353483">
      <w:pPr>
        <w:pStyle w:val="ListBullet"/>
      </w:pPr>
      <w:r>
        <w:t>Write-on colored tape or pre-printed write-on labels</w:t>
      </w:r>
    </w:p>
    <w:p w14:paraId="0978CEC7" w14:textId="77777777" w:rsidR="00FE794D" w:rsidRPr="00AE5D66" w:rsidRDefault="00FE794D" w:rsidP="00353483">
      <w:pPr>
        <w:pStyle w:val="ListBulletLast"/>
      </w:pPr>
      <w:r w:rsidRPr="00DD324C">
        <w:t>Clear tape strips</w:t>
      </w:r>
    </w:p>
    <w:p w14:paraId="1B9802C0" w14:textId="42F8B3E7" w:rsidR="00FE794D" w:rsidRDefault="520F77F9" w:rsidP="002B5C2A">
      <w:pPr>
        <w:pStyle w:val="BodyText"/>
      </w:pPr>
      <w:r>
        <w:t xml:space="preserve">Prior to sample collection (before the sample jar gets wet), a Sample Label (including station location, replicate number, and date) will be taped to the outside of jars. The external label may be pre-printed and taped on using clear tape or written directly on write-on colored tape or a pre-printed adhesive label. Labels made of waterproof paper will be filled in onsite with a pencil. </w:t>
      </w:r>
    </w:p>
    <w:p w14:paraId="037443CC" w14:textId="77777777" w:rsidR="00FE794D" w:rsidRPr="00C62E39" w:rsidRDefault="00FE794D" w:rsidP="002B5C2A">
      <w:pPr>
        <w:pStyle w:val="BodyText"/>
      </w:pPr>
      <w:r>
        <w:t>Once the sampler is at the sampling site,</w:t>
      </w:r>
      <w:r w:rsidRPr="00C62E39">
        <w:t xml:space="preserve"> and coordinates have been verified, the sediment grab will be deployed. </w:t>
      </w:r>
    </w:p>
    <w:p w14:paraId="1E599E63" w14:textId="77777777" w:rsidR="00FE794D" w:rsidRPr="00A94CA7" w:rsidRDefault="00FE794D" w:rsidP="00302D53">
      <w:pPr>
        <w:pStyle w:val="ListNumber"/>
        <w:numPr>
          <w:ilvl w:val="0"/>
          <w:numId w:val="197"/>
        </w:numPr>
      </w:pPr>
      <w:r w:rsidRPr="00A94CA7">
        <w:t>Attach the sampler to the end of the winch cable with a shackle and tighten the pin</w:t>
      </w:r>
      <w:r>
        <w:t xml:space="preserve"> (or secure the pin with a cable tie)</w:t>
      </w:r>
      <w:r w:rsidRPr="00A94CA7">
        <w:t xml:space="preserve">. </w:t>
      </w:r>
    </w:p>
    <w:p w14:paraId="6F1DF50F" w14:textId="77777777" w:rsidR="00FE794D" w:rsidRPr="00A94CA7" w:rsidRDefault="00FE794D" w:rsidP="00302D53">
      <w:pPr>
        <w:pStyle w:val="ListNumber"/>
        <w:numPr>
          <w:ilvl w:val="0"/>
          <w:numId w:val="197"/>
        </w:numPr>
      </w:pPr>
      <w:r w:rsidRPr="00A94CA7">
        <w:t>Set the grab according to the manufacturer’s instructions and disengage any safety device designed to lock the sampler open.</w:t>
      </w:r>
    </w:p>
    <w:p w14:paraId="6B4F2A05" w14:textId="77777777" w:rsidR="00FE794D" w:rsidRPr="00A94CA7" w:rsidRDefault="00FE794D" w:rsidP="00302D53">
      <w:pPr>
        <w:pStyle w:val="ListNumber"/>
        <w:numPr>
          <w:ilvl w:val="0"/>
          <w:numId w:val="197"/>
        </w:numPr>
      </w:pPr>
      <w:r w:rsidRPr="00A94CA7">
        <w:t>Lower the grab sampler through the water column</w:t>
      </w:r>
      <w:r w:rsidRPr="43AD9AD4">
        <w:t xml:space="preserve"> </w:t>
      </w:r>
      <w:r w:rsidRPr="00A94CA7">
        <w:t>no faster than about 1 m/sec</w:t>
      </w:r>
      <w:r>
        <w:t>ond</w:t>
      </w:r>
      <w:r w:rsidRPr="00A94CA7">
        <w:t xml:space="preserve">. This minimizes the effects of wave disturbance </w:t>
      </w:r>
      <w:r>
        <w:t>on</w:t>
      </w:r>
      <w:r w:rsidRPr="00A94CA7">
        <w:t xml:space="preserve"> surficial sediments. </w:t>
      </w:r>
    </w:p>
    <w:p w14:paraId="570BFF78" w14:textId="5B4F0CAA" w:rsidR="00FE794D" w:rsidRPr="00A94CA7" w:rsidRDefault="00FE794D" w:rsidP="00302D53">
      <w:pPr>
        <w:pStyle w:val="ListNumber"/>
        <w:numPr>
          <w:ilvl w:val="0"/>
          <w:numId w:val="197"/>
        </w:numPr>
      </w:pPr>
      <w:r w:rsidRPr="00A94CA7">
        <w:t>Allow a moment for the sampler to settle into the substrate and</w:t>
      </w:r>
      <w:r>
        <w:t xml:space="preserve"> then allow slack on the cable (l</w:t>
      </w:r>
      <w:r w:rsidRPr="00A94CA7">
        <w:t>etting the cable go slack serves to release the jaws of the sampler so they will close as the sampler is retrieved</w:t>
      </w:r>
      <w:r w:rsidRPr="43AD9AD4">
        <w:t xml:space="preserve">). </w:t>
      </w:r>
    </w:p>
    <w:p w14:paraId="02548FF7" w14:textId="2B033E99" w:rsidR="00FE794D" w:rsidRPr="00A94CA7" w:rsidRDefault="00FE794D" w:rsidP="00302D53">
      <w:pPr>
        <w:pStyle w:val="ListNumber"/>
        <w:numPr>
          <w:ilvl w:val="0"/>
          <w:numId w:val="197"/>
        </w:numPr>
      </w:pPr>
      <w:r w:rsidRPr="00A94CA7">
        <w:t>Retrieve the sampler and lower it into its cradle or a plastic tub on</w:t>
      </w:r>
      <w:r>
        <w:t xml:space="preserve"> the dock or pier</w:t>
      </w:r>
      <w:r w:rsidRPr="00A94CA7">
        <w:t>. Open the top and determine whether the sampling is successful or not</w:t>
      </w:r>
      <w:r w:rsidRPr="43AD9AD4">
        <w:t xml:space="preserve"> (</w:t>
      </w:r>
      <w:r>
        <w:t xml:space="preserve">see Figure </w:t>
      </w:r>
      <w:r w:rsidR="00BE6B05">
        <w:t>A</w:t>
      </w:r>
      <w:r>
        <w:t>7.1</w:t>
      </w:r>
      <w:r w:rsidRPr="43AD9AD4">
        <w:t xml:space="preserve">). </w:t>
      </w:r>
    </w:p>
    <w:p w14:paraId="0123A364" w14:textId="3103E76A" w:rsidR="00FE794D" w:rsidRPr="00A94CA7" w:rsidRDefault="00FE794D" w:rsidP="00302D53">
      <w:pPr>
        <w:pStyle w:val="ListNumber2"/>
        <w:numPr>
          <w:ilvl w:val="0"/>
          <w:numId w:val="197"/>
        </w:numPr>
      </w:pPr>
      <w:r w:rsidRPr="00A94CA7">
        <w:t xml:space="preserve">A successful grab is one having relatively level, intact sediment over the entire area of the grab, and a sediment depth at the center of at least 7 </w:t>
      </w:r>
      <w:r>
        <w:t>cm</w:t>
      </w:r>
      <w:r w:rsidRPr="00385ACB">
        <w:t>.</w:t>
      </w:r>
      <w:r w:rsidRPr="00A94CA7">
        <w:t xml:space="preserve"> </w:t>
      </w:r>
    </w:p>
    <w:p w14:paraId="4F3FF0B2" w14:textId="6BDA97DC" w:rsidR="00FE794D" w:rsidRPr="00A94CA7" w:rsidRDefault="00FE794D" w:rsidP="00302D53">
      <w:pPr>
        <w:pStyle w:val="ListNumber2"/>
        <w:numPr>
          <w:ilvl w:val="0"/>
          <w:numId w:val="199"/>
        </w:numPr>
      </w:pPr>
      <w:r w:rsidRPr="00A94CA7">
        <w:t xml:space="preserve">Grabs containing no sediment, partially filled grabs, or grabs with shelly/rocky substrates or grossly slumped surfaces are unacceptable. </w:t>
      </w:r>
    </w:p>
    <w:p w14:paraId="6301C46F" w14:textId="046B9E80" w:rsidR="00FE794D" w:rsidRPr="00A94CA7" w:rsidRDefault="00FE794D" w:rsidP="00302D53">
      <w:pPr>
        <w:pStyle w:val="ListNumber2"/>
        <w:widowControl/>
        <w:numPr>
          <w:ilvl w:val="0"/>
          <w:numId w:val="199"/>
        </w:numPr>
      </w:pPr>
      <w:r w:rsidRPr="00A94CA7">
        <w:t xml:space="preserve">Grabs </w:t>
      </w:r>
      <w:proofErr w:type="gramStart"/>
      <w:r w:rsidRPr="00A94CA7">
        <w:t>completely filled</w:t>
      </w:r>
      <w:proofErr w:type="gramEnd"/>
      <w:r w:rsidRPr="00A94CA7">
        <w:t xml:space="preserve"> to the top, where the sediment is in direct contact with the hinged top, are also unacceptable. </w:t>
      </w:r>
    </w:p>
    <w:p w14:paraId="55D9B302" w14:textId="7E917C27" w:rsidR="00FE794D" w:rsidRPr="00A94CA7" w:rsidRDefault="00FE794D" w:rsidP="00302D53">
      <w:pPr>
        <w:pStyle w:val="ListNumber2"/>
        <w:numPr>
          <w:ilvl w:val="0"/>
          <w:numId w:val="199"/>
        </w:numPr>
      </w:pPr>
      <w:r w:rsidRPr="00A94CA7">
        <w:t xml:space="preserve">It may take several attempts using different amounts of weight to </w:t>
      </w:r>
      <w:r w:rsidR="00161B6C">
        <w:t>obtain</w:t>
      </w:r>
      <w:r w:rsidRPr="00A94CA7">
        <w:t xml:space="preserve"> the first acceptable sample. More weight will result in a deeper bite of the grab. In very soft mud, pads may be needed to prevent the sampler from sinking into the mud. If pads are used, the rate of descent near the bottom should be slowed even further to reduce the bow wave. </w:t>
      </w:r>
    </w:p>
    <w:p w14:paraId="149897B3" w14:textId="0ADAF60D" w:rsidR="00FE794D" w:rsidRPr="00A94CA7" w:rsidRDefault="623FE806" w:rsidP="00302D53">
      <w:pPr>
        <w:pStyle w:val="ListNumber"/>
        <w:numPr>
          <w:ilvl w:val="0"/>
          <w:numId w:val="199"/>
        </w:numPr>
      </w:pPr>
      <w:r>
        <w:t xml:space="preserve">If, after several attempts, only grabs less than 7 cm deep can be obtained, use the next successful grab regardless of the depth of sediment at the center of the grab. Use the comments section on the Field Data Form to describe sampling efforts and accurately record the depth of the sediment captured by the grab. </w:t>
      </w:r>
    </w:p>
    <w:p w14:paraId="3D006420" w14:textId="546B8080" w:rsidR="00FE794D" w:rsidRPr="00A94CA7" w:rsidRDefault="00FE794D" w:rsidP="00302D53">
      <w:pPr>
        <w:pStyle w:val="ListNumber2"/>
        <w:numPr>
          <w:ilvl w:val="0"/>
          <w:numId w:val="197"/>
        </w:numPr>
      </w:pPr>
      <w:r w:rsidRPr="00A94CA7">
        <w:t xml:space="preserve">Carefully drain overlying water from the grab. </w:t>
      </w:r>
    </w:p>
    <w:p w14:paraId="530DFF02" w14:textId="5C6FA7CD" w:rsidR="00FE794D" w:rsidRPr="00A94CA7" w:rsidRDefault="00FE794D" w:rsidP="00302D53">
      <w:pPr>
        <w:pStyle w:val="ListNumber2"/>
        <w:numPr>
          <w:ilvl w:val="0"/>
          <w:numId w:val="197"/>
        </w:numPr>
      </w:pPr>
      <w:r w:rsidRPr="00A94CA7">
        <w:t>Enter notes on the condition of the sample (smell, substrate, presence of organisms on the surface, etc.)</w:t>
      </w:r>
      <w:r>
        <w:t xml:space="preserve"> on</w:t>
      </w:r>
      <w:r w:rsidRPr="00A94CA7">
        <w:t xml:space="preserve"> the </w:t>
      </w:r>
      <w:r w:rsidRPr="00FB1906">
        <w:t>sample collection</w:t>
      </w:r>
      <w:r w:rsidRPr="00A94CA7">
        <w:rPr>
          <w:b/>
          <w:bCs/>
        </w:rPr>
        <w:t xml:space="preserve"> </w:t>
      </w:r>
      <w:r>
        <w:t>f</w:t>
      </w:r>
      <w:r w:rsidRPr="00A94CA7">
        <w:t xml:space="preserve">orm. </w:t>
      </w:r>
    </w:p>
    <w:p w14:paraId="5AFCD255" w14:textId="77777777" w:rsidR="00FE794D" w:rsidRDefault="00FE794D" w:rsidP="00302D53">
      <w:pPr>
        <w:pStyle w:val="ListNumber"/>
        <w:numPr>
          <w:ilvl w:val="0"/>
          <w:numId w:val="197"/>
        </w:numPr>
      </w:pPr>
      <w:r w:rsidRPr="00A94CA7">
        <w:t xml:space="preserve">Process the grab sample for </w:t>
      </w:r>
      <w:r>
        <w:t>sediment</w:t>
      </w:r>
      <w:r w:rsidRPr="43AD9AD4">
        <w:t xml:space="preserve"> </w:t>
      </w:r>
      <w:r w:rsidRPr="00952845">
        <w:t xml:space="preserve">testing </w:t>
      </w:r>
      <w:r w:rsidRPr="00FC5CBA">
        <w:t>as described below</w:t>
      </w:r>
      <w:r w:rsidRPr="43AD9AD4">
        <w:t>.</w:t>
      </w:r>
    </w:p>
    <w:p w14:paraId="301DE238" w14:textId="77777777" w:rsidR="00FE794D" w:rsidRDefault="00FE794D" w:rsidP="00A9538D">
      <w:pPr>
        <w:pStyle w:val="ListNumberLast"/>
        <w:numPr>
          <w:ilvl w:val="0"/>
          <w:numId w:val="183"/>
        </w:numPr>
      </w:pPr>
      <w:r>
        <w:t>Take p</w:t>
      </w:r>
      <w:r w:rsidRPr="00C62E39">
        <w:t>recautions during the deployment and retrieval of the grab sampler to prevent contamination of samples between st</w:t>
      </w:r>
      <w:r>
        <w:t xml:space="preserve">ations. Sampling for </w:t>
      </w:r>
      <w:r w:rsidRPr="75412FF0">
        <w:rPr>
          <w:rFonts w:eastAsia="Palatino Linotype" w:cs="Palatino Linotype"/>
        </w:rPr>
        <w:t>total organic carbon</w:t>
      </w:r>
      <w:r>
        <w:t xml:space="preserve"> determination</w:t>
      </w:r>
      <w:r w:rsidRPr="00C62E39">
        <w:t xml:space="preserve"> require</w:t>
      </w:r>
      <w:r>
        <w:t>s</w:t>
      </w:r>
      <w:r w:rsidRPr="00C62E39">
        <w:t xml:space="preserve"> that the grab and associated sampling equipment be washed and rinsed with screened ambient seawater until free of all sediment. </w:t>
      </w:r>
    </w:p>
    <w:p w14:paraId="057C41EF" w14:textId="77777777" w:rsidR="00FE794D" w:rsidRPr="00F64E82" w:rsidRDefault="00FE794D" w:rsidP="002B5C2A">
      <w:pPr>
        <w:pStyle w:val="BodyText"/>
      </w:pPr>
      <w:r w:rsidRPr="00F64E82">
        <w:t xml:space="preserve">The penetration depth, sediment volume, and sediment texture </w:t>
      </w:r>
      <w:r>
        <w:t xml:space="preserve">and character </w:t>
      </w:r>
      <w:r w:rsidRPr="00F64E82">
        <w:t xml:space="preserve">will be visually estimated for acceptable samples. </w:t>
      </w:r>
      <w:r w:rsidRPr="00F64E82">
        <w:rPr>
          <w:color w:val="000000"/>
        </w:rPr>
        <w:t xml:space="preserve">These data will be recorded in the field log. </w:t>
      </w:r>
    </w:p>
    <w:p w14:paraId="37F0A340" w14:textId="77777777" w:rsidR="00FE794D" w:rsidRDefault="00FE794D" w:rsidP="00FE794D">
      <w:pPr>
        <w:pStyle w:val="Heading4"/>
      </w:pPr>
      <w:r w:rsidRPr="000A2D52">
        <w:t xml:space="preserve">Penetration </w:t>
      </w:r>
      <w:r>
        <w:t>D</w:t>
      </w:r>
      <w:r w:rsidRPr="000A2D52">
        <w:t>epth</w:t>
      </w:r>
    </w:p>
    <w:p w14:paraId="25B3A04C" w14:textId="2B483FF5" w:rsidR="00FE794D" w:rsidRDefault="00FE794D" w:rsidP="002B5C2A">
      <w:pPr>
        <w:pStyle w:val="BodyText"/>
      </w:pPr>
      <w:r w:rsidRPr="000A2D52">
        <w:t>The penetration depth of the sample will then be measured using a plastic ruler pushed into the sediment. Any sediment adhering to the surface of the ruler will be rinsed back into the grab for processing with the remainder of the sample.</w:t>
      </w:r>
    </w:p>
    <w:p w14:paraId="228A7D4E" w14:textId="77777777" w:rsidR="00FE794D" w:rsidRDefault="00FE794D" w:rsidP="00FE794D">
      <w:pPr>
        <w:pStyle w:val="Heading4"/>
      </w:pPr>
      <w:r w:rsidRPr="002157B6">
        <w:t xml:space="preserve">Sediment </w:t>
      </w:r>
      <w:r>
        <w:t>V</w:t>
      </w:r>
      <w:r w:rsidRPr="002157B6">
        <w:t>olume</w:t>
      </w:r>
    </w:p>
    <w:p w14:paraId="35F5E70A" w14:textId="37C83908" w:rsidR="00FE794D" w:rsidRPr="00E126D4" w:rsidRDefault="00FE794D" w:rsidP="002B5C2A">
      <w:pPr>
        <w:pStyle w:val="BodyText"/>
        <w:rPr>
          <w:highlight w:val="yellow"/>
        </w:rPr>
      </w:pPr>
      <w:r w:rsidRPr="00265F46">
        <w:t xml:space="preserve">The volume of the grab will be estimated by comparing the measured penetration depth </w:t>
      </w:r>
      <w:r w:rsidR="00161B6C">
        <w:t xml:space="preserve">according to </w:t>
      </w:r>
      <w:r w:rsidR="175E2B75">
        <w:t>the table below</w:t>
      </w:r>
      <w:r w:rsidRPr="00DF41A8">
        <w:t xml:space="preserve">. </w:t>
      </w:r>
    </w:p>
    <w:p w14:paraId="4F7CB1EB" w14:textId="13BA88BD" w:rsidR="00FE794D" w:rsidRPr="00265F46" w:rsidRDefault="00FE794D" w:rsidP="41AC5614">
      <w:pPr>
        <w:pStyle w:val="TableTitle"/>
        <w:rPr>
          <w:szCs w:val="22"/>
        </w:rPr>
      </w:pPr>
      <w:bookmarkStart w:id="312" w:name="_Toc24070802"/>
      <w:r w:rsidRPr="00265F46">
        <w:t>Table</w:t>
      </w:r>
      <w:r w:rsidR="00D62328">
        <w:t xml:space="preserve"> B2.</w:t>
      </w:r>
      <w:r w:rsidR="00D62328" w:rsidRPr="00A07B88">
        <w:fldChar w:fldCharType="begin"/>
      </w:r>
      <w:r w:rsidR="00D62328">
        <w:instrText xml:space="preserve"> SEQ Table \* ARABIC \r 1 </w:instrText>
      </w:r>
      <w:r w:rsidR="00D62328" w:rsidRPr="00A07B88">
        <w:fldChar w:fldCharType="separate"/>
      </w:r>
      <w:r w:rsidR="00D62328">
        <w:rPr>
          <w:noProof/>
        </w:rPr>
        <w:t>1</w:t>
      </w:r>
      <w:r w:rsidR="00D62328" w:rsidRPr="00A07B88">
        <w:fldChar w:fldCharType="end"/>
      </w:r>
      <w:r w:rsidR="00D62328">
        <w:t xml:space="preserve">. </w:t>
      </w:r>
      <w:r w:rsidRPr="00265F46">
        <w:t xml:space="preserve">Values </w:t>
      </w:r>
      <w:r>
        <w:t>U</w:t>
      </w:r>
      <w:r w:rsidRPr="00265F46">
        <w:t xml:space="preserve">sed to </w:t>
      </w:r>
      <w:r w:rsidR="643B4D39">
        <w:t>Convert Grab Penetration Depth to Sediment Volume</w:t>
      </w:r>
      <w:bookmarkEnd w:id="3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300"/>
        <w:gridCol w:w="4050"/>
      </w:tblGrid>
      <w:tr w:rsidR="00FE794D" w:rsidRPr="00265F46" w14:paraId="6702FF71" w14:textId="77777777" w:rsidTr="009F4B5B">
        <w:trPr>
          <w:cantSplit/>
          <w:trHeight w:val="636"/>
          <w:tblHeader/>
          <w:jc w:val="center"/>
        </w:trPr>
        <w:tc>
          <w:tcPr>
            <w:tcW w:w="2834" w:type="pct"/>
            <w:shd w:val="clear" w:color="auto" w:fill="D9D9D9"/>
            <w:tcMar>
              <w:left w:w="58" w:type="dxa"/>
              <w:right w:w="58" w:type="dxa"/>
            </w:tcMar>
            <w:vAlign w:val="center"/>
          </w:tcPr>
          <w:p w14:paraId="254EA7A9" w14:textId="4A091715" w:rsidR="00FE794D" w:rsidRPr="00265F46" w:rsidRDefault="00FE794D" w:rsidP="00DD0F3D">
            <w:pPr>
              <w:pStyle w:val="TableHeadings"/>
            </w:pPr>
            <w:r w:rsidRPr="00265F46">
              <w:t>Grab Penetration</w:t>
            </w:r>
            <w:r w:rsidR="00DD0F3D">
              <w:br/>
            </w:r>
            <w:r w:rsidRPr="00265F46">
              <w:t>Depth (cm)</w:t>
            </w:r>
            <w:r w:rsidRPr="00265F46">
              <w:rPr>
                <w:vertAlign w:val="superscript"/>
              </w:rPr>
              <w:t>1</w:t>
            </w:r>
          </w:p>
        </w:tc>
        <w:tc>
          <w:tcPr>
            <w:tcW w:w="2166" w:type="pct"/>
            <w:shd w:val="clear" w:color="auto" w:fill="D9D9D9"/>
            <w:tcMar>
              <w:left w:w="58" w:type="dxa"/>
              <w:right w:w="58" w:type="dxa"/>
            </w:tcMar>
            <w:vAlign w:val="center"/>
          </w:tcPr>
          <w:p w14:paraId="15AE9E7E" w14:textId="4F486661" w:rsidR="00FE794D" w:rsidRPr="00265F46" w:rsidRDefault="00FE794D" w:rsidP="00DD0F3D">
            <w:pPr>
              <w:pStyle w:val="TableHeadings"/>
            </w:pPr>
            <w:r w:rsidRPr="00265F46">
              <w:t>Sediment Volume (L)</w:t>
            </w:r>
            <w:r w:rsidR="00DD0F3D">
              <w:br/>
            </w:r>
            <w:r w:rsidRPr="00265F46">
              <w:t>0.04-m</w:t>
            </w:r>
            <w:r w:rsidRPr="00265F46">
              <w:rPr>
                <w:vertAlign w:val="superscript"/>
              </w:rPr>
              <w:t xml:space="preserve">2 </w:t>
            </w:r>
            <w:r w:rsidRPr="00265F46">
              <w:t>Grab</w:t>
            </w:r>
          </w:p>
        </w:tc>
      </w:tr>
      <w:tr w:rsidR="00FE794D" w:rsidRPr="00265F46" w14:paraId="7BF7AF47" w14:textId="77777777" w:rsidTr="00DD0F3D">
        <w:trPr>
          <w:cantSplit/>
          <w:trHeight w:val="230"/>
          <w:jc w:val="center"/>
        </w:trPr>
        <w:tc>
          <w:tcPr>
            <w:tcW w:w="2834" w:type="pct"/>
            <w:vAlign w:val="bottom"/>
          </w:tcPr>
          <w:p w14:paraId="790E90AD" w14:textId="77777777" w:rsidR="00FE794D" w:rsidRPr="00265F46" w:rsidRDefault="00FE794D" w:rsidP="00DD0F3D">
            <w:pPr>
              <w:pStyle w:val="TableText"/>
              <w:jc w:val="center"/>
              <w:rPr>
                <w:sz w:val="18"/>
                <w:szCs w:val="18"/>
              </w:rPr>
            </w:pPr>
            <w:r w:rsidRPr="00265F46">
              <w:t>4.1-5.0</w:t>
            </w:r>
          </w:p>
        </w:tc>
        <w:tc>
          <w:tcPr>
            <w:tcW w:w="2166" w:type="pct"/>
            <w:vAlign w:val="bottom"/>
          </w:tcPr>
          <w:p w14:paraId="3ED13C00" w14:textId="77777777" w:rsidR="00FE794D" w:rsidRPr="00265F46" w:rsidRDefault="00FE794D" w:rsidP="00DD0F3D">
            <w:pPr>
              <w:pStyle w:val="TableText"/>
              <w:jc w:val="center"/>
              <w:rPr>
                <w:sz w:val="18"/>
                <w:szCs w:val="18"/>
              </w:rPr>
            </w:pPr>
            <w:r w:rsidRPr="00265F46">
              <w:t>1.4</w:t>
            </w:r>
          </w:p>
        </w:tc>
      </w:tr>
      <w:tr w:rsidR="00FE794D" w:rsidRPr="00265F46" w14:paraId="1F57EA5A" w14:textId="77777777" w:rsidTr="00DD0F3D">
        <w:trPr>
          <w:cantSplit/>
          <w:trHeight w:val="230"/>
          <w:jc w:val="center"/>
        </w:trPr>
        <w:tc>
          <w:tcPr>
            <w:tcW w:w="2834" w:type="pct"/>
            <w:vAlign w:val="bottom"/>
          </w:tcPr>
          <w:p w14:paraId="680C2A7B" w14:textId="77777777" w:rsidR="00FE794D" w:rsidRPr="00265F46" w:rsidRDefault="00FE794D" w:rsidP="00DD0F3D">
            <w:pPr>
              <w:pStyle w:val="TableText"/>
              <w:jc w:val="center"/>
              <w:rPr>
                <w:sz w:val="18"/>
                <w:szCs w:val="18"/>
              </w:rPr>
            </w:pPr>
            <w:r w:rsidRPr="00265F46">
              <w:t>5.1-6.0</w:t>
            </w:r>
          </w:p>
        </w:tc>
        <w:tc>
          <w:tcPr>
            <w:tcW w:w="2166" w:type="pct"/>
            <w:vAlign w:val="bottom"/>
          </w:tcPr>
          <w:p w14:paraId="35C69BE8" w14:textId="77777777" w:rsidR="00FE794D" w:rsidRPr="00265F46" w:rsidRDefault="00FE794D" w:rsidP="00DD0F3D">
            <w:pPr>
              <w:pStyle w:val="TableText"/>
              <w:jc w:val="center"/>
              <w:rPr>
                <w:sz w:val="18"/>
                <w:szCs w:val="18"/>
              </w:rPr>
            </w:pPr>
            <w:r w:rsidRPr="00265F46">
              <w:t>1.8</w:t>
            </w:r>
          </w:p>
        </w:tc>
      </w:tr>
      <w:tr w:rsidR="00FE794D" w:rsidRPr="00265F46" w14:paraId="0EAA7DB5" w14:textId="77777777" w:rsidTr="00DD0F3D">
        <w:trPr>
          <w:cantSplit/>
          <w:trHeight w:val="230"/>
          <w:jc w:val="center"/>
        </w:trPr>
        <w:tc>
          <w:tcPr>
            <w:tcW w:w="2834" w:type="pct"/>
            <w:vAlign w:val="bottom"/>
          </w:tcPr>
          <w:p w14:paraId="0AC634B9" w14:textId="77777777" w:rsidR="00FE794D" w:rsidRPr="00265F46" w:rsidRDefault="00FE794D" w:rsidP="00DD0F3D">
            <w:pPr>
              <w:pStyle w:val="TableText"/>
              <w:jc w:val="center"/>
              <w:rPr>
                <w:sz w:val="18"/>
                <w:szCs w:val="18"/>
              </w:rPr>
            </w:pPr>
            <w:r w:rsidRPr="00265F46">
              <w:t>6.1-7.0</w:t>
            </w:r>
          </w:p>
        </w:tc>
        <w:tc>
          <w:tcPr>
            <w:tcW w:w="2166" w:type="pct"/>
            <w:vAlign w:val="bottom"/>
          </w:tcPr>
          <w:p w14:paraId="70E14F42" w14:textId="77777777" w:rsidR="00FE794D" w:rsidRPr="00265F46" w:rsidRDefault="00FE794D" w:rsidP="00DD0F3D">
            <w:pPr>
              <w:pStyle w:val="TableText"/>
              <w:jc w:val="center"/>
              <w:rPr>
                <w:sz w:val="18"/>
                <w:szCs w:val="18"/>
              </w:rPr>
            </w:pPr>
            <w:r w:rsidRPr="00265F46">
              <w:t>2.1</w:t>
            </w:r>
          </w:p>
        </w:tc>
      </w:tr>
      <w:tr w:rsidR="00FE794D" w:rsidRPr="00265F46" w14:paraId="35740473" w14:textId="77777777" w:rsidTr="00DD0F3D">
        <w:trPr>
          <w:cantSplit/>
          <w:trHeight w:val="230"/>
          <w:jc w:val="center"/>
        </w:trPr>
        <w:tc>
          <w:tcPr>
            <w:tcW w:w="2834" w:type="pct"/>
            <w:vAlign w:val="bottom"/>
          </w:tcPr>
          <w:p w14:paraId="3DA53D6E" w14:textId="77777777" w:rsidR="00FE794D" w:rsidRPr="00265F46" w:rsidRDefault="00FE794D" w:rsidP="00DD0F3D">
            <w:pPr>
              <w:pStyle w:val="TableText"/>
              <w:jc w:val="center"/>
              <w:rPr>
                <w:sz w:val="18"/>
                <w:szCs w:val="18"/>
              </w:rPr>
            </w:pPr>
            <w:r w:rsidRPr="00265F46">
              <w:t>7.1-8.0</w:t>
            </w:r>
          </w:p>
        </w:tc>
        <w:tc>
          <w:tcPr>
            <w:tcW w:w="2166" w:type="pct"/>
            <w:vAlign w:val="bottom"/>
          </w:tcPr>
          <w:p w14:paraId="0732730A" w14:textId="77777777" w:rsidR="00FE794D" w:rsidRPr="00265F46" w:rsidRDefault="00FE794D" w:rsidP="00DD0F3D">
            <w:pPr>
              <w:pStyle w:val="TableText"/>
              <w:jc w:val="center"/>
              <w:rPr>
                <w:sz w:val="18"/>
                <w:szCs w:val="18"/>
              </w:rPr>
            </w:pPr>
            <w:r w:rsidRPr="00265F46">
              <w:t>2.4</w:t>
            </w:r>
          </w:p>
        </w:tc>
      </w:tr>
      <w:tr w:rsidR="00FE794D" w:rsidRPr="00265F46" w14:paraId="390E3A21" w14:textId="77777777" w:rsidTr="00DD0F3D">
        <w:trPr>
          <w:cantSplit/>
          <w:trHeight w:val="230"/>
          <w:jc w:val="center"/>
        </w:trPr>
        <w:tc>
          <w:tcPr>
            <w:tcW w:w="2834" w:type="pct"/>
            <w:vAlign w:val="bottom"/>
          </w:tcPr>
          <w:p w14:paraId="3EDB83FF" w14:textId="77777777" w:rsidR="00FE794D" w:rsidRPr="00265F46" w:rsidRDefault="00FE794D" w:rsidP="00DD0F3D">
            <w:pPr>
              <w:pStyle w:val="TableText"/>
              <w:jc w:val="center"/>
              <w:rPr>
                <w:sz w:val="18"/>
                <w:szCs w:val="18"/>
              </w:rPr>
            </w:pPr>
            <w:r w:rsidRPr="00265F46">
              <w:t>8.1-9.0</w:t>
            </w:r>
          </w:p>
        </w:tc>
        <w:tc>
          <w:tcPr>
            <w:tcW w:w="2166" w:type="pct"/>
            <w:vAlign w:val="bottom"/>
          </w:tcPr>
          <w:p w14:paraId="0663ADC6" w14:textId="77777777" w:rsidR="00FE794D" w:rsidRPr="00265F46" w:rsidRDefault="00FE794D" w:rsidP="00DD0F3D">
            <w:pPr>
              <w:pStyle w:val="TableText"/>
              <w:jc w:val="center"/>
              <w:rPr>
                <w:sz w:val="18"/>
                <w:szCs w:val="18"/>
              </w:rPr>
            </w:pPr>
            <w:r w:rsidRPr="00265F46">
              <w:t>2.7</w:t>
            </w:r>
          </w:p>
        </w:tc>
      </w:tr>
      <w:tr w:rsidR="00FE794D" w:rsidRPr="00265F46" w14:paraId="3918CA4C" w14:textId="77777777" w:rsidTr="00DD0F3D">
        <w:trPr>
          <w:cantSplit/>
          <w:trHeight w:val="230"/>
          <w:jc w:val="center"/>
        </w:trPr>
        <w:tc>
          <w:tcPr>
            <w:tcW w:w="2834" w:type="pct"/>
            <w:vAlign w:val="bottom"/>
          </w:tcPr>
          <w:p w14:paraId="71D8DC7A" w14:textId="77777777" w:rsidR="00FE794D" w:rsidRPr="00265F46" w:rsidRDefault="00FE794D" w:rsidP="00DD0F3D">
            <w:pPr>
              <w:pStyle w:val="TableText"/>
              <w:jc w:val="center"/>
              <w:rPr>
                <w:sz w:val="18"/>
                <w:szCs w:val="18"/>
              </w:rPr>
            </w:pPr>
            <w:r w:rsidRPr="00265F46">
              <w:t>9.1-10.0</w:t>
            </w:r>
          </w:p>
        </w:tc>
        <w:tc>
          <w:tcPr>
            <w:tcW w:w="2166" w:type="pct"/>
            <w:vAlign w:val="bottom"/>
          </w:tcPr>
          <w:p w14:paraId="278F2204" w14:textId="77777777" w:rsidR="00FE794D" w:rsidRPr="00265F46" w:rsidRDefault="00FE794D" w:rsidP="00DD0F3D">
            <w:pPr>
              <w:pStyle w:val="TableText"/>
              <w:jc w:val="center"/>
              <w:rPr>
                <w:sz w:val="18"/>
                <w:szCs w:val="18"/>
              </w:rPr>
            </w:pPr>
            <w:r w:rsidRPr="00265F46">
              <w:t>3.0</w:t>
            </w:r>
          </w:p>
        </w:tc>
      </w:tr>
    </w:tbl>
    <w:p w14:paraId="50E6BF43" w14:textId="77777777" w:rsidR="00FE794D" w:rsidRPr="00265F46" w:rsidRDefault="00FE794D" w:rsidP="00DD0F3D">
      <w:pPr>
        <w:pStyle w:val="TableFootnotes"/>
      </w:pPr>
      <w:r w:rsidRPr="00265F46">
        <w:rPr>
          <w:color w:val="000000"/>
          <w:vertAlign w:val="superscript"/>
        </w:rPr>
        <w:t>1</w:t>
      </w:r>
      <w:r w:rsidRPr="00265F46">
        <w:t>Over penetration is &gt; 9.5 cm for 0.04-m</w:t>
      </w:r>
      <w:r w:rsidRPr="00265F46">
        <w:rPr>
          <w:vertAlign w:val="superscript"/>
        </w:rPr>
        <w:t>2</w:t>
      </w:r>
      <w:r w:rsidRPr="00265F46">
        <w:t xml:space="preserve"> grab.</w:t>
      </w:r>
    </w:p>
    <w:p w14:paraId="3F445D0F" w14:textId="77777777" w:rsidR="00FE794D" w:rsidRDefault="00FE794D" w:rsidP="00FE794D">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3CB2DB9F" w14:textId="77777777" w:rsidR="00FE794D" w:rsidRDefault="00FE794D" w:rsidP="00FE794D">
      <w:pPr>
        <w:pStyle w:val="Heading4"/>
      </w:pPr>
      <w:r w:rsidRPr="002157B6">
        <w:t xml:space="preserve">Sediment </w:t>
      </w:r>
      <w:r>
        <w:t>T</w:t>
      </w:r>
      <w:r w:rsidRPr="002157B6">
        <w:t>exture</w:t>
      </w:r>
      <w:r>
        <w:t xml:space="preserve"> and Character</w:t>
      </w:r>
    </w:p>
    <w:p w14:paraId="34A02E11" w14:textId="77777777" w:rsidR="00FE794D" w:rsidRDefault="00FE794D" w:rsidP="002B5C2A">
      <w:pPr>
        <w:pStyle w:val="BodyText"/>
      </w:pPr>
      <w:r w:rsidRPr="002639E1">
        <w:t xml:space="preserve">The sediment should be characterized as being coarse sand, fine sand, silt, clay, gravel, </w:t>
      </w:r>
      <w:r>
        <w:t xml:space="preserve">mud, </w:t>
      </w:r>
      <w:r w:rsidRPr="002639E1">
        <w:t>or of a mixed type. The presence of shell hash should also be recorded. Obvious odors such as hydrogen sulfide (the odor of rotten eggs)</w:t>
      </w:r>
      <w:r>
        <w:t xml:space="preserve"> or</w:t>
      </w:r>
      <w:r w:rsidRPr="002639E1">
        <w:t xml:space="preserve"> petroleum, or a lack of noticeable odors</w:t>
      </w:r>
      <w:r>
        <w:t>,</w:t>
      </w:r>
      <w:r w:rsidRPr="002639E1">
        <w:t xml:space="preserve"> should be recorded. General sediment colors (i.e., black, green, brown, red, or gray) should also be recorded.</w:t>
      </w:r>
    </w:p>
    <w:p w14:paraId="1BEB9500" w14:textId="77777777" w:rsidR="00FE794D" w:rsidRPr="00FF2C68" w:rsidRDefault="00FE794D" w:rsidP="00FE794D">
      <w:pPr>
        <w:pStyle w:val="Heading4"/>
      </w:pPr>
      <w:r w:rsidRPr="00FF2C68">
        <w:t xml:space="preserve">Sediment </w:t>
      </w:r>
      <w:r>
        <w:t>A</w:t>
      </w:r>
      <w:r w:rsidRPr="00FF2C68">
        <w:t xml:space="preserve">nalysis </w:t>
      </w:r>
      <w:r>
        <w:t>S</w:t>
      </w:r>
      <w:r w:rsidRPr="00FF2C68">
        <w:t xml:space="preserve">ample </w:t>
      </w:r>
      <w:r>
        <w:t>P</w:t>
      </w:r>
      <w:r w:rsidRPr="00FF2C68">
        <w:t>rocessing</w:t>
      </w:r>
      <w:r w:rsidRPr="00FF2C68">
        <w:rPr>
          <w:color w:val="C00000"/>
        </w:rPr>
        <w:t xml:space="preserve"> </w:t>
      </w:r>
      <w:r w:rsidRPr="00FF2C68">
        <w:t xml:space="preserve">for </w:t>
      </w:r>
      <w:r>
        <w:t>Total Organic Carbon</w:t>
      </w:r>
    </w:p>
    <w:p w14:paraId="37BFF346" w14:textId="721C3D32" w:rsidR="00FE794D" w:rsidRDefault="00FE794D" w:rsidP="002B5C2A">
      <w:pPr>
        <w:pStyle w:val="BodyText"/>
      </w:pPr>
      <w:r w:rsidRPr="00265F46">
        <w:t xml:space="preserve">If the grab sample to be used for </w:t>
      </w:r>
      <w:r>
        <w:t xml:space="preserve">sediment analysis </w:t>
      </w:r>
      <w:r w:rsidRPr="00265F46">
        <w:t>meets the acceptability criteria, the water overlying the sample will be siphoned from the grab and the surface sediment (</w:t>
      </w:r>
      <w:r>
        <w:t xml:space="preserve">top </w:t>
      </w:r>
      <w:r w:rsidRPr="00265F46">
        <w:t xml:space="preserve">0 to 2 cm) will be collected with a scoop and transferred to a clean (rinsed with </w:t>
      </w:r>
      <w:r>
        <w:t>clean</w:t>
      </w:r>
      <w:r w:rsidRPr="00265F46">
        <w:t xml:space="preserve"> seawater) glass bowl. The sediment will be thoroughly homogenized before being transferred to </w:t>
      </w:r>
      <w:r>
        <w:t>125 mL wide-mouth sample jars to hold a</w:t>
      </w:r>
      <w:r w:rsidRPr="00265F46">
        <w:t>pproximately 50</w:t>
      </w:r>
      <w:r>
        <w:t xml:space="preserve"> </w:t>
      </w:r>
      <w:r w:rsidRPr="00265F46">
        <w:t>mL subsamples</w:t>
      </w:r>
      <w:r>
        <w:t xml:space="preserve"> for </w:t>
      </w:r>
      <w:r w:rsidRPr="75412FF0">
        <w:rPr>
          <w:rFonts w:eastAsia="Palatino Linotype" w:cs="Palatino Linotype"/>
        </w:rPr>
        <w:t>total organic carbon</w:t>
      </w:r>
      <w:r w:rsidDel="00097262">
        <w:t xml:space="preserve"> </w:t>
      </w:r>
      <w:r>
        <w:t xml:space="preserve">analysis. </w:t>
      </w:r>
      <w:r w:rsidRPr="00265F46">
        <w:t xml:space="preserve">These samples will be labeled and </w:t>
      </w:r>
      <w:r>
        <w:t>set on dry ice (frozen)</w:t>
      </w:r>
      <w:r w:rsidRPr="00265F46">
        <w:t xml:space="preserve">. These samples will be delivered to the contracted laboratory for analysis </w:t>
      </w:r>
      <w:r>
        <w:t xml:space="preserve">using the Lloyd Khan method </w:t>
      </w:r>
      <w:r w:rsidRPr="00265F46">
        <w:t>within 24 hours of survey completion.</w:t>
      </w:r>
    </w:p>
    <w:p w14:paraId="0B28A5DD" w14:textId="7A1443E4" w:rsidR="00FE794D" w:rsidRDefault="00FE794D" w:rsidP="00FE794D">
      <w:pPr>
        <w:pStyle w:val="Heading2"/>
      </w:pPr>
      <w:bookmarkStart w:id="313" w:name="_Toc24106127"/>
      <w:r>
        <w:t>B3</w:t>
      </w:r>
      <w:r>
        <w:tab/>
        <w:t>Sample Handling and Custody</w:t>
      </w:r>
      <w:bookmarkEnd w:id="313"/>
    </w:p>
    <w:p w14:paraId="767D6914" w14:textId="77777777" w:rsidR="009F4B5B" w:rsidRDefault="009F4B5B" w:rsidP="009F4B5B">
      <w:pPr>
        <w:pStyle w:val="BodyText"/>
      </w:pPr>
    </w:p>
    <w:p w14:paraId="316FC9A8" w14:textId="3430775D" w:rsidR="00FE794D" w:rsidRPr="00DA7092" w:rsidRDefault="00FE794D">
      <w:pPr>
        <w:pStyle w:val="Heading3"/>
      </w:pPr>
      <w:bookmarkStart w:id="314" w:name="_Toc24106128"/>
      <w:r>
        <w:t>B3.1</w:t>
      </w:r>
      <w:r>
        <w:tab/>
      </w:r>
      <w:r w:rsidRPr="02B0E610">
        <w:t xml:space="preserve">Sample </w:t>
      </w:r>
      <w:r w:rsidRPr="00DA7092">
        <w:t>Handling</w:t>
      </w:r>
      <w:bookmarkEnd w:id="314"/>
      <w:r w:rsidRPr="00DA7092">
        <w:t xml:space="preserve"> </w:t>
      </w:r>
    </w:p>
    <w:p w14:paraId="2897F89E" w14:textId="1A57997D" w:rsidR="00FE794D" w:rsidRPr="005E6620" w:rsidRDefault="00FE794D" w:rsidP="002B5C2A">
      <w:pPr>
        <w:pStyle w:val="BodyText"/>
      </w:pPr>
      <w:r w:rsidRPr="005E6620">
        <w:t xml:space="preserve">Handling of samples while in the field, including storage requirements, is described in </w:t>
      </w:r>
      <w:r>
        <w:t>Section</w:t>
      </w:r>
      <w:r w:rsidR="00161B6C">
        <w:t xml:space="preserve"> B2</w:t>
      </w:r>
      <w:r w:rsidRPr="005E6620">
        <w:t>.</w:t>
      </w:r>
    </w:p>
    <w:p w14:paraId="4C70FBCB" w14:textId="77777777" w:rsidR="00DF2D3A" w:rsidRDefault="00FE794D" w:rsidP="00DF2D3A">
      <w:pPr>
        <w:pStyle w:val="BodyText"/>
      </w:pPr>
      <w:r w:rsidRPr="00904D84">
        <w:t xml:space="preserve">The sediment chemistry samples </w:t>
      </w:r>
      <w:r w:rsidRPr="00AD16CA">
        <w:t xml:space="preserve">collected during the benthic survey must be kept </w:t>
      </w:r>
      <w:r w:rsidRPr="00F64E82">
        <w:t>frozen</w:t>
      </w:r>
      <w:r w:rsidRPr="00AD16CA">
        <w:t>. After the survey is completed, a survey crew member will deliver the sediment chemistry samples to the contracted laboratory</w:t>
      </w:r>
      <w:r>
        <w:t xml:space="preserve"> according to a pre-arranged schedule</w:t>
      </w:r>
      <w:r w:rsidRPr="004E1B61">
        <w:t xml:space="preserve"> for sample </w:t>
      </w:r>
      <w:proofErr w:type="spellStart"/>
      <w:r w:rsidRPr="004E1B61">
        <w:t>dropoff</w:t>
      </w:r>
      <w:proofErr w:type="spellEnd"/>
      <w:r w:rsidRPr="004E1B61">
        <w:t xml:space="preserve">. </w:t>
      </w:r>
      <w:r w:rsidRPr="007E04F1">
        <w:t xml:space="preserve">If circumstances dictate that the samples must be shipped to </w:t>
      </w:r>
      <w:r>
        <w:t xml:space="preserve">the </w:t>
      </w:r>
      <w:r w:rsidRPr="007E04F1">
        <w:t xml:space="preserve">laboratory, they will be shipped by </w:t>
      </w:r>
      <w:r>
        <w:t>o</w:t>
      </w:r>
      <w:r w:rsidRPr="007E04F1">
        <w:t xml:space="preserve">vernight </w:t>
      </w:r>
      <w:r w:rsidRPr="005C1992">
        <w:t>express. In that case, the samples that were frozen after collection will be placed on dry ice with protective layers of foam or bubble wrap to ensure that they remain intact and frozen during shipment.</w:t>
      </w:r>
    </w:p>
    <w:p w14:paraId="77AA340F" w14:textId="54715EE2" w:rsidR="00FE794D" w:rsidRPr="005C1992" w:rsidRDefault="00DF2D3A" w:rsidP="002B5C2A">
      <w:pPr>
        <w:pStyle w:val="BodyText"/>
      </w:pPr>
      <w:r>
        <w:t>The maximum h</w:t>
      </w:r>
      <w:r w:rsidRPr="005B0965">
        <w:t xml:space="preserve">olding time for </w:t>
      </w:r>
      <w:r w:rsidRPr="008112AD">
        <w:t xml:space="preserve">sediment samples </w:t>
      </w:r>
      <w:r>
        <w:t xml:space="preserve">in the laboratory </w:t>
      </w:r>
      <w:r w:rsidRPr="008112AD">
        <w:t>will be 28 days</w:t>
      </w:r>
      <w:r>
        <w:t xml:space="preserve"> frozen</w:t>
      </w:r>
      <w:r w:rsidRPr="008112AD">
        <w:t xml:space="preserve">. </w:t>
      </w:r>
      <w:r w:rsidRPr="005B0965">
        <w:t xml:space="preserve">This time frame is consistent with </w:t>
      </w:r>
      <w:proofErr w:type="gramStart"/>
      <w:r>
        <w:t>a number of</w:t>
      </w:r>
      <w:proofErr w:type="gramEnd"/>
      <w:r>
        <w:t xml:space="preserve"> </w:t>
      </w:r>
      <w:r w:rsidRPr="005B0965">
        <w:t xml:space="preserve">standard </w:t>
      </w:r>
      <w:r>
        <w:t xml:space="preserve">EPA Methods </w:t>
      </w:r>
      <w:r w:rsidRPr="005B0965">
        <w:t xml:space="preserve">and </w:t>
      </w:r>
      <w:r>
        <w:t>en</w:t>
      </w:r>
      <w:r w:rsidRPr="005B0965">
        <w:t xml:space="preserve">sures that samples are </w:t>
      </w:r>
      <w:r>
        <w:t>analyzed</w:t>
      </w:r>
      <w:r w:rsidRPr="005B0965">
        <w:t xml:space="preserve"> in a timely manner</w:t>
      </w:r>
      <w:r>
        <w:t xml:space="preserve"> to prevent or minimize </w:t>
      </w:r>
      <w:r w:rsidRPr="00AC5980">
        <w:t xml:space="preserve">analyte </w:t>
      </w:r>
      <w:r>
        <w:t>degradation and i</w:t>
      </w:r>
      <w:r w:rsidRPr="00566710">
        <w:t>nterferences</w:t>
      </w:r>
      <w:r w:rsidRPr="005B0965">
        <w:t>.</w:t>
      </w:r>
    </w:p>
    <w:p w14:paraId="1D248300" w14:textId="443509CB" w:rsidR="00FE794D" w:rsidRDefault="3963D00E" w:rsidP="00FE794D">
      <w:pPr>
        <w:pStyle w:val="Heading3"/>
      </w:pPr>
      <w:bookmarkStart w:id="315" w:name="_Toc24106129"/>
      <w:r>
        <w:t>B3.2</w:t>
      </w:r>
      <w:r w:rsidR="00FE794D">
        <w:tab/>
      </w:r>
      <w:r>
        <w:t>Sample Custody</w:t>
      </w:r>
      <w:bookmarkEnd w:id="315"/>
    </w:p>
    <w:p w14:paraId="1CC26B5F" w14:textId="77777777" w:rsidR="00FE794D" w:rsidRPr="00A45300" w:rsidRDefault="623FE806" w:rsidP="00FE794D">
      <w:pPr>
        <w:pStyle w:val="Heading4"/>
      </w:pPr>
      <w:r>
        <w:t>Sample Tracking</w:t>
      </w:r>
    </w:p>
    <w:p w14:paraId="31B23B4D" w14:textId="06E0DBF2" w:rsidR="623FE806" w:rsidRDefault="623FE806" w:rsidP="623FE806">
      <w:pPr>
        <w:pStyle w:val="BodyText"/>
      </w:pPr>
      <w:r>
        <w:t>Sample custody will be tracked through external and internal Sample Labels, Field Data Forms, a Sample Log, and Chain of Custody Forms.</w:t>
      </w:r>
    </w:p>
    <w:p w14:paraId="4181922D" w14:textId="6C382BB7" w:rsidR="623FE806" w:rsidRDefault="623FE806" w:rsidP="623FE806">
      <w:pPr>
        <w:pStyle w:val="BodyText"/>
        <w:rPr>
          <w:highlight w:val="yellow"/>
        </w:rPr>
      </w:pPr>
      <w:r>
        <w:t xml:space="preserve">Sediment samples collected under this QAPP will be processed by a contracted laboratory. The contracted laboratory will provide the sample containers and sample labels. Sample Labels will contain or have spaces for following information: station location, survey type, analysis, preservative, date/time collected, and collector’s name. </w:t>
      </w:r>
    </w:p>
    <w:p w14:paraId="5B210F41" w14:textId="0D650A4D" w:rsidR="623FE806" w:rsidRDefault="395FFF33" w:rsidP="395FFF33">
      <w:pPr>
        <w:pStyle w:val="BodyText"/>
        <w:rPr>
          <w:highlight w:val="yellow"/>
        </w:rPr>
      </w:pPr>
      <w:r>
        <w:t xml:space="preserve">The survey crew will fill out the Field Data Form at each station. The form includes headers for entering pertinent information about each station, such as arrival time, bottom depth, and weather observations. The form also contains spaces for specific grab data, such as penetration depth and general descriptions. The forms will be kept in the project files. During field collection, a Sample Log and Chain of Custody Forms also will be completed. The Chain of Custody Forms will include the unique information from the corresponding label on the sample container, ensuring the tracking of sample location and status. The Sample Log will include a list of samples collected. The Chief Scientist is responsible for verifying that information on the Sample Labels matches the information on the Sample Log and Chain of Custody prior to delivering the samples to the contracted laboratory. </w:t>
      </w:r>
    </w:p>
    <w:p w14:paraId="064A4C97" w14:textId="77777777" w:rsidR="00FE794D" w:rsidRPr="00F64E82" w:rsidRDefault="00FE794D" w:rsidP="00FE794D">
      <w:pPr>
        <w:pStyle w:val="Heading4"/>
        <w:rPr>
          <w:rFonts w:ascii="Palatino Linotype" w:hAnsi="Palatino Linotype"/>
          <w:b w:val="0"/>
          <w:i w:val="0"/>
        </w:rPr>
      </w:pPr>
      <w:r w:rsidRPr="00F64E82">
        <w:t>Sample Custody</w:t>
      </w:r>
    </w:p>
    <w:p w14:paraId="1A0967A6" w14:textId="088762B9" w:rsidR="00FE794D" w:rsidRDefault="623FE806" w:rsidP="003C2988">
      <w:pPr>
        <w:pStyle w:val="BodyText"/>
      </w:pPr>
      <w:r>
        <w:t>Sediment samples will be in the custody of the survey Chief Scientist or a crew member from collection until they are transferred to the contracted laboratory. Transfer of sediment samples will be documented on the custody forms. All samples will be distributed to the appropriate laboratory personnel by hand or by a shipping service. The field sample custodian will retain a copy of the Chain of Custody Form in the field log. The original will accompany the samples to the laboratory for subsequent sample transfer. When samples arrive at the laboratory, custody will be relinquished to the laboratory staff. The laboratory staff will verify that the custody seals on the cooler are intact. The laboratory staff will then examine the samples, verify that sample-specific information recorded on the Chain of Custody Form is accurate and that the sample integrity is uncompromised, log the samples into their laboratory tracking system, and complete and sign the Chain of Custody Form so that transfer of custody of the samples is complete. Any discrepancies between Sample Labels and Sample Log, the condition of the samples upon receipt, and any unusual events or deviations from the QAPP will be documented in detail on the Chain of Custody Form, and the Project Manager notified. Copies of completed custody forms will be delivered (scanned and emailed or faxed) to the Project Manager within 24 hours of receipt.</w:t>
      </w:r>
      <w:r w:rsidRPr="623FE806">
        <w:rPr>
          <w:highlight w:val="yellow"/>
        </w:rPr>
        <w:t xml:space="preserve"> </w:t>
      </w:r>
    </w:p>
    <w:p w14:paraId="75DA10AF" w14:textId="77777777" w:rsidR="00FA6340" w:rsidRPr="00EB3CF6" w:rsidRDefault="00FA6340" w:rsidP="00FA6340">
      <w:pPr>
        <w:pStyle w:val="Heading2"/>
      </w:pPr>
      <w:bookmarkStart w:id="316" w:name="_Toc24106130"/>
      <w:r>
        <w:t>B4</w:t>
      </w:r>
      <w:r>
        <w:tab/>
      </w:r>
      <w:r w:rsidRPr="00EB3CF6">
        <w:t>A</w:t>
      </w:r>
      <w:r>
        <w:t>nalytical Methods</w:t>
      </w:r>
      <w:bookmarkEnd w:id="316"/>
    </w:p>
    <w:p w14:paraId="472E9264" w14:textId="27958BC3" w:rsidR="00FA6340" w:rsidRPr="00B5320D" w:rsidRDefault="00FA6340" w:rsidP="00FA6340">
      <w:pPr>
        <w:pStyle w:val="BodyText"/>
        <w:rPr>
          <w:color w:val="000000"/>
        </w:rPr>
      </w:pPr>
      <w:r>
        <w:t>S</w:t>
      </w:r>
      <w:r w:rsidRPr="00EB3CF6">
        <w:t xml:space="preserve">ediment geophysical properties, including sediment grain size and </w:t>
      </w:r>
      <w:r>
        <w:t>total organic carbon, are based on laboratory assessment of soft-bottom grab samples</w:t>
      </w:r>
      <w:r w:rsidR="643B4D39">
        <w:t xml:space="preserve"> as indicated below</w:t>
      </w:r>
      <w:r>
        <w:t>.</w:t>
      </w:r>
    </w:p>
    <w:p w14:paraId="60B2DB98" w14:textId="06568769" w:rsidR="00FA6340" w:rsidRDefault="00FA6340" w:rsidP="643B4D39">
      <w:pPr>
        <w:pStyle w:val="TableTitle"/>
      </w:pPr>
      <w:bookmarkStart w:id="317" w:name="_Toc24070803"/>
      <w:r>
        <w:t>Table</w:t>
      </w:r>
      <w:r w:rsidR="0083018C">
        <w:t xml:space="preserve"> B4.</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Marine Benthic Survey Sample Analyses, Sediment</w:t>
      </w:r>
      <w:bookmarkEnd w:id="3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45"/>
        <w:gridCol w:w="1621"/>
        <w:gridCol w:w="3149"/>
        <w:gridCol w:w="3235"/>
      </w:tblGrid>
      <w:tr w:rsidR="00FA6340" w:rsidRPr="008F3BF1" w14:paraId="47711FAC" w14:textId="77777777" w:rsidTr="008A6DEB">
        <w:trPr>
          <w:tblHeader/>
        </w:trPr>
        <w:tc>
          <w:tcPr>
            <w:tcW w:w="719" w:type="pct"/>
            <w:shd w:val="clear" w:color="auto" w:fill="D9D9D9" w:themeFill="background1" w:themeFillShade="D9"/>
            <w:vAlign w:val="center"/>
          </w:tcPr>
          <w:p w14:paraId="489F4B2E" w14:textId="77777777" w:rsidR="00FA6340" w:rsidRPr="008F3BF1" w:rsidRDefault="00FA6340" w:rsidP="008A6DEB">
            <w:pPr>
              <w:pStyle w:val="TableText"/>
              <w:jc w:val="center"/>
              <w:rPr>
                <w:b/>
                <w:bCs/>
              </w:rPr>
            </w:pPr>
            <w:r>
              <w:rPr>
                <w:b/>
                <w:bCs/>
              </w:rPr>
              <w:t>Parameter</w:t>
            </w:r>
          </w:p>
        </w:tc>
        <w:tc>
          <w:tcPr>
            <w:tcW w:w="867" w:type="pct"/>
            <w:shd w:val="clear" w:color="auto" w:fill="D9D9D9" w:themeFill="background1" w:themeFillShade="D9"/>
            <w:vAlign w:val="center"/>
          </w:tcPr>
          <w:p w14:paraId="2214124F" w14:textId="77777777" w:rsidR="00FA6340" w:rsidRPr="008F3BF1" w:rsidRDefault="00FA6340" w:rsidP="008A6DEB">
            <w:pPr>
              <w:pStyle w:val="TableText"/>
              <w:jc w:val="center"/>
              <w:rPr>
                <w:b/>
                <w:bCs/>
              </w:rPr>
            </w:pPr>
            <w:r>
              <w:rPr>
                <w:b/>
                <w:bCs/>
              </w:rPr>
              <w:t>Unit of Measurement</w:t>
            </w:r>
          </w:p>
        </w:tc>
        <w:tc>
          <w:tcPr>
            <w:tcW w:w="1684" w:type="pct"/>
            <w:shd w:val="clear" w:color="auto" w:fill="D9D9D9" w:themeFill="background1" w:themeFillShade="D9"/>
            <w:vAlign w:val="center"/>
          </w:tcPr>
          <w:p w14:paraId="770F1811" w14:textId="77777777" w:rsidR="00FA6340" w:rsidRPr="008F3BF1" w:rsidRDefault="00FA6340" w:rsidP="008A6DEB">
            <w:pPr>
              <w:pStyle w:val="TableText"/>
              <w:jc w:val="center"/>
              <w:rPr>
                <w:b/>
                <w:bCs/>
              </w:rPr>
            </w:pPr>
            <w:r>
              <w:rPr>
                <w:b/>
                <w:bCs/>
              </w:rPr>
              <w:t>Method</w:t>
            </w:r>
          </w:p>
        </w:tc>
        <w:tc>
          <w:tcPr>
            <w:tcW w:w="1730" w:type="pct"/>
            <w:shd w:val="clear" w:color="auto" w:fill="D9D9D9" w:themeFill="background1" w:themeFillShade="D9"/>
            <w:vAlign w:val="center"/>
          </w:tcPr>
          <w:p w14:paraId="191B4D4C" w14:textId="77777777" w:rsidR="00FA6340" w:rsidRPr="008F3BF1" w:rsidRDefault="00FA6340" w:rsidP="008A6DEB">
            <w:pPr>
              <w:pStyle w:val="TableText"/>
              <w:jc w:val="center"/>
              <w:rPr>
                <w:b/>
                <w:bCs/>
              </w:rPr>
            </w:pPr>
            <w:r>
              <w:rPr>
                <w:b/>
                <w:bCs/>
              </w:rPr>
              <w:t>Reference</w:t>
            </w:r>
          </w:p>
        </w:tc>
      </w:tr>
      <w:tr w:rsidR="00FA6340" w:rsidRPr="00265F46" w14:paraId="60E25DE9" w14:textId="77777777" w:rsidTr="008A6DEB">
        <w:trPr>
          <w:tblHeader/>
        </w:trPr>
        <w:tc>
          <w:tcPr>
            <w:tcW w:w="719" w:type="pct"/>
            <w:shd w:val="clear" w:color="auto" w:fill="FFFFFF" w:themeFill="background1"/>
          </w:tcPr>
          <w:p w14:paraId="59D8D2C3" w14:textId="77777777" w:rsidR="00FA6340" w:rsidRPr="00643C29" w:rsidRDefault="00FA6340" w:rsidP="008A6DEB">
            <w:pPr>
              <w:pStyle w:val="TableText"/>
            </w:pPr>
            <w:r w:rsidRPr="00643C29">
              <w:t>TOC</w:t>
            </w:r>
          </w:p>
        </w:tc>
        <w:tc>
          <w:tcPr>
            <w:tcW w:w="867" w:type="pct"/>
            <w:shd w:val="clear" w:color="auto" w:fill="FFFFFF" w:themeFill="background1"/>
          </w:tcPr>
          <w:p w14:paraId="6E1A7567" w14:textId="77777777" w:rsidR="00FA6340" w:rsidRPr="005E3290" w:rsidRDefault="00FA6340" w:rsidP="008A6DEB">
            <w:pPr>
              <w:pStyle w:val="TableText"/>
            </w:pPr>
            <w:r w:rsidRPr="005E3290">
              <w:t>%C by dry weight</w:t>
            </w:r>
          </w:p>
        </w:tc>
        <w:tc>
          <w:tcPr>
            <w:tcW w:w="1684" w:type="pct"/>
            <w:shd w:val="clear" w:color="auto" w:fill="FFFFFF" w:themeFill="background1"/>
          </w:tcPr>
          <w:p w14:paraId="0816E635" w14:textId="77777777" w:rsidR="00FA6340" w:rsidRPr="00265F46" w:rsidRDefault="00FA6340" w:rsidP="008A6DEB">
            <w:pPr>
              <w:pStyle w:val="TableText"/>
              <w:rPr>
                <w:highlight w:val="yellow"/>
              </w:rPr>
            </w:pPr>
            <w:r w:rsidRPr="00813E99">
              <w:t>Lloyd Kahn</w:t>
            </w:r>
          </w:p>
        </w:tc>
        <w:tc>
          <w:tcPr>
            <w:tcW w:w="1730" w:type="pct"/>
            <w:shd w:val="clear" w:color="auto" w:fill="FFFFFF" w:themeFill="background1"/>
          </w:tcPr>
          <w:p w14:paraId="718A4768" w14:textId="77777777" w:rsidR="00FA6340" w:rsidRPr="00265F46" w:rsidRDefault="00FA6340" w:rsidP="008A6DEB">
            <w:pPr>
              <w:pStyle w:val="TableText"/>
              <w:rPr>
                <w:highlight w:val="yellow"/>
              </w:rPr>
            </w:pPr>
            <w:r w:rsidRPr="00AB2D2B">
              <w:t>Kahn, 1988</w:t>
            </w:r>
            <w:r>
              <w:rPr>
                <w:rStyle w:val="FootnoteReference"/>
              </w:rPr>
              <w:footnoteReference w:id="30"/>
            </w:r>
          </w:p>
        </w:tc>
      </w:tr>
    </w:tbl>
    <w:p w14:paraId="13F96F9D" w14:textId="77777777" w:rsidR="00FA6340" w:rsidRDefault="00FA6340" w:rsidP="002B5C2A">
      <w:pPr>
        <w:pStyle w:val="BodyText"/>
      </w:pPr>
    </w:p>
    <w:p w14:paraId="53E86CDD" w14:textId="6E8366AE" w:rsidR="00FE794D" w:rsidRDefault="00FE794D" w:rsidP="00FE794D">
      <w:pPr>
        <w:pStyle w:val="Heading2"/>
      </w:pPr>
      <w:bookmarkStart w:id="318" w:name="_Toc24106131"/>
      <w:r w:rsidRPr="00000052">
        <w:t>B5</w:t>
      </w:r>
      <w:r w:rsidRPr="00000052">
        <w:tab/>
      </w:r>
      <w:r w:rsidR="54E22CC6" w:rsidRPr="00000052">
        <w:t>Fiel</w:t>
      </w:r>
      <w:r w:rsidR="3F96AF4F" w:rsidRPr="00000052">
        <w:t>d S</w:t>
      </w:r>
      <w:r w:rsidR="54E22CC6" w:rsidRPr="00000052">
        <w:t>ampl</w:t>
      </w:r>
      <w:r w:rsidR="3F96AF4F" w:rsidRPr="00000052">
        <w:t>ing</w:t>
      </w:r>
      <w:r w:rsidRPr="00000052">
        <w:t xml:space="preserve"> Quality Control</w:t>
      </w:r>
      <w:bookmarkEnd w:id="318"/>
    </w:p>
    <w:p w14:paraId="5D824221" w14:textId="42600573" w:rsidR="00FE794D" w:rsidRDefault="3963D00E" w:rsidP="00FE794D">
      <w:pPr>
        <w:pStyle w:val="Heading3"/>
        <w:rPr>
          <w:i/>
          <w:color w:val="C00000"/>
        </w:rPr>
      </w:pPr>
      <w:bookmarkStart w:id="319" w:name="_Toc24106132"/>
      <w:r>
        <w:t>B5.1</w:t>
      </w:r>
      <w:r w:rsidR="00FE794D">
        <w:tab/>
      </w:r>
      <w:r>
        <w:t>Sediment Samples Quality Control</w:t>
      </w:r>
      <w:bookmarkEnd w:id="319"/>
    </w:p>
    <w:p w14:paraId="692FC9A5" w14:textId="77777777" w:rsidR="00FE794D" w:rsidRPr="00EB114B" w:rsidRDefault="00FE794D" w:rsidP="00FE794D">
      <w:pPr>
        <w:pStyle w:val="Heading4"/>
        <w:rPr>
          <w:rFonts w:ascii="Palatino Linotype" w:hAnsi="Palatino Linotype"/>
          <w:szCs w:val="22"/>
          <w:u w:val="single"/>
        </w:rPr>
      </w:pPr>
      <w:r w:rsidRPr="00EB114B">
        <w:t>Accuracy, Precision, and Representativeness</w:t>
      </w:r>
    </w:p>
    <w:p w14:paraId="6957C117" w14:textId="15D622C2" w:rsidR="00FE794D" w:rsidRPr="00EB114B" w:rsidRDefault="00FE794D" w:rsidP="002B5C2A">
      <w:pPr>
        <w:pStyle w:val="BodyText"/>
      </w:pPr>
      <w:r w:rsidRPr="00EB114B">
        <w:t xml:space="preserve">These qualities will be assured by </w:t>
      </w:r>
      <w:r>
        <w:t xml:space="preserve">compliance with </w:t>
      </w:r>
      <w:r w:rsidRPr="00EB114B">
        <w:t xml:space="preserve">the sampling plan and </w:t>
      </w:r>
      <w:r>
        <w:t>e</w:t>
      </w:r>
      <w:r w:rsidRPr="00EB114B">
        <w:t>nsuring that samples are well homogenized and subsampled and preserved following methods detail</w:t>
      </w:r>
      <w:r>
        <w:t xml:space="preserve">ed in Section </w:t>
      </w:r>
      <w:r w:rsidRPr="00EB114B">
        <w:t>B2.</w:t>
      </w:r>
    </w:p>
    <w:p w14:paraId="5C99B315" w14:textId="77777777" w:rsidR="00FE794D" w:rsidRPr="00715F99" w:rsidRDefault="00FE794D" w:rsidP="00FE794D">
      <w:pPr>
        <w:pStyle w:val="Heading4"/>
      </w:pPr>
      <w:r w:rsidRPr="00715F99">
        <w:t>Comparability</w:t>
      </w:r>
    </w:p>
    <w:p w14:paraId="0F780499" w14:textId="77777777" w:rsidR="00FE794D" w:rsidRPr="00EB114B" w:rsidRDefault="00FE794D" w:rsidP="002B5C2A">
      <w:pPr>
        <w:pStyle w:val="BodyText"/>
      </w:pPr>
      <w:r w:rsidRPr="00EB114B">
        <w:t xml:space="preserve">Procedures for sampling and subsampling are comparable to those used </w:t>
      </w:r>
      <w:r>
        <w:t>i</w:t>
      </w:r>
      <w:r w:rsidRPr="00EB114B">
        <w:t>n other investigations in Massachusetts coastal waters.</w:t>
      </w:r>
    </w:p>
    <w:p w14:paraId="7E7FE1D3" w14:textId="77777777" w:rsidR="00FE794D" w:rsidRPr="0035431B" w:rsidRDefault="00FE794D" w:rsidP="00FE794D">
      <w:pPr>
        <w:pStyle w:val="Heading4"/>
        <w:rPr>
          <w:rFonts w:ascii="Palatino Linotype" w:hAnsi="Palatino Linotype"/>
          <w:szCs w:val="22"/>
        </w:rPr>
      </w:pPr>
      <w:r w:rsidRPr="0035431B">
        <w:t>Completeness</w:t>
      </w:r>
    </w:p>
    <w:p w14:paraId="0B0746E1" w14:textId="77777777" w:rsidR="00FE794D" w:rsidRDefault="00FE794D" w:rsidP="002B5C2A">
      <w:pPr>
        <w:pStyle w:val="BodyText"/>
      </w:pPr>
      <w:r w:rsidRPr="00D5488B">
        <w:t xml:space="preserve">All required samples will be collected at </w:t>
      </w:r>
      <w:proofErr w:type="gramStart"/>
      <w:r w:rsidRPr="00D5488B">
        <w:t>all of</w:t>
      </w:r>
      <w:proofErr w:type="gramEnd"/>
      <w:r w:rsidRPr="00D5488B">
        <w:t xml:space="preserve"> the stations specified in </w:t>
      </w:r>
      <w:r>
        <w:t>the program sampling</w:t>
      </w:r>
      <w:r w:rsidRPr="00D5488B">
        <w:t xml:space="preserve"> </w:t>
      </w:r>
      <w:r>
        <w:t>p</w:t>
      </w:r>
      <w:r w:rsidRPr="00D5488B">
        <w:t>lan.</w:t>
      </w:r>
    </w:p>
    <w:p w14:paraId="1FD0694F" w14:textId="78BDDE5F" w:rsidR="00FE794D" w:rsidRPr="00124597" w:rsidRDefault="00FE794D" w:rsidP="00FE794D">
      <w:pPr>
        <w:pStyle w:val="Heading3"/>
        <w:rPr>
          <w:color w:val="C00000"/>
        </w:rPr>
      </w:pPr>
      <w:bookmarkStart w:id="320" w:name="_Toc24106133"/>
      <w:r w:rsidRPr="00124597">
        <w:t>B5.2</w:t>
      </w:r>
      <w:r>
        <w:tab/>
      </w:r>
      <w:r w:rsidRPr="00124597">
        <w:t>Soft-</w:t>
      </w:r>
      <w:r>
        <w:t>B</w:t>
      </w:r>
      <w:r w:rsidRPr="00124597">
        <w:t>ottom Grab Sampling Quality Control</w:t>
      </w:r>
      <w:bookmarkEnd w:id="320"/>
      <w:r w:rsidRPr="00124597">
        <w:t xml:space="preserve"> </w:t>
      </w:r>
    </w:p>
    <w:p w14:paraId="1964CFFF" w14:textId="77777777" w:rsidR="00FE794D" w:rsidRPr="00124597" w:rsidRDefault="00FE794D" w:rsidP="002B5C2A">
      <w:pPr>
        <w:pStyle w:val="BodyText"/>
      </w:pPr>
      <w:r w:rsidRPr="00124597">
        <w:t xml:space="preserve">All sediment samples to be used for </w:t>
      </w:r>
      <w:r w:rsidRPr="75412FF0">
        <w:rPr>
          <w:rFonts w:eastAsia="Palatino Linotype" w:cs="Palatino Linotype"/>
        </w:rPr>
        <w:t>total organic carbon</w:t>
      </w:r>
      <w:r w:rsidRPr="00124597" w:rsidDel="00097262">
        <w:t xml:space="preserve"> </w:t>
      </w:r>
      <w:r w:rsidRPr="00124597">
        <w:t>analysis will be collected with a 0.04</w:t>
      </w:r>
      <w:r>
        <w:t xml:space="preserve"> </w:t>
      </w:r>
      <w:r w:rsidRPr="00124597">
        <w:t>m</w:t>
      </w:r>
      <w:r w:rsidRPr="00124597">
        <w:rPr>
          <w:vertAlign w:val="superscript"/>
        </w:rPr>
        <w:t>2</w:t>
      </w:r>
      <w:r w:rsidRPr="00124597">
        <w:t xml:space="preserve"> Young-modified</w:t>
      </w:r>
      <w:r>
        <w:t xml:space="preserve"> Van </w:t>
      </w:r>
      <w:r w:rsidRPr="00124597">
        <w:t xml:space="preserve">Veen grab sampler. </w:t>
      </w:r>
      <w:r>
        <w:t>S</w:t>
      </w:r>
      <w:r w:rsidRPr="00124597">
        <w:t xml:space="preserve">amples will be </w:t>
      </w:r>
      <w:r>
        <w:t>kept undisturbed through</w:t>
      </w:r>
      <w:r w:rsidRPr="00124597">
        <w:t xml:space="preserve"> careful attention to established deployment and recovery procedures. Procedures used by survey crews will cover the following aspects of deployment and recovery:</w:t>
      </w:r>
    </w:p>
    <w:p w14:paraId="4B8C2A60" w14:textId="77777777" w:rsidR="00FE794D" w:rsidRPr="00124597" w:rsidRDefault="623FE806" w:rsidP="00353483">
      <w:pPr>
        <w:pStyle w:val="ListBullet"/>
        <w:rPr>
          <w:color w:val="000000" w:themeColor="text1"/>
        </w:rPr>
      </w:pPr>
      <w:r>
        <w:t>Thorough wash-down of the grab before each deployment</w:t>
      </w:r>
    </w:p>
    <w:p w14:paraId="5B427C51" w14:textId="77777777" w:rsidR="00FE794D" w:rsidRPr="00124597" w:rsidRDefault="623FE806" w:rsidP="00353483">
      <w:pPr>
        <w:pStyle w:val="ListBullet"/>
        <w:rPr>
          <w:color w:val="000000" w:themeColor="text1"/>
        </w:rPr>
      </w:pPr>
      <w:r>
        <w:t>Control of penetration by adding or removing weights to the frame and adjusting descent rate</w:t>
      </w:r>
    </w:p>
    <w:p w14:paraId="20A8084B" w14:textId="77777777" w:rsidR="00FE794D" w:rsidRPr="00124597" w:rsidRDefault="623FE806" w:rsidP="00353483">
      <w:pPr>
        <w:pStyle w:val="ListBullet"/>
        <w:rPr>
          <w:color w:val="000000" w:themeColor="text1"/>
        </w:rPr>
      </w:pPr>
      <w:r>
        <w:t>Slow recovery until the grab is free of the bottom</w:t>
      </w:r>
    </w:p>
    <w:p w14:paraId="6952E90E" w14:textId="77777777" w:rsidR="00FE794D" w:rsidRPr="00124597" w:rsidRDefault="623FE806" w:rsidP="00353483">
      <w:pPr>
        <w:pStyle w:val="ListBullet"/>
        <w:rPr>
          <w:color w:val="000000" w:themeColor="text1"/>
        </w:rPr>
      </w:pPr>
      <w:r>
        <w:t>Inspection for signs of leakage</w:t>
      </w:r>
    </w:p>
    <w:p w14:paraId="2CC3A6B0" w14:textId="77777777" w:rsidR="00FE794D" w:rsidRPr="00124597" w:rsidRDefault="00FE794D" w:rsidP="00353483">
      <w:pPr>
        <w:pStyle w:val="ListBulletLast"/>
        <w:rPr>
          <w:color w:val="000000" w:themeColor="text1"/>
        </w:rPr>
      </w:pPr>
      <w:r w:rsidRPr="004245FE">
        <w:t>Securing the grab on deck</w:t>
      </w:r>
    </w:p>
    <w:p w14:paraId="39934B6B" w14:textId="77777777" w:rsidR="00FE794D" w:rsidRPr="00124597" w:rsidRDefault="00FE794D">
      <w:pPr>
        <w:pStyle w:val="BodyText"/>
      </w:pPr>
      <w:r w:rsidRPr="79EB42F0">
        <w:t>Each grab sample will be inspected for signs of disturbance. The following criteria identify ideal characteristics for an acceptable grab sample:</w:t>
      </w:r>
    </w:p>
    <w:p w14:paraId="62C1132C" w14:textId="77777777" w:rsidR="00FE794D" w:rsidRPr="00124597" w:rsidRDefault="623FE806" w:rsidP="00353483">
      <w:pPr>
        <w:pStyle w:val="ListBullet"/>
        <w:rPr>
          <w:color w:val="000000" w:themeColor="text1"/>
        </w:rPr>
      </w:pPr>
      <w:r>
        <w:t xml:space="preserve">The sampler is not overfilled with sediment; the sediment surface is intact and relatively level over the entire area of the grab. The jaws must be fully </w:t>
      </w:r>
      <w:proofErr w:type="gramStart"/>
      <w:r>
        <w:t>closed</w:t>
      </w:r>
      <w:proofErr w:type="gramEnd"/>
      <w:r>
        <w:t xml:space="preserve"> and the top of the sediment must be below the level of the opening doors.</w:t>
      </w:r>
    </w:p>
    <w:p w14:paraId="24096DE1" w14:textId="77777777" w:rsidR="00FE794D" w:rsidRPr="00124597" w:rsidRDefault="623FE806" w:rsidP="00353483">
      <w:pPr>
        <w:pStyle w:val="ListBullet"/>
        <w:rPr>
          <w:color w:val="000000" w:themeColor="text1"/>
        </w:rPr>
      </w:pPr>
      <w:r>
        <w:t>Overlying water is present and not excessively turbid.</w:t>
      </w:r>
    </w:p>
    <w:p w14:paraId="18C923FD" w14:textId="77777777" w:rsidR="00FE794D" w:rsidRPr="00124597" w:rsidRDefault="00FE794D" w:rsidP="00353483">
      <w:pPr>
        <w:pStyle w:val="ListBulletLast"/>
        <w:rPr>
          <w:color w:val="000000" w:themeColor="text1"/>
        </w:rPr>
      </w:pPr>
      <w:r w:rsidRPr="004245FE">
        <w:t>Sediment depth at the center of the sampler is at least 7 cm, indicating that the desired penetration was achieved.</w:t>
      </w:r>
    </w:p>
    <w:p w14:paraId="106DD8B4" w14:textId="77777777" w:rsidR="00FE794D" w:rsidRPr="00124597" w:rsidRDefault="00FE794D">
      <w:pPr>
        <w:pStyle w:val="BodyText"/>
      </w:pPr>
      <w:r w:rsidRPr="79EB42F0">
        <w:t>Mild overfill may be acceptable if:</w:t>
      </w:r>
    </w:p>
    <w:p w14:paraId="611F1EB8" w14:textId="77777777" w:rsidR="00FE794D" w:rsidRPr="00124597" w:rsidRDefault="623FE806" w:rsidP="00353483">
      <w:pPr>
        <w:pStyle w:val="ListBullet"/>
        <w:rPr>
          <w:color w:val="000000" w:themeColor="text1"/>
        </w:rPr>
      </w:pPr>
      <w:r>
        <w:t>The sediment surface is intact.</w:t>
      </w:r>
    </w:p>
    <w:p w14:paraId="01EA74EE" w14:textId="77777777" w:rsidR="00FE794D" w:rsidRPr="00124597" w:rsidRDefault="623FE806" w:rsidP="00353483">
      <w:pPr>
        <w:pStyle w:val="ListBullet"/>
        <w:rPr>
          <w:color w:val="000000" w:themeColor="text1"/>
        </w:rPr>
      </w:pPr>
      <w:r>
        <w:t>There is no evidence that the surface sediment has pushed through the grid surface of the grab—i.e., no visible imprint from the screening outside that grid.</w:t>
      </w:r>
    </w:p>
    <w:p w14:paraId="1A947A26" w14:textId="77777777" w:rsidR="00FE794D" w:rsidRPr="00124597" w:rsidRDefault="00FE794D" w:rsidP="00353483">
      <w:pPr>
        <w:pStyle w:val="ListBulletLast"/>
        <w:rPr>
          <w:color w:val="000000" w:themeColor="text1"/>
        </w:rPr>
      </w:pPr>
      <w:r w:rsidRPr="004245FE">
        <w:t>There is no evidence that sediment has pushed out through the hinge or the edges of the grab.</w:t>
      </w:r>
    </w:p>
    <w:p w14:paraId="2DD1D4B0" w14:textId="77777777" w:rsidR="00FE794D" w:rsidRPr="00124597" w:rsidRDefault="00FE794D" w:rsidP="002B5C2A">
      <w:pPr>
        <w:pStyle w:val="BodyText"/>
      </w:pPr>
      <w:r w:rsidRPr="00124597">
        <w:t>The overall condition of the grab will be documented on the station log.</w:t>
      </w:r>
    </w:p>
    <w:p w14:paraId="56F371B1" w14:textId="24897918" w:rsidR="00FE794D" w:rsidRDefault="00FE794D" w:rsidP="00FE794D">
      <w:pPr>
        <w:pStyle w:val="Heading2"/>
      </w:pPr>
      <w:bookmarkStart w:id="321" w:name="_Toc24106134"/>
      <w:r w:rsidRPr="00B73289">
        <w:t>B6</w:t>
      </w:r>
      <w:r>
        <w:tab/>
        <w:t>Instrument</w:t>
      </w:r>
      <w:r w:rsidR="00161B6C">
        <w:t>/Equipment Testing, Inspection, and Maintenance Requirements</w:t>
      </w:r>
      <w:bookmarkEnd w:id="321"/>
    </w:p>
    <w:p w14:paraId="7804F184" w14:textId="77777777" w:rsidR="00161B6C" w:rsidRPr="00B73289" w:rsidRDefault="00161B6C" w:rsidP="00161B6C">
      <w:pPr>
        <w:pStyle w:val="BodyText"/>
      </w:pPr>
      <w:r w:rsidRPr="00B73289">
        <w:t xml:space="preserve">No analytical laboratory instruments are covered by this QAPP. </w:t>
      </w:r>
    </w:p>
    <w:p w14:paraId="545D802C" w14:textId="04CD0D75" w:rsidR="00FE794D" w:rsidRPr="00B73289" w:rsidRDefault="00FE794D" w:rsidP="00FE794D">
      <w:pPr>
        <w:pStyle w:val="Heading2"/>
      </w:pPr>
      <w:bookmarkStart w:id="322" w:name="_Toc24106135"/>
      <w:r w:rsidRPr="00B73289">
        <w:t>B7</w:t>
      </w:r>
      <w:r>
        <w:tab/>
      </w:r>
      <w:r w:rsidRPr="00B73289">
        <w:t>Instruments</w:t>
      </w:r>
      <w:bookmarkEnd w:id="322"/>
    </w:p>
    <w:p w14:paraId="220AEEE7" w14:textId="4989F02F" w:rsidR="00FE794D" w:rsidRDefault="00FE794D" w:rsidP="00882CA3">
      <w:pPr>
        <w:pStyle w:val="BodyText"/>
      </w:pPr>
      <w:r w:rsidRPr="00B73289">
        <w:t xml:space="preserve">No analytical laboratory instruments are covered by this QAPP. </w:t>
      </w:r>
    </w:p>
    <w:p w14:paraId="5C4D7E0E" w14:textId="77777777" w:rsidR="00DF2D3A" w:rsidRPr="00094439" w:rsidRDefault="00DF2D3A" w:rsidP="00DF2D3A">
      <w:pPr>
        <w:pStyle w:val="Heading2"/>
        <w:rPr>
          <w:i/>
          <w:iCs/>
          <w:color w:val="C00000"/>
        </w:rPr>
      </w:pPr>
      <w:bookmarkStart w:id="323" w:name="_Toc24106136"/>
      <w:r>
        <w:t>B8</w:t>
      </w:r>
      <w:r>
        <w:tab/>
        <w:t>Inspection/Acceptance of Supplies and Consumables</w:t>
      </w:r>
      <w:bookmarkEnd w:id="323"/>
    </w:p>
    <w:p w14:paraId="23E9B9C0" w14:textId="77777777" w:rsidR="00DF2D3A" w:rsidRPr="000434DE" w:rsidRDefault="00DF2D3A" w:rsidP="00DF2D3A">
      <w:pPr>
        <w:pStyle w:val="BodyText"/>
      </w:pPr>
      <w:r>
        <w:t xml:space="preserve">Critical supplies for field activities will be the responsibility of the Project Manager. </w:t>
      </w:r>
    </w:p>
    <w:p w14:paraId="5887CC59" w14:textId="0E6B9BC1" w:rsidR="00DF2D3A" w:rsidRPr="00302D53" w:rsidRDefault="00DF2D3A">
      <w:pPr>
        <w:pStyle w:val="BodyText"/>
        <w:rPr>
          <w:color w:val="000000" w:themeColor="text1"/>
          <w:szCs w:val="22"/>
        </w:rPr>
      </w:pPr>
      <w:r>
        <w:t>If unacceptable supplies or consumables are found, the Project Manager may repair or replace measurement equipment and/or replace defective or inappropriate materials</w:t>
      </w:r>
      <w:r w:rsidR="4E6B0CE3">
        <w:t>, delegating tasks as indicated in the table below</w:t>
      </w:r>
      <w:r w:rsidRPr="71BE51DA">
        <w:t xml:space="preserve">. </w:t>
      </w:r>
    </w:p>
    <w:p w14:paraId="6CB744C0" w14:textId="72D8E9C0" w:rsidR="00DF2D3A" w:rsidRPr="000434DE" w:rsidRDefault="00DF2D3A" w:rsidP="79EB42F0">
      <w:pPr>
        <w:pStyle w:val="TableTitle"/>
      </w:pPr>
      <w:bookmarkStart w:id="324" w:name="_Toc24070804"/>
      <w:r>
        <w:t>Table</w:t>
      </w:r>
      <w:r w:rsidR="0083018C">
        <w:t xml:space="preserve"> B8.</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t xml:space="preserve"> Supplies, Acceptance Criteria, and Responsibility for Critical Field Supplies</w:t>
      </w:r>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00DF2D3A" w14:paraId="3B3252FB" w14:textId="77777777" w:rsidTr="00C55E15">
        <w:trPr>
          <w:trHeight w:val="591"/>
          <w:tblHeader/>
        </w:trPr>
        <w:tc>
          <w:tcPr>
            <w:tcW w:w="2827" w:type="dxa"/>
            <w:shd w:val="clear" w:color="auto" w:fill="D9D9D9" w:themeFill="background1" w:themeFillShade="D9"/>
            <w:vAlign w:val="center"/>
          </w:tcPr>
          <w:p w14:paraId="4DD57275" w14:textId="77777777" w:rsidR="00DF2D3A" w:rsidRDefault="00DF2D3A" w:rsidP="008A6DEB">
            <w:pPr>
              <w:pStyle w:val="TableHeadings"/>
            </w:pPr>
            <w:r>
              <w:t>Critical Supplies and Consumables</w:t>
            </w:r>
          </w:p>
        </w:tc>
        <w:tc>
          <w:tcPr>
            <w:tcW w:w="4589" w:type="dxa"/>
            <w:shd w:val="clear" w:color="auto" w:fill="D9D9D9" w:themeFill="background1" w:themeFillShade="D9"/>
            <w:vAlign w:val="center"/>
          </w:tcPr>
          <w:p w14:paraId="1094E453" w14:textId="77777777" w:rsidR="00DF2D3A" w:rsidRDefault="00DF2D3A" w:rsidP="008A6DEB">
            <w:pPr>
              <w:pStyle w:val="TableHeadings"/>
            </w:pPr>
            <w:r>
              <w:t xml:space="preserve">Inspection Requirements </w:t>
            </w:r>
            <w:r>
              <w:br/>
              <w:t>and Acceptance Criteria</w:t>
            </w:r>
          </w:p>
        </w:tc>
        <w:tc>
          <w:tcPr>
            <w:tcW w:w="2160" w:type="dxa"/>
            <w:shd w:val="clear" w:color="auto" w:fill="D9D9D9" w:themeFill="background1" w:themeFillShade="D9"/>
            <w:vAlign w:val="center"/>
          </w:tcPr>
          <w:p w14:paraId="3B07F442" w14:textId="77777777" w:rsidR="00DF2D3A" w:rsidRDefault="00DF2D3A" w:rsidP="008A6DEB">
            <w:pPr>
              <w:pStyle w:val="TableHeadings"/>
            </w:pPr>
            <w:r>
              <w:t>Responsible Individual</w:t>
            </w:r>
          </w:p>
        </w:tc>
      </w:tr>
      <w:tr w:rsidR="00DF2D3A" w14:paraId="540AAE44" w14:textId="77777777" w:rsidTr="008A6DEB">
        <w:tc>
          <w:tcPr>
            <w:tcW w:w="2827" w:type="dxa"/>
            <w:vAlign w:val="center"/>
          </w:tcPr>
          <w:p w14:paraId="14A63A35" w14:textId="77777777" w:rsidR="00DF2D3A" w:rsidRDefault="00DF2D3A" w:rsidP="008A6DEB">
            <w:pPr>
              <w:pStyle w:val="TableText"/>
            </w:pPr>
            <w:r>
              <w:t>Sample bottles for sediment chemistry</w:t>
            </w:r>
          </w:p>
        </w:tc>
        <w:tc>
          <w:tcPr>
            <w:tcW w:w="4589" w:type="dxa"/>
            <w:vAlign w:val="center"/>
          </w:tcPr>
          <w:p w14:paraId="4813C09F" w14:textId="77777777" w:rsidR="00DF2D3A" w:rsidRDefault="00DF2D3A" w:rsidP="008A6DEB">
            <w:pPr>
              <w:pStyle w:val="TableText"/>
            </w:pPr>
            <w:r>
              <w:t>Visually inspected upon receipt for cracks, breakage, and cleanliness. Must be accompanied by certificate of analysis.</w:t>
            </w:r>
          </w:p>
        </w:tc>
        <w:tc>
          <w:tcPr>
            <w:tcW w:w="2160" w:type="dxa"/>
            <w:vAlign w:val="center"/>
          </w:tcPr>
          <w:p w14:paraId="38D16489" w14:textId="77777777" w:rsidR="00DF2D3A" w:rsidRDefault="00DF2D3A" w:rsidP="008A6DEB">
            <w:pPr>
              <w:pStyle w:val="TableText"/>
            </w:pPr>
          </w:p>
        </w:tc>
      </w:tr>
      <w:tr w:rsidR="00DF2D3A" w14:paraId="2411E4E6" w14:textId="77777777" w:rsidTr="008A6DEB">
        <w:tc>
          <w:tcPr>
            <w:tcW w:w="2827" w:type="dxa"/>
            <w:vAlign w:val="center"/>
          </w:tcPr>
          <w:p w14:paraId="38CC4005" w14:textId="77777777" w:rsidR="00DF2D3A" w:rsidRDefault="00DF2D3A" w:rsidP="008A6DEB">
            <w:pPr>
              <w:pStyle w:val="TableText"/>
            </w:pPr>
            <w:r>
              <w:t>Sampling equipment (grabs)</w:t>
            </w:r>
          </w:p>
        </w:tc>
        <w:tc>
          <w:tcPr>
            <w:tcW w:w="4589" w:type="dxa"/>
            <w:vAlign w:val="center"/>
          </w:tcPr>
          <w:p w14:paraId="0EC0C714" w14:textId="77777777" w:rsidR="00DF2D3A" w:rsidRDefault="00DF2D3A" w:rsidP="008A6DEB">
            <w:pPr>
              <w:pStyle w:val="TableText"/>
            </w:pPr>
            <w:r>
              <w:t>Visually inspected for obvious defects, damage, and contamination.</w:t>
            </w:r>
          </w:p>
        </w:tc>
        <w:tc>
          <w:tcPr>
            <w:tcW w:w="2160" w:type="dxa"/>
            <w:vAlign w:val="center"/>
          </w:tcPr>
          <w:p w14:paraId="14A1F3C7" w14:textId="77777777" w:rsidR="00DF2D3A" w:rsidRDefault="00DF2D3A" w:rsidP="008A6DEB">
            <w:pPr>
              <w:pStyle w:val="TableText"/>
            </w:pPr>
          </w:p>
        </w:tc>
      </w:tr>
    </w:tbl>
    <w:p w14:paraId="5D870998" w14:textId="77777777" w:rsidR="00DF2D3A" w:rsidRPr="00DA7092" w:rsidRDefault="00DF2D3A" w:rsidP="00DA7092"/>
    <w:p w14:paraId="5AD74665" w14:textId="53001696" w:rsidR="00161B6C" w:rsidRPr="00302D53" w:rsidRDefault="0C27076F" w:rsidP="00302D53">
      <w:pPr>
        <w:pStyle w:val="Heading2"/>
        <w:rPr>
          <w:rFonts w:eastAsiaTheme="minorEastAsia"/>
        </w:rPr>
      </w:pPr>
      <w:bookmarkStart w:id="325" w:name="_Toc24106137"/>
      <w:r w:rsidRPr="00302D53">
        <w:rPr>
          <w:rFonts w:eastAsiaTheme="minorEastAsia"/>
        </w:rPr>
        <w:t>B9</w:t>
      </w:r>
      <w:r w:rsidR="00161B6C">
        <w:tab/>
      </w:r>
      <w:r w:rsidRPr="00302D53">
        <w:rPr>
          <w:rFonts w:eastAsiaTheme="minorEastAsia"/>
        </w:rPr>
        <w:t>Data Acquisition Requirements</w:t>
      </w:r>
      <w:bookmarkEnd w:id="325"/>
    </w:p>
    <w:p w14:paraId="47ED9C7B" w14:textId="77777777" w:rsidR="00161B6C" w:rsidRPr="00161B6C" w:rsidRDefault="0C27076F" w:rsidP="00882CA3">
      <w:pPr>
        <w:pStyle w:val="BodyText"/>
      </w:pPr>
      <w:r>
        <w:t>Secondary data (historical reports, maps, literature searches, and previously collected analytical data) may be used in the preparation of the sampling plan. These data may come from sources such as:</w:t>
      </w:r>
    </w:p>
    <w:p w14:paraId="30C96B9C" w14:textId="77777777" w:rsidR="00161B6C" w:rsidRPr="00302D53" w:rsidRDefault="0C27076F" w:rsidP="00302D53">
      <w:pPr>
        <w:pStyle w:val="ListBullet"/>
        <w:rPr>
          <w:color w:val="000000" w:themeColor="text1"/>
        </w:rPr>
      </w:pPr>
      <w:r w:rsidRPr="00704826">
        <w:t>Prior reports specific to the area</w:t>
      </w:r>
    </w:p>
    <w:p w14:paraId="28E07091" w14:textId="49CFECD7" w:rsidR="00161B6C" w:rsidRPr="00302D53" w:rsidRDefault="0C27076F" w:rsidP="00302D53">
      <w:pPr>
        <w:pStyle w:val="ListBullet"/>
        <w:rPr>
          <w:color w:val="000000" w:themeColor="text1"/>
        </w:rPr>
      </w:pPr>
      <w:r w:rsidRPr="00704826">
        <w:t>Results of state agency or other studies water quality monitoring data</w:t>
      </w:r>
    </w:p>
    <w:p w14:paraId="18CBB211" w14:textId="77777777" w:rsidR="00161B6C" w:rsidRPr="00302D53" w:rsidRDefault="0C27076F" w:rsidP="00302D53">
      <w:pPr>
        <w:pStyle w:val="ListBullet"/>
        <w:rPr>
          <w:color w:val="000000" w:themeColor="text1"/>
        </w:rPr>
      </w:pPr>
      <w:r w:rsidRPr="00704826">
        <w:t>Pertinent data collected by federal agencies, such as USGS bathymetry data and NOAA weather records.</w:t>
      </w:r>
    </w:p>
    <w:p w14:paraId="20493051" w14:textId="2D5A2B83" w:rsidR="00161B6C" w:rsidRPr="00302D53" w:rsidRDefault="0C27076F" w:rsidP="00302D53">
      <w:pPr>
        <w:pStyle w:val="ListBullet"/>
        <w:rPr>
          <w:color w:val="000000" w:themeColor="text1"/>
        </w:rPr>
      </w:pPr>
      <w:r w:rsidRPr="00704826">
        <w:t>Surveys completed in the embayment or embayment system of interest, including those identified through MassBays’ Inventory of Plans and Assessments (</w:t>
      </w:r>
      <w:hyperlink r:id="rId27" w:history="1">
        <w:r w:rsidRPr="00DA7092">
          <w:rPr>
            <w:rStyle w:val="Hyperlink"/>
          </w:rPr>
          <w:t>https://www.mass.gov/service-details/massbays-inventory-of-plans-and-assessments</w:t>
        </w:r>
      </w:hyperlink>
      <w:r w:rsidRPr="00704826">
        <w:t>).</w:t>
      </w:r>
    </w:p>
    <w:p w14:paraId="3A32E319" w14:textId="77777777" w:rsidR="00161B6C" w:rsidRPr="00DA7092" w:rsidRDefault="00161B6C" w:rsidP="00DA7092"/>
    <w:p w14:paraId="1438CCA0" w14:textId="67A877AC" w:rsidR="00161B6C" w:rsidRPr="00161B6C" w:rsidRDefault="0C27076F" w:rsidP="00882CA3">
      <w:pPr>
        <w:pStyle w:val="BodyText"/>
      </w:pPr>
      <w:r>
        <w:t xml:space="preserve">Secondary data used will be documented in the Secondary Data Form, attached, according to Sections A9 and C2. </w:t>
      </w:r>
    </w:p>
    <w:p w14:paraId="63A810CE" w14:textId="6765C972" w:rsidR="00FE794D" w:rsidRDefault="00FE794D" w:rsidP="00FE794D">
      <w:pPr>
        <w:pStyle w:val="Heading2"/>
      </w:pPr>
      <w:bookmarkStart w:id="326" w:name="_Toc24106138"/>
      <w:r w:rsidRPr="00B14136">
        <w:t>B10</w:t>
      </w:r>
      <w:r>
        <w:tab/>
      </w:r>
      <w:r w:rsidR="00161B6C">
        <w:t>Data Management</w:t>
      </w:r>
      <w:bookmarkEnd w:id="326"/>
    </w:p>
    <w:p w14:paraId="46EDF7ED" w14:textId="7C471531" w:rsidR="00161B6C" w:rsidRPr="00B14136" w:rsidRDefault="00161B6C" w:rsidP="00161B6C">
      <w:pPr>
        <w:pStyle w:val="Heading3"/>
      </w:pPr>
      <w:bookmarkStart w:id="327" w:name="_Toc24106139"/>
      <w:r>
        <w:t>B10.1</w:t>
      </w:r>
      <w:r>
        <w:tab/>
        <w:t>Sediment Analysis</w:t>
      </w:r>
      <w:bookmarkEnd w:id="327"/>
    </w:p>
    <w:p w14:paraId="419994D0" w14:textId="6567D3C5" w:rsidR="00FE794D" w:rsidRDefault="00FE794D" w:rsidP="002B5C2A">
      <w:pPr>
        <w:pStyle w:val="BodyText"/>
      </w:pPr>
      <w:r w:rsidRPr="003D2263">
        <w:t>The contracted laboratory</w:t>
      </w:r>
      <w:r>
        <w:t xml:space="preserve"> will include </w:t>
      </w:r>
      <w:r w:rsidR="00DF2D3A">
        <w:t>percentage of total organic carbon</w:t>
      </w:r>
      <w:r>
        <w:t xml:space="preserve"> in the sediment data submitted to the Project Manager. After data verification, sediment samples </w:t>
      </w:r>
      <w:r w:rsidR="00161B6C">
        <w:t>can</w:t>
      </w:r>
      <w:r>
        <w:t xml:space="preserve"> be disposed of following internal laboratory protocols. Sediment samples with known toxins (e.g., PCBs, dioxin, and PAHs) will be disposed of properly following local, state, and federal laws.</w:t>
      </w:r>
    </w:p>
    <w:p w14:paraId="5404539E" w14:textId="77777777" w:rsidR="00412309" w:rsidRPr="00771369" w:rsidRDefault="00412309" w:rsidP="00412309">
      <w:pPr>
        <w:pStyle w:val="Heading3"/>
      </w:pPr>
      <w:bookmarkStart w:id="328" w:name="_Toc24106140"/>
      <w:r>
        <w:t>B10.2</w:t>
      </w:r>
      <w:r>
        <w:tab/>
      </w:r>
      <w:r w:rsidRPr="00771369">
        <w:t>Data Custody</w:t>
      </w:r>
      <w:bookmarkEnd w:id="328"/>
      <w:r w:rsidRPr="481F3878">
        <w:t xml:space="preserve"> </w:t>
      </w:r>
    </w:p>
    <w:p w14:paraId="4508BE0C" w14:textId="77777777" w:rsidR="00412309" w:rsidRPr="00B5320D" w:rsidRDefault="00412309" w:rsidP="00412309">
      <w:pPr>
        <w:pStyle w:val="BodyText"/>
      </w:pPr>
      <w:r>
        <w:t>The Field Coordinator will be responsible for c</w:t>
      </w:r>
      <w:r w:rsidRPr="00771369">
        <w:t>ustody of field data during the field activity. Field data will be recorded electronically or manually on the Field Data Form</w:t>
      </w:r>
      <w:r>
        <w:t>s</w:t>
      </w:r>
      <w:r w:rsidRPr="00771369">
        <w:t xml:space="preserve">. </w:t>
      </w:r>
    </w:p>
    <w:p w14:paraId="7B6FB08A" w14:textId="77777777" w:rsidR="00412309" w:rsidRPr="00CF7C76" w:rsidRDefault="00412309" w:rsidP="00412309">
      <w:pPr>
        <w:pStyle w:val="BodyText"/>
      </w:pPr>
      <w:r w:rsidRPr="00771369">
        <w:t xml:space="preserve">Laboratory managers will be responsible for custody of data </w:t>
      </w:r>
      <w:r w:rsidRPr="00CF7C76">
        <w:t xml:space="preserve">generated by </w:t>
      </w:r>
      <w:r>
        <w:t>contracted</w:t>
      </w:r>
      <w:r w:rsidRPr="00CF7C76">
        <w:t xml:space="preserve"> laboratories (see </w:t>
      </w:r>
      <w:r>
        <w:t>Section B10.3</w:t>
      </w:r>
      <w:r w:rsidRPr="00CF7C76">
        <w:t xml:space="preserve">). </w:t>
      </w:r>
    </w:p>
    <w:p w14:paraId="06D4AAB4" w14:textId="77777777" w:rsidR="00412309" w:rsidRPr="00CF7C76" w:rsidRDefault="00412309" w:rsidP="00412309">
      <w:pPr>
        <w:pStyle w:val="BodyText"/>
      </w:pPr>
      <w:r w:rsidRPr="00CF7C76">
        <w:t xml:space="preserve">Each team member involved in this project is responsible for the internal custody of </w:t>
      </w:r>
      <w:r>
        <w:t>their</w:t>
      </w:r>
      <w:r w:rsidRPr="00CF7C76">
        <w:t xml:space="preserve"> electronic and hard-copy data until they are submitted to the Project Manager. All hand-entered data that </w:t>
      </w:r>
      <w:r>
        <w:t>are</w:t>
      </w:r>
      <w:r w:rsidRPr="00CF7C76">
        <w:t xml:space="preserve"> submitted electronically will receive 100% verification </w:t>
      </w:r>
      <w:r>
        <w:t>prior to</w:t>
      </w:r>
      <w:r w:rsidRPr="00CF7C76">
        <w:t xml:space="preserve"> submission. </w:t>
      </w:r>
    </w:p>
    <w:p w14:paraId="27A56594" w14:textId="77777777" w:rsidR="00412309" w:rsidRPr="00641439" w:rsidRDefault="00412309" w:rsidP="00412309">
      <w:pPr>
        <w:pStyle w:val="Heading3"/>
      </w:pPr>
      <w:bookmarkStart w:id="329" w:name="_Toc24106141"/>
      <w:r>
        <w:t>B10.3</w:t>
      </w:r>
      <w:r>
        <w:tab/>
      </w:r>
      <w:r w:rsidRPr="00641439">
        <w:t>Laboratory Data and Data Reduction</w:t>
      </w:r>
      <w:bookmarkEnd w:id="329"/>
    </w:p>
    <w:p w14:paraId="0F369C5C" w14:textId="77777777" w:rsidR="00412309" w:rsidRPr="00641439" w:rsidRDefault="00412309" w:rsidP="00412309">
      <w:pPr>
        <w:pStyle w:val="BodyText"/>
        <w:rPr>
          <w:color w:val="000000"/>
        </w:rPr>
      </w:pPr>
      <w:r w:rsidRPr="00641439">
        <w:t>All data generated by contracted laboratories will be either electronically transferred from the instrument or manually read from the instrument display (optical field of a microscope or video monitor) and entered</w:t>
      </w:r>
      <w:r>
        <w:t xml:space="preserve"> directly into</w:t>
      </w:r>
      <w:r w:rsidRPr="00641439">
        <w:t xml:space="preserve"> an electronic format or entered into laboratory</w:t>
      </w:r>
      <w:r>
        <w:t xml:space="preserve"> data</w:t>
      </w:r>
      <w:r w:rsidRPr="00641439">
        <w:t xml:space="preserve"> forms and then manually entered in</w:t>
      </w:r>
      <w:r>
        <w:t>to</w:t>
      </w:r>
      <w:r w:rsidRPr="00641439">
        <w:t xml:space="preserve"> an electronic format. All manually entered data will receive 100% verification or will be entered and checked using double data entry. </w:t>
      </w:r>
    </w:p>
    <w:p w14:paraId="3D1934BD" w14:textId="500047D4" w:rsidR="00412309" w:rsidRPr="00820BE8" w:rsidRDefault="00412309" w:rsidP="2138CBEE">
      <w:pPr>
        <w:pStyle w:val="BodyText"/>
      </w:pPr>
      <w:r w:rsidRPr="004A0D18">
        <w:t xml:space="preserve">Data reduction is the process of </w:t>
      </w:r>
      <w:r w:rsidRPr="004505F5">
        <w:t>converting raw numbers (</w:t>
      </w:r>
      <w:r w:rsidRPr="00E95573">
        <w:t>e.g</w:t>
      </w:r>
      <w:r w:rsidRPr="004505F5">
        <w:t>., numbers of organisms per replic</w:t>
      </w:r>
      <w:r w:rsidRPr="006D7741">
        <w:t>ate) into data that can be displayed graphically, summarized in tables, or compared statistically for differences</w:t>
      </w:r>
      <w:r w:rsidRPr="004065B8">
        <w:t xml:space="preserve"> between mean values for sampling stations or times. Macrofauna data </w:t>
      </w:r>
      <w:r>
        <w:t xml:space="preserve">analysis </w:t>
      </w:r>
      <w:r w:rsidRPr="004065B8">
        <w:t xml:space="preserve">discussed below require that some data be derived from the raw numbers for the </w:t>
      </w:r>
      <w:r w:rsidR="5A8A83B6" w:rsidRPr="004065B8">
        <w:t xml:space="preserve">laboratory </w:t>
      </w:r>
      <w:r>
        <w:t>r</w:t>
      </w:r>
      <w:r w:rsidRPr="004065B8">
        <w:t xml:space="preserve">eport. All data reduction will be performed electronically, either by the instrument software or in a spreadsheet, and will be validated according to procedures described </w:t>
      </w:r>
      <w:r w:rsidRPr="00820BE8">
        <w:t xml:space="preserve">in Section D2. </w:t>
      </w:r>
    </w:p>
    <w:p w14:paraId="0B08FCCC" w14:textId="77777777" w:rsidR="00412309" w:rsidRPr="00D235EC" w:rsidRDefault="00412309" w:rsidP="00412309">
      <w:pPr>
        <w:pStyle w:val="BodyText"/>
      </w:pPr>
      <w:r w:rsidRPr="00D235EC">
        <w:t xml:space="preserve">The format for final data submission is described </w:t>
      </w:r>
      <w:r>
        <w:t>in Sections A9 and C2</w:t>
      </w:r>
      <w:r w:rsidRPr="00D235EC">
        <w:t xml:space="preserve">. </w:t>
      </w:r>
    </w:p>
    <w:p w14:paraId="72D6D22F" w14:textId="77777777" w:rsidR="00412309" w:rsidRPr="00F65F1C" w:rsidRDefault="00412309" w:rsidP="00412309">
      <w:pPr>
        <w:pStyle w:val="Heading3"/>
      </w:pPr>
      <w:bookmarkStart w:id="330" w:name="_Toc24106142"/>
      <w:r>
        <w:t>B10.3</w:t>
      </w:r>
      <w:r>
        <w:tab/>
      </w:r>
      <w:r w:rsidRPr="00F65F1C">
        <w:t>Data</w:t>
      </w:r>
      <w:r>
        <w:t>s</w:t>
      </w:r>
      <w:r w:rsidRPr="00F65F1C">
        <w:t>et Structure</w:t>
      </w:r>
      <w:bookmarkEnd w:id="330"/>
    </w:p>
    <w:p w14:paraId="364A3821" w14:textId="77777777" w:rsidR="00412309" w:rsidRPr="00F65F1C" w:rsidRDefault="00412309" w:rsidP="00412309">
      <w:pPr>
        <w:pStyle w:val="BodyText"/>
      </w:pPr>
      <w:r w:rsidRPr="00F65F1C">
        <w:t xml:space="preserve">Electronic </w:t>
      </w:r>
      <w:r>
        <w:t>d</w:t>
      </w:r>
      <w:r w:rsidRPr="00F65F1C">
        <w:t xml:space="preserve">ata </w:t>
      </w:r>
      <w:r>
        <w:t>d</w:t>
      </w:r>
      <w:r w:rsidRPr="00F65F1C">
        <w:t xml:space="preserve">eliverables will be prepared by the contracted laboratory in a structure and format </w:t>
      </w:r>
      <w:r>
        <w:t>suitable for upload</w:t>
      </w:r>
      <w:r w:rsidRPr="00F65F1C">
        <w:t xml:space="preserve">. </w:t>
      </w:r>
    </w:p>
    <w:p w14:paraId="585828EC" w14:textId="77777777" w:rsidR="00412309" w:rsidRPr="002B4C69" w:rsidRDefault="00412309" w:rsidP="00412309">
      <w:pPr>
        <w:pStyle w:val="Heading3"/>
      </w:pPr>
      <w:bookmarkStart w:id="331" w:name="_Toc24106143"/>
      <w:r>
        <w:t>B10.4</w:t>
      </w:r>
      <w:r>
        <w:tab/>
      </w:r>
      <w:r w:rsidRPr="002B4C69">
        <w:t>Project Database Codes</w:t>
      </w:r>
      <w:bookmarkEnd w:id="331"/>
    </w:p>
    <w:p w14:paraId="2A4C812D" w14:textId="7BCB79D9" w:rsidR="00412309" w:rsidRDefault="00412309" w:rsidP="002B5C2A">
      <w:pPr>
        <w:pStyle w:val="BodyText"/>
      </w:pPr>
      <w:r w:rsidRPr="002B4C69">
        <w:t xml:space="preserve">Standardized codes and qualifiers </w:t>
      </w:r>
      <w:r>
        <w:t xml:space="preserve">will be used to </w:t>
      </w:r>
      <w:r w:rsidRPr="002B4C69">
        <w:t xml:space="preserve">ensure </w:t>
      </w:r>
      <w:r w:rsidRPr="004F2BA3">
        <w:t>consistency over time</w:t>
      </w:r>
      <w:r w:rsidR="439765CD" w:rsidRPr="004F2BA3">
        <w:t>, suitable for upload to EPA’s WQX data portal</w:t>
      </w:r>
      <w:r w:rsidRPr="004F2BA3">
        <w:t xml:space="preserve">. </w:t>
      </w:r>
    </w:p>
    <w:p w14:paraId="6F116007" w14:textId="77777777" w:rsidR="007A26B9" w:rsidRPr="00F7195D" w:rsidRDefault="007A26B9" w:rsidP="007A26B9">
      <w:pPr>
        <w:rPr>
          <w:rFonts w:ascii="Courier New" w:hAnsi="Courier New" w:cs="Courier New"/>
          <w:sz w:val="24"/>
          <w:szCs w:val="24"/>
        </w:rPr>
      </w:pPr>
      <w:r w:rsidRPr="00F7195D">
        <w:rPr>
          <w:rFonts w:ascii="Courier New" w:hAnsi="Courier New" w:cs="Courier New"/>
          <w:sz w:val="24"/>
          <w:szCs w:val="24"/>
        </w:rPr>
        <w:t>+++END-IF+++</w:t>
      </w:r>
    </w:p>
    <w:p w14:paraId="29A27D71" w14:textId="77777777" w:rsidR="00CD080B" w:rsidRDefault="00CD080B">
      <w:pPr>
        <w:spacing w:after="160" w:line="259" w:lineRule="auto"/>
        <w:rPr>
          <w:rFonts w:eastAsiaTheme="majorEastAsia" w:cstheme="majorBidi"/>
          <w:color w:val="2F5496" w:themeColor="accent1" w:themeShade="BF"/>
          <w:sz w:val="32"/>
          <w:szCs w:val="32"/>
        </w:rPr>
      </w:pPr>
      <w:r>
        <w:br w:type="page"/>
      </w:r>
    </w:p>
    <w:p w14:paraId="2355AE22" w14:textId="77777777" w:rsidR="0027249E" w:rsidRPr="00631A4D" w:rsidRDefault="0027249E" w:rsidP="0027249E">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906038E" w14:textId="51FB2A42" w:rsidR="0027249E" w:rsidRPr="00631A4D" w:rsidRDefault="0027249E" w:rsidP="0027249E">
      <w:pPr>
        <w:autoSpaceDE w:val="0"/>
        <w:autoSpaceDN w:val="0"/>
        <w:spacing w:before="40" w:after="40"/>
        <w:rPr>
          <w:rFonts w:ascii="Courier New" w:hAnsi="Courier New" w:cs="Courier New"/>
          <w:sz w:val="24"/>
          <w:szCs w:val="24"/>
        </w:rPr>
      </w:pPr>
      <w:r w:rsidRPr="00631A4D">
        <w:rPr>
          <w:rFonts w:ascii="Courier New" w:hAnsi="Courier New" w:cs="Courier New"/>
          <w:sz w:val="24"/>
          <w:szCs w:val="24"/>
        </w:rPr>
        <w:t xml:space="preserve">+++IF </w:t>
      </w:r>
      <w:proofErr w:type="gramStart"/>
      <w:r w:rsidRPr="00631A4D">
        <w:rPr>
          <w:rFonts w:ascii="Courier New" w:hAnsi="Courier New" w:cs="Courier New"/>
          <w:sz w:val="24"/>
          <w:szCs w:val="24"/>
        </w:rPr>
        <w:t>determine(</w:t>
      </w:r>
      <w:proofErr w:type="gramEnd"/>
      <w:r w:rsidRPr="00631A4D">
        <w:rPr>
          <w:rFonts w:ascii="Courier New" w:hAnsi="Courier New" w:cs="Courier New"/>
          <w:sz w:val="24"/>
          <w:szCs w:val="24"/>
        </w:rPr>
        <w:t>'Saltwater Water Quality',</w:t>
      </w:r>
      <w:r w:rsidR="0035425E" w:rsidRPr="00631A4D">
        <w:rPr>
          <w:rFonts w:ascii="Courier New" w:hAnsi="Courier New" w:cs="Courier New"/>
          <w:sz w:val="24"/>
          <w:szCs w:val="24"/>
        </w:rPr>
        <w:t xml:space="preserve"> </w:t>
      </w:r>
      <w:r w:rsidRPr="00631A4D">
        <w:rPr>
          <w:rFonts w:ascii="Courier New" w:hAnsi="Courier New" w:cs="Courier New"/>
          <w:sz w:val="24"/>
          <w:szCs w:val="24"/>
        </w:rPr>
        <w:t>'</w:t>
      </w:r>
      <w:r w:rsidR="00E70C32" w:rsidRPr="00631A4D">
        <w:rPr>
          <w:rFonts w:ascii="Courier New" w:hAnsi="Courier New" w:cs="Courier New"/>
          <w:sz w:val="24"/>
          <w:szCs w:val="24"/>
        </w:rPr>
        <w:t>Saltwater</w:t>
      </w:r>
      <w:r w:rsidRPr="00631A4D">
        <w:rPr>
          <w:rFonts w:ascii="Courier New" w:hAnsi="Courier New" w:cs="Courier New"/>
          <w:sz w:val="24"/>
          <w:szCs w:val="24"/>
        </w:rPr>
        <w:t>',</w:t>
      </w:r>
      <w:r w:rsidR="007B662D">
        <w:rPr>
          <w:rFonts w:ascii="Courier New" w:hAnsi="Courier New" w:cs="Courier New"/>
          <w:sz w:val="24"/>
          <w:szCs w:val="24"/>
        </w:rPr>
        <w:t xml:space="preserve"> </w:t>
      </w:r>
      <w:r w:rsidRPr="00631A4D">
        <w:rPr>
          <w:rFonts w:ascii="Courier New" w:hAnsi="Courier New" w:cs="Courier New"/>
          <w:sz w:val="24"/>
          <w:szCs w:val="24"/>
        </w:rPr>
        <w:t>''</w:t>
      </w:r>
      <w:r w:rsidR="00C71856" w:rsidRPr="00631A4D">
        <w:rPr>
          <w:rFonts w:ascii="Courier New" w:hAnsi="Courier New" w:cs="Courier New"/>
          <w:sz w:val="24"/>
          <w:szCs w:val="24"/>
        </w:rPr>
        <w:t>,</w:t>
      </w:r>
      <w:r w:rsidR="007B662D">
        <w:rPr>
          <w:rFonts w:ascii="Courier New" w:hAnsi="Courier New" w:cs="Courier New"/>
          <w:sz w:val="24"/>
          <w:szCs w:val="24"/>
        </w:rPr>
        <w:t xml:space="preserve"> </w:t>
      </w:r>
      <w:r w:rsidR="00C71856" w:rsidRPr="00631A4D">
        <w:rPr>
          <w:rFonts w:ascii="Courier New" w:hAnsi="Courier New" w:cs="Courier New"/>
          <w:sz w:val="24"/>
          <w:szCs w:val="24"/>
        </w:rPr>
        <w:t>''</w:t>
      </w:r>
      <w:r w:rsidRPr="00631A4D">
        <w:rPr>
          <w:rFonts w:ascii="Courier New" w:hAnsi="Courier New" w:cs="Courier New"/>
          <w:sz w:val="24"/>
          <w:szCs w:val="24"/>
        </w:rPr>
        <w:t>) === true+++</w:t>
      </w:r>
    </w:p>
    <w:p w14:paraId="53EA97FE" w14:textId="032DD297" w:rsidR="00FE794D" w:rsidRPr="00631A4D" w:rsidRDefault="00CD080B" w:rsidP="00FE794D">
      <w:pPr>
        <w:pStyle w:val="Heading1"/>
      </w:pPr>
      <w:bookmarkStart w:id="332" w:name="_Toc24106144"/>
      <w:r w:rsidRPr="00631A4D">
        <w:t xml:space="preserve">Section </w:t>
      </w:r>
      <w:r w:rsidR="00FE794D" w:rsidRPr="00631A4D">
        <w:t>B</w:t>
      </w:r>
      <w:r w:rsidR="005B7B20" w:rsidRPr="00631A4D">
        <w:t xml:space="preserve">. </w:t>
      </w:r>
      <w:r w:rsidRPr="00631A4D">
        <w:t xml:space="preserve">Marine/Water Quality Data Generation </w:t>
      </w:r>
      <w:proofErr w:type="gramStart"/>
      <w:r w:rsidRPr="00631A4D">
        <w:t>And</w:t>
      </w:r>
      <w:proofErr w:type="gramEnd"/>
      <w:r w:rsidRPr="00631A4D">
        <w:t xml:space="preserve"> Acquisition</w:t>
      </w:r>
      <w:bookmarkEnd w:id="332"/>
    </w:p>
    <w:p w14:paraId="69D5CFD3" w14:textId="75D0F08F" w:rsidR="00FE794D" w:rsidRPr="00631A4D" w:rsidRDefault="00FE794D" w:rsidP="00FE794D">
      <w:pPr>
        <w:pStyle w:val="Heading2"/>
      </w:pPr>
      <w:bookmarkStart w:id="333" w:name="_Toc24106145"/>
      <w:r w:rsidRPr="00631A4D">
        <w:t>B1</w:t>
      </w:r>
      <w:r w:rsidRPr="00631A4D">
        <w:tab/>
        <w:t>Sampling Design</w:t>
      </w:r>
      <w:bookmarkEnd w:id="333"/>
    </w:p>
    <w:p w14:paraId="65924B00" w14:textId="77777777" w:rsidR="008333C5" w:rsidRPr="00631A4D" w:rsidRDefault="008333C5" w:rsidP="008333C5"/>
    <w:p w14:paraId="6BA9A0FF" w14:textId="0DE5DDAC" w:rsidR="008333C5" w:rsidRPr="00631A4D" w:rsidRDefault="008333C5" w:rsidP="008333C5">
      <w:pPr>
        <w:pStyle w:val="BodyText"/>
        <w:rPr>
          <w:rFonts w:ascii="Courier New" w:hAnsi="Courier New" w:cs="Courier New"/>
          <w:sz w:val="24"/>
        </w:rPr>
      </w:pPr>
      <w:r w:rsidRPr="00631A4D">
        <w:rPr>
          <w:rFonts w:ascii="Courier New" w:hAnsi="Courier New" w:cs="Courier New"/>
          <w:sz w:val="24"/>
        </w:rPr>
        <w:t xml:space="preserve">+++IF </w:t>
      </w:r>
      <w:proofErr w:type="spellStart"/>
      <w:proofErr w:type="gramStart"/>
      <w:r w:rsidRPr="00631A4D">
        <w:rPr>
          <w:rFonts w:ascii="Courier New" w:hAnsi="Courier New" w:cs="Courier New"/>
          <w:sz w:val="24"/>
        </w:rPr>
        <w:t>determineConcern</w:t>
      </w:r>
      <w:proofErr w:type="spellEnd"/>
      <w:r w:rsidRPr="00631A4D">
        <w:rPr>
          <w:rFonts w:ascii="Courier New" w:hAnsi="Courier New" w:cs="Courier New"/>
          <w:sz w:val="24"/>
        </w:rPr>
        <w:t>(</w:t>
      </w:r>
      <w:proofErr w:type="gramEnd"/>
      <w:r w:rsidRPr="00631A4D">
        <w:rPr>
          <w:rFonts w:ascii="Courier New" w:hAnsi="Courier New" w:cs="Courier New"/>
          <w:sz w:val="24"/>
        </w:rPr>
        <w:t xml:space="preserve">'Eutrophication (Nutrients)')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('Illicit Connections')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('Stormwater') === true +++</w:t>
      </w:r>
    </w:p>
    <w:p w14:paraId="4A92C8B7" w14:textId="4EE10968" w:rsidR="00FE794D" w:rsidRPr="00631A4D" w:rsidRDefault="00FE794D" w:rsidP="00FE794D">
      <w:pPr>
        <w:pStyle w:val="Heading3"/>
        <w:rPr>
          <w:rFonts w:cs="Segoe UI"/>
        </w:rPr>
      </w:pPr>
      <w:bookmarkStart w:id="334" w:name="_Toc24106146"/>
      <w:r w:rsidRPr="00631A4D">
        <w:t>B1.1</w:t>
      </w:r>
      <w:r w:rsidRPr="00631A4D">
        <w:tab/>
        <w:t>Sampling Site Selection</w:t>
      </w:r>
      <w:bookmarkEnd w:id="334"/>
      <w:r w:rsidRPr="00631A4D">
        <w:t> </w:t>
      </w:r>
    </w:p>
    <w:p w14:paraId="13E08A2A" w14:textId="4FF29E2A" w:rsidR="00FE794D" w:rsidRPr="00631A4D" w:rsidRDefault="00FE794D" w:rsidP="002B5C2A">
      <w:pPr>
        <w:pStyle w:val="BodyText"/>
        <w:rPr>
          <w:rFonts w:cs="Segoe UI"/>
        </w:rPr>
      </w:pPr>
      <w:r w:rsidRPr="00631A4D">
        <w:t xml:space="preserve">For point source assessments, </w:t>
      </w:r>
      <w:r w:rsidR="00D60850" w:rsidRPr="00631A4D">
        <w:t xml:space="preserve">the </w:t>
      </w:r>
      <w:r w:rsidRPr="00631A4D">
        <w:t>sampling site selection will include stations upstream and downstream of the source, as well as reference stations. The site</w:t>
      </w:r>
      <w:r w:rsidR="00147249" w:rsidRPr="00631A4D">
        <w:t xml:space="preserve"> s</w:t>
      </w:r>
      <w:r w:rsidR="00531365" w:rsidRPr="00631A4D">
        <w:t>e</w:t>
      </w:r>
      <w:r w:rsidR="00147249" w:rsidRPr="00631A4D">
        <w:t>lected</w:t>
      </w:r>
      <w:r w:rsidRPr="00631A4D">
        <w:t xml:space="preserve"> will be in an area where the effluent has had a reasonable opportunity to mix. </w:t>
      </w:r>
      <w:r w:rsidR="00147249" w:rsidRPr="00631A4D">
        <w:t>In cases where</w:t>
      </w:r>
      <w:r w:rsidRPr="00631A4D">
        <w:t xml:space="preserve"> a mixing zone has been defined in a license, sampling will be done immediately downstream of it. Where the effluent plume channels down one bank for great distances (over 1 km), or where localized effluent impact is expected to be severe for a distance beyond the zone of initial dilution, sampling at a site upstream of the source, one or more in the plume, and at least two farther downstream will take place. One downstream site will be </w:t>
      </w:r>
      <w:r w:rsidR="00147249" w:rsidRPr="00631A4D">
        <w:t xml:space="preserve">located </w:t>
      </w:r>
      <w:r w:rsidRPr="00631A4D">
        <w:t>at the point of presumed bank-to-bank mixing; subsequent sites will be chosen to assess the extent of impact downstream. The area of initial dilution of an effluent will be determined by visual observation of the plume pattern; by observations of biotic effects attributable to the plume, if evident (benthic algal biomass growth, die-off patterns); and by transects of conductivity (specific conductance) measurements from the outfall, in a downstream direction.</w:t>
      </w:r>
    </w:p>
    <w:p w14:paraId="1CDCFC59" w14:textId="08222FC8" w:rsidR="00FE794D" w:rsidRPr="00631A4D" w:rsidRDefault="00FE794D" w:rsidP="002B5C2A">
      <w:pPr>
        <w:pStyle w:val="BodyText"/>
      </w:pPr>
      <w:r w:rsidRPr="00631A4D">
        <w:t xml:space="preserve">Sampling sites will be </w:t>
      </w:r>
      <w:r w:rsidR="00147249" w:rsidRPr="00631A4D">
        <w:t>selected</w:t>
      </w:r>
      <w:r w:rsidRPr="00631A4D">
        <w:t xml:space="preserve"> to ensure that the physical characteristics</w:t>
      </w:r>
      <w:r w:rsidR="00147249" w:rsidRPr="00631A4D">
        <w:t xml:space="preserve"> among sampling sites</w:t>
      </w:r>
      <w:r w:rsidRPr="00631A4D">
        <w:t xml:space="preserve"> are similar. For surveys conducted to determine use designations, sampling locations will be representative of the stream reach. Reference conditions will include minimally impaired sites in the same ecoregion, size class, and stream type (width, depth, gradient).</w:t>
      </w:r>
    </w:p>
    <w:p w14:paraId="01C39496" w14:textId="77777777"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228FCD4C" w14:textId="6DCD31FC" w:rsidR="001A175D" w:rsidRPr="00631A4D" w:rsidRDefault="001A175D" w:rsidP="002B5C2A">
      <w:pPr>
        <w:pStyle w:val="BodyText"/>
        <w:rPr>
          <w:rFonts w:ascii="Courier New" w:hAnsi="Courier New" w:cs="Courier New"/>
          <w:sz w:val="24"/>
        </w:rPr>
      </w:pPr>
      <w:r w:rsidRPr="00631A4D">
        <w:rPr>
          <w:rFonts w:ascii="Courier New" w:hAnsi="Courier New" w:cs="Courier New"/>
          <w:sz w:val="24"/>
        </w:rPr>
        <w:t xml:space="preserve">+++IF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('General Environmental Health: Physical/Chemical Water Quality')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('Recreation (Swimming and/or Boating)')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('Harmful Algal Blooms (HABs) (Algal toxins)')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 xml:space="preserve">('General Environmental Health: Benthic') === true || </w:t>
      </w:r>
      <w:proofErr w:type="spellStart"/>
      <w:r w:rsidRPr="00631A4D">
        <w:rPr>
          <w:rFonts w:ascii="Courier New" w:hAnsi="Courier New" w:cs="Courier New"/>
          <w:sz w:val="24"/>
        </w:rPr>
        <w:t>determineConcern</w:t>
      </w:r>
      <w:proofErr w:type="spellEnd"/>
      <w:r w:rsidRPr="00631A4D">
        <w:rPr>
          <w:rFonts w:ascii="Courier New" w:hAnsi="Courier New" w:cs="Courier New"/>
          <w:sz w:val="24"/>
        </w:rPr>
        <w:t>('Acidification') === true +++</w:t>
      </w:r>
    </w:p>
    <w:p w14:paraId="24DB33FE" w14:textId="5821DBFD" w:rsidR="00FE794D" w:rsidRPr="00631A4D" w:rsidRDefault="00FE794D" w:rsidP="00FE794D">
      <w:pPr>
        <w:pStyle w:val="Heading3"/>
        <w:rPr>
          <w:rFonts w:cs="Segoe UI"/>
        </w:rPr>
      </w:pPr>
      <w:bookmarkStart w:id="335" w:name="_Toc24106147"/>
      <w:r w:rsidRPr="00631A4D">
        <w:t>B1.1</w:t>
      </w:r>
      <w:r w:rsidRPr="00631A4D">
        <w:tab/>
        <w:t>Sampling Site Selection </w:t>
      </w:r>
      <w:bookmarkEnd w:id="335"/>
    </w:p>
    <w:p w14:paraId="08666820" w14:textId="08C01630" w:rsidR="00FE794D" w:rsidRPr="00631A4D" w:rsidRDefault="00FE794D" w:rsidP="002B5C2A">
      <w:pPr>
        <w:pStyle w:val="BodyText"/>
        <w:rPr>
          <w:rFonts w:cs="Segoe UI"/>
        </w:rPr>
      </w:pPr>
      <w:r w:rsidRPr="00631A4D">
        <w:t>For water quality condition assessment, routine sampling activities will consist of collecting instream samples. Routine sampling will be representative of overall water quality and are relatively unchanging over time to allow comparison to past and future investigations. Sites will be generally selected at the downstream ends and/or key segmentation points of major tributaries and at or near locations where there is a longstanding data record. </w:t>
      </w:r>
    </w:p>
    <w:p w14:paraId="546722C3" w14:textId="43EF744C" w:rsidR="00FE794D" w:rsidRPr="00631A4D" w:rsidRDefault="00FE794D" w:rsidP="005B53F4">
      <w:pPr>
        <w:pStyle w:val="BodyText"/>
      </w:pPr>
      <w:r w:rsidRPr="00631A4D">
        <w:t xml:space="preserve">To meaningfully evaluate water quality condition, sampling locations will be selected to ensure generally comparable physical habitat. Sample locations will be scouted out ahead of time to identify appropriate reaches and accessibility for sampling. Station siting of both study sites and reference sites will take place during June. Reconnaissance activities </w:t>
      </w:r>
      <w:r w:rsidR="00147249" w:rsidRPr="00631A4D">
        <w:t>prior to</w:t>
      </w:r>
      <w:r w:rsidRPr="00631A4D">
        <w:t xml:space="preserve"> June are not desirable, as instream conditions—most notably flow regimes—during this time are often dramatically different than during the sampling index period. To lay out the sampling reach and sites, the route to the site will be explored to ensure it is free of obstacles that would prohibit sampling and data collection activities, then the sample reach characteristics will be assessed. Field conditions (e.g., instream and riparian habitat characteristics, surrounding land use, observations of nonpoint source pollution or other pertinent information) during the time of reconnaissance will be noted and recorded in a field notebook. </w:t>
      </w:r>
    </w:p>
    <w:p w14:paraId="544D6BA3" w14:textId="6E54117B" w:rsidR="001A175D" w:rsidRPr="00631A4D" w:rsidRDefault="001A175D" w:rsidP="001A175D">
      <w:pPr>
        <w:autoSpaceDE w:val="0"/>
        <w:autoSpaceDN w:val="0"/>
        <w:spacing w:before="40" w:after="40"/>
        <w:rPr>
          <w:rFonts w:ascii="Courier New" w:hAnsi="Courier New" w:cs="Courier New"/>
          <w:color w:val="000000"/>
          <w:sz w:val="24"/>
          <w:szCs w:val="24"/>
        </w:rPr>
      </w:pPr>
      <w:r w:rsidRPr="00631A4D">
        <w:rPr>
          <w:rFonts w:ascii="Courier New" w:hAnsi="Courier New" w:cs="Courier New"/>
          <w:color w:val="000000"/>
          <w:sz w:val="24"/>
          <w:szCs w:val="24"/>
        </w:rPr>
        <w:t>+++END-IF+++</w:t>
      </w:r>
    </w:p>
    <w:p w14:paraId="381F48D5" w14:textId="7BECA8B3" w:rsidR="00147249" w:rsidRPr="002312B8" w:rsidRDefault="00147249" w:rsidP="00147249">
      <w:pPr>
        <w:pStyle w:val="Heading2"/>
      </w:pPr>
      <w:bookmarkStart w:id="336" w:name="_Toc24106148"/>
      <w:r>
        <w:t>B2</w:t>
      </w:r>
      <w:r>
        <w:tab/>
        <w:t>Sampling Methods: Sample Collection, Processing, and Storage</w:t>
      </w:r>
      <w:bookmarkEnd w:id="336"/>
    </w:p>
    <w:p w14:paraId="2B667004" w14:textId="538A17BB" w:rsidR="00FE794D" w:rsidRPr="00DF706E" w:rsidRDefault="00FE794D" w:rsidP="00FE794D">
      <w:pPr>
        <w:pStyle w:val="Heading3"/>
        <w:rPr>
          <w:rFonts w:ascii="Segoe UI" w:hAnsi="Segoe UI" w:cs="Segoe UI"/>
          <w:sz w:val="18"/>
          <w:szCs w:val="18"/>
        </w:rPr>
      </w:pPr>
      <w:bookmarkStart w:id="337" w:name="_Toc24106149"/>
      <w:r>
        <w:t>B</w:t>
      </w:r>
      <w:r w:rsidR="0083018C">
        <w:t>2</w:t>
      </w:r>
      <w:r>
        <w:t>.</w:t>
      </w:r>
      <w:r w:rsidR="0083018C">
        <w:t>1</w:t>
      </w:r>
      <w:r>
        <w:tab/>
      </w:r>
      <w:r w:rsidRPr="00DF706E">
        <w:t>Sample Collection Methods </w:t>
      </w:r>
      <w:bookmarkEnd w:id="337"/>
    </w:p>
    <w:p w14:paraId="13E42039" w14:textId="6A3154FB" w:rsidR="00FE794D" w:rsidRDefault="00FE794D" w:rsidP="002B5C2A">
      <w:pPr>
        <w:pStyle w:val="BodyText"/>
      </w:pPr>
      <w:r w:rsidRPr="00DF706E">
        <w:t xml:space="preserve">Sample types include grab samples and direct measurements using electronic instruments in the field. Water quality parameters that are measured/observed in situ as well as indicators to be analyzed in the laboratory are listed </w:t>
      </w:r>
      <w:r w:rsidR="00147249">
        <w:t xml:space="preserve">in </w:t>
      </w:r>
      <w:r w:rsidR="10F8CB26">
        <w:t>the table</w:t>
      </w:r>
      <w:r w:rsidR="2ED18DAB">
        <w:t>s</w:t>
      </w:r>
      <w:r w:rsidR="10F8CB26">
        <w:t xml:space="preserve"> below</w:t>
      </w:r>
      <w:r w:rsidRPr="2ED18DAB">
        <w:t>.</w:t>
      </w:r>
    </w:p>
    <w:p w14:paraId="30CC8D5C" w14:textId="526DE360" w:rsidR="00147249" w:rsidRDefault="00FE794D" w:rsidP="00F347B0">
      <w:pPr>
        <w:pStyle w:val="TableTitle"/>
      </w:pPr>
      <w:bookmarkStart w:id="338" w:name="_Toc24070805"/>
      <w:bookmarkStart w:id="339" w:name="_Hlk24107925"/>
      <w:r w:rsidRPr="00E95573">
        <w:t>Table</w:t>
      </w:r>
      <w:r w:rsidR="0083018C">
        <w:t xml:space="preserve"> B2.</w:t>
      </w:r>
      <w:fldSimple w:instr=" SEQ Table \* ARABIC \r 1 ">
        <w:r w:rsidR="0083018C">
          <w:rPr>
            <w:noProof/>
          </w:rPr>
          <w:t>1</w:t>
        </w:r>
      </w:fldSimple>
      <w:r w:rsidR="0083018C">
        <w:t xml:space="preserve">. </w:t>
      </w:r>
      <w:r w:rsidR="00147249">
        <w:t>Marine Field Sampling Summary</w:t>
      </w:r>
      <w:bookmarkEnd w:id="338"/>
    </w:p>
    <w:tbl>
      <w:tblPr>
        <w:tblStyle w:val="TableGrid"/>
        <w:tblW w:w="9445" w:type="dxa"/>
        <w:tblLayout w:type="fixed"/>
        <w:tblCellMar>
          <w:left w:w="115" w:type="dxa"/>
          <w:right w:w="115" w:type="dxa"/>
        </w:tblCellMar>
        <w:tblLook w:val="04A0" w:firstRow="1" w:lastRow="0" w:firstColumn="1" w:lastColumn="0" w:noHBand="0" w:noVBand="1"/>
      </w:tblPr>
      <w:tblGrid>
        <w:gridCol w:w="2123"/>
        <w:gridCol w:w="1260"/>
        <w:gridCol w:w="1350"/>
        <w:gridCol w:w="1550"/>
        <w:gridCol w:w="1290"/>
        <w:gridCol w:w="1872"/>
      </w:tblGrid>
      <w:tr w:rsidR="00FE794D" w:rsidRPr="00C55E15" w14:paraId="5D04B458" w14:textId="77777777" w:rsidTr="007D7B99">
        <w:trPr>
          <w:tblHeader/>
        </w:trPr>
        <w:tc>
          <w:tcPr>
            <w:tcW w:w="2123" w:type="dxa"/>
            <w:shd w:val="clear" w:color="auto" w:fill="D9D9D9" w:themeFill="background1" w:themeFillShade="D9"/>
            <w:vAlign w:val="center"/>
          </w:tcPr>
          <w:bookmarkEnd w:id="339"/>
          <w:p w14:paraId="2EE5CDCD" w14:textId="4F0DE93E" w:rsidR="00FE794D" w:rsidRPr="00C55E15" w:rsidRDefault="00FE794D" w:rsidP="00DA7092">
            <w:pPr>
              <w:pStyle w:val="TableHeadings"/>
              <w:keepNext/>
              <w:spacing w:before="20" w:after="20"/>
            </w:pPr>
            <w:r w:rsidRPr="00C55E15">
              <w:t>Parameter</w:t>
            </w:r>
            <w:r w:rsidR="001C36A2" w:rsidRPr="00C55E15">
              <w:t xml:space="preserve"> - Method</w:t>
            </w:r>
          </w:p>
        </w:tc>
        <w:tc>
          <w:tcPr>
            <w:tcW w:w="1260" w:type="dxa"/>
            <w:shd w:val="clear" w:color="auto" w:fill="D9D9D9" w:themeFill="background1" w:themeFillShade="D9"/>
            <w:vAlign w:val="center"/>
          </w:tcPr>
          <w:p w14:paraId="4114FE46" w14:textId="77777777" w:rsidR="00FE794D" w:rsidRPr="00C55E15" w:rsidRDefault="00FE794D" w:rsidP="00DA7092">
            <w:pPr>
              <w:pStyle w:val="TableHeadings"/>
              <w:keepNext/>
              <w:spacing w:before="20" w:after="20"/>
            </w:pPr>
            <w:r w:rsidRPr="00C55E15">
              <w:t>Number of sampling locations</w:t>
            </w:r>
          </w:p>
        </w:tc>
        <w:tc>
          <w:tcPr>
            <w:tcW w:w="1350" w:type="dxa"/>
            <w:shd w:val="clear" w:color="auto" w:fill="D9D9D9" w:themeFill="background1" w:themeFillShade="D9"/>
            <w:vAlign w:val="center"/>
          </w:tcPr>
          <w:p w14:paraId="5D6BA43C" w14:textId="649ADAED" w:rsidR="00FE794D" w:rsidRPr="00C55E15" w:rsidRDefault="00FE794D" w:rsidP="00DA7092">
            <w:pPr>
              <w:pStyle w:val="TableHeadings"/>
              <w:keepNext/>
              <w:spacing w:before="20" w:after="20"/>
            </w:pPr>
            <w:r w:rsidRPr="00C55E15">
              <w:t>Rationale for number of samples</w:t>
            </w:r>
          </w:p>
        </w:tc>
        <w:tc>
          <w:tcPr>
            <w:tcW w:w="1550" w:type="dxa"/>
            <w:shd w:val="clear" w:color="auto" w:fill="D9D9D9" w:themeFill="background1" w:themeFillShade="D9"/>
            <w:vAlign w:val="center"/>
          </w:tcPr>
          <w:p w14:paraId="058885B7" w14:textId="23CD9D20" w:rsidR="00FE794D" w:rsidRPr="00C55E15" w:rsidRDefault="00FE794D" w:rsidP="00DA7092">
            <w:pPr>
              <w:pStyle w:val="TableHeadings"/>
              <w:keepNext/>
              <w:spacing w:before="20" w:after="20"/>
            </w:pPr>
            <w:r w:rsidRPr="00C55E15">
              <w:t>Site location rationale</w:t>
            </w:r>
          </w:p>
        </w:tc>
        <w:tc>
          <w:tcPr>
            <w:tcW w:w="1290" w:type="dxa"/>
            <w:shd w:val="clear" w:color="auto" w:fill="D9D9D9" w:themeFill="background1" w:themeFillShade="D9"/>
            <w:vAlign w:val="center"/>
          </w:tcPr>
          <w:p w14:paraId="617E70E1" w14:textId="77777777" w:rsidR="00FE794D" w:rsidRPr="00C55E15" w:rsidRDefault="00FE794D" w:rsidP="00DA7092">
            <w:pPr>
              <w:pStyle w:val="TableHeadings"/>
              <w:keepNext/>
              <w:spacing w:before="20" w:after="20"/>
            </w:pPr>
            <w:r w:rsidRPr="00C55E15">
              <w:t>Frequency</w:t>
            </w:r>
          </w:p>
        </w:tc>
        <w:tc>
          <w:tcPr>
            <w:tcW w:w="1872" w:type="dxa"/>
            <w:shd w:val="clear" w:color="auto" w:fill="D9D9D9" w:themeFill="background1" w:themeFillShade="D9"/>
            <w:vAlign w:val="center"/>
          </w:tcPr>
          <w:p w14:paraId="4ABD58CE" w14:textId="77777777" w:rsidR="00FE794D" w:rsidRPr="00C55E15" w:rsidRDefault="00FE794D" w:rsidP="00DA7092">
            <w:pPr>
              <w:pStyle w:val="TableHeadings"/>
              <w:keepNext/>
              <w:spacing w:before="20" w:after="20"/>
            </w:pPr>
            <w:r w:rsidRPr="00C55E15">
              <w:t>Number/type of QC samples including field duplicates (10%) and blanks (10%)</w:t>
            </w:r>
          </w:p>
        </w:tc>
      </w:tr>
      <w:tr w:rsidR="00FE794D" w:rsidRPr="00C55E15" w14:paraId="575827D4" w14:textId="77777777" w:rsidTr="25AE092F">
        <w:tc>
          <w:tcPr>
            <w:tcW w:w="2123" w:type="dxa"/>
          </w:tcPr>
          <w:p w14:paraId="19AA9632" w14:textId="34B27D47"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 xml:space="preserve">+++FOR parameter IN </w:t>
            </w:r>
            <w:proofErr w:type="spellStart"/>
            <w:r w:rsidRPr="002147FB">
              <w:rPr>
                <w:rFonts w:asciiTheme="minorHAnsi" w:eastAsia="Courier New" w:hAnsiTheme="minorHAnsi" w:cs="Courier New"/>
                <w:szCs w:val="22"/>
              </w:rPr>
              <w:t>sampleDesign.filter</w:t>
            </w:r>
            <w:proofErr w:type="spellEnd"/>
            <w:r w:rsidRPr="002147FB">
              <w:rPr>
                <w:rFonts w:asciiTheme="minorHAnsi" w:eastAsia="Courier New" w:hAnsiTheme="minorHAnsi" w:cs="Courier New"/>
                <w:szCs w:val="22"/>
              </w:rPr>
              <w:t xml:space="preserve">((param) =&gt; </w:t>
            </w:r>
            <w:proofErr w:type="spellStart"/>
            <w:proofErr w:type="gramStart"/>
            <w:r w:rsidRPr="002147FB">
              <w:rPr>
                <w:rFonts w:asciiTheme="minorHAnsi" w:eastAsia="Courier New" w:hAnsiTheme="minorHAnsi" w:cs="Courier New"/>
                <w:szCs w:val="22"/>
              </w:rPr>
              <w:t>param.monitoringCategory</w:t>
            </w:r>
            <w:proofErr w:type="spellEnd"/>
            <w:proofErr w:type="gramEnd"/>
            <w:r w:rsidRPr="002147FB">
              <w:rPr>
                <w:rFonts w:asciiTheme="minorHAnsi" w:eastAsia="Courier New" w:hAnsiTheme="minorHAnsi" w:cs="Courier New"/>
                <w:szCs w:val="22"/>
              </w:rPr>
              <w:t xml:space="preserve"> === '</w:t>
            </w:r>
            <w:r w:rsidR="25AE092F" w:rsidRPr="002147FB">
              <w:rPr>
                <w:rFonts w:asciiTheme="minorHAnsi" w:eastAsia="Courier New" w:hAnsiTheme="minorHAnsi" w:cs="Courier New"/>
                <w:szCs w:val="22"/>
              </w:rPr>
              <w:t>Saltwater Water Quality')</w:t>
            </w:r>
            <w:r w:rsidRPr="002147FB">
              <w:rPr>
                <w:rFonts w:asciiTheme="minorHAnsi" w:eastAsia="Courier New" w:hAnsiTheme="minorHAnsi" w:cs="Courier New"/>
                <w:szCs w:val="22"/>
              </w:rPr>
              <w:t xml:space="preserve"> +++</w:t>
            </w:r>
          </w:p>
        </w:tc>
        <w:tc>
          <w:tcPr>
            <w:tcW w:w="1260" w:type="dxa"/>
          </w:tcPr>
          <w:p w14:paraId="60FD2242"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350" w:type="dxa"/>
          </w:tcPr>
          <w:p w14:paraId="5D9AF86D"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550" w:type="dxa"/>
          </w:tcPr>
          <w:p w14:paraId="695D3A4F"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290" w:type="dxa"/>
          </w:tcPr>
          <w:p w14:paraId="258A348E" w14:textId="38278D14" w:rsidR="7D7A1F16" w:rsidRPr="002147FB" w:rsidDel="157BBE13" w:rsidRDefault="7D7A1F16" w:rsidP="00DA7092">
            <w:pPr>
              <w:pStyle w:val="TableText"/>
              <w:spacing w:before="20" w:after="20"/>
              <w:jc w:val="center"/>
              <w:rPr>
                <w:rFonts w:asciiTheme="minorHAnsi" w:hAnsiTheme="minorHAnsi"/>
                <w:vanish/>
                <w:szCs w:val="22"/>
              </w:rPr>
            </w:pPr>
          </w:p>
        </w:tc>
        <w:tc>
          <w:tcPr>
            <w:tcW w:w="1872" w:type="dxa"/>
          </w:tcPr>
          <w:p w14:paraId="50FD033A" w14:textId="23360AA1" w:rsidR="7D7A1F16" w:rsidRPr="002147FB" w:rsidDel="157BBE13" w:rsidRDefault="7D7A1F16" w:rsidP="00DA7092">
            <w:pPr>
              <w:pStyle w:val="TableText"/>
              <w:spacing w:before="20" w:after="20"/>
              <w:jc w:val="center"/>
              <w:rPr>
                <w:rFonts w:asciiTheme="minorHAnsi" w:hAnsiTheme="minorHAnsi"/>
                <w:vanish/>
                <w:szCs w:val="22"/>
              </w:rPr>
            </w:pPr>
          </w:p>
        </w:tc>
      </w:tr>
      <w:tr w:rsidR="00497E86" w:rsidRPr="00C55E15" w14:paraId="14535DA3" w14:textId="77777777" w:rsidTr="25AE092F">
        <w:tc>
          <w:tcPr>
            <w:tcW w:w="2123" w:type="dxa"/>
          </w:tcPr>
          <w:p w14:paraId="0C5EB977" w14:textId="23360AA1"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parameter.sampleParameter</w:t>
            </w:r>
            <w:proofErr w:type="spellEnd"/>
            <w:proofErr w:type="gramEnd"/>
            <w:r w:rsidRPr="002147FB">
              <w:rPr>
                <w:rFonts w:asciiTheme="minorHAnsi" w:eastAsia="Courier New" w:hAnsiTheme="minorHAnsi" w:cs="Courier New"/>
                <w:szCs w:val="22"/>
              </w:rPr>
              <w:t>+++</w:t>
            </w:r>
          </w:p>
        </w:tc>
        <w:tc>
          <w:tcPr>
            <w:tcW w:w="1260" w:type="dxa"/>
          </w:tcPr>
          <w:p w14:paraId="2A7E5CDE" w14:textId="23360AA1" w:rsidR="706AD373" w:rsidRPr="002147FB" w:rsidDel="0C2ADBBD" w:rsidRDefault="157BBE13" w:rsidP="00DA7092">
            <w:pPr>
              <w:spacing w:before="20" w:after="20"/>
              <w:rPr>
                <w:rFonts w:asciiTheme="minorHAnsi" w:eastAsia="Courier New" w:hAnsiTheme="minorHAnsi" w:cs="Courier New"/>
              </w:rPr>
            </w:pPr>
            <w:r w:rsidRPr="002147FB">
              <w:rPr>
                <w:rFonts w:asciiTheme="minorHAnsi" w:eastAsia="Courier New" w:hAnsiTheme="minorHAnsi" w:cs="Courier New"/>
              </w:rPr>
              <w:t>+++</w:t>
            </w:r>
            <w:r w:rsidRPr="002147FB">
              <w:rPr>
                <w:rFonts w:asciiTheme="minorHAnsi" w:eastAsia="Courier New" w:hAnsiTheme="minorHAnsi" w:cs="Courier New"/>
                <w:b/>
                <w:bCs/>
              </w:rPr>
              <w:t xml:space="preserve"> INS $</w:t>
            </w:r>
            <w:proofErr w:type="spellStart"/>
            <w:proofErr w:type="gramStart"/>
            <w:r w:rsidRPr="002147FB">
              <w:rPr>
                <w:rFonts w:asciiTheme="minorHAnsi" w:eastAsia="Courier New" w:hAnsiTheme="minorHAnsi" w:cs="Courier New"/>
              </w:rPr>
              <w:t>parameter.numSampleLocations</w:t>
            </w:r>
            <w:proofErr w:type="spellEnd"/>
            <w:proofErr w:type="gramEnd"/>
            <w:r w:rsidRPr="002147FB">
              <w:rPr>
                <w:rFonts w:asciiTheme="minorHAnsi" w:eastAsia="Courier New" w:hAnsiTheme="minorHAnsi" w:cs="Courier New"/>
              </w:rPr>
              <w:t>+++</w:t>
            </w:r>
          </w:p>
        </w:tc>
        <w:tc>
          <w:tcPr>
            <w:tcW w:w="1350" w:type="dxa"/>
          </w:tcPr>
          <w:p w14:paraId="7A76C802" w14:textId="23360AA1" w:rsidR="157BBE13" w:rsidRPr="002147FB" w:rsidRDefault="157BBE13" w:rsidP="00DA7092">
            <w:pPr>
              <w:spacing w:before="20" w:after="20"/>
              <w:rPr>
                <w:rFonts w:asciiTheme="minorHAnsi" w:hAnsiTheme="minorHAnsi"/>
              </w:rPr>
            </w:pPr>
            <w:r w:rsidRPr="002147FB">
              <w:rPr>
                <w:rFonts w:asciiTheme="minorHAnsi" w:eastAsia="Courier New" w:hAnsiTheme="minorHAnsi" w:cs="Courier New"/>
              </w:rPr>
              <w:t>+++</w:t>
            </w:r>
            <w:r w:rsidRPr="002147FB">
              <w:rPr>
                <w:rFonts w:asciiTheme="minorHAnsi" w:eastAsia="Courier New" w:hAnsiTheme="minorHAnsi" w:cs="Courier New"/>
                <w:b/>
                <w:bCs/>
              </w:rPr>
              <w:t xml:space="preserve"> INS $</w:t>
            </w:r>
            <w:proofErr w:type="spellStart"/>
            <w:proofErr w:type="gramStart"/>
            <w:r w:rsidRPr="002147FB">
              <w:rPr>
                <w:rFonts w:asciiTheme="minorHAnsi" w:eastAsia="Courier New" w:hAnsiTheme="minorHAnsi" w:cs="Courier New"/>
              </w:rPr>
              <w:t>parameter.sampleNumRationale</w:t>
            </w:r>
            <w:proofErr w:type="spellEnd"/>
            <w:proofErr w:type="gramEnd"/>
            <w:r w:rsidRPr="002147FB">
              <w:rPr>
                <w:rFonts w:asciiTheme="minorHAnsi" w:eastAsia="Courier New" w:hAnsiTheme="minorHAnsi" w:cs="Courier New"/>
              </w:rPr>
              <w:t>+++</w:t>
            </w:r>
          </w:p>
          <w:p w14:paraId="6F4559ED" w14:textId="23360AA1" w:rsidR="706AD373" w:rsidRPr="002147FB" w:rsidDel="0C2ADBBD" w:rsidRDefault="706AD373" w:rsidP="00DA7092">
            <w:pPr>
              <w:pStyle w:val="TableText"/>
              <w:spacing w:before="20" w:after="20"/>
              <w:rPr>
                <w:rFonts w:asciiTheme="minorHAnsi" w:eastAsia="Courier New" w:hAnsiTheme="minorHAnsi" w:cs="Courier New"/>
                <w:szCs w:val="22"/>
              </w:rPr>
            </w:pPr>
          </w:p>
        </w:tc>
        <w:tc>
          <w:tcPr>
            <w:tcW w:w="1550" w:type="dxa"/>
          </w:tcPr>
          <w:p w14:paraId="307C782F" w14:textId="23360AA1"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parameter.locationRationale</w:t>
            </w:r>
            <w:proofErr w:type="spellEnd"/>
            <w:proofErr w:type="gramEnd"/>
            <w:r w:rsidRPr="002147FB">
              <w:rPr>
                <w:rFonts w:asciiTheme="minorHAnsi" w:eastAsia="Courier New" w:hAnsiTheme="minorHAnsi" w:cs="Courier New"/>
                <w:szCs w:val="22"/>
              </w:rPr>
              <w:t>+++</w:t>
            </w:r>
          </w:p>
        </w:tc>
        <w:tc>
          <w:tcPr>
            <w:tcW w:w="1290" w:type="dxa"/>
          </w:tcPr>
          <w:p w14:paraId="3AA3D2A8" w14:textId="51235D59" w:rsidR="157BBE13" w:rsidRPr="002147FB" w:rsidRDefault="157BBE13" w:rsidP="007D7B99">
            <w:pPr>
              <w:pStyle w:val="TableText"/>
              <w:spacing w:before="20" w:after="20"/>
              <w:rPr>
                <w:rFonts w:asciiTheme="minorHAnsi" w:hAnsiTheme="minorHAnsi"/>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parameter.frequency</w:t>
            </w:r>
            <w:proofErr w:type="spellEnd"/>
            <w:proofErr w:type="gramEnd"/>
            <w:r w:rsidRPr="002147FB">
              <w:rPr>
                <w:rFonts w:asciiTheme="minorHAnsi" w:eastAsia="Courier New" w:hAnsiTheme="minorHAnsi" w:cs="Courier New"/>
                <w:szCs w:val="22"/>
              </w:rPr>
              <w:t>+++</w:t>
            </w:r>
          </w:p>
          <w:p w14:paraId="11A07D53" w14:textId="51235D59" w:rsidR="706AD373" w:rsidRPr="002147FB" w:rsidDel="0CC99ADF" w:rsidRDefault="706AD373" w:rsidP="00DA7092">
            <w:pPr>
              <w:pStyle w:val="TableText"/>
              <w:spacing w:before="20" w:after="20"/>
              <w:rPr>
                <w:rFonts w:asciiTheme="minorHAnsi" w:eastAsia="Courier New" w:hAnsiTheme="minorHAnsi" w:cs="Courier New"/>
                <w:szCs w:val="22"/>
              </w:rPr>
            </w:pPr>
          </w:p>
        </w:tc>
        <w:tc>
          <w:tcPr>
            <w:tcW w:w="1872" w:type="dxa"/>
          </w:tcPr>
          <w:p w14:paraId="4C1C6AB0" w14:textId="51235D59" w:rsidR="706AD373" w:rsidRPr="002147FB" w:rsidDel="0C2ADBBD" w:rsidRDefault="157BBE13" w:rsidP="00DA7092">
            <w:pPr>
              <w:pStyle w:val="TableText"/>
              <w:spacing w:before="20" w:after="20"/>
              <w:rPr>
                <w:rFonts w:asciiTheme="minorHAnsi" w:eastAsia="Courier New" w:hAnsiTheme="minorHAnsi" w:cs="Courier New"/>
                <w:szCs w:val="22"/>
              </w:rPr>
            </w:pPr>
            <w:r w:rsidRPr="002147FB">
              <w:rPr>
                <w:rFonts w:asciiTheme="minorHAnsi" w:eastAsia="Courier New" w:hAnsiTheme="minorHAnsi" w:cs="Courier New"/>
                <w:szCs w:val="22"/>
              </w:rPr>
              <w:t>+++</w:t>
            </w:r>
            <w:r w:rsidRPr="002147FB">
              <w:rPr>
                <w:rFonts w:asciiTheme="minorHAnsi" w:eastAsia="Courier New" w:hAnsiTheme="minorHAnsi" w:cs="Courier New"/>
                <w:b/>
                <w:bCs/>
                <w:szCs w:val="22"/>
              </w:rPr>
              <w:t xml:space="preserve"> INS $</w:t>
            </w:r>
            <w:proofErr w:type="spellStart"/>
            <w:proofErr w:type="gramStart"/>
            <w:r w:rsidRPr="002147FB">
              <w:rPr>
                <w:rFonts w:asciiTheme="minorHAnsi" w:eastAsia="Courier New" w:hAnsiTheme="minorHAnsi" w:cs="Courier New"/>
                <w:szCs w:val="22"/>
              </w:rPr>
              <w:t>parameter.numQcSamples</w:t>
            </w:r>
            <w:proofErr w:type="spellEnd"/>
            <w:proofErr w:type="gramEnd"/>
            <w:r w:rsidRPr="002147FB">
              <w:rPr>
                <w:rFonts w:asciiTheme="minorHAnsi" w:eastAsia="Courier New" w:hAnsiTheme="minorHAnsi" w:cs="Courier New"/>
                <w:szCs w:val="22"/>
              </w:rPr>
              <w:t>+++</w:t>
            </w:r>
          </w:p>
        </w:tc>
      </w:tr>
      <w:tr w:rsidR="00FE794D" w:rsidRPr="00C55E15" w14:paraId="6EA3F268" w14:textId="77777777" w:rsidTr="25AE092F">
        <w:tc>
          <w:tcPr>
            <w:tcW w:w="2123" w:type="dxa"/>
          </w:tcPr>
          <w:p w14:paraId="65EB7EC0" w14:textId="51235D59" w:rsidR="7D7A1F16" w:rsidRPr="002147FB" w:rsidDel="0C2ADBBD" w:rsidRDefault="157BBE13" w:rsidP="00DA7092">
            <w:pPr>
              <w:spacing w:before="20" w:after="20"/>
              <w:rPr>
                <w:rFonts w:asciiTheme="minorHAnsi" w:eastAsia="Courier New" w:hAnsiTheme="minorHAnsi" w:cs="Courier New"/>
              </w:rPr>
            </w:pPr>
            <w:r w:rsidRPr="002147FB">
              <w:rPr>
                <w:rFonts w:asciiTheme="minorHAnsi" w:eastAsia="Courier New" w:hAnsiTheme="minorHAnsi" w:cs="Courier New"/>
              </w:rPr>
              <w:t>+++END-FOR parameter +++</w:t>
            </w:r>
          </w:p>
        </w:tc>
        <w:tc>
          <w:tcPr>
            <w:tcW w:w="1260" w:type="dxa"/>
          </w:tcPr>
          <w:p w14:paraId="6D6F72D1"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350" w:type="dxa"/>
          </w:tcPr>
          <w:p w14:paraId="6F98C7EB"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550" w:type="dxa"/>
          </w:tcPr>
          <w:p w14:paraId="49E5B642"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290" w:type="dxa"/>
          </w:tcPr>
          <w:p w14:paraId="04D53AA4" w14:textId="51235D59" w:rsidR="7D7A1F16" w:rsidRPr="002147FB" w:rsidDel="157BBE13" w:rsidRDefault="7D7A1F16" w:rsidP="00DA7092">
            <w:pPr>
              <w:pStyle w:val="TableText"/>
              <w:spacing w:before="20" w:after="20"/>
              <w:jc w:val="center"/>
              <w:rPr>
                <w:rFonts w:asciiTheme="minorHAnsi" w:hAnsiTheme="minorHAnsi"/>
                <w:vanish/>
                <w:szCs w:val="22"/>
              </w:rPr>
            </w:pPr>
          </w:p>
        </w:tc>
        <w:tc>
          <w:tcPr>
            <w:tcW w:w="1872" w:type="dxa"/>
          </w:tcPr>
          <w:p w14:paraId="527CA59E" w14:textId="51235D59" w:rsidR="7D7A1F16" w:rsidRPr="002147FB" w:rsidDel="157BBE13" w:rsidRDefault="7D7A1F16" w:rsidP="00DA7092">
            <w:pPr>
              <w:pStyle w:val="TableText"/>
              <w:spacing w:before="20" w:after="20"/>
              <w:jc w:val="center"/>
              <w:rPr>
                <w:rFonts w:asciiTheme="minorHAnsi" w:hAnsiTheme="minorHAnsi"/>
                <w:vanish/>
                <w:szCs w:val="22"/>
              </w:rPr>
            </w:pPr>
          </w:p>
        </w:tc>
      </w:tr>
    </w:tbl>
    <w:p w14:paraId="1FC4EA03" w14:textId="77777777" w:rsidR="00FE794D" w:rsidRDefault="00FE794D" w:rsidP="00FE794D"/>
    <w:p w14:paraId="2488B689" w14:textId="36DB7610" w:rsidR="00FE794D" w:rsidRDefault="00FE794D" w:rsidP="00F347B0">
      <w:pPr>
        <w:pStyle w:val="TableTitle"/>
      </w:pPr>
      <w:bookmarkStart w:id="340" w:name="_Toc24070806"/>
      <w:r w:rsidRPr="009F091B">
        <w:t>Table</w:t>
      </w:r>
      <w:r w:rsidR="0083018C">
        <w:t xml:space="preserve"> B2.</w:t>
      </w:r>
      <w:fldSimple w:instr=" SEQ Table \* ARABIC ">
        <w:r w:rsidR="0083018C">
          <w:rPr>
            <w:noProof/>
          </w:rPr>
          <w:t>2</w:t>
        </w:r>
      </w:fldSimple>
      <w:r w:rsidR="0083018C">
        <w:t xml:space="preserve">. </w:t>
      </w:r>
      <w:r w:rsidRPr="009F091B">
        <w:t xml:space="preserve">Equipment </w:t>
      </w:r>
      <w:r>
        <w:t>P</w:t>
      </w:r>
      <w:r w:rsidRPr="009F091B">
        <w:t xml:space="preserve">reparation, </w:t>
      </w:r>
      <w:r>
        <w:t>S</w:t>
      </w:r>
      <w:r w:rsidRPr="009F091B">
        <w:t xml:space="preserve">ample </w:t>
      </w:r>
      <w:r>
        <w:t>P</w:t>
      </w:r>
      <w:r w:rsidRPr="009F091B">
        <w:t>rocessing</w:t>
      </w:r>
      <w:r>
        <w:t>,</w:t>
      </w:r>
      <w:r w:rsidRPr="009F091B">
        <w:t xml:space="preserve"> and </w:t>
      </w:r>
      <w:r>
        <w:t>S</w:t>
      </w:r>
      <w:r w:rsidRPr="009F091B">
        <w:t xml:space="preserve">torage </w:t>
      </w:r>
      <w:r>
        <w:t>R</w:t>
      </w:r>
      <w:r w:rsidRPr="009F091B">
        <w:t>equirements</w:t>
      </w:r>
      <w:bookmarkEnd w:id="340"/>
      <w:r>
        <w:t xml:space="preserve"> </w:t>
      </w:r>
    </w:p>
    <w:tbl>
      <w:tblPr>
        <w:tblStyle w:val="TableGrid"/>
        <w:tblW w:w="9805" w:type="dxa"/>
        <w:jc w:val="center"/>
        <w:tblLayout w:type="fixed"/>
        <w:tblLook w:val="04A0" w:firstRow="1" w:lastRow="0" w:firstColumn="1" w:lastColumn="0" w:noHBand="0" w:noVBand="1"/>
      </w:tblPr>
      <w:tblGrid>
        <w:gridCol w:w="1795"/>
        <w:gridCol w:w="1890"/>
        <w:gridCol w:w="1823"/>
        <w:gridCol w:w="1147"/>
        <w:gridCol w:w="1643"/>
        <w:gridCol w:w="1507"/>
      </w:tblGrid>
      <w:tr w:rsidR="00FE794D" w:rsidRPr="00C55E15" w14:paraId="4CC5890A" w14:textId="77777777" w:rsidTr="007D7B99">
        <w:trPr>
          <w:cantSplit/>
          <w:tblHeader/>
          <w:jc w:val="center"/>
        </w:trPr>
        <w:tc>
          <w:tcPr>
            <w:tcW w:w="1795" w:type="dxa"/>
            <w:shd w:val="clear" w:color="auto" w:fill="D9D9D9" w:themeFill="background1" w:themeFillShade="D9"/>
            <w:vAlign w:val="center"/>
          </w:tcPr>
          <w:p w14:paraId="2BCF65AF" w14:textId="77777777" w:rsidR="00FE794D" w:rsidRPr="00C55E15" w:rsidRDefault="00FE794D" w:rsidP="00F347B0">
            <w:pPr>
              <w:pStyle w:val="TableHeadings"/>
              <w:rPr>
                <w:rFonts w:ascii="Calibri" w:hAnsi="Calibri"/>
              </w:rPr>
            </w:pPr>
            <w:r w:rsidRPr="00C55E15">
              <w:rPr>
                <w:rFonts w:ascii="Calibri" w:hAnsi="Calibri"/>
              </w:rPr>
              <w:t>Parameter</w:t>
            </w:r>
          </w:p>
        </w:tc>
        <w:tc>
          <w:tcPr>
            <w:tcW w:w="1890" w:type="dxa"/>
            <w:shd w:val="clear" w:color="auto" w:fill="D9D9D9" w:themeFill="background1" w:themeFillShade="D9"/>
            <w:vAlign w:val="center"/>
          </w:tcPr>
          <w:p w14:paraId="4E7CC217" w14:textId="77777777" w:rsidR="00FE794D" w:rsidRPr="00C55E15" w:rsidRDefault="00FE794D" w:rsidP="00F347B0">
            <w:pPr>
              <w:pStyle w:val="TableHeadings"/>
              <w:rPr>
                <w:rFonts w:ascii="Calibri" w:hAnsi="Calibri"/>
              </w:rPr>
            </w:pPr>
            <w:r w:rsidRPr="00C55E15">
              <w:rPr>
                <w:rFonts w:ascii="Calibri" w:hAnsi="Calibri"/>
              </w:rPr>
              <w:t>Sample collection method</w:t>
            </w:r>
          </w:p>
        </w:tc>
        <w:tc>
          <w:tcPr>
            <w:tcW w:w="1823" w:type="dxa"/>
            <w:shd w:val="clear" w:color="auto" w:fill="D9D9D9" w:themeFill="background1" w:themeFillShade="D9"/>
            <w:vAlign w:val="center"/>
          </w:tcPr>
          <w:p w14:paraId="232ECC31" w14:textId="77777777" w:rsidR="00FE794D" w:rsidRPr="00C55E15" w:rsidRDefault="00FE794D" w:rsidP="00F347B0">
            <w:pPr>
              <w:pStyle w:val="TableHeadings"/>
              <w:rPr>
                <w:rFonts w:ascii="Calibri" w:hAnsi="Calibri"/>
              </w:rPr>
            </w:pPr>
            <w:r w:rsidRPr="00C55E15">
              <w:rPr>
                <w:rFonts w:ascii="Calibri" w:hAnsi="Calibri"/>
              </w:rPr>
              <w:t>Container Type and Preparation</w:t>
            </w:r>
          </w:p>
        </w:tc>
        <w:tc>
          <w:tcPr>
            <w:tcW w:w="1147" w:type="dxa"/>
            <w:shd w:val="clear" w:color="auto" w:fill="D9D9D9" w:themeFill="background1" w:themeFillShade="D9"/>
            <w:vAlign w:val="center"/>
          </w:tcPr>
          <w:p w14:paraId="555C337D" w14:textId="77777777" w:rsidR="00FE794D" w:rsidRPr="00C55E15" w:rsidRDefault="00FE794D" w:rsidP="00F347B0">
            <w:pPr>
              <w:pStyle w:val="TableHeadings"/>
              <w:rPr>
                <w:rFonts w:ascii="Calibri" w:hAnsi="Calibri"/>
              </w:rPr>
            </w:pPr>
            <w:r w:rsidRPr="00C55E15">
              <w:rPr>
                <w:rFonts w:ascii="Calibri" w:hAnsi="Calibri"/>
              </w:rPr>
              <w:t>Minimum Sample Quantity</w:t>
            </w:r>
          </w:p>
        </w:tc>
        <w:tc>
          <w:tcPr>
            <w:tcW w:w="1643" w:type="dxa"/>
            <w:shd w:val="clear" w:color="auto" w:fill="D9D9D9" w:themeFill="background1" w:themeFillShade="D9"/>
            <w:vAlign w:val="center"/>
          </w:tcPr>
          <w:p w14:paraId="4D302B62" w14:textId="77777777" w:rsidR="00FE794D" w:rsidRPr="00C55E15" w:rsidRDefault="00FE794D" w:rsidP="00F347B0">
            <w:pPr>
              <w:pStyle w:val="TableHeadings"/>
              <w:rPr>
                <w:rFonts w:ascii="Calibri" w:hAnsi="Calibri"/>
              </w:rPr>
            </w:pPr>
            <w:r w:rsidRPr="00C55E15">
              <w:rPr>
                <w:rFonts w:ascii="Calibri" w:hAnsi="Calibri"/>
              </w:rPr>
              <w:t>Sample Preservation</w:t>
            </w:r>
          </w:p>
        </w:tc>
        <w:tc>
          <w:tcPr>
            <w:tcW w:w="1507" w:type="dxa"/>
            <w:shd w:val="clear" w:color="auto" w:fill="D9D9D9" w:themeFill="background1" w:themeFillShade="D9"/>
            <w:vAlign w:val="center"/>
          </w:tcPr>
          <w:p w14:paraId="4BFD3ACC" w14:textId="77777777" w:rsidR="00FE794D" w:rsidRPr="00C55E15" w:rsidRDefault="00FE794D" w:rsidP="00F347B0">
            <w:pPr>
              <w:pStyle w:val="TableHeadings"/>
              <w:rPr>
                <w:rFonts w:ascii="Calibri" w:hAnsi="Calibri"/>
              </w:rPr>
            </w:pPr>
            <w:r w:rsidRPr="00C55E15">
              <w:rPr>
                <w:rFonts w:ascii="Calibri" w:hAnsi="Calibri"/>
              </w:rPr>
              <w:t>Maximum Holding Time</w:t>
            </w:r>
          </w:p>
        </w:tc>
      </w:tr>
      <w:tr w:rsidR="00FE794D" w:rsidRPr="002147FB" w14:paraId="619177F5" w14:textId="77777777" w:rsidTr="1D612884">
        <w:trPr>
          <w:cantSplit/>
          <w:jc w:val="center"/>
        </w:trPr>
        <w:tc>
          <w:tcPr>
            <w:tcW w:w="1795" w:type="dxa"/>
          </w:tcPr>
          <w:p w14:paraId="62A85ABE" w14:textId="0F9742CA" w:rsidR="00FE794D" w:rsidRPr="002147FB" w:rsidDel="1D612884" w:rsidRDefault="1D612884" w:rsidP="009F4B5B">
            <w:pPr>
              <w:pStyle w:val="TableText"/>
              <w:rPr>
                <w:szCs w:val="22"/>
              </w:rPr>
            </w:pPr>
            <w:r w:rsidRPr="002147FB">
              <w:rPr>
                <w:rFonts w:eastAsia="Courier New" w:cs="Courier New"/>
                <w:szCs w:val="22"/>
              </w:rPr>
              <w:t xml:space="preserve">+++FOR parameter IN </w:t>
            </w:r>
            <w:proofErr w:type="spellStart"/>
            <w:proofErr w:type="gramStart"/>
            <w:r w:rsidRPr="002147FB">
              <w:rPr>
                <w:rFonts w:eastAsia="Courier New" w:cs="Courier New"/>
                <w:szCs w:val="22"/>
              </w:rPr>
              <w:t>parameters.filter</w:t>
            </w:r>
            <w:proofErr w:type="spellEnd"/>
            <w:proofErr w:type="gramEnd"/>
            <w:r w:rsidRPr="002147FB">
              <w:rPr>
                <w:rFonts w:eastAsia="Courier New" w:cs="Courier New"/>
                <w:szCs w:val="22"/>
              </w:rPr>
              <w:t xml:space="preserve">((param) =&gt; </w:t>
            </w:r>
            <w:proofErr w:type="spellStart"/>
            <w:r w:rsidRPr="002147FB">
              <w:rPr>
                <w:rFonts w:eastAsia="Courier New" w:cs="Courier New"/>
                <w:szCs w:val="22"/>
              </w:rPr>
              <w:t>param.monitoringCategory</w:t>
            </w:r>
            <w:proofErr w:type="spellEnd"/>
            <w:r w:rsidRPr="002147FB">
              <w:rPr>
                <w:rFonts w:eastAsia="Courier New" w:cs="Courier New"/>
                <w:szCs w:val="22"/>
              </w:rPr>
              <w:t xml:space="preserve"> === 'Saltwater Water Quality')+++</w:t>
            </w:r>
          </w:p>
        </w:tc>
        <w:tc>
          <w:tcPr>
            <w:tcW w:w="1890" w:type="dxa"/>
          </w:tcPr>
          <w:p w14:paraId="30E6BAEA" w14:textId="77777777" w:rsidR="00FE794D" w:rsidRPr="002147FB" w:rsidDel="1D612884" w:rsidRDefault="00FE794D" w:rsidP="009F4B5B">
            <w:pPr>
              <w:pStyle w:val="TableText"/>
              <w:rPr>
                <w:szCs w:val="22"/>
              </w:rPr>
            </w:pPr>
          </w:p>
        </w:tc>
        <w:tc>
          <w:tcPr>
            <w:tcW w:w="1823" w:type="dxa"/>
          </w:tcPr>
          <w:p w14:paraId="370D2793" w14:textId="77777777" w:rsidR="009357C3" w:rsidRPr="002147FB" w:rsidDel="1D612884" w:rsidRDefault="009357C3" w:rsidP="009F4B5B">
            <w:pPr>
              <w:pStyle w:val="TableText"/>
              <w:rPr>
                <w:szCs w:val="22"/>
              </w:rPr>
            </w:pPr>
          </w:p>
        </w:tc>
        <w:tc>
          <w:tcPr>
            <w:tcW w:w="1147" w:type="dxa"/>
          </w:tcPr>
          <w:p w14:paraId="5B467A4F" w14:textId="77777777" w:rsidR="009357C3" w:rsidRPr="002147FB" w:rsidDel="1D612884" w:rsidRDefault="009357C3" w:rsidP="009F4B5B">
            <w:pPr>
              <w:pStyle w:val="TableText"/>
              <w:rPr>
                <w:szCs w:val="22"/>
              </w:rPr>
            </w:pPr>
          </w:p>
        </w:tc>
        <w:tc>
          <w:tcPr>
            <w:tcW w:w="1643" w:type="dxa"/>
          </w:tcPr>
          <w:p w14:paraId="2A2DE4B6" w14:textId="77777777" w:rsidR="009357C3" w:rsidRPr="002147FB" w:rsidDel="1D612884" w:rsidRDefault="009357C3" w:rsidP="009F4B5B">
            <w:pPr>
              <w:pStyle w:val="TableText"/>
              <w:rPr>
                <w:szCs w:val="22"/>
              </w:rPr>
            </w:pPr>
          </w:p>
        </w:tc>
        <w:tc>
          <w:tcPr>
            <w:tcW w:w="1507" w:type="dxa"/>
          </w:tcPr>
          <w:p w14:paraId="3A613CD1" w14:textId="77777777" w:rsidR="009357C3" w:rsidRPr="002147FB" w:rsidDel="1D612884" w:rsidRDefault="009357C3" w:rsidP="009F4B5B">
            <w:pPr>
              <w:pStyle w:val="TableText"/>
              <w:rPr>
                <w:szCs w:val="22"/>
              </w:rPr>
            </w:pPr>
          </w:p>
        </w:tc>
      </w:tr>
      <w:tr w:rsidR="00FE794D" w:rsidRPr="002147FB" w14:paraId="24117231" w14:textId="77777777" w:rsidTr="1D612884">
        <w:trPr>
          <w:cantSplit/>
          <w:jc w:val="center"/>
        </w:trPr>
        <w:tc>
          <w:tcPr>
            <w:tcW w:w="1795" w:type="dxa"/>
          </w:tcPr>
          <w:p w14:paraId="20A95256" w14:textId="05F465D8"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parameter.label</w:t>
            </w:r>
            <w:proofErr w:type="spellEnd"/>
            <w:proofErr w:type="gramEnd"/>
            <w:r w:rsidRPr="002147FB">
              <w:rPr>
                <w:rFonts w:eastAsia="Courier New" w:cs="Courier New"/>
                <w:szCs w:val="22"/>
              </w:rPr>
              <w:t>+++</w:t>
            </w:r>
          </w:p>
        </w:tc>
        <w:tc>
          <w:tcPr>
            <w:tcW w:w="1890" w:type="dxa"/>
          </w:tcPr>
          <w:p w14:paraId="2DD18EE7" w14:textId="2E472201" w:rsidR="00FE794D"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parameter.sampleCollectionMethod</w:t>
            </w:r>
            <w:proofErr w:type="spellEnd"/>
            <w:proofErr w:type="gramEnd"/>
            <w:r w:rsidRPr="002147FB">
              <w:rPr>
                <w:rFonts w:eastAsia="Courier New" w:cs="Courier New"/>
                <w:szCs w:val="22"/>
              </w:rPr>
              <w:t>+++</w:t>
            </w:r>
          </w:p>
        </w:tc>
        <w:tc>
          <w:tcPr>
            <w:tcW w:w="1823" w:type="dxa"/>
          </w:tcPr>
          <w:p w14:paraId="0B1239FB" w14:textId="1D9FB63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parameter.sampleContainer</w:t>
            </w:r>
            <w:proofErr w:type="spellEnd"/>
            <w:proofErr w:type="gramEnd"/>
            <w:r w:rsidRPr="002147FB">
              <w:rPr>
                <w:rFonts w:eastAsia="Courier New" w:cs="Courier New"/>
                <w:szCs w:val="22"/>
              </w:rPr>
              <w:t>+++</w:t>
            </w:r>
          </w:p>
        </w:tc>
        <w:tc>
          <w:tcPr>
            <w:tcW w:w="1147" w:type="dxa"/>
          </w:tcPr>
          <w:p w14:paraId="78927FC1" w14:textId="3E14C0C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parameter.sampleVolume</w:t>
            </w:r>
            <w:proofErr w:type="spellEnd"/>
            <w:proofErr w:type="gramEnd"/>
            <w:r w:rsidRPr="002147FB">
              <w:rPr>
                <w:rFonts w:eastAsia="Courier New" w:cs="Courier New"/>
                <w:szCs w:val="22"/>
              </w:rPr>
              <w:t>+++</w:t>
            </w:r>
          </w:p>
        </w:tc>
        <w:tc>
          <w:tcPr>
            <w:tcW w:w="1643" w:type="dxa"/>
          </w:tcPr>
          <w:p w14:paraId="154A384A" w14:textId="7C4118B1"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parameter.samplePreservation</w:t>
            </w:r>
            <w:proofErr w:type="spellEnd"/>
            <w:proofErr w:type="gramEnd"/>
            <w:r w:rsidRPr="002147FB">
              <w:rPr>
                <w:rFonts w:eastAsia="Courier New" w:cs="Courier New"/>
                <w:szCs w:val="22"/>
              </w:rPr>
              <w:t>+++</w:t>
            </w:r>
          </w:p>
        </w:tc>
        <w:tc>
          <w:tcPr>
            <w:tcW w:w="1507" w:type="dxa"/>
          </w:tcPr>
          <w:p w14:paraId="73C71451" w14:textId="265D4065" w:rsidR="009357C3" w:rsidRPr="002147FB" w:rsidDel="1D612884" w:rsidRDefault="1D612884" w:rsidP="009F4B5B">
            <w:pPr>
              <w:pStyle w:val="TableText"/>
              <w:rPr>
                <w:szCs w:val="22"/>
              </w:rPr>
            </w:pPr>
            <w:r w:rsidRPr="002147FB">
              <w:rPr>
                <w:rFonts w:eastAsia="Courier New" w:cs="Courier New"/>
                <w:szCs w:val="22"/>
              </w:rPr>
              <w:t>+++</w:t>
            </w:r>
            <w:r w:rsidRPr="002147FB">
              <w:rPr>
                <w:rFonts w:eastAsia="Courier New" w:cs="Courier New"/>
                <w:b/>
                <w:bCs/>
                <w:szCs w:val="22"/>
              </w:rPr>
              <w:t xml:space="preserve"> INS $</w:t>
            </w:r>
            <w:proofErr w:type="spellStart"/>
            <w:proofErr w:type="gramStart"/>
            <w:r w:rsidRPr="002147FB">
              <w:rPr>
                <w:rFonts w:eastAsia="Courier New" w:cs="Courier New"/>
                <w:szCs w:val="22"/>
              </w:rPr>
              <w:t>parameter.maxHoldingTime</w:t>
            </w:r>
            <w:proofErr w:type="spellEnd"/>
            <w:proofErr w:type="gramEnd"/>
            <w:r w:rsidRPr="002147FB">
              <w:rPr>
                <w:rFonts w:eastAsia="Courier New" w:cs="Courier New"/>
                <w:szCs w:val="22"/>
              </w:rPr>
              <w:t xml:space="preserve"> +++</w:t>
            </w:r>
          </w:p>
        </w:tc>
      </w:tr>
      <w:tr w:rsidR="00FE794D" w:rsidRPr="00C55E15" w14:paraId="31DD69F7" w14:textId="77777777" w:rsidTr="1D612884">
        <w:trPr>
          <w:cantSplit/>
          <w:jc w:val="center"/>
        </w:trPr>
        <w:tc>
          <w:tcPr>
            <w:tcW w:w="1795" w:type="dxa"/>
          </w:tcPr>
          <w:p w14:paraId="342231E4" w14:textId="77777777" w:rsidR="00FE794D" w:rsidRPr="00C55E15" w:rsidDel="1D612884" w:rsidRDefault="1D612884" w:rsidP="009F4B5B">
            <w:pPr>
              <w:pStyle w:val="TableText"/>
              <w:rPr>
                <w:szCs w:val="22"/>
              </w:rPr>
            </w:pPr>
            <w:r w:rsidRPr="002147FB">
              <w:rPr>
                <w:rFonts w:eastAsia="Courier New" w:cs="Courier New"/>
                <w:szCs w:val="22"/>
              </w:rPr>
              <w:t>+++END-FOR parameter +++</w:t>
            </w:r>
          </w:p>
        </w:tc>
        <w:tc>
          <w:tcPr>
            <w:tcW w:w="1890" w:type="dxa"/>
          </w:tcPr>
          <w:p w14:paraId="78C931F7" w14:textId="77777777" w:rsidR="00FE794D" w:rsidRPr="00C55E15" w:rsidDel="1D612884" w:rsidRDefault="00FE794D" w:rsidP="009F4B5B">
            <w:pPr>
              <w:pStyle w:val="TableText"/>
              <w:rPr>
                <w:szCs w:val="22"/>
              </w:rPr>
            </w:pPr>
          </w:p>
        </w:tc>
        <w:tc>
          <w:tcPr>
            <w:tcW w:w="1823" w:type="dxa"/>
          </w:tcPr>
          <w:p w14:paraId="5F52EF5E" w14:textId="77777777" w:rsidR="009357C3" w:rsidRPr="00C55E15" w:rsidDel="1D612884" w:rsidRDefault="009357C3" w:rsidP="009F4B5B">
            <w:pPr>
              <w:pStyle w:val="TableText"/>
              <w:rPr>
                <w:szCs w:val="22"/>
              </w:rPr>
            </w:pPr>
          </w:p>
        </w:tc>
        <w:tc>
          <w:tcPr>
            <w:tcW w:w="1147" w:type="dxa"/>
          </w:tcPr>
          <w:p w14:paraId="2C3ABAB1" w14:textId="77777777" w:rsidR="009357C3" w:rsidRPr="00C55E15" w:rsidDel="1D612884" w:rsidRDefault="009357C3" w:rsidP="009F4B5B">
            <w:pPr>
              <w:pStyle w:val="TableText"/>
              <w:rPr>
                <w:szCs w:val="22"/>
              </w:rPr>
            </w:pPr>
          </w:p>
        </w:tc>
        <w:tc>
          <w:tcPr>
            <w:tcW w:w="1643" w:type="dxa"/>
          </w:tcPr>
          <w:p w14:paraId="06EE6715" w14:textId="77777777" w:rsidR="009357C3" w:rsidRPr="00C55E15" w:rsidDel="1D612884" w:rsidRDefault="009357C3" w:rsidP="009F4B5B">
            <w:pPr>
              <w:pStyle w:val="TableText"/>
              <w:rPr>
                <w:szCs w:val="22"/>
              </w:rPr>
            </w:pPr>
          </w:p>
        </w:tc>
        <w:tc>
          <w:tcPr>
            <w:tcW w:w="1507" w:type="dxa"/>
          </w:tcPr>
          <w:p w14:paraId="4D7F7E49" w14:textId="77777777" w:rsidR="009357C3" w:rsidRPr="00C55E15" w:rsidDel="1D612884" w:rsidRDefault="009357C3" w:rsidP="009F4B5B">
            <w:pPr>
              <w:pStyle w:val="TableText"/>
              <w:rPr>
                <w:szCs w:val="22"/>
              </w:rPr>
            </w:pPr>
          </w:p>
        </w:tc>
      </w:tr>
    </w:tbl>
    <w:p w14:paraId="3DF66ABE" w14:textId="186A4A7B" w:rsidR="00FE794D" w:rsidRDefault="00FE794D"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40B8165E" w14:textId="77777777" w:rsidR="009357C3" w:rsidRPr="009F091B" w:rsidRDefault="009357C3" w:rsidP="00FE794D">
      <w:pPr>
        <w:tabs>
          <w:tab w:val="left" w:pos="-64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rPr>
          <w:b/>
        </w:rPr>
      </w:pPr>
    </w:p>
    <w:p w14:paraId="3169C594" w14:textId="23036692" w:rsidR="00FE794D" w:rsidRDefault="520F77F9" w:rsidP="002B5C2A">
      <w:pPr>
        <w:pStyle w:val="BodyText"/>
      </w:pPr>
      <w:r>
        <w:t xml:space="preserve">Prior to sample collection, Sample Labels (including station location, replicate number, and date) will be taped to the outside of sample containers. The labels may be pre-printed and taped on using clear tape or written directly on write-on colored tape or a pre-printed adhesive label. Once the sampling crew is on station and coordinates have been verified, the sampling measuring or collection device will be deployed. </w:t>
      </w:r>
    </w:p>
    <w:p w14:paraId="05DA75B4" w14:textId="0BBA8ED8" w:rsidR="00FE794D" w:rsidRDefault="00FE794D" w:rsidP="00FE794D">
      <w:pPr>
        <w:pStyle w:val="Heading3"/>
      </w:pPr>
      <w:bookmarkStart w:id="341" w:name="_Toc24106150"/>
      <w:r w:rsidRPr="007D7B99">
        <w:rPr>
          <w:rFonts w:eastAsiaTheme="minorEastAsia"/>
        </w:rPr>
        <w:t>B2.</w:t>
      </w:r>
      <w:r w:rsidR="0083018C">
        <w:rPr>
          <w:rFonts w:eastAsiaTheme="minorEastAsia"/>
        </w:rPr>
        <w:t>2</w:t>
      </w:r>
      <w:r>
        <w:rPr>
          <w:rFonts w:eastAsiaTheme="minorHAnsi"/>
        </w:rPr>
        <w:tab/>
      </w:r>
      <w:r w:rsidRPr="007D7B99">
        <w:rPr>
          <w:rFonts w:eastAsiaTheme="minorEastAsia"/>
        </w:rPr>
        <w:t>In Situ Water Quality Monitoring</w:t>
      </w:r>
      <w:bookmarkEnd w:id="341"/>
    </w:p>
    <w:p w14:paraId="065462DA" w14:textId="77777777" w:rsidR="00FE794D" w:rsidRPr="00FD5361" w:rsidRDefault="00FE794D" w:rsidP="00FE794D">
      <w:pPr>
        <w:pStyle w:val="Heading4"/>
      </w:pPr>
      <w:r w:rsidRPr="00E95573">
        <w:t>Equipment/Instrument Calibration </w:t>
      </w:r>
    </w:p>
    <w:p w14:paraId="6E6100B0" w14:textId="0BFE0CD8" w:rsidR="00FE794D" w:rsidRPr="002B5C2A" w:rsidRDefault="00147249" w:rsidP="002B5C2A">
      <w:pPr>
        <w:pStyle w:val="BodyText"/>
      </w:pPr>
      <w:r>
        <w:t>Prior to</w:t>
      </w:r>
      <w:r w:rsidR="00FE794D" w:rsidRPr="002B5C2A">
        <w:t xml:space="preserve"> field use, the multi-parameter or individual units will be calibrated in accordance with the manufacturer’s instruction manual. If no instructions specific to an instrument are available, the following general calibration methods will be followed.</w:t>
      </w:r>
    </w:p>
    <w:p w14:paraId="13510A4D" w14:textId="2C499F94" w:rsidR="00FE794D" w:rsidRPr="00E95573" w:rsidRDefault="00FE794D" w:rsidP="00FE794D">
      <w:pPr>
        <w:pStyle w:val="Heading5"/>
      </w:pPr>
      <w:r w:rsidRPr="00E95573">
        <w:t>General Calibration Methods: </w:t>
      </w:r>
      <w:r w:rsidR="00147249">
        <w:t xml:space="preserve">For </w:t>
      </w:r>
      <w:r>
        <w:t>M</w:t>
      </w:r>
      <w:r w:rsidRPr="00E95573">
        <w:t>ulti-</w:t>
      </w:r>
      <w:r>
        <w:t>P</w:t>
      </w:r>
      <w:r w:rsidRPr="00E95573">
        <w:t>arameter </w:t>
      </w:r>
      <w:r>
        <w:t>U</w:t>
      </w:r>
      <w:r w:rsidRPr="00E95573">
        <w:t xml:space="preserve">nit or </w:t>
      </w:r>
      <w:r>
        <w:t>I</w:t>
      </w:r>
      <w:r w:rsidRPr="00E95573">
        <w:t>ndividual </w:t>
      </w:r>
      <w:r>
        <w:t>U</w:t>
      </w:r>
      <w:r w:rsidRPr="00E95573">
        <w:t>nits</w:t>
      </w:r>
    </w:p>
    <w:p w14:paraId="2704DC87" w14:textId="1C4D2479" w:rsidR="00FE794D" w:rsidRPr="009F091B" w:rsidRDefault="00FE794D" w:rsidP="002B5C2A">
      <w:pPr>
        <w:pStyle w:val="BodyText"/>
      </w:pPr>
      <w:r w:rsidRPr="009F091B">
        <w:t xml:space="preserve">Supply list for taking measurements and calibrating the water quality </w:t>
      </w:r>
      <w:r w:rsidR="3405683B" w:rsidRPr="009F091B">
        <w:t>senso</w:t>
      </w:r>
      <w:r w:rsidRPr="009F091B">
        <w:t>r</w:t>
      </w:r>
      <w:r>
        <w:t>:</w:t>
      </w:r>
    </w:p>
    <w:p w14:paraId="008CF57F" w14:textId="567CF592" w:rsidR="00FE794D" w:rsidRPr="00F347B0" w:rsidRDefault="00FE794D" w:rsidP="00353483">
      <w:pPr>
        <w:pStyle w:val="ListBullet"/>
      </w:pPr>
      <w:r w:rsidRPr="00FB1906">
        <w:t xml:space="preserve">Multi-parameter water quality </w:t>
      </w:r>
      <w:r w:rsidR="3405683B" w:rsidRPr="00FB1906">
        <w:t>senso</w:t>
      </w:r>
      <w:r w:rsidRPr="00FB1906">
        <w:t xml:space="preserve">r (with cable and handheld data logger) with pH, </w:t>
      </w:r>
      <w:r w:rsidRPr="00FB1906">
        <w:rPr>
          <w:rFonts w:eastAsia="Palatino Linotype" w:cs="Palatino Linotype"/>
        </w:rPr>
        <w:t>dissolved oxygen</w:t>
      </w:r>
      <w:r w:rsidRPr="008C0204">
        <w:t>, temperature, and conductivity probes</w:t>
      </w:r>
    </w:p>
    <w:p w14:paraId="3AB2C36E" w14:textId="77777777" w:rsidR="00FE794D" w:rsidRPr="00C9151A" w:rsidRDefault="623FE806" w:rsidP="00353483">
      <w:pPr>
        <w:pStyle w:val="ListBullet"/>
      </w:pPr>
      <w:r>
        <w:t xml:space="preserve">Extra batteries </w:t>
      </w:r>
    </w:p>
    <w:p w14:paraId="770038F0" w14:textId="77777777" w:rsidR="00FE794D" w:rsidRPr="00C9151A" w:rsidRDefault="623FE806" w:rsidP="00353483">
      <w:pPr>
        <w:pStyle w:val="ListBullet"/>
      </w:pPr>
      <w:r>
        <w:t xml:space="preserve">De-ionized water (lab certified preferred, but not required) </w:t>
      </w:r>
    </w:p>
    <w:p w14:paraId="5E953CA8" w14:textId="77777777" w:rsidR="00FE794D" w:rsidRDefault="623FE806" w:rsidP="00353483">
      <w:pPr>
        <w:pStyle w:val="ListBullet"/>
      </w:pPr>
      <w:r>
        <w:t xml:space="preserve">Calibration cups and standards </w:t>
      </w:r>
    </w:p>
    <w:p w14:paraId="6B5E282E" w14:textId="401D28D7" w:rsidR="00634541" w:rsidRPr="00C9151A" w:rsidRDefault="00634541" w:rsidP="00353483">
      <w:pPr>
        <w:pStyle w:val="ListBullet"/>
      </w:pPr>
      <w:r>
        <w:t>Dry wipes or paper towels</w:t>
      </w:r>
    </w:p>
    <w:p w14:paraId="1E44E169" w14:textId="77777777" w:rsidR="00FE794D" w:rsidRPr="00C9151A" w:rsidRDefault="623FE806" w:rsidP="00353483">
      <w:pPr>
        <w:pStyle w:val="ListBullet"/>
      </w:pPr>
      <w:r>
        <w:t xml:space="preserve">Barometer to use for calibration </w:t>
      </w:r>
    </w:p>
    <w:p w14:paraId="53882D98" w14:textId="77777777" w:rsidR="00FE794D" w:rsidRPr="00C9151A" w:rsidRDefault="623FE806" w:rsidP="00353483">
      <w:pPr>
        <w:pStyle w:val="ListBullet"/>
      </w:pPr>
      <w:r>
        <w:t xml:space="preserve">Secchi disk (20 cm diameter, weighted) and 100 ft line with clip (marked in 0.5 m intervals) </w:t>
      </w:r>
    </w:p>
    <w:p w14:paraId="2A49FFC1" w14:textId="77777777" w:rsidR="00FE794D" w:rsidRPr="00C9151A" w:rsidRDefault="00FE794D" w:rsidP="00353483">
      <w:pPr>
        <w:pStyle w:val="ListBulletLast"/>
      </w:pPr>
      <w:r w:rsidRPr="00C9151A">
        <w:t>Calibration records form</w:t>
      </w:r>
    </w:p>
    <w:p w14:paraId="409F6558" w14:textId="77777777" w:rsidR="00FE794D" w:rsidRDefault="00FE794D" w:rsidP="002B5C2A">
      <w:pPr>
        <w:pStyle w:val="BodyText"/>
      </w:pPr>
      <w:r>
        <w:rPr>
          <w:szCs w:val="22"/>
        </w:rPr>
        <w:t>Calibration standards:</w:t>
      </w:r>
    </w:p>
    <w:p w14:paraId="3DFFA561" w14:textId="77777777" w:rsidR="00FE794D" w:rsidRPr="00C9151A" w:rsidRDefault="623FE806" w:rsidP="00353483">
      <w:pPr>
        <w:pStyle w:val="ListBullet"/>
      </w:pPr>
      <w:r>
        <w:t>pH 7.00 standard buffer solution </w:t>
      </w:r>
    </w:p>
    <w:p w14:paraId="13784DDC" w14:textId="77777777" w:rsidR="00FE794D" w:rsidRPr="00C9151A" w:rsidRDefault="623FE806" w:rsidP="00353483">
      <w:pPr>
        <w:pStyle w:val="ListBullet"/>
      </w:pPr>
      <w:r>
        <w:t>pH 4.00 standard buffer solution </w:t>
      </w:r>
    </w:p>
    <w:p w14:paraId="094FBFAD" w14:textId="77777777" w:rsidR="00FE794D" w:rsidRPr="00C9151A" w:rsidRDefault="623FE806" w:rsidP="00353483">
      <w:pPr>
        <w:pStyle w:val="ListBullet"/>
      </w:pPr>
      <w:r>
        <w:t>pH 10.00 standard buffer solution </w:t>
      </w:r>
    </w:p>
    <w:p w14:paraId="5378FFA7" w14:textId="77777777" w:rsidR="00FE794D" w:rsidRPr="00C9151A" w:rsidRDefault="623FE806" w:rsidP="00353483">
      <w:pPr>
        <w:pStyle w:val="ListBullet"/>
      </w:pPr>
      <w:r>
        <w:t>1 mS/cm (1,000 </w:t>
      </w:r>
      <w:proofErr w:type="spellStart"/>
      <w:r w:rsidRPr="623FE806">
        <w:rPr>
          <w:rFonts w:eastAsiaTheme="minorEastAsia"/>
        </w:rPr>
        <w:t>μ</w:t>
      </w:r>
      <w:r>
        <w:t>S</w:t>
      </w:r>
      <w:proofErr w:type="spellEnd"/>
      <w:r>
        <w:t>/cm) conductivity standard </w:t>
      </w:r>
    </w:p>
    <w:p w14:paraId="63F47F29" w14:textId="77777777" w:rsidR="00FE794D" w:rsidRPr="00C9151A" w:rsidRDefault="00FE794D" w:rsidP="00353483">
      <w:pPr>
        <w:pStyle w:val="ListBulletLast"/>
      </w:pPr>
      <w:r w:rsidRPr="00C9151A">
        <w:t>Sodium sulfite solution (0% dissolved oxygen) </w:t>
      </w:r>
    </w:p>
    <w:p w14:paraId="01F0CA4A" w14:textId="3A620275" w:rsidR="00FE794D" w:rsidRPr="00F347B0" w:rsidRDefault="520F77F9" w:rsidP="002B5C2A">
      <w:pPr>
        <w:pStyle w:val="BodyText"/>
        <w:rPr>
          <w:szCs w:val="22"/>
        </w:rPr>
      </w:pPr>
      <w:r>
        <w:t>The following items will also be needed for recording measurements:</w:t>
      </w:r>
    </w:p>
    <w:p w14:paraId="73C8D15E" w14:textId="17EE2361" w:rsidR="520F77F9" w:rsidRDefault="520F77F9" w:rsidP="00353483">
      <w:pPr>
        <w:pStyle w:val="ListBullet"/>
      </w:pPr>
      <w:r>
        <w:t>Sample Log</w:t>
      </w:r>
    </w:p>
    <w:p w14:paraId="0D8D3162" w14:textId="139ECA51" w:rsidR="00FE794D" w:rsidRPr="00F347B0" w:rsidRDefault="00FE794D" w:rsidP="00353483">
      <w:pPr>
        <w:pStyle w:val="ListBullet"/>
      </w:pPr>
      <w:r w:rsidRPr="00FB1906">
        <w:t xml:space="preserve">Field </w:t>
      </w:r>
      <w:r w:rsidR="382C0045" w:rsidRPr="00FB1906">
        <w:t>D</w:t>
      </w:r>
      <w:r w:rsidR="11207AFA" w:rsidRPr="00FB1906">
        <w:t xml:space="preserve">ata </w:t>
      </w:r>
      <w:r w:rsidR="11207AFA" w:rsidRPr="00C9151A">
        <w:t>F</w:t>
      </w:r>
      <w:r w:rsidR="00634541" w:rsidRPr="00C9151A">
        <w:t>o</w:t>
      </w:r>
      <w:r w:rsidR="11207AFA" w:rsidRPr="00C9151A">
        <w:t>r</w:t>
      </w:r>
      <w:r w:rsidR="00634541" w:rsidRPr="00C9151A">
        <w:t>m</w:t>
      </w:r>
    </w:p>
    <w:p w14:paraId="7CAC2E6E" w14:textId="77777777" w:rsidR="00FE794D" w:rsidRPr="00C9151A" w:rsidRDefault="00FE794D" w:rsidP="00353483">
      <w:pPr>
        <w:pStyle w:val="ListBulletLast"/>
      </w:pPr>
      <w:r w:rsidRPr="00C9151A">
        <w:t>Pencils (for data forms)</w:t>
      </w:r>
    </w:p>
    <w:p w14:paraId="24D66F5B" w14:textId="7D62D518" w:rsidR="00FE794D" w:rsidRPr="005B0530" w:rsidRDefault="00FE794D" w:rsidP="00FE794D">
      <w:pPr>
        <w:pStyle w:val="Heading5"/>
      </w:pPr>
      <w:r w:rsidRPr="005B0530">
        <w:t xml:space="preserve">Equipment </w:t>
      </w:r>
      <w:r>
        <w:t>C</w:t>
      </w:r>
      <w:r w:rsidRPr="005B0530">
        <w:t>alibration</w:t>
      </w:r>
      <w:r>
        <w:t xml:space="preserve"> Method: M</w:t>
      </w:r>
      <w:r w:rsidRPr="00BD7BD9">
        <w:t>ulti-</w:t>
      </w:r>
      <w:r>
        <w:t>P</w:t>
      </w:r>
      <w:r w:rsidRPr="00BD7BD9">
        <w:t xml:space="preserve">arameter </w:t>
      </w:r>
      <w:proofErr w:type="spellStart"/>
      <w:r>
        <w:t>S</w:t>
      </w:r>
      <w:r w:rsidRPr="00BD7BD9">
        <w:t>onde</w:t>
      </w:r>
      <w:proofErr w:type="spellEnd"/>
      <w:r w:rsidRPr="00BD7BD9">
        <w:t xml:space="preserve"> or </w:t>
      </w:r>
      <w:r>
        <w:t>I</w:t>
      </w:r>
      <w:r w:rsidRPr="00BD7BD9">
        <w:t xml:space="preserve">ndividual </w:t>
      </w:r>
      <w:r w:rsidR="3405683B" w:rsidRPr="00BD7BD9">
        <w:t>senso</w:t>
      </w:r>
      <w:r w:rsidRPr="00BD7BD9">
        <w:t>rs</w:t>
      </w:r>
    </w:p>
    <w:p w14:paraId="517AC3E9" w14:textId="5395EB9C" w:rsidR="00FE794D" w:rsidRPr="007D7B99" w:rsidRDefault="00FE794D">
      <w:pPr>
        <w:pStyle w:val="Heading6"/>
        <w:rPr>
          <w:i/>
          <w:iCs/>
        </w:rPr>
      </w:pPr>
      <w:r w:rsidRPr="005B0530">
        <w:t xml:space="preserve">Temperature </w:t>
      </w:r>
      <w:r w:rsidR="3405683B" w:rsidRPr="005B0530">
        <w:t>senso</w:t>
      </w:r>
      <w:r w:rsidRPr="005B0530">
        <w:t xml:space="preserve">r </w:t>
      </w:r>
    </w:p>
    <w:p w14:paraId="6DBA90EB" w14:textId="77777777" w:rsidR="00FE794D" w:rsidRDefault="00FE794D" w:rsidP="002B5C2A">
      <w:pPr>
        <w:pStyle w:val="BodyText"/>
      </w:pPr>
      <w:r w:rsidRPr="005B0530">
        <w:t>Check the accuracy of the sensor against a thermometer that is traceable to the National Institute of Standards and Technology at least once per sampling season</w:t>
      </w:r>
      <w:r>
        <w:t>.</w:t>
      </w:r>
      <w:r w:rsidRPr="005B0530">
        <w:t xml:space="preserve"> </w:t>
      </w:r>
    </w:p>
    <w:p w14:paraId="72DEDAB9" w14:textId="397C9D1C" w:rsidR="00FE794D" w:rsidRPr="007D7B99" w:rsidRDefault="00FE794D">
      <w:pPr>
        <w:pStyle w:val="Heading6"/>
        <w:rPr>
          <w:i/>
          <w:iCs/>
        </w:rPr>
      </w:pPr>
      <w:r w:rsidRPr="005B0530">
        <w:t xml:space="preserve">pH </w:t>
      </w:r>
      <w:r w:rsidR="3405683B" w:rsidRPr="005B0530">
        <w:t>senso</w:t>
      </w:r>
      <w:r w:rsidRPr="005B0530">
        <w:t xml:space="preserve">r </w:t>
      </w:r>
    </w:p>
    <w:p w14:paraId="6A79D84D" w14:textId="77777777" w:rsidR="00FE794D" w:rsidRPr="00AB4F6C" w:rsidRDefault="00FE794D" w:rsidP="002C250B">
      <w:pPr>
        <w:pStyle w:val="BodyText"/>
        <w:rPr>
          <w:rFonts w:ascii="Segoe UI" w:hAnsi="Segoe UI"/>
          <w:sz w:val="18"/>
          <w:szCs w:val="18"/>
        </w:rPr>
      </w:pPr>
      <w:r w:rsidRPr="00AB4F6C">
        <w:rPr>
          <w:i/>
          <w:iCs/>
        </w:rPr>
        <w:t>Calibration standards required</w:t>
      </w:r>
      <w:r w:rsidRPr="00E95573">
        <w:rPr>
          <w:i/>
        </w:rPr>
        <w:t>:</w:t>
      </w:r>
      <w:r w:rsidRPr="00AB4F6C">
        <w:t xml:space="preserve"> pH 4.00, 7.00 and 10.00 standard buffer solutions. </w:t>
      </w:r>
    </w:p>
    <w:p w14:paraId="5F6BEDCB" w14:textId="3AEFA67B" w:rsidR="00FE794D" w:rsidRPr="00AB4F6C" w:rsidRDefault="00FE794D" w:rsidP="002B5C2A">
      <w:pPr>
        <w:pStyle w:val="BodyText"/>
        <w:rPr>
          <w:rFonts w:ascii="Segoe UI" w:hAnsi="Segoe UI"/>
          <w:sz w:val="18"/>
          <w:szCs w:val="18"/>
        </w:rPr>
      </w:pPr>
      <w:r w:rsidRPr="00AB4F6C">
        <w:t xml:space="preserve">Calibrate the pH </w:t>
      </w:r>
      <w:r w:rsidR="3405683B" w:rsidRPr="00AB4F6C">
        <w:t>senso</w:t>
      </w:r>
      <w:r w:rsidRPr="00AB4F6C">
        <w:t xml:space="preserve">r </w:t>
      </w:r>
      <w:r w:rsidR="00147249">
        <w:t>prior to</w:t>
      </w:r>
      <w:r>
        <w:t xml:space="preserve"> </w:t>
      </w:r>
      <w:r w:rsidRPr="00AB4F6C">
        <w:t xml:space="preserve">each sampling event. Calibrate the </w:t>
      </w:r>
      <w:r w:rsidR="3405683B" w:rsidRPr="00AB4F6C">
        <w:t>senso</w:t>
      </w:r>
      <w:r w:rsidRPr="00AB4F6C">
        <w:t xml:space="preserve">r in accordance with the manufacturer’s instructions and existing </w:t>
      </w:r>
      <w:r>
        <w:t>s</w:t>
      </w:r>
      <w:r w:rsidRPr="00AB4F6C">
        <w:t xml:space="preserve">tandard </w:t>
      </w:r>
      <w:r>
        <w:t>o</w:t>
      </w:r>
      <w:r w:rsidRPr="00AB4F6C">
        <w:t xml:space="preserve">perating </w:t>
      </w:r>
      <w:r>
        <w:t>p</w:t>
      </w:r>
      <w:r w:rsidRPr="00AB4F6C">
        <w:t xml:space="preserve">rocedures. Ideally, </w:t>
      </w:r>
      <w:r>
        <w:t>use</w:t>
      </w:r>
      <w:r w:rsidRPr="00AB4F6C">
        <w:t xml:space="preserve"> a </w:t>
      </w:r>
      <w:r>
        <w:t>QC</w:t>
      </w:r>
      <w:r w:rsidRPr="00AB4F6C">
        <w:t xml:space="preserve"> solution that is similar in ionic strength to the water samples you will be measuring. </w:t>
      </w:r>
    </w:p>
    <w:p w14:paraId="54FFF8F2" w14:textId="564219F4" w:rsidR="00FE794D" w:rsidRPr="00882CA3" w:rsidRDefault="00372C94" w:rsidP="00882CA3">
      <w:pPr>
        <w:pStyle w:val="BodyText"/>
        <w:rPr>
          <w:i/>
          <w:iCs/>
        </w:rPr>
      </w:pPr>
      <w:r>
        <w:rPr>
          <w:i/>
          <w:iCs/>
        </w:rPr>
        <w:t>C</w:t>
      </w:r>
      <w:r w:rsidR="00FE794D" w:rsidRPr="00882CA3">
        <w:rPr>
          <w:i/>
          <w:iCs/>
        </w:rPr>
        <w:t>alibration method:</w:t>
      </w:r>
    </w:p>
    <w:p w14:paraId="7AFE3753" w14:textId="77777777" w:rsidR="00FE794D" w:rsidRPr="00C55375" w:rsidRDefault="00FE794D" w:rsidP="00DA7092">
      <w:pPr>
        <w:pStyle w:val="ListNumber"/>
        <w:numPr>
          <w:ilvl w:val="0"/>
          <w:numId w:val="260"/>
        </w:numPr>
      </w:pPr>
      <w:r>
        <w:t>U</w:t>
      </w:r>
      <w:r w:rsidRPr="00E95573">
        <w:t xml:space="preserve">se the </w:t>
      </w:r>
      <w:r w:rsidRPr="00C55375">
        <w:t>small plastic cups (washed and rinsed with distilled water) to hold calibration solutions during calibration.</w:t>
      </w:r>
    </w:p>
    <w:p w14:paraId="059D5C13" w14:textId="77777777" w:rsidR="00FE794D" w:rsidRPr="00C55375" w:rsidRDefault="00FE794D" w:rsidP="00DA7092">
      <w:pPr>
        <w:pStyle w:val="ListNumber"/>
      </w:pPr>
      <w:r w:rsidRPr="00C55375">
        <w:t>Use calibration solutions at room temperature.</w:t>
      </w:r>
    </w:p>
    <w:p w14:paraId="00E1EE31" w14:textId="2C3F9AFF" w:rsidR="00FE794D" w:rsidRPr="00C55375" w:rsidRDefault="00FE794D" w:rsidP="00DA7092">
      <w:pPr>
        <w:pStyle w:val="ListNumber"/>
      </w:pPr>
      <w:r w:rsidRPr="00C55375">
        <w:t>Ensure that the sensor being</w:t>
      </w:r>
      <w:r w:rsidR="00DA7092">
        <w:t xml:space="preserve"> </w:t>
      </w:r>
      <w:proofErr w:type="gramStart"/>
      <w:r w:rsidRPr="00C55375">
        <w:t>calibrated</w:t>
      </w:r>
      <w:proofErr w:type="gramEnd"/>
      <w:r w:rsidR="00DA7092">
        <w:t xml:space="preserve"> </w:t>
      </w:r>
      <w:r w:rsidRPr="00C55375">
        <w:t>and the temperature probe are immersed in the calibrating solution during calibration.</w:t>
      </w:r>
    </w:p>
    <w:p w14:paraId="767B847F" w14:textId="24043918" w:rsidR="00FE794D" w:rsidRPr="00C55375" w:rsidRDefault="3963D00E" w:rsidP="00DA7092">
      <w:pPr>
        <w:pStyle w:val="ListNumber"/>
      </w:pPr>
      <w:r>
        <w:t>Between calibration steps, rinse the sensors with ambient temperature distilled water, then gently blot with dry wipes or paper towel.</w:t>
      </w:r>
    </w:p>
    <w:p w14:paraId="7B96ECE7" w14:textId="77777777" w:rsidR="00FE794D" w:rsidRPr="00C55375" w:rsidRDefault="00FE794D" w:rsidP="00DA7092">
      <w:pPr>
        <w:pStyle w:val="ListNumber"/>
      </w:pPr>
      <w:r w:rsidRPr="00C55375">
        <w:t>For each parameter, record the initial reading in the standard solution (before calibration) and the reading after calibration on the instrument calibration form.</w:t>
      </w:r>
    </w:p>
    <w:p w14:paraId="680B4D88" w14:textId="77777777" w:rsidR="00FE794D" w:rsidRPr="00E95573" w:rsidRDefault="00FE794D" w:rsidP="00DA7092">
      <w:pPr>
        <w:pStyle w:val="ListNumber"/>
        <w:rPr>
          <w:rFonts w:ascii="Segoe UI" w:hAnsi="Segoe UI"/>
          <w:sz w:val="18"/>
          <w:szCs w:val="18"/>
        </w:rPr>
      </w:pPr>
      <w:r w:rsidRPr="00C55375">
        <w:t xml:space="preserve">Record the </w:t>
      </w:r>
      <w:r w:rsidRPr="00E95573">
        <w:t xml:space="preserve">calibration solution </w:t>
      </w:r>
      <w:r>
        <w:t>l</w:t>
      </w:r>
      <w:r w:rsidRPr="00E95573">
        <w:t xml:space="preserve">ot </w:t>
      </w:r>
      <w:r>
        <w:t>n</w:t>
      </w:r>
      <w:r w:rsidRPr="00E95573">
        <w:t>umber and expiration date on the instrument calibration form. </w:t>
      </w:r>
    </w:p>
    <w:p w14:paraId="62359474" w14:textId="16D29CF8" w:rsidR="00FE794D" w:rsidRPr="007D7B99" w:rsidRDefault="00FE794D">
      <w:pPr>
        <w:pStyle w:val="Heading6"/>
        <w:rPr>
          <w:i/>
          <w:iCs/>
        </w:rPr>
      </w:pPr>
      <w:r w:rsidRPr="005B0530">
        <w:t xml:space="preserve">Dissolved Oxygen </w:t>
      </w:r>
      <w:r w:rsidR="3405683B" w:rsidRPr="005B0530">
        <w:t>senso</w:t>
      </w:r>
      <w:r w:rsidRPr="005B0530">
        <w:t xml:space="preserve">r </w:t>
      </w:r>
    </w:p>
    <w:p w14:paraId="3C8CFE08" w14:textId="77777777" w:rsidR="00FE794D" w:rsidRPr="00AB4F6C" w:rsidRDefault="00FE794D" w:rsidP="00882CA3">
      <w:pPr>
        <w:pStyle w:val="BodyText"/>
        <w:rPr>
          <w:rFonts w:ascii="Segoe UI" w:hAnsi="Segoe UI"/>
          <w:sz w:val="18"/>
          <w:szCs w:val="18"/>
        </w:rPr>
      </w:pPr>
      <w:r w:rsidRPr="00AB4F6C">
        <w:rPr>
          <w:i/>
          <w:iCs/>
        </w:rPr>
        <w:t>Calibration standard required</w:t>
      </w:r>
      <w:r w:rsidRPr="00E95573">
        <w:rPr>
          <w:i/>
        </w:rPr>
        <w:t>:</w:t>
      </w:r>
      <w:r w:rsidRPr="00AB4F6C">
        <w:t> Sodium sulfite solution (0% dissolved oxygen)</w:t>
      </w:r>
      <w:r>
        <w:t>.</w:t>
      </w:r>
      <w:r w:rsidRPr="00AB4F6C">
        <w:t> </w:t>
      </w:r>
    </w:p>
    <w:p w14:paraId="07FA5539" w14:textId="77777777" w:rsidR="00FE794D" w:rsidRDefault="00FE794D" w:rsidP="00CC6CFC">
      <w:pPr>
        <w:pStyle w:val="BodyText"/>
      </w:pPr>
      <w:r w:rsidRPr="00AB4F6C">
        <w:t xml:space="preserve">Calibrate the </w:t>
      </w:r>
      <w:r>
        <w:rPr>
          <w:rFonts w:eastAsia="Palatino Linotype" w:cs="Palatino Linotype"/>
        </w:rPr>
        <w:t>dissolved oxygen</w:t>
      </w:r>
      <w:r w:rsidRPr="00AB4F6C" w:rsidDel="00D660D8">
        <w:t xml:space="preserve"> </w:t>
      </w:r>
      <w:r w:rsidRPr="00AB4F6C">
        <w:t xml:space="preserve">unit </w:t>
      </w:r>
      <w:r>
        <w:t xml:space="preserve">before </w:t>
      </w:r>
      <w:r w:rsidRPr="00AB4F6C">
        <w:t xml:space="preserve">each sampling event. It is recommended that the sensor probe be calibrated in the field against an atmospheric standard (e.g., ambient air saturated with water). Follow your manufacturer’s guidelines for calibration of the </w:t>
      </w:r>
      <w:r>
        <w:rPr>
          <w:rFonts w:eastAsia="Palatino Linotype" w:cs="Palatino Linotype"/>
        </w:rPr>
        <w:t>dissolved oxygen</w:t>
      </w:r>
      <w:r w:rsidRPr="00AB4F6C" w:rsidDel="00D660D8">
        <w:t xml:space="preserve"> </w:t>
      </w:r>
      <w:r w:rsidRPr="00AB4F6C">
        <w:t>probe.</w:t>
      </w:r>
    </w:p>
    <w:p w14:paraId="170B2E3C" w14:textId="77777777" w:rsidR="00FE794D" w:rsidRPr="002C250B" w:rsidRDefault="00FE794D" w:rsidP="002C250B">
      <w:pPr>
        <w:pStyle w:val="BodyText"/>
        <w:rPr>
          <w:i/>
          <w:iCs/>
        </w:rPr>
      </w:pPr>
      <w:r w:rsidRPr="002C250B">
        <w:rPr>
          <w:i/>
          <w:iCs/>
        </w:rPr>
        <w:t>General calibration method:</w:t>
      </w:r>
    </w:p>
    <w:p w14:paraId="22F96806" w14:textId="77777777" w:rsidR="00FE794D" w:rsidRPr="00DA7092" w:rsidRDefault="00FE794D" w:rsidP="00DA7092">
      <w:pPr>
        <w:pStyle w:val="ListNumber"/>
        <w:numPr>
          <w:ilvl w:val="0"/>
          <w:numId w:val="261"/>
        </w:numPr>
      </w:pPr>
      <w:r w:rsidRPr="00DA7092">
        <w:t>Use the small plastic cups (washed and rinsed with distilled water) to hold calibration solutions during calibration.</w:t>
      </w:r>
    </w:p>
    <w:p w14:paraId="551878CF" w14:textId="77777777" w:rsidR="00FE794D" w:rsidRPr="00DA7092" w:rsidRDefault="00FE794D" w:rsidP="00DA7092">
      <w:pPr>
        <w:pStyle w:val="ListNumber"/>
      </w:pPr>
      <w:r w:rsidRPr="00DA7092">
        <w:t>Use calibration solutions at room temperature.</w:t>
      </w:r>
    </w:p>
    <w:p w14:paraId="26DF73BE" w14:textId="77777777" w:rsidR="00FE794D" w:rsidRPr="00DA7092" w:rsidRDefault="00FE794D" w:rsidP="00DA7092">
      <w:pPr>
        <w:pStyle w:val="ListNumber"/>
      </w:pPr>
      <w:r w:rsidRPr="00DA7092">
        <w:t>Ensure that the sensor being </w:t>
      </w:r>
      <w:proofErr w:type="gramStart"/>
      <w:r w:rsidRPr="00DA7092">
        <w:t>calibrated</w:t>
      </w:r>
      <w:proofErr w:type="gramEnd"/>
      <w:r w:rsidRPr="00DA7092">
        <w:t> and the temperature probe are immersed in the calibrating solution during calibration.</w:t>
      </w:r>
    </w:p>
    <w:p w14:paraId="656811FE" w14:textId="28DC993B" w:rsidR="00FE794D" w:rsidRPr="00DA7092" w:rsidRDefault="00FE794D" w:rsidP="00DA7092">
      <w:pPr>
        <w:pStyle w:val="ListNumber"/>
      </w:pPr>
      <w:r w:rsidRPr="00DA7092">
        <w:t xml:space="preserve">Between calibration steps, rinse the sensors with ambient temperature distilled water, then gently blot with </w:t>
      </w:r>
      <w:r w:rsidR="00634541" w:rsidRPr="00DA7092">
        <w:t xml:space="preserve">dry wipes </w:t>
      </w:r>
      <w:r w:rsidRPr="00DA7092">
        <w:t>or paper towel</w:t>
      </w:r>
      <w:r w:rsidR="00634541" w:rsidRPr="00DA7092">
        <w:t>s</w:t>
      </w:r>
      <w:r w:rsidRPr="00DA7092">
        <w:t>. (Never touch the membrane of the dissolved oxygen sensor.)</w:t>
      </w:r>
    </w:p>
    <w:p w14:paraId="64873289" w14:textId="77777777" w:rsidR="00FE794D" w:rsidRPr="00AB3310" w:rsidRDefault="00FE794D" w:rsidP="00DA7092">
      <w:pPr>
        <w:pStyle w:val="ListNumber"/>
      </w:pPr>
      <w:r w:rsidRPr="00DA7092">
        <w:t>For each parameter, record the initial reading in the standard solution (before calibration) and the reading after</w:t>
      </w:r>
      <w:r w:rsidRPr="00AB3310">
        <w:t xml:space="preserve"> calibration on the instrument calibration form.</w:t>
      </w:r>
    </w:p>
    <w:p w14:paraId="76E10160" w14:textId="31EF3CAF" w:rsidR="00FE794D" w:rsidRPr="007D7B99" w:rsidRDefault="00FE794D">
      <w:pPr>
        <w:pStyle w:val="Heading6"/>
        <w:rPr>
          <w:i/>
          <w:iCs/>
        </w:rPr>
      </w:pPr>
      <w:r w:rsidRPr="00AB4F6C">
        <w:t xml:space="preserve">Salinity </w:t>
      </w:r>
      <w:r w:rsidR="3405683B" w:rsidRPr="00AB4F6C">
        <w:t>senso</w:t>
      </w:r>
      <w:r w:rsidRPr="00AB4F6C">
        <w:t xml:space="preserve">r </w:t>
      </w:r>
    </w:p>
    <w:p w14:paraId="0C7AAE3C" w14:textId="5A9975D4" w:rsidR="00FE794D" w:rsidRDefault="00FE794D" w:rsidP="002B5C2A">
      <w:pPr>
        <w:pStyle w:val="BodyText"/>
      </w:pPr>
      <w:r w:rsidRPr="38FCC8E1">
        <w:t xml:space="preserve">Calibrate the salinity </w:t>
      </w:r>
      <w:r w:rsidR="3405683B" w:rsidRPr="38FCC8E1">
        <w:t>senso</w:t>
      </w:r>
      <w:r w:rsidRPr="38FCC8E1">
        <w:t xml:space="preserve">r </w:t>
      </w:r>
      <w:r w:rsidR="00147249">
        <w:t>prior to</w:t>
      </w:r>
      <w:r>
        <w:t xml:space="preserve"> </w:t>
      </w:r>
      <w:r w:rsidRPr="38FCC8E1">
        <w:t xml:space="preserve">each sampling event. </w:t>
      </w:r>
      <w:r w:rsidR="00147249">
        <w:t xml:space="preserve">Calibrate the </w:t>
      </w:r>
      <w:r w:rsidR="3405683B">
        <w:t>senso</w:t>
      </w:r>
      <w:r w:rsidR="00147249">
        <w:t>r in accordance with</w:t>
      </w:r>
      <w:r w:rsidRPr="38FCC8E1">
        <w:t xml:space="preserve"> the manufacturer’s instructions.</w:t>
      </w:r>
    </w:p>
    <w:p w14:paraId="460AE3BB" w14:textId="25EDF7C9" w:rsidR="00FE794D" w:rsidRDefault="623FE806" w:rsidP="00DA7092">
      <w:pPr>
        <w:pStyle w:val="Heading6"/>
      </w:pPr>
      <w:r w:rsidRPr="623FE806">
        <w:t>Turbidity sensor</w:t>
      </w:r>
    </w:p>
    <w:p w14:paraId="2ACF54C0" w14:textId="1A6A14FE" w:rsidR="00147249" w:rsidRPr="00147249" w:rsidRDefault="00147249" w:rsidP="00147249">
      <w:pPr>
        <w:pStyle w:val="BodyText"/>
      </w:pPr>
      <w:r w:rsidRPr="00147249">
        <w:rPr>
          <w:i/>
          <w:iCs/>
        </w:rPr>
        <w:t>Calibration standard required:</w:t>
      </w:r>
      <w:r w:rsidRPr="00147249">
        <w:t xml:space="preserve"> </w:t>
      </w:r>
    </w:p>
    <w:p w14:paraId="6EF31F17" w14:textId="72B42053" w:rsidR="00147249" w:rsidRPr="00147249" w:rsidRDefault="00147249" w:rsidP="00147249">
      <w:pPr>
        <w:pStyle w:val="BodyText"/>
      </w:pPr>
      <w:r w:rsidRPr="00147249">
        <w:t xml:space="preserve">Calibrate the turbidity sensor prior to each sampling event. Calibrate the </w:t>
      </w:r>
      <w:r w:rsidR="3405683B" w:rsidRPr="00147249">
        <w:t>senso</w:t>
      </w:r>
      <w:r w:rsidRPr="00147249">
        <w:t xml:space="preserve">r in accordance with the manufacturer’s instructions. </w:t>
      </w:r>
    </w:p>
    <w:p w14:paraId="272027B6" w14:textId="77777777" w:rsidR="00147249" w:rsidRDefault="00147249" w:rsidP="00147249">
      <w:pPr>
        <w:pStyle w:val="BodyText"/>
      </w:pPr>
      <w:r w:rsidRPr="00147249">
        <w:rPr>
          <w:i/>
          <w:iCs/>
        </w:rPr>
        <w:t>General Calibration method:</w:t>
      </w:r>
    </w:p>
    <w:p w14:paraId="46CF01D4" w14:textId="77777777" w:rsidR="00147249" w:rsidRPr="00DA7092" w:rsidRDefault="00147249" w:rsidP="00DA7092">
      <w:pPr>
        <w:pStyle w:val="ListNumber"/>
        <w:numPr>
          <w:ilvl w:val="0"/>
          <w:numId w:val="262"/>
        </w:numPr>
      </w:pPr>
      <w:r w:rsidRPr="00147249">
        <w:t xml:space="preserve">Use </w:t>
      </w:r>
      <w:r w:rsidRPr="00DA7092">
        <w:t>plastic cups (washed and rinsed with distilled water) to hold calibration solutions during calibration.</w:t>
      </w:r>
    </w:p>
    <w:p w14:paraId="6347D7F3" w14:textId="77777777" w:rsidR="00147249" w:rsidRPr="00DA7092" w:rsidRDefault="00147249" w:rsidP="00DA7092">
      <w:pPr>
        <w:pStyle w:val="ListNumber"/>
      </w:pPr>
      <w:r w:rsidRPr="00DA7092">
        <w:t>Use calibration solutions at room temperature.</w:t>
      </w:r>
    </w:p>
    <w:p w14:paraId="10BB0E14" w14:textId="77777777" w:rsidR="00147249" w:rsidRPr="00DA7092" w:rsidRDefault="00147249" w:rsidP="00DA7092">
      <w:pPr>
        <w:pStyle w:val="ListNumber"/>
      </w:pPr>
      <w:r w:rsidRPr="00DA7092">
        <w:t xml:space="preserve">Ensure that the sensor being </w:t>
      </w:r>
      <w:proofErr w:type="gramStart"/>
      <w:r w:rsidRPr="00DA7092">
        <w:t>calibrated</w:t>
      </w:r>
      <w:proofErr w:type="gramEnd"/>
      <w:r w:rsidRPr="00DA7092">
        <w:t xml:space="preserve"> and the temperature probe are immersed in the calibrating solution during calibration.</w:t>
      </w:r>
    </w:p>
    <w:p w14:paraId="2D281125" w14:textId="77777777" w:rsidR="00147249" w:rsidRPr="00DA7092" w:rsidRDefault="00147249" w:rsidP="00DA7092">
      <w:pPr>
        <w:pStyle w:val="ListNumber"/>
      </w:pPr>
      <w:r w:rsidRPr="00DA7092">
        <w:t>Between calibration steps, rinse the sensors with ambient temperature distilled water, then gently blot with Kim-wipes or paper towel. (Never touch the membrane of the dissolved oxygen sensor.)</w:t>
      </w:r>
    </w:p>
    <w:p w14:paraId="0D4BFD6C" w14:textId="77777777" w:rsidR="00147249" w:rsidRPr="00DA7092" w:rsidRDefault="00147249" w:rsidP="00DA7092">
      <w:pPr>
        <w:pStyle w:val="ListNumber"/>
      </w:pPr>
      <w:r w:rsidRPr="00DA7092">
        <w:t>For each parameter, record the initial reading in the standard solution (before calibration) and the reading after calibration.</w:t>
      </w:r>
    </w:p>
    <w:p w14:paraId="1C2A2825" w14:textId="388F1F8D" w:rsidR="00147249" w:rsidRPr="00147249" w:rsidRDefault="00147249" w:rsidP="00DA7092">
      <w:pPr>
        <w:pStyle w:val="ListNumber"/>
      </w:pPr>
      <w:r w:rsidRPr="00DA7092">
        <w:t>Record</w:t>
      </w:r>
      <w:r w:rsidRPr="00147249">
        <w:t xml:space="preserve"> the calibration solution Lot Number and expiration date on the Instrument Calibration Log. </w:t>
      </w:r>
    </w:p>
    <w:p w14:paraId="32174643" w14:textId="77777777" w:rsidR="00FE794D" w:rsidRDefault="00FE794D" w:rsidP="00DA7092">
      <w:pPr>
        <w:pStyle w:val="Heading6"/>
      </w:pPr>
      <w:r w:rsidRPr="00A7232F">
        <w:t>Multi-</w:t>
      </w:r>
      <w:r w:rsidRPr="00DA7092">
        <w:t>Parameter</w:t>
      </w:r>
      <w:r w:rsidRPr="38FCC8E1">
        <w:t xml:space="preserve"> Unit</w:t>
      </w:r>
    </w:p>
    <w:p w14:paraId="41EF49F0" w14:textId="1007D3A2" w:rsidR="00FE794D" w:rsidRDefault="00FE794D" w:rsidP="00CC6CFC">
      <w:pPr>
        <w:pStyle w:val="BodyText"/>
      </w:pPr>
      <w:r w:rsidRPr="545FFB88">
        <w:t xml:space="preserve">Calibrate the unit </w:t>
      </w:r>
      <w:r w:rsidR="00FB4D1C">
        <w:t>prior to</w:t>
      </w:r>
      <w:r w:rsidRPr="545FFB88">
        <w:t xml:space="preserve"> each sampling event by following the user instruction manual and relevant standards applicable to the sensors/parameters on the unit. </w:t>
      </w:r>
      <w:r w:rsidRPr="545FFB88">
        <w:rPr>
          <w:color w:val="000000" w:themeColor="text1"/>
        </w:rPr>
        <w:t xml:space="preserve">For each parameter, record the initial reading in the standard solution (before calibration) and the reading after calibration on the </w:t>
      </w:r>
      <w:r>
        <w:t>i</w:t>
      </w:r>
      <w:r w:rsidRPr="545FFB88">
        <w:t xml:space="preserve">nstrument </w:t>
      </w:r>
      <w:r>
        <w:t>c</w:t>
      </w:r>
      <w:r w:rsidRPr="545FFB88">
        <w:t xml:space="preserve">alibration </w:t>
      </w:r>
      <w:r>
        <w:t>f</w:t>
      </w:r>
      <w:r w:rsidRPr="545FFB88">
        <w:t>orm</w:t>
      </w:r>
      <w:r w:rsidRPr="545FFB88">
        <w:rPr>
          <w:color w:val="000000" w:themeColor="text1"/>
        </w:rPr>
        <w:t xml:space="preserve">. Record the calibration solution </w:t>
      </w:r>
      <w:r>
        <w:rPr>
          <w:color w:val="000000" w:themeColor="text1"/>
        </w:rPr>
        <w:t>l</w:t>
      </w:r>
      <w:r w:rsidRPr="545FFB88">
        <w:rPr>
          <w:color w:val="000000" w:themeColor="text1"/>
        </w:rPr>
        <w:t xml:space="preserve">ot </w:t>
      </w:r>
      <w:r>
        <w:rPr>
          <w:color w:val="000000" w:themeColor="text1"/>
        </w:rPr>
        <w:t>n</w:t>
      </w:r>
      <w:r w:rsidRPr="545FFB88">
        <w:rPr>
          <w:color w:val="000000" w:themeColor="text1"/>
        </w:rPr>
        <w:t xml:space="preserve">umber and expiration date on the </w:t>
      </w:r>
      <w:r>
        <w:t>i</w:t>
      </w:r>
      <w:r w:rsidRPr="545FFB88">
        <w:t xml:space="preserve">nstrument </w:t>
      </w:r>
      <w:r>
        <w:t>c</w:t>
      </w:r>
      <w:r w:rsidRPr="545FFB88">
        <w:t xml:space="preserve">alibration </w:t>
      </w:r>
      <w:r>
        <w:t>f</w:t>
      </w:r>
      <w:r w:rsidRPr="545FFB88">
        <w:t>orm.</w:t>
      </w:r>
    </w:p>
    <w:p w14:paraId="1E788905" w14:textId="77777777" w:rsidR="00FE794D" w:rsidRPr="00D85691" w:rsidRDefault="00FE794D" w:rsidP="00FE794D">
      <w:pPr>
        <w:pStyle w:val="Heading4"/>
      </w:pPr>
      <w:r w:rsidRPr="00E95573">
        <w:t xml:space="preserve">Multi-Parameter </w:t>
      </w:r>
      <w:r>
        <w:t>U</w:t>
      </w:r>
      <w:r w:rsidRPr="00E95573">
        <w:t xml:space="preserve">nit </w:t>
      </w:r>
      <w:r>
        <w:t>D</w:t>
      </w:r>
      <w:r w:rsidRPr="00E95573">
        <w:t xml:space="preserve">eployment and </w:t>
      </w:r>
      <w:r>
        <w:t>G</w:t>
      </w:r>
      <w:r w:rsidRPr="00E95573">
        <w:t xml:space="preserve">rab </w:t>
      </w:r>
      <w:r>
        <w:t>S</w:t>
      </w:r>
      <w:r w:rsidRPr="00E95573">
        <w:t xml:space="preserve">ample </w:t>
      </w:r>
      <w:r>
        <w:t>C</w:t>
      </w:r>
      <w:r w:rsidRPr="00E95573">
        <w:t>ollection</w:t>
      </w:r>
    </w:p>
    <w:p w14:paraId="112D5033" w14:textId="215F0EEA" w:rsidR="00FE794D" w:rsidRPr="005F5FC8" w:rsidRDefault="00FB4D1C" w:rsidP="00CC6CFC">
      <w:pPr>
        <w:pStyle w:val="BodyText"/>
      </w:pPr>
      <w:r w:rsidRPr="00FB1906">
        <w:rPr>
          <w:rFonts w:cs="Segoe UI"/>
        </w:rPr>
        <w:t>Measurements of the</w:t>
      </w:r>
      <w:r w:rsidR="00FE794D" w:rsidRPr="00FB1906">
        <w:rPr>
          <w:rFonts w:cs="Segoe UI"/>
        </w:rPr>
        <w:t xml:space="preserve"> parameters are generally </w:t>
      </w:r>
      <w:r w:rsidRPr="00FB1906">
        <w:rPr>
          <w:rFonts w:cs="Segoe UI"/>
        </w:rPr>
        <w:t>taken</w:t>
      </w:r>
      <w:r w:rsidR="00FE794D" w:rsidRPr="008C0204">
        <w:rPr>
          <w:rFonts w:cs="Segoe UI"/>
        </w:rPr>
        <w:t xml:space="preserve"> </w:t>
      </w:r>
      <w:r w:rsidR="00B2772E">
        <w:rPr>
          <w:rFonts w:cs="Segoe UI"/>
        </w:rPr>
        <w:t xml:space="preserve">below the </w:t>
      </w:r>
      <w:r w:rsidR="00FE794D" w:rsidRPr="00947DF7">
        <w:rPr>
          <w:rFonts w:cs="Segoe UI"/>
        </w:rPr>
        <w:t xml:space="preserve">surface </w:t>
      </w:r>
      <w:r w:rsidR="00B2772E">
        <w:rPr>
          <w:rFonts w:cs="Segoe UI"/>
        </w:rPr>
        <w:t>microlayer</w:t>
      </w:r>
      <w:r w:rsidR="00FE794D" w:rsidRPr="00947DF7">
        <w:rPr>
          <w:rFonts w:cs="Segoe UI"/>
        </w:rPr>
        <w:t xml:space="preserve"> (</w:t>
      </w:r>
      <w:r w:rsidR="00B2772E">
        <w:rPr>
          <w:rFonts w:cs="Segoe UI"/>
        </w:rPr>
        <w:t xml:space="preserve">i.e., </w:t>
      </w:r>
      <w:r w:rsidR="00FE794D" w:rsidRPr="00947DF7">
        <w:rPr>
          <w:rFonts w:cs="Segoe UI"/>
        </w:rPr>
        <w:t>0.1 m below the surface</w:t>
      </w:r>
      <w:r w:rsidR="00FE794D" w:rsidRPr="00FB1906">
        <w:rPr>
          <w:rFonts w:cs="Segoe UI"/>
        </w:rPr>
        <w:t xml:space="preserve">). If the monitoring program requires measurement of conditions in the water column, a hydrographic profile at each site will be obtained at water depth of </w:t>
      </w:r>
      <w:r w:rsidRPr="00FB1906">
        <w:rPr>
          <w:rFonts w:cs="Segoe UI"/>
        </w:rPr>
        <w:t>gr</w:t>
      </w:r>
      <w:r w:rsidR="00B2772E">
        <w:rPr>
          <w:rFonts w:cs="Segoe UI"/>
        </w:rPr>
        <w:t>e</w:t>
      </w:r>
      <w:r w:rsidRPr="00FB1906">
        <w:rPr>
          <w:rFonts w:cs="Segoe UI"/>
        </w:rPr>
        <w:t>ater than or equal to</w:t>
      </w:r>
      <w:r w:rsidR="00FE794D" w:rsidRPr="00FB1906">
        <w:rPr>
          <w:rFonts w:cs="Segoe UI"/>
        </w:rPr>
        <w:t xml:space="preserve"> 2 meters. The parameters are measured to detect e</w:t>
      </w:r>
      <w:r w:rsidR="00FE794D" w:rsidRPr="008C0204">
        <w:rPr>
          <w:rFonts w:cs="Segoe UI"/>
        </w:rPr>
        <w:t>xtremes in conditions that might indicate impairment and depth at location. In situ measurements will be made using a calibrated water quality multi‐parameter unit at each station. Measurements will be then collected as the sensor is lowered, at prescribed</w:t>
      </w:r>
      <w:r w:rsidR="00FE794D" w:rsidRPr="00947DF7">
        <w:rPr>
          <w:rFonts w:cs="Segoe UI"/>
        </w:rPr>
        <w:t xml:space="preserve"> intervals (usually 0.5 m to 1.0 m depending on depth) down to 0.5 m from the botto</w:t>
      </w:r>
      <w:r w:rsidR="00FE794D" w:rsidRPr="005F5FC8">
        <w:t>m.</w:t>
      </w:r>
    </w:p>
    <w:p w14:paraId="159811E3" w14:textId="56CBE49A" w:rsidR="00FE794D" w:rsidRDefault="00FE794D" w:rsidP="4D633E1D">
      <w:pPr>
        <w:pStyle w:val="BodyText"/>
        <w:rPr>
          <w:szCs w:val="22"/>
        </w:rPr>
      </w:pPr>
      <w:r w:rsidRPr="00FB1906">
        <w:t>The total water depth at the sampling site is estimated by lowering the depth sounding line (marked in ft) to the bottom of the river and counting the number of taped 1 ft marks on the cable. If possible, sensor measurements will be collected during the downcast from near surface (approximately 0.5–1.5 m) to near bottom (about 0.5 m off the bottom) or along a hydrographic profile.</w:t>
      </w:r>
    </w:p>
    <w:p w14:paraId="5131CFA3" w14:textId="77777777" w:rsidR="00FE794D" w:rsidRPr="00022CD1" w:rsidRDefault="00FE794D" w:rsidP="00FE794D">
      <w:pPr>
        <w:pStyle w:val="Heading4"/>
      </w:pPr>
      <w:r w:rsidRPr="00E95573">
        <w:t xml:space="preserve">Method: In Situ Sampling Procedures </w:t>
      </w:r>
      <w:r>
        <w:t>U</w:t>
      </w:r>
      <w:r w:rsidRPr="00E95573">
        <w:t xml:space="preserve">sing a </w:t>
      </w:r>
      <w:r>
        <w:t>C</w:t>
      </w:r>
      <w:r w:rsidRPr="00E95573">
        <w:t xml:space="preserve">alibrated </w:t>
      </w:r>
      <w:r>
        <w:t>M</w:t>
      </w:r>
      <w:r w:rsidRPr="00E95573">
        <w:t>ulti</w:t>
      </w:r>
      <w:r>
        <w:t>-P</w:t>
      </w:r>
      <w:r w:rsidRPr="00E95573">
        <w:t xml:space="preserve">arameter </w:t>
      </w:r>
      <w:r>
        <w:t>U</w:t>
      </w:r>
      <w:r w:rsidRPr="00E95573">
        <w:t>nit</w:t>
      </w:r>
    </w:p>
    <w:p w14:paraId="7EF78597" w14:textId="54D1827D" w:rsidR="00FE794D" w:rsidRDefault="00FE794D" w:rsidP="00CC6CFC">
      <w:pPr>
        <w:pStyle w:val="BodyText"/>
      </w:pPr>
      <w:r w:rsidRPr="545FFB88">
        <w:t xml:space="preserve">If taking measurements offshore using a boat, locate the station using a GPS. </w:t>
      </w:r>
      <w:bookmarkStart w:id="342" w:name="_Hlk15907556"/>
      <w:r w:rsidRPr="545FFB88">
        <w:t xml:space="preserve">When close to the station, </w:t>
      </w:r>
      <w:r>
        <w:t xml:space="preserve">position </w:t>
      </w:r>
      <w:r w:rsidRPr="545FFB88">
        <w:t xml:space="preserve">the vessel slightly </w:t>
      </w:r>
      <w:proofErr w:type="gramStart"/>
      <w:r w:rsidRPr="545FFB88">
        <w:t>up-current</w:t>
      </w:r>
      <w:proofErr w:type="gramEnd"/>
      <w:r w:rsidRPr="545FFB88">
        <w:t xml:space="preserve"> or upwind</w:t>
      </w:r>
      <w:r w:rsidRPr="5754B381">
        <w:t>,</w:t>
      </w:r>
      <w:r w:rsidRPr="545FFB88">
        <w:t xml:space="preserve"> with the side from which the unit is deployed facing into the wind.</w:t>
      </w:r>
      <w:r w:rsidRPr="5754B381">
        <w:t xml:space="preserve"> (</w:t>
      </w:r>
      <w:r w:rsidR="00FB4D1C">
        <w:t>By setting up this way</w:t>
      </w:r>
      <w:r w:rsidRPr="5754B381">
        <w:t xml:space="preserve">, </w:t>
      </w:r>
      <w:r w:rsidRPr="545FFB88">
        <w:t>the expected drift</w:t>
      </w:r>
      <w:r w:rsidR="00FB4D1C">
        <w:t xml:space="preserve"> of the vessel</w:t>
      </w:r>
      <w:r w:rsidRPr="5754B381">
        <w:t xml:space="preserve"> </w:t>
      </w:r>
      <w:r>
        <w:t xml:space="preserve">will bring </w:t>
      </w:r>
      <w:r w:rsidR="00FB4D1C">
        <w:t>the vessel</w:t>
      </w:r>
      <w:r w:rsidRPr="5754B381">
        <w:t xml:space="preserve"> </w:t>
      </w:r>
      <w:r w:rsidRPr="545FFB88">
        <w:t>to the station coordinates when the unit is deployed.</w:t>
      </w:r>
      <w:r w:rsidRPr="5754B381">
        <w:t>)</w:t>
      </w:r>
      <w:bookmarkEnd w:id="342"/>
      <w:r w:rsidRPr="545FFB88">
        <w:t xml:space="preserve"> Deploy the anchor. Once the </w:t>
      </w:r>
      <w:r w:rsidR="00FB4D1C">
        <w:t>vessel has settled</w:t>
      </w:r>
      <w:r w:rsidRPr="545FFB88">
        <w:t xml:space="preserve">, record the coordinates on the </w:t>
      </w:r>
      <w:r w:rsidR="3FD8D7CA" w:rsidRPr="545FFB88">
        <w:t>Field Data Form</w:t>
      </w:r>
      <w:r w:rsidRPr="545FFB88">
        <w:t>. Record data pertaining to weather, sea state</w:t>
      </w:r>
      <w:r w:rsidRPr="5754B381">
        <w:t>,</w:t>
      </w:r>
      <w:r w:rsidRPr="545FFB88">
        <w:t xml:space="preserve"> and other ambient conditions about the site on the </w:t>
      </w:r>
      <w:r w:rsidR="3FD8D7CA" w:rsidRPr="545FFB88">
        <w:t>Field Data Form</w:t>
      </w:r>
      <w:r w:rsidRPr="5754B381">
        <w:t xml:space="preserve">. </w:t>
      </w:r>
    </w:p>
    <w:p w14:paraId="680D6B07" w14:textId="77777777" w:rsidR="00FE794D" w:rsidRPr="00F347B0" w:rsidRDefault="00FE794D" w:rsidP="002B5C2A">
      <w:pPr>
        <w:pStyle w:val="BodyText"/>
        <w:rPr>
          <w:rFonts w:eastAsia="System"/>
          <w:szCs w:val="22"/>
        </w:rPr>
      </w:pPr>
      <w:r w:rsidRPr="545FFB88">
        <w:rPr>
          <w:rFonts w:eastAsia="System"/>
        </w:rPr>
        <w:t>S</w:t>
      </w:r>
      <w:r w:rsidRPr="00F347B0">
        <w:rPr>
          <w:rFonts w:eastAsia="System"/>
          <w:szCs w:val="22"/>
        </w:rPr>
        <w:t>upply list for collecting samples:</w:t>
      </w:r>
    </w:p>
    <w:p w14:paraId="65CFCD2C" w14:textId="3C63DDD3" w:rsidR="00FE794D" w:rsidRPr="00C9151A" w:rsidRDefault="623FE806" w:rsidP="00353483">
      <w:pPr>
        <w:pStyle w:val="ListBullet"/>
      </w:pPr>
      <w:r>
        <w:t>Multi-parameter unit</w:t>
      </w:r>
    </w:p>
    <w:p w14:paraId="6FFF04D2" w14:textId="77777777" w:rsidR="00FE794D" w:rsidRPr="00C9151A" w:rsidRDefault="00FE794D" w:rsidP="00353483">
      <w:pPr>
        <w:pStyle w:val="ListBulletLast"/>
      </w:pPr>
      <w:r w:rsidRPr="00C9151A">
        <w:t>Extra batteries</w:t>
      </w:r>
    </w:p>
    <w:p w14:paraId="2568E573"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44373BAD" w14:textId="6D175C67" w:rsidR="00FE794D" w:rsidRPr="00C9151A" w:rsidRDefault="520F77F9" w:rsidP="00353483">
      <w:pPr>
        <w:pStyle w:val="ListBullet"/>
      </w:pPr>
      <w:r>
        <w:t>Sample Log</w:t>
      </w:r>
    </w:p>
    <w:p w14:paraId="15F93FF4" w14:textId="44874FEB" w:rsidR="00FE794D" w:rsidRPr="00F347B0" w:rsidRDefault="00FE794D" w:rsidP="00353483">
      <w:pPr>
        <w:pStyle w:val="ListBullet"/>
      </w:pPr>
      <w:r w:rsidRPr="00FB1906">
        <w:t>Field Data Forms</w:t>
      </w:r>
    </w:p>
    <w:p w14:paraId="161740E5" w14:textId="6881FDB0" w:rsidR="00FE794D" w:rsidRPr="00C9151A" w:rsidRDefault="520F77F9" w:rsidP="00353483">
      <w:pPr>
        <w:pStyle w:val="ListBullet"/>
      </w:pPr>
      <w:r>
        <w:t xml:space="preserve">Sample Label with pre-printed sample ID </w:t>
      </w:r>
    </w:p>
    <w:p w14:paraId="15214F16" w14:textId="77777777" w:rsidR="00FE794D" w:rsidRPr="00C9151A" w:rsidRDefault="623FE806" w:rsidP="00353483">
      <w:pPr>
        <w:pStyle w:val="ListBullet"/>
      </w:pPr>
      <w:r>
        <w:t xml:space="preserve">Clear tape strips </w:t>
      </w:r>
    </w:p>
    <w:p w14:paraId="39E3B3D1" w14:textId="77777777" w:rsidR="00FE794D" w:rsidRPr="007D7B99" w:rsidRDefault="623FE806" w:rsidP="00353483">
      <w:pPr>
        <w:pStyle w:val="ListBullet"/>
        <w:rPr>
          <w:rFonts w:eastAsia="System"/>
          <w:b/>
          <w:bCs/>
          <w:color w:val="7030A0"/>
        </w:rPr>
      </w:pPr>
      <w:r>
        <w:t>Pencils (for data forms)</w:t>
      </w:r>
    </w:p>
    <w:p w14:paraId="6F7634EF" w14:textId="63D3024F"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4F531BAB" w14:textId="0EAEE7C4" w:rsidR="00FE794D" w:rsidRPr="00DA7092" w:rsidRDefault="00FE794D" w:rsidP="00DA7092">
      <w:pPr>
        <w:pStyle w:val="ListNumber"/>
        <w:numPr>
          <w:ilvl w:val="0"/>
          <w:numId w:val="263"/>
        </w:numPr>
      </w:pPr>
      <w:r w:rsidRPr="00B557B6">
        <w:t xml:space="preserve">Turn on </w:t>
      </w:r>
      <w:r w:rsidRPr="00DA7092">
        <w:t xml:space="preserve">the unit manually and lower over the side until the sensors are </w:t>
      </w:r>
      <w:r w:rsidR="00FB4D1C" w:rsidRPr="00DA7092">
        <w:t>approximately</w:t>
      </w:r>
      <w:r w:rsidRPr="00DA7092">
        <w:t xml:space="preserve"> 10 cm below the surface. Allow the sensors to equilibrate for at least 60 seconds. </w:t>
      </w:r>
    </w:p>
    <w:p w14:paraId="42594F2E" w14:textId="1DBBB706" w:rsidR="00FE794D" w:rsidRPr="00DA7092" w:rsidRDefault="00FE794D" w:rsidP="00DA7092">
      <w:pPr>
        <w:pStyle w:val="ListNumber"/>
      </w:pPr>
      <w:r w:rsidRPr="00DA7092">
        <w:t xml:space="preserve">Measure the total water depth at the station location to the nearest 0.1 m and record it on the </w:t>
      </w:r>
      <w:r w:rsidR="2B9DF0C2" w:rsidRPr="00DA7092">
        <w:t>Field Data Form</w:t>
      </w:r>
      <w:r w:rsidRPr="00DA7092">
        <w:t xml:space="preserve">. If the unit is attached to a data recorder, save hydrographic profile data as an electronic file. </w:t>
      </w:r>
    </w:p>
    <w:p w14:paraId="773F6C4D" w14:textId="33F3E3A8" w:rsidR="00FE794D" w:rsidRPr="00DA7092" w:rsidRDefault="00FE794D" w:rsidP="00DA7092">
      <w:pPr>
        <w:pStyle w:val="ListNumber"/>
      </w:pPr>
      <w:r w:rsidRPr="00DA7092">
        <w:t xml:space="preserve">Lower the unit into the water and record dissolved oxygen, pH, salinity/conductivity, and temperature measurements at the following depths: 0.1 m below the surface, 0.5 m below the surface, every 1 m from depths of 1.0 to 10.0 m, and (if the site is deeper than 10 m) every 5 m thereafter. Take the last set of measurements at 0.5 m from the bottom, making sure not to let the unit touch the bottom. Record these results in the downcast section of the </w:t>
      </w:r>
      <w:r w:rsidR="2B9DF0C2" w:rsidRPr="00DA7092">
        <w:t>Field Data Form</w:t>
      </w:r>
      <w:r w:rsidRPr="00DA7092">
        <w:t>.</w:t>
      </w:r>
    </w:p>
    <w:p w14:paraId="572AC8F2" w14:textId="789FF4C4" w:rsidR="00FE794D" w:rsidRPr="00DA7092" w:rsidRDefault="00FE794D" w:rsidP="00DA7092">
      <w:pPr>
        <w:pStyle w:val="ListNumber"/>
      </w:pPr>
      <w:r w:rsidRPr="00DA7092">
        <w:t>Repeat the full sets of measurements at each of the same depth intervals as the probe is retrieved (</w:t>
      </w:r>
      <w:proofErr w:type="spellStart"/>
      <w:r w:rsidRPr="00DA7092">
        <w:t>upcast</w:t>
      </w:r>
      <w:proofErr w:type="spellEnd"/>
      <w:r w:rsidRPr="00DA7092">
        <w:t xml:space="preserve">). Record all data on the </w:t>
      </w:r>
      <w:r w:rsidR="18698CFA" w:rsidRPr="00DA7092">
        <w:t>Field Data Form</w:t>
      </w:r>
      <w:r w:rsidRPr="00DA7092">
        <w:t>.</w:t>
      </w:r>
    </w:p>
    <w:p w14:paraId="1F6BD93D" w14:textId="77777777" w:rsidR="00FE794D" w:rsidRDefault="00FE794D" w:rsidP="00DA7092">
      <w:pPr>
        <w:pStyle w:val="ListNumber"/>
      </w:pPr>
      <w:r w:rsidRPr="00DA7092">
        <w:t xml:space="preserve">After </w:t>
      </w:r>
      <w:proofErr w:type="gramStart"/>
      <w:r w:rsidRPr="00DA7092">
        <w:t>all</w:t>
      </w:r>
      <w:proofErr w:type="gramEnd"/>
      <w:r w:rsidRPr="00DA7092">
        <w:t xml:space="preserve"> in </w:t>
      </w:r>
      <w:r w:rsidRPr="00E95573">
        <w:t>situ</w:t>
      </w:r>
      <w:r w:rsidRPr="43AD9AD4">
        <w:rPr>
          <w:i/>
          <w:iCs/>
        </w:rPr>
        <w:t xml:space="preserve"> </w:t>
      </w:r>
      <w:r w:rsidRPr="545FFB88">
        <w:t xml:space="preserve">measurements have been completed for the sampling day, perform a post-measurement calibration check of the pH and conductivity probes. Record these values on the </w:t>
      </w:r>
      <w:r>
        <w:t>i</w:t>
      </w:r>
      <w:r w:rsidRPr="545FFB88">
        <w:t xml:space="preserve">nstrument </w:t>
      </w:r>
      <w:r>
        <w:t>c</w:t>
      </w:r>
      <w:r w:rsidRPr="545FFB88">
        <w:t xml:space="preserve">alibration </w:t>
      </w:r>
      <w:r>
        <w:t>f</w:t>
      </w:r>
      <w:r w:rsidRPr="545FFB88">
        <w:t>orm.</w:t>
      </w:r>
    </w:p>
    <w:p w14:paraId="076F6313" w14:textId="32E6FDB3" w:rsidR="00DA3859" w:rsidRPr="00A61990" w:rsidRDefault="00DA3859" w:rsidP="007D7B99">
      <w:pPr>
        <w:pStyle w:val="ListNumber"/>
        <w:numPr>
          <w:ilvl w:val="0"/>
          <w:numId w:val="0"/>
        </w:numPr>
        <w:ind w:left="360"/>
        <w:rPr>
          <w:rFonts w:ascii="Courier New" w:hAnsi="Courier New" w:cs="Courier New"/>
          <w:sz w:val="24"/>
          <w:szCs w:val="24"/>
        </w:rPr>
      </w:pPr>
      <w:bookmarkStart w:id="343" w:name="_Hlk20304640"/>
      <w:r w:rsidRPr="00A61990">
        <w:rPr>
          <w:rFonts w:ascii="Courier New" w:hAnsi="Courier New" w:cs="Courier New"/>
          <w:sz w:val="24"/>
          <w:szCs w:val="24"/>
        </w:rPr>
        <w:t>+++IF determine('Saltwater Water Quality',</w:t>
      </w:r>
      <w:r w:rsidR="00A61990">
        <w:rPr>
          <w:rFonts w:ascii="Courier New" w:hAnsi="Courier New" w:cs="Courier New"/>
          <w:sz w:val="24"/>
          <w:szCs w:val="24"/>
        </w:rPr>
        <w:t xml:space="preserve"> </w:t>
      </w:r>
      <w:r w:rsidRPr="00A61990">
        <w:rPr>
          <w:rFonts w:ascii="Courier New" w:hAnsi="Courier New" w:cs="Courier New"/>
          <w:sz w:val="24"/>
          <w:szCs w:val="24"/>
        </w:rPr>
        <w:t>'Saltwater',</w:t>
      </w:r>
      <w:r w:rsidR="00A61990">
        <w:rPr>
          <w:rFonts w:ascii="Courier New" w:hAnsi="Courier New" w:cs="Courier New"/>
          <w:sz w:val="24"/>
          <w:szCs w:val="24"/>
        </w:rPr>
        <w:t xml:space="preserve"> </w:t>
      </w:r>
      <w:r w:rsidRPr="00A61990">
        <w:rPr>
          <w:rFonts w:ascii="Courier New" w:hAnsi="Courier New" w:cs="Courier New"/>
          <w:sz w:val="24"/>
          <w:szCs w:val="24"/>
        </w:rPr>
        <w:t>'</w:t>
      </w:r>
      <w:r w:rsidR="00544C0A" w:rsidRPr="00A61990">
        <w:rPr>
          <w:rFonts w:ascii="Courier New" w:hAnsi="Courier New" w:cs="Courier New"/>
          <w:sz w:val="24"/>
          <w:szCs w:val="24"/>
        </w:rPr>
        <w:t>Turbidity</w:t>
      </w:r>
      <w:r w:rsidRPr="00A61990">
        <w:rPr>
          <w:rFonts w:ascii="Courier New" w:hAnsi="Courier New" w:cs="Courier New"/>
          <w:sz w:val="24"/>
          <w:szCs w:val="24"/>
        </w:rPr>
        <w:t>',</w:t>
      </w:r>
      <w:r w:rsidR="00A61990">
        <w:rPr>
          <w:rFonts w:ascii="Courier New" w:hAnsi="Courier New" w:cs="Courier New"/>
          <w:sz w:val="24"/>
          <w:szCs w:val="24"/>
        </w:rPr>
        <w:t xml:space="preserve"> </w:t>
      </w:r>
      <w:r w:rsidRPr="00A61990">
        <w:rPr>
          <w:rFonts w:ascii="Courier New" w:hAnsi="Courier New" w:cs="Courier New"/>
          <w:sz w:val="24"/>
          <w:szCs w:val="24"/>
        </w:rPr>
        <w:t>'</w:t>
      </w:r>
      <w:r w:rsidR="00544C0A" w:rsidRPr="00A61990">
        <w:rPr>
          <w:rFonts w:ascii="Courier New" w:hAnsi="Courier New" w:cs="Courier New"/>
          <w:sz w:val="24"/>
          <w:szCs w:val="24"/>
        </w:rPr>
        <w:t>EPA 180.1</w:t>
      </w:r>
      <w:r w:rsidRPr="00A61990">
        <w:rPr>
          <w:rFonts w:ascii="Courier New" w:hAnsi="Courier New" w:cs="Courier New"/>
          <w:sz w:val="24"/>
          <w:szCs w:val="24"/>
        </w:rPr>
        <w:t>') === true</w:t>
      </w:r>
      <w:r w:rsidR="00544C0A" w:rsidRPr="00A61990">
        <w:rPr>
          <w:rFonts w:ascii="Courier New" w:hAnsi="Courier New" w:cs="Courier New"/>
          <w:sz w:val="24"/>
          <w:szCs w:val="24"/>
        </w:rPr>
        <w:t xml:space="preserve"> || determine('Saltwater Water Quality',</w:t>
      </w:r>
      <w:r w:rsidR="00A61990">
        <w:rPr>
          <w:rFonts w:ascii="Courier New" w:hAnsi="Courier New" w:cs="Courier New"/>
          <w:sz w:val="24"/>
          <w:szCs w:val="24"/>
        </w:rPr>
        <w:t xml:space="preserve"> </w:t>
      </w:r>
      <w:r w:rsidR="00544C0A" w:rsidRPr="00A61990">
        <w:rPr>
          <w:rFonts w:ascii="Courier New" w:hAnsi="Courier New" w:cs="Courier New"/>
          <w:sz w:val="24"/>
          <w:szCs w:val="24"/>
        </w:rPr>
        <w:t>'Saltwater',</w:t>
      </w:r>
      <w:r w:rsidR="00A61990">
        <w:rPr>
          <w:rFonts w:ascii="Courier New" w:hAnsi="Courier New" w:cs="Courier New"/>
          <w:sz w:val="24"/>
          <w:szCs w:val="24"/>
        </w:rPr>
        <w:t xml:space="preserve"> </w:t>
      </w:r>
      <w:r w:rsidR="00544C0A" w:rsidRPr="00A61990">
        <w:rPr>
          <w:rFonts w:ascii="Courier New" w:hAnsi="Courier New" w:cs="Courier New"/>
          <w:sz w:val="24"/>
          <w:szCs w:val="24"/>
        </w:rPr>
        <w:t>'Turbidity',</w:t>
      </w:r>
      <w:r w:rsidR="00A61990">
        <w:rPr>
          <w:rFonts w:ascii="Courier New" w:hAnsi="Courier New" w:cs="Courier New"/>
          <w:sz w:val="24"/>
          <w:szCs w:val="24"/>
        </w:rPr>
        <w:t xml:space="preserve"> </w:t>
      </w:r>
      <w:r w:rsidR="00544C0A" w:rsidRPr="00A61990">
        <w:rPr>
          <w:rFonts w:ascii="Courier New" w:hAnsi="Courier New" w:cs="Courier New"/>
          <w:sz w:val="24"/>
          <w:szCs w:val="24"/>
        </w:rPr>
        <w:t xml:space="preserve">'SM 2130-B') === true </w:t>
      </w:r>
      <w:r w:rsidR="00394A55" w:rsidRPr="00A61990">
        <w:rPr>
          <w:rFonts w:ascii="Courier New" w:hAnsi="Courier New" w:cs="Courier New"/>
          <w:sz w:val="24"/>
          <w:szCs w:val="24"/>
        </w:rPr>
        <w:t>|| determine('Saltwater Water Quality',</w:t>
      </w:r>
      <w:r w:rsidR="00A61990">
        <w:rPr>
          <w:rFonts w:ascii="Courier New" w:hAnsi="Courier New" w:cs="Courier New"/>
          <w:sz w:val="24"/>
          <w:szCs w:val="24"/>
        </w:rPr>
        <w:t xml:space="preserve"> </w:t>
      </w:r>
      <w:r w:rsidR="00394A55" w:rsidRPr="00A61990">
        <w:rPr>
          <w:rFonts w:ascii="Courier New" w:hAnsi="Courier New" w:cs="Courier New"/>
          <w:sz w:val="24"/>
          <w:szCs w:val="24"/>
        </w:rPr>
        <w:t>'Saltwater',</w:t>
      </w:r>
      <w:r w:rsidR="00A61990">
        <w:rPr>
          <w:rFonts w:ascii="Courier New" w:hAnsi="Courier New" w:cs="Courier New"/>
          <w:sz w:val="24"/>
          <w:szCs w:val="24"/>
        </w:rPr>
        <w:t xml:space="preserve"> </w:t>
      </w:r>
      <w:r w:rsidR="00394A55" w:rsidRPr="00A61990">
        <w:rPr>
          <w:rFonts w:ascii="Courier New" w:hAnsi="Courier New" w:cs="Courier New"/>
          <w:sz w:val="24"/>
          <w:szCs w:val="24"/>
        </w:rPr>
        <w:t>'Total suspended solids',</w:t>
      </w:r>
      <w:r w:rsidR="00A61990">
        <w:rPr>
          <w:rFonts w:ascii="Courier New" w:hAnsi="Courier New" w:cs="Courier New"/>
          <w:sz w:val="24"/>
          <w:szCs w:val="24"/>
        </w:rPr>
        <w:t xml:space="preserve"> </w:t>
      </w:r>
      <w:r w:rsidR="00394A55" w:rsidRPr="00A61990">
        <w:rPr>
          <w:rFonts w:ascii="Courier New" w:hAnsi="Courier New" w:cs="Courier New"/>
          <w:sz w:val="24"/>
          <w:szCs w:val="24"/>
        </w:rPr>
        <w:t>'') === true || determine('Saltwater Water Quality',</w:t>
      </w:r>
      <w:r w:rsidR="00A61990">
        <w:rPr>
          <w:rFonts w:ascii="Courier New" w:hAnsi="Courier New" w:cs="Courier New"/>
          <w:sz w:val="24"/>
          <w:szCs w:val="24"/>
        </w:rPr>
        <w:t xml:space="preserve"> </w:t>
      </w:r>
      <w:r w:rsidR="00394A55" w:rsidRPr="00A61990">
        <w:rPr>
          <w:rFonts w:ascii="Courier New" w:hAnsi="Courier New" w:cs="Courier New"/>
          <w:sz w:val="24"/>
          <w:szCs w:val="24"/>
        </w:rPr>
        <w:t>'Saltwater',</w:t>
      </w:r>
      <w:r w:rsidR="00A61990">
        <w:rPr>
          <w:rFonts w:ascii="Courier New" w:hAnsi="Courier New" w:cs="Courier New"/>
          <w:sz w:val="24"/>
          <w:szCs w:val="24"/>
        </w:rPr>
        <w:t xml:space="preserve"> </w:t>
      </w:r>
      <w:r w:rsidR="00394A55" w:rsidRPr="00A61990">
        <w:rPr>
          <w:rFonts w:ascii="Courier New" w:hAnsi="Courier New" w:cs="Courier New"/>
          <w:sz w:val="24"/>
          <w:szCs w:val="24"/>
        </w:rPr>
        <w:t>'Water transparency (Secchi depth)',</w:t>
      </w:r>
      <w:r w:rsidR="00A61990">
        <w:rPr>
          <w:rFonts w:ascii="Courier New" w:hAnsi="Courier New" w:cs="Courier New"/>
          <w:sz w:val="24"/>
          <w:szCs w:val="24"/>
        </w:rPr>
        <w:t xml:space="preserve"> </w:t>
      </w:r>
      <w:r w:rsidR="00394A55" w:rsidRPr="00A61990">
        <w:rPr>
          <w:rFonts w:ascii="Courier New" w:hAnsi="Courier New" w:cs="Courier New"/>
          <w:sz w:val="24"/>
          <w:szCs w:val="24"/>
        </w:rPr>
        <w:t xml:space="preserve">'') === true </w:t>
      </w:r>
      <w:r w:rsidRPr="00A61990">
        <w:rPr>
          <w:rFonts w:ascii="Courier New" w:hAnsi="Courier New" w:cs="Courier New"/>
          <w:sz w:val="24"/>
          <w:szCs w:val="24"/>
        </w:rPr>
        <w:t>+++</w:t>
      </w:r>
    </w:p>
    <w:p w14:paraId="2DEE8C96" w14:textId="4800AE25" w:rsidR="00FE794D" w:rsidRPr="00F744D1" w:rsidRDefault="00FE794D" w:rsidP="00FE794D">
      <w:pPr>
        <w:pStyle w:val="Heading3"/>
      </w:pPr>
      <w:bookmarkStart w:id="344" w:name="_Toc24106151"/>
      <w:bookmarkEnd w:id="343"/>
      <w:r w:rsidRPr="00F744D1">
        <w:t>B2.3</w:t>
      </w:r>
      <w:r w:rsidRPr="00F744D1">
        <w:tab/>
        <w:t>Turbidity</w:t>
      </w:r>
      <w:bookmarkEnd w:id="344"/>
    </w:p>
    <w:p w14:paraId="3B7BDC1B" w14:textId="54B414AA" w:rsidR="00394A55" w:rsidRPr="00561119" w:rsidRDefault="3963D00E" w:rsidP="007D7B99">
      <w:pPr>
        <w:pStyle w:val="ListNumber"/>
        <w:numPr>
          <w:ilvl w:val="0"/>
          <w:numId w:val="0"/>
        </w:numPr>
        <w:ind w:left="360"/>
        <w:rPr>
          <w:rFonts w:ascii="Courier New" w:hAnsi="Courier New" w:cs="Courier New"/>
          <w:sz w:val="24"/>
          <w:szCs w:val="24"/>
        </w:rPr>
      </w:pPr>
      <w:r w:rsidRPr="00561119">
        <w:rPr>
          <w:rFonts w:ascii="Courier New" w:hAnsi="Courier New" w:cs="Courier New"/>
          <w:sz w:val="24"/>
          <w:szCs w:val="24"/>
        </w:rPr>
        <w:t xml:space="preserve">+++IF </w:t>
      </w:r>
      <w:proofErr w:type="gramStart"/>
      <w:r w:rsidRPr="00561119">
        <w:rPr>
          <w:rFonts w:ascii="Courier New" w:hAnsi="Courier New" w:cs="Courier New"/>
          <w:sz w:val="24"/>
          <w:szCs w:val="24"/>
        </w:rPr>
        <w:t>determine(</w:t>
      </w:r>
      <w:proofErr w:type="gramEnd"/>
      <w:r w:rsidRPr="00561119">
        <w:rPr>
          <w:rFonts w:ascii="Courier New" w:hAnsi="Courier New" w:cs="Courier New"/>
          <w:sz w:val="24"/>
          <w:szCs w:val="24"/>
        </w:rPr>
        <w:t>'Saltwater Water Quality',</w:t>
      </w:r>
      <w:r w:rsidR="00561119">
        <w:rPr>
          <w:rFonts w:ascii="Courier New" w:hAnsi="Courier New" w:cs="Courier New"/>
          <w:sz w:val="24"/>
          <w:szCs w:val="24"/>
        </w:rPr>
        <w:t xml:space="preserve"> </w:t>
      </w:r>
      <w:r w:rsidRPr="00561119">
        <w:rPr>
          <w:rFonts w:ascii="Courier New" w:hAnsi="Courier New" w:cs="Courier New"/>
          <w:sz w:val="24"/>
          <w:szCs w:val="24"/>
        </w:rPr>
        <w:t>'Saltwater',</w:t>
      </w:r>
      <w:r w:rsidR="00561119">
        <w:rPr>
          <w:rFonts w:ascii="Courier New" w:hAnsi="Courier New" w:cs="Courier New"/>
          <w:sz w:val="24"/>
          <w:szCs w:val="24"/>
        </w:rPr>
        <w:t xml:space="preserve"> </w:t>
      </w:r>
      <w:r w:rsidRPr="00561119">
        <w:rPr>
          <w:rFonts w:ascii="Courier New" w:hAnsi="Courier New" w:cs="Courier New"/>
          <w:sz w:val="24"/>
          <w:szCs w:val="24"/>
        </w:rPr>
        <w:t>'Turbidity',</w:t>
      </w:r>
      <w:r w:rsidR="00561119">
        <w:rPr>
          <w:rFonts w:ascii="Courier New" w:hAnsi="Courier New" w:cs="Courier New"/>
          <w:sz w:val="24"/>
          <w:szCs w:val="24"/>
        </w:rPr>
        <w:t xml:space="preserve"> </w:t>
      </w:r>
      <w:r w:rsidRPr="00561119">
        <w:rPr>
          <w:rFonts w:ascii="Courier New" w:hAnsi="Courier New" w:cs="Courier New"/>
          <w:sz w:val="24"/>
          <w:szCs w:val="24"/>
        </w:rPr>
        <w:t>'EPA 180.1') === true || determine('Saltwater Water Quality',</w:t>
      </w:r>
      <w:r w:rsidR="00561119">
        <w:rPr>
          <w:rFonts w:ascii="Courier New" w:hAnsi="Courier New" w:cs="Courier New"/>
          <w:sz w:val="24"/>
          <w:szCs w:val="24"/>
        </w:rPr>
        <w:t xml:space="preserve"> </w:t>
      </w:r>
      <w:r w:rsidRPr="00561119">
        <w:rPr>
          <w:rFonts w:ascii="Courier New" w:hAnsi="Courier New" w:cs="Courier New"/>
          <w:sz w:val="24"/>
          <w:szCs w:val="24"/>
        </w:rPr>
        <w:t>'Saltwater',</w:t>
      </w:r>
      <w:r w:rsidR="00561119">
        <w:rPr>
          <w:rFonts w:ascii="Courier New" w:hAnsi="Courier New" w:cs="Courier New"/>
          <w:sz w:val="24"/>
          <w:szCs w:val="24"/>
        </w:rPr>
        <w:t xml:space="preserve"> </w:t>
      </w:r>
      <w:r w:rsidRPr="00561119">
        <w:rPr>
          <w:rFonts w:ascii="Courier New" w:hAnsi="Courier New" w:cs="Courier New"/>
          <w:sz w:val="24"/>
          <w:szCs w:val="24"/>
        </w:rPr>
        <w:t>'Turbidity',</w:t>
      </w:r>
      <w:r w:rsidR="00561119">
        <w:rPr>
          <w:rFonts w:ascii="Courier New" w:hAnsi="Courier New" w:cs="Courier New"/>
          <w:sz w:val="24"/>
          <w:szCs w:val="24"/>
        </w:rPr>
        <w:t xml:space="preserve"> </w:t>
      </w:r>
      <w:r w:rsidRPr="00561119">
        <w:rPr>
          <w:rFonts w:ascii="Courier New" w:hAnsi="Courier New" w:cs="Courier New"/>
          <w:sz w:val="24"/>
          <w:szCs w:val="24"/>
        </w:rPr>
        <w:t>'SM 2130-B') === true +++</w:t>
      </w:r>
    </w:p>
    <w:p w14:paraId="52EA4E45" w14:textId="4BD96630" w:rsidR="00FE794D" w:rsidRDefault="00FE794D" w:rsidP="002B5C2A">
      <w:pPr>
        <w:pStyle w:val="BodyText"/>
      </w:pPr>
      <w:r w:rsidRPr="545FFB88">
        <w:t xml:space="preserve">This section describes the procedures and methods for the field collection and preservation of the water samples to measure turbidity. </w:t>
      </w:r>
      <w:r w:rsidR="00FB4D1C">
        <w:t>Prior to</w:t>
      </w:r>
      <w:r w:rsidRPr="545FFB88">
        <w:t xml:space="preserve"> sample collection</w:t>
      </w:r>
      <w:r>
        <w:t xml:space="preserve">, </w:t>
      </w:r>
      <w:r w:rsidR="00FB4D1C">
        <w:t>a Sample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2EE3FA71" w14:textId="32F2D165"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 xml:space="preserve">boat </w:t>
      </w:r>
      <w:r w:rsidRPr="545FFB88">
        <w:t xml:space="preserve">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FB4D1C">
        <w:t xml:space="preserve">(By setting up this way, </w:t>
      </w:r>
      <w:r w:rsidR="00FB4D1C" w:rsidRPr="545FFB88">
        <w:t>the expected drift</w:t>
      </w:r>
      <w:r w:rsidR="00FB4D1C">
        <w:t xml:space="preserve"> of the vessel</w:t>
      </w:r>
      <w:r w:rsidR="00FB4D1C" w:rsidRPr="545FFB88">
        <w:t xml:space="preserve"> </w:t>
      </w:r>
      <w:r w:rsidR="00FB4D1C">
        <w:t xml:space="preserve">will bring the vessel </w:t>
      </w:r>
      <w:r w:rsidR="00FB4D1C" w:rsidRPr="545FFB88">
        <w:t xml:space="preserve">to the station coordinates when the </w:t>
      </w:r>
      <w:r w:rsidR="00FB4D1C">
        <w:t>sample is collected</w:t>
      </w:r>
      <w:r w:rsidR="00FB4D1C" w:rsidRPr="545FFB88">
        <w:t>.</w:t>
      </w:r>
      <w:r w:rsidR="00FB4D1C">
        <w:t>)</w:t>
      </w:r>
      <w:r w:rsidR="00FB4D1C" w:rsidRPr="545FFB88">
        <w:t xml:space="preserve"> </w:t>
      </w:r>
      <w:r w:rsidRPr="545FFB88">
        <w:t xml:space="preserve">Deploy the anchor. Once the </w:t>
      </w:r>
      <w:r w:rsidR="00FB4D1C">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046AC63A"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0F434FDA" w14:textId="77777777" w:rsidR="00FE794D" w:rsidRPr="00C9151A" w:rsidRDefault="623FE806" w:rsidP="00353483">
      <w:pPr>
        <w:pStyle w:val="ListBullet"/>
      </w:pPr>
      <w:r>
        <w:t xml:space="preserve">Nitrile gloves </w:t>
      </w:r>
    </w:p>
    <w:p w14:paraId="245B1B30" w14:textId="77777777" w:rsidR="00FE794D" w:rsidRPr="00C9151A" w:rsidRDefault="623FE806" w:rsidP="00353483">
      <w:pPr>
        <w:pStyle w:val="ListBullet"/>
      </w:pPr>
      <w:r>
        <w:t xml:space="preserve">1 L sample container </w:t>
      </w:r>
    </w:p>
    <w:p w14:paraId="562ED4BB" w14:textId="77777777" w:rsidR="00FE794D" w:rsidRPr="00C9151A" w:rsidRDefault="623FE806" w:rsidP="00353483">
      <w:pPr>
        <w:pStyle w:val="ListBullet"/>
      </w:pPr>
      <w:r>
        <w:t xml:space="preserve">Cooler with ice </w:t>
      </w:r>
    </w:p>
    <w:p w14:paraId="5DA3F109" w14:textId="77777777" w:rsidR="00FE794D" w:rsidRPr="00C9151A" w:rsidRDefault="00FE794D" w:rsidP="00353483">
      <w:pPr>
        <w:pStyle w:val="ListBulletLast"/>
      </w:pPr>
      <w:r w:rsidRPr="00C9151A">
        <w:t xml:space="preserve">De-ionized water </w:t>
      </w:r>
    </w:p>
    <w:p w14:paraId="7562BDB5" w14:textId="77777777" w:rsidR="00FE794D" w:rsidRPr="00F347B0" w:rsidRDefault="623FE806" w:rsidP="002B5C2A">
      <w:pPr>
        <w:pStyle w:val="BodyText"/>
        <w:rPr>
          <w:rFonts w:eastAsia="System"/>
          <w:szCs w:val="22"/>
        </w:rPr>
      </w:pPr>
      <w:r w:rsidRPr="623FE806">
        <w:rPr>
          <w:rFonts w:eastAsia="System"/>
        </w:rPr>
        <w:t>For recording measurements:</w:t>
      </w:r>
    </w:p>
    <w:p w14:paraId="71F1CEAF" w14:textId="26500ADF" w:rsidR="623FE806" w:rsidRDefault="623FE806" w:rsidP="00353483">
      <w:pPr>
        <w:pStyle w:val="ListBullet"/>
        <w:rPr>
          <w:szCs w:val="22"/>
        </w:rPr>
      </w:pPr>
      <w:r>
        <w:t>Sample Log</w:t>
      </w:r>
    </w:p>
    <w:p w14:paraId="0048D283" w14:textId="01DB48D4" w:rsidR="00FE794D" w:rsidRPr="00F347B0" w:rsidRDefault="00FE794D" w:rsidP="00353483">
      <w:pPr>
        <w:pStyle w:val="ListBullet"/>
      </w:pPr>
      <w:r w:rsidRPr="00FB1906">
        <w:t>Field Data Forms</w:t>
      </w:r>
    </w:p>
    <w:p w14:paraId="04C09567" w14:textId="113B98F3" w:rsidR="00FE794D" w:rsidRPr="00C9151A" w:rsidRDefault="623FE806" w:rsidP="00353483">
      <w:pPr>
        <w:pStyle w:val="ListBullet"/>
      </w:pPr>
      <w:r>
        <w:t xml:space="preserve">Sample Label with pre-printed sample ID </w:t>
      </w:r>
    </w:p>
    <w:p w14:paraId="6B305188" w14:textId="77777777" w:rsidR="00FE794D" w:rsidRPr="00C9151A" w:rsidRDefault="623FE806" w:rsidP="00353483">
      <w:pPr>
        <w:pStyle w:val="ListBullet"/>
      </w:pPr>
      <w:r>
        <w:t xml:space="preserve">Clear tape strips </w:t>
      </w:r>
    </w:p>
    <w:p w14:paraId="37B4B0B3" w14:textId="77777777" w:rsidR="00FE794D" w:rsidRPr="007D7B99" w:rsidRDefault="623FE806" w:rsidP="00353483">
      <w:pPr>
        <w:pStyle w:val="ListBullet"/>
        <w:rPr>
          <w:rFonts w:eastAsia="System"/>
          <w:b/>
          <w:bCs/>
          <w:color w:val="7030A0"/>
        </w:rPr>
      </w:pPr>
      <w:r>
        <w:t>Pencils (for data forms)</w:t>
      </w:r>
    </w:p>
    <w:p w14:paraId="29EB9214" w14:textId="57CC8233"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0AA90CED" w14:textId="36FFDCB3" w:rsidR="00FE794D" w:rsidRDefault="00FE794D" w:rsidP="002B5C2A">
      <w:pPr>
        <w:pStyle w:val="BodyText"/>
      </w:pPr>
      <w:r w:rsidRPr="009F091B">
        <w:t xml:space="preserve">Method </w:t>
      </w:r>
      <w:r>
        <w:t>(using a sample bottle):</w:t>
      </w:r>
    </w:p>
    <w:p w14:paraId="12619EBE" w14:textId="07164B54" w:rsidR="00FE794D" w:rsidRPr="00DA7092" w:rsidRDefault="520F77F9" w:rsidP="00DA7092">
      <w:pPr>
        <w:pStyle w:val="ListNumber"/>
        <w:numPr>
          <w:ilvl w:val="0"/>
          <w:numId w:val="265"/>
        </w:numPr>
      </w:pPr>
      <w:r w:rsidRPr="00DA7092">
        <w:t xml:space="preserve">Attach a Sample Label to 1 L HDPE bottle and cover with clear plastic tape. </w:t>
      </w:r>
    </w:p>
    <w:p w14:paraId="46138CCE" w14:textId="77777777" w:rsidR="00FE794D" w:rsidRPr="00DA7092" w:rsidRDefault="00FE794D" w:rsidP="00DA7092">
      <w:pPr>
        <w:pStyle w:val="ListNumber"/>
      </w:pPr>
      <w:r w:rsidRPr="00DA7092">
        <w:t xml:space="preserve">Put on nitrile gloves. </w:t>
      </w:r>
    </w:p>
    <w:p w14:paraId="770D93FF" w14:textId="77777777" w:rsidR="00FE794D" w:rsidRPr="00DA7092" w:rsidRDefault="00FE794D" w:rsidP="00DA7092">
      <w:pPr>
        <w:pStyle w:val="ListNumber"/>
      </w:pPr>
      <w:r w:rsidRPr="00DA7092">
        <w:t xml:space="preserve">Remove the cap from the bottle just before sampling. Avoid touching the inside of the bottle or the cap. </w:t>
      </w:r>
    </w:p>
    <w:p w14:paraId="5EF3A3AF" w14:textId="77777777" w:rsidR="00FE794D" w:rsidRPr="00DA7092" w:rsidRDefault="00FE794D" w:rsidP="00DA7092">
      <w:pPr>
        <w:pStyle w:val="ListNumber"/>
      </w:pPr>
      <w:r w:rsidRPr="00DA7092">
        <w:t>Rinse the HDPE bottle three times with site water.</w:t>
      </w:r>
    </w:p>
    <w:p w14:paraId="1753996F" w14:textId="77777777" w:rsidR="00B557B6" w:rsidRPr="00DA7092" w:rsidRDefault="00FE794D" w:rsidP="00DA7092">
      <w:pPr>
        <w:pStyle w:val="ListNumber"/>
      </w:pPr>
      <w:r w:rsidRPr="00DA7092">
        <w:t>Hold the bottle near its base and plunge it (opening downward) below the water surface on the opposite side of the boat. Collect a water sample 0.1 m beneath the surface.</w:t>
      </w:r>
    </w:p>
    <w:p w14:paraId="28B5D982" w14:textId="77777777" w:rsidR="00B557B6" w:rsidRPr="00DA7092" w:rsidRDefault="00FE794D" w:rsidP="00DA7092">
      <w:pPr>
        <w:pStyle w:val="ListNumber"/>
      </w:pPr>
      <w:r w:rsidRPr="00DA7092">
        <w:t>Recap the bottle carefully, remembering not to touch the inside.</w:t>
      </w:r>
    </w:p>
    <w:p w14:paraId="6D9746E9" w14:textId="77777777" w:rsidR="00B557B6" w:rsidRPr="00DA7092" w:rsidRDefault="00FE794D" w:rsidP="00DA7092">
      <w:pPr>
        <w:pStyle w:val="ListNumber"/>
      </w:pPr>
      <w:r w:rsidRPr="00DA7092">
        <w:t xml:space="preserve">Place the bottle in the cooler on ice. </w:t>
      </w:r>
    </w:p>
    <w:p w14:paraId="00679B37" w14:textId="6117EACB" w:rsidR="00FE794D" w:rsidRPr="00B557B6" w:rsidRDefault="00FE794D" w:rsidP="00DA7092">
      <w:pPr>
        <w:pStyle w:val="ListNumber"/>
      </w:pPr>
      <w:r w:rsidRPr="00DA7092">
        <w:t>Record</w:t>
      </w:r>
      <w:r w:rsidRPr="00B557B6">
        <w:t xml:space="preserve"> the collection data on the sample collection form.</w:t>
      </w:r>
    </w:p>
    <w:p w14:paraId="7F47F132" w14:textId="2749D048"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w:t>
      </w:r>
      <w:r w:rsidR="00FB4D1C">
        <w:t>or</w:t>
      </w:r>
      <w:r>
        <w:t xml:space="preserve"> Van Dorn bottle</w:t>
      </w:r>
      <w:r w:rsidRPr="009F091B">
        <w:t>)</w:t>
      </w:r>
      <w:r>
        <w:t>:</w:t>
      </w:r>
    </w:p>
    <w:p w14:paraId="05FCF797" w14:textId="670E7BC1" w:rsidR="00FE794D" w:rsidRPr="006222EF" w:rsidRDefault="00FE794D" w:rsidP="006222EF">
      <w:pPr>
        <w:pStyle w:val="ListNumber"/>
        <w:numPr>
          <w:ilvl w:val="0"/>
          <w:numId w:val="266"/>
        </w:numPr>
      </w:pPr>
      <w:r w:rsidRPr="006222EF">
        <w:t>Attach a label to a 1 L HDPE bottle</w:t>
      </w:r>
      <w:r w:rsidR="00FB4D1C" w:rsidRPr="006222EF">
        <w:t xml:space="preserve"> </w:t>
      </w:r>
      <w:r w:rsidRPr="006222EF">
        <w:t xml:space="preserve">and cover with clear plastic tape. </w:t>
      </w:r>
    </w:p>
    <w:p w14:paraId="54B30909" w14:textId="77777777" w:rsidR="00FE794D" w:rsidRPr="006222EF" w:rsidRDefault="00FE794D" w:rsidP="006222EF">
      <w:pPr>
        <w:pStyle w:val="ListNumber"/>
      </w:pPr>
      <w:r w:rsidRPr="006222EF">
        <w:t xml:space="preserve">Put on nitrile gloves. </w:t>
      </w:r>
    </w:p>
    <w:p w14:paraId="736E8C69" w14:textId="3CDBFADA"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FB4D1C" w:rsidRPr="006222EF">
        <w:t>additional</w:t>
      </w:r>
      <w:r w:rsidRPr="006222EF">
        <w:t xml:space="preserve"> water is to be collected. </w:t>
      </w:r>
    </w:p>
    <w:p w14:paraId="730D98CB"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BAB9F4D" w14:textId="77777777" w:rsidR="00FE794D" w:rsidRPr="006222EF" w:rsidRDefault="00FE794D" w:rsidP="006222EF">
      <w:pPr>
        <w:pStyle w:val="ListNumber"/>
      </w:pPr>
      <w:r w:rsidRPr="006222EF">
        <w:t xml:space="preserve">Fill the HDPE bottle with sample water. </w:t>
      </w:r>
    </w:p>
    <w:p w14:paraId="320B3B0B" w14:textId="77777777" w:rsidR="00FE794D" w:rsidRPr="006222EF" w:rsidRDefault="00FE794D" w:rsidP="006222EF">
      <w:pPr>
        <w:pStyle w:val="ListNumber"/>
      </w:pPr>
      <w:r w:rsidRPr="006222EF">
        <w:t>Replace the cap and seal tightly.</w:t>
      </w:r>
    </w:p>
    <w:p w14:paraId="73E4E863" w14:textId="078D85A8" w:rsidR="00FE794D" w:rsidRPr="006222EF" w:rsidRDefault="00FE794D" w:rsidP="006222EF">
      <w:pPr>
        <w:pStyle w:val="ListNumber"/>
      </w:pPr>
      <w:r w:rsidRPr="006222EF">
        <w:t xml:space="preserve">Place sample in </w:t>
      </w:r>
      <w:r w:rsidR="00FB4D1C" w:rsidRPr="006222EF">
        <w:t>a</w:t>
      </w:r>
      <w:r w:rsidRPr="006222EF">
        <w:t xml:space="preserve"> cooler on ice. </w:t>
      </w:r>
    </w:p>
    <w:p w14:paraId="2FB4248A" w14:textId="77777777" w:rsidR="00FE794D" w:rsidRDefault="00FE794D" w:rsidP="006222EF">
      <w:pPr>
        <w:pStyle w:val="ListNumber"/>
      </w:pPr>
      <w:r w:rsidRPr="006222EF">
        <w:t>Record</w:t>
      </w:r>
      <w:r w:rsidRPr="545FFB88">
        <w:t xml:space="preserve"> the collection data on the </w:t>
      </w:r>
      <w:r>
        <w:t>s</w:t>
      </w:r>
      <w:r w:rsidRPr="545FFB88">
        <w:t xml:space="preserve">ample </w:t>
      </w:r>
      <w:r>
        <w:t>c</w:t>
      </w:r>
      <w:r w:rsidRPr="545FFB88">
        <w:t xml:space="preserve">ollection </w:t>
      </w:r>
      <w:r>
        <w:t>f</w:t>
      </w:r>
      <w:r w:rsidRPr="545FFB88">
        <w:t xml:space="preserve">orm. </w:t>
      </w:r>
    </w:p>
    <w:p w14:paraId="3AFC2458" w14:textId="77777777" w:rsidR="00FE794D" w:rsidRPr="00E95573" w:rsidRDefault="00FE794D" w:rsidP="002B5C2A">
      <w:pPr>
        <w:pStyle w:val="BodyText"/>
        <w:rPr>
          <w:rFonts w:eastAsiaTheme="minorEastAsia"/>
        </w:rPr>
      </w:pPr>
      <w:r w:rsidRPr="00E95573">
        <w:rPr>
          <w:rFonts w:eastAsiaTheme="minorEastAsia"/>
        </w:rPr>
        <w:t>Sample storage and handling:</w:t>
      </w:r>
    </w:p>
    <w:p w14:paraId="760B0BAC" w14:textId="77777777" w:rsidR="00FE794D" w:rsidRDefault="3963D00E" w:rsidP="006222EF">
      <w:pPr>
        <w:pStyle w:val="ListNumber"/>
        <w:numPr>
          <w:ilvl w:val="0"/>
          <w:numId w:val="267"/>
        </w:numPr>
      </w:pPr>
      <w:r>
        <w:t xml:space="preserve">Place the bottles in the cooler with ice and close the lid. </w:t>
      </w:r>
    </w:p>
    <w:p w14:paraId="20CBBF2C" w14:textId="5485964D" w:rsidR="00FE794D" w:rsidRDefault="00FE794D" w:rsidP="00B557B6">
      <w:pPr>
        <w:pStyle w:val="ListNumber"/>
      </w:pPr>
      <w:r w:rsidRPr="545FFB88">
        <w:t xml:space="preserve">Record the </w:t>
      </w:r>
      <w:r>
        <w:t>s</w:t>
      </w:r>
      <w:r w:rsidRPr="545FFB88">
        <w:t xml:space="preserve">ample IDs on the </w:t>
      </w:r>
      <w:r>
        <w:t>s</w:t>
      </w:r>
      <w:r w:rsidRPr="545FFB88">
        <w:t xml:space="preserve">ample </w:t>
      </w:r>
      <w:r>
        <w:t>c</w:t>
      </w:r>
      <w:r w:rsidRPr="545FFB88">
        <w:t xml:space="preserve">ollection </w:t>
      </w:r>
      <w:r>
        <w:t>f</w:t>
      </w:r>
      <w:r w:rsidRPr="545FFB88">
        <w:t xml:space="preserve">orm along with the pertinent site information (site name, ID, date, etc.). </w:t>
      </w:r>
    </w:p>
    <w:p w14:paraId="4371ADDC" w14:textId="2E9207C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t>
      </w:r>
      <w:r>
        <w:t xml:space="preserve">them </w:t>
      </w:r>
      <w:r w:rsidRPr="545FFB88">
        <w:t>within 24 hours.</w:t>
      </w:r>
    </w:p>
    <w:p w14:paraId="784348DA" w14:textId="05EA77E0" w:rsidR="00394A55" w:rsidRPr="0008700B" w:rsidRDefault="00394A55" w:rsidP="007D7B99">
      <w:pPr>
        <w:pStyle w:val="ListNumber"/>
        <w:numPr>
          <w:ilvl w:val="0"/>
          <w:numId w:val="0"/>
        </w:numPr>
        <w:spacing w:after="0"/>
        <w:ind w:left="360"/>
        <w:rPr>
          <w:rFonts w:ascii="Courier New" w:hAnsi="Courier New" w:cs="Courier New"/>
          <w:sz w:val="24"/>
          <w:szCs w:val="24"/>
        </w:rPr>
      </w:pPr>
      <w:r w:rsidRPr="0008700B">
        <w:rPr>
          <w:rFonts w:ascii="Courier New" w:hAnsi="Courier New" w:cs="Courier New"/>
          <w:sz w:val="24"/>
          <w:szCs w:val="24"/>
        </w:rPr>
        <w:t>+++END-IF+++</w:t>
      </w:r>
    </w:p>
    <w:p w14:paraId="507B34D8" w14:textId="1FFC65F6" w:rsidR="00394A55" w:rsidRPr="0008700B" w:rsidRDefault="00394A55" w:rsidP="007D7B99">
      <w:pPr>
        <w:pStyle w:val="ListNumber"/>
        <w:numPr>
          <w:ilvl w:val="0"/>
          <w:numId w:val="0"/>
        </w:numPr>
        <w:ind w:left="360"/>
        <w:rPr>
          <w:rFonts w:ascii="Courier New" w:hAnsi="Courier New" w:cs="Courier New"/>
          <w:sz w:val="24"/>
          <w:szCs w:val="24"/>
        </w:rPr>
      </w:pPr>
      <w:r w:rsidRPr="0008700B">
        <w:rPr>
          <w:rFonts w:ascii="Courier New" w:hAnsi="Courier New" w:cs="Courier New"/>
          <w:sz w:val="24"/>
          <w:szCs w:val="24"/>
        </w:rPr>
        <w:t xml:space="preserve">+++IF </w:t>
      </w:r>
      <w:proofErr w:type="gramStart"/>
      <w:r w:rsidRPr="0008700B">
        <w:rPr>
          <w:rFonts w:ascii="Courier New" w:hAnsi="Courier New" w:cs="Courier New"/>
          <w:sz w:val="24"/>
          <w:szCs w:val="24"/>
        </w:rPr>
        <w:t>determine(</w:t>
      </w:r>
      <w:proofErr w:type="gramEnd"/>
      <w:r w:rsidRPr="0008700B">
        <w:rPr>
          <w:rFonts w:ascii="Courier New" w:hAnsi="Courier New" w:cs="Courier New"/>
          <w:sz w:val="24"/>
          <w:szCs w:val="24"/>
        </w:rPr>
        <w:t>'Saltwater Water Quality',</w:t>
      </w:r>
      <w:r w:rsidR="00DA66CE">
        <w:rPr>
          <w:rFonts w:ascii="Courier New" w:hAnsi="Courier New" w:cs="Courier New"/>
          <w:sz w:val="24"/>
          <w:szCs w:val="24"/>
        </w:rPr>
        <w:t xml:space="preserve"> </w:t>
      </w:r>
      <w:r w:rsidRPr="0008700B">
        <w:rPr>
          <w:rFonts w:ascii="Courier New" w:hAnsi="Courier New" w:cs="Courier New"/>
          <w:sz w:val="24"/>
          <w:szCs w:val="24"/>
        </w:rPr>
        <w:t>'Saltwater',</w:t>
      </w:r>
      <w:r w:rsidR="00DA66CE">
        <w:rPr>
          <w:rFonts w:ascii="Courier New" w:hAnsi="Courier New" w:cs="Courier New"/>
          <w:sz w:val="24"/>
          <w:szCs w:val="24"/>
        </w:rPr>
        <w:t xml:space="preserve"> </w:t>
      </w:r>
      <w:r w:rsidRPr="0008700B">
        <w:rPr>
          <w:rFonts w:ascii="Courier New" w:hAnsi="Courier New" w:cs="Courier New"/>
          <w:sz w:val="24"/>
          <w:szCs w:val="24"/>
        </w:rPr>
        <w:t>'Total suspended solids',</w:t>
      </w:r>
      <w:r w:rsidR="00DA66CE">
        <w:rPr>
          <w:rFonts w:ascii="Courier New" w:hAnsi="Courier New" w:cs="Courier New"/>
          <w:sz w:val="24"/>
          <w:szCs w:val="24"/>
        </w:rPr>
        <w:t xml:space="preserve"> </w:t>
      </w:r>
      <w:r w:rsidRPr="0008700B">
        <w:rPr>
          <w:rFonts w:ascii="Courier New" w:hAnsi="Courier New" w:cs="Courier New"/>
          <w:sz w:val="24"/>
          <w:szCs w:val="24"/>
        </w:rPr>
        <w:t>'') === true +++</w:t>
      </w:r>
    </w:p>
    <w:p w14:paraId="3DBA5666" w14:textId="77777777" w:rsidR="00FE794D" w:rsidRPr="009F091B" w:rsidRDefault="00FE794D" w:rsidP="00FE794D">
      <w:pPr>
        <w:pStyle w:val="Heading4"/>
        <w:rPr>
          <w:rFonts w:ascii="Palatino Linotype" w:hAnsi="Palatino Linotype"/>
          <w:b w:val="0"/>
          <w:sz w:val="22"/>
          <w:szCs w:val="22"/>
        </w:rPr>
      </w:pPr>
      <w:r w:rsidRPr="545FFB88">
        <w:t>Total Suspended Solids</w:t>
      </w:r>
    </w:p>
    <w:p w14:paraId="3091525C" w14:textId="0F3B3F9A" w:rsidR="00FE794D" w:rsidRDefault="00FE794D" w:rsidP="002B5C2A">
      <w:pPr>
        <w:pStyle w:val="BodyText"/>
      </w:pPr>
      <w:r w:rsidRPr="545FFB88">
        <w:t xml:space="preserve">This section describes the procedures and methods for the field collection and preservation of the water samples to measure total suspended solids. </w:t>
      </w:r>
      <w:r w:rsidR="006B6A53">
        <w:t>Prior to</w:t>
      </w:r>
      <w:r w:rsidRPr="545FFB88">
        <w:t xml:space="preserve"> sample collection</w:t>
      </w:r>
      <w:r>
        <w:t xml:space="preserve">, </w:t>
      </w:r>
      <w:r w:rsidR="006B6A53">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7F0172E2" w14:textId="51DF1ED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6B6A53">
        <w:t>By setting up this way, the expected drift of the vessel will bring the vessel to the station coordinates when the sample is collected</w:t>
      </w:r>
      <w:r w:rsidRPr="545FFB88">
        <w:t>.</w:t>
      </w:r>
      <w:r>
        <w:t>)</w:t>
      </w:r>
      <w:r w:rsidRPr="545FFB88">
        <w:t xml:space="preserve"> Deploy the anchor. Once the </w:t>
      </w:r>
      <w:r w:rsidR="006B6A53">
        <w:t>vessel has settled</w:t>
      </w:r>
      <w:r w:rsidRPr="545FFB88">
        <w:t xml:space="preserve">, record the coordinates on the </w:t>
      </w:r>
      <w:r w:rsidR="7A09CD75" w:rsidRPr="545FFB88">
        <w:t>Field Data Form</w:t>
      </w:r>
      <w:r w:rsidRPr="545FFB88">
        <w:t>. Record data pertaining to weather, sea state</w:t>
      </w:r>
      <w:r>
        <w:t>,</w:t>
      </w:r>
      <w:r w:rsidRPr="545FFB88">
        <w:t xml:space="preserve"> and other ambient conditions about the site on the </w:t>
      </w:r>
      <w:r w:rsidR="7A09CD75" w:rsidRPr="545FFB88">
        <w:t>Field Data Form</w:t>
      </w:r>
      <w:r w:rsidRPr="545FFB88">
        <w:t>.</w:t>
      </w:r>
    </w:p>
    <w:p w14:paraId="463D5738"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3A47E0FA" w14:textId="77777777" w:rsidR="00FE794D" w:rsidRPr="00C9151A" w:rsidRDefault="623FE806" w:rsidP="00353483">
      <w:pPr>
        <w:pStyle w:val="ListBullet"/>
      </w:pPr>
      <w:r>
        <w:t xml:space="preserve">Nitrile gloves </w:t>
      </w:r>
    </w:p>
    <w:p w14:paraId="728EA44B" w14:textId="77777777" w:rsidR="00FE794D" w:rsidRPr="00C9151A" w:rsidRDefault="623FE806" w:rsidP="00353483">
      <w:pPr>
        <w:pStyle w:val="ListBullet"/>
      </w:pPr>
      <w:r>
        <w:t xml:space="preserve">1 L sample container </w:t>
      </w:r>
    </w:p>
    <w:p w14:paraId="6541CA67" w14:textId="77777777" w:rsidR="00FE794D" w:rsidRPr="00C9151A" w:rsidRDefault="623FE806" w:rsidP="00353483">
      <w:pPr>
        <w:pStyle w:val="ListBullet"/>
      </w:pPr>
      <w:r>
        <w:t xml:space="preserve">Cooler with ice </w:t>
      </w:r>
    </w:p>
    <w:p w14:paraId="27FEC6AF" w14:textId="77777777" w:rsidR="00FE794D" w:rsidRPr="00C9151A" w:rsidRDefault="623FE806" w:rsidP="00353483">
      <w:pPr>
        <w:pStyle w:val="ListBullet"/>
      </w:pPr>
      <w:r>
        <w:t xml:space="preserve">Plastic electrical tape </w:t>
      </w:r>
    </w:p>
    <w:p w14:paraId="7418E550" w14:textId="77777777" w:rsidR="00FE794D" w:rsidRPr="007D7B99" w:rsidRDefault="00FE794D" w:rsidP="00353483">
      <w:pPr>
        <w:pStyle w:val="ListBulletLast"/>
        <w:rPr>
          <w:rFonts w:eastAsia="System"/>
          <w:b/>
          <w:color w:val="7030A0"/>
        </w:rPr>
      </w:pPr>
      <w:r w:rsidRPr="00C9151A">
        <w:t xml:space="preserve">De-ionized water </w:t>
      </w:r>
    </w:p>
    <w:p w14:paraId="0A72CE2E" w14:textId="77777777" w:rsidR="00FE794D" w:rsidRPr="00F347B0" w:rsidRDefault="00FE794D" w:rsidP="002B5C2A">
      <w:pPr>
        <w:pStyle w:val="BodyText"/>
        <w:rPr>
          <w:rFonts w:eastAsia="System"/>
          <w:szCs w:val="22"/>
        </w:rPr>
      </w:pPr>
      <w:r w:rsidRPr="00F347B0">
        <w:rPr>
          <w:rFonts w:eastAsia="System"/>
          <w:szCs w:val="22"/>
        </w:rPr>
        <w:t>For recording measurements:</w:t>
      </w:r>
    </w:p>
    <w:p w14:paraId="715C7693" w14:textId="015B1BAA" w:rsidR="00FE794D" w:rsidRPr="00C9151A" w:rsidRDefault="623FE806" w:rsidP="00353483">
      <w:pPr>
        <w:pStyle w:val="ListBullet"/>
      </w:pPr>
      <w:r>
        <w:t xml:space="preserve">Sample Log </w:t>
      </w:r>
    </w:p>
    <w:p w14:paraId="033DEAA1" w14:textId="479FC97C" w:rsidR="00FE794D" w:rsidRPr="00F347B0" w:rsidRDefault="00FE794D" w:rsidP="00353483">
      <w:pPr>
        <w:pStyle w:val="ListBullet"/>
      </w:pPr>
      <w:r w:rsidRPr="00FB1906">
        <w:t>Field Data Form</w:t>
      </w:r>
    </w:p>
    <w:p w14:paraId="795ED476" w14:textId="38AA416D" w:rsidR="00FE794D" w:rsidRPr="00C9151A" w:rsidRDefault="623FE806" w:rsidP="00353483">
      <w:pPr>
        <w:pStyle w:val="ListBullet"/>
      </w:pPr>
      <w:r>
        <w:t xml:space="preserve">Sample Label with pre-printed sample ID </w:t>
      </w:r>
    </w:p>
    <w:p w14:paraId="4609B8FE" w14:textId="77777777" w:rsidR="00FE794D" w:rsidRPr="00C9151A" w:rsidRDefault="623FE806" w:rsidP="00353483">
      <w:pPr>
        <w:pStyle w:val="ListBullet"/>
      </w:pPr>
      <w:r>
        <w:t xml:space="preserve">Clear tape strips </w:t>
      </w:r>
    </w:p>
    <w:p w14:paraId="7E0AB812" w14:textId="77777777" w:rsidR="00FE794D" w:rsidRPr="007D7B99" w:rsidRDefault="623FE806" w:rsidP="00353483">
      <w:pPr>
        <w:pStyle w:val="ListBullet"/>
        <w:rPr>
          <w:rFonts w:eastAsia="System"/>
          <w:b/>
          <w:bCs/>
          <w:color w:val="7030A0"/>
        </w:rPr>
      </w:pPr>
      <w:r>
        <w:t>Pencils (for data forms)</w:t>
      </w:r>
    </w:p>
    <w:p w14:paraId="7C447589" w14:textId="2BF6821E"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53FEB312" w14:textId="77777777" w:rsidR="00FE794D" w:rsidRDefault="00FE794D" w:rsidP="002B5C2A">
      <w:pPr>
        <w:pStyle w:val="BodyText"/>
      </w:pPr>
      <w:r w:rsidRPr="009F091B">
        <w:t xml:space="preserve">Method </w:t>
      </w:r>
      <w:r>
        <w:t>(using a sample bottle):</w:t>
      </w:r>
    </w:p>
    <w:p w14:paraId="6D2897CC" w14:textId="77777777" w:rsidR="00FE794D" w:rsidRPr="006222EF" w:rsidRDefault="00FE794D" w:rsidP="007D7B99">
      <w:pPr>
        <w:pStyle w:val="ListNumber"/>
        <w:numPr>
          <w:ilvl w:val="0"/>
          <w:numId w:val="268"/>
        </w:numPr>
      </w:pPr>
      <w:r w:rsidRPr="006222EF">
        <w:t xml:space="preserve">Attach a label to a 1 L HDPE bottle and cover it with clear plastic tape. </w:t>
      </w:r>
    </w:p>
    <w:p w14:paraId="49545A48" w14:textId="4B85549A" w:rsidR="00FE794D" w:rsidRPr="006222EF" w:rsidRDefault="00FE794D" w:rsidP="006222EF">
      <w:pPr>
        <w:pStyle w:val="ListNumber"/>
      </w:pPr>
      <w:r w:rsidRPr="006222EF">
        <w:t xml:space="preserve">Put on nitrile gloves. </w:t>
      </w:r>
    </w:p>
    <w:p w14:paraId="441848A8" w14:textId="3283846B" w:rsidR="00FE794D" w:rsidRPr="006222EF" w:rsidRDefault="00FE794D" w:rsidP="006222EF">
      <w:pPr>
        <w:pStyle w:val="ListNumber"/>
      </w:pPr>
      <w:r w:rsidRPr="006222EF">
        <w:t xml:space="preserve">Remove the cap from the bottle just before sampling. Avoid touching the inside of the bottle or the cap. </w:t>
      </w:r>
    </w:p>
    <w:p w14:paraId="72A84053" w14:textId="797631FB" w:rsidR="00FE794D" w:rsidRPr="006222EF" w:rsidRDefault="00FE794D" w:rsidP="006222EF">
      <w:pPr>
        <w:pStyle w:val="ListNumber"/>
      </w:pPr>
      <w:r w:rsidRPr="006222EF">
        <w:t>Rinse the HDPE bottle three times with site water.</w:t>
      </w:r>
    </w:p>
    <w:p w14:paraId="3BB8B48D" w14:textId="3E4CDC0F"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37F35D90" w14:textId="79202449" w:rsidR="00FE794D" w:rsidRPr="006222EF" w:rsidRDefault="00FE794D" w:rsidP="006222EF">
      <w:pPr>
        <w:pStyle w:val="ListNumber"/>
      </w:pPr>
      <w:r w:rsidRPr="006222EF">
        <w:t>Recap the bottle carefully, remembering not to touch the inside.</w:t>
      </w:r>
    </w:p>
    <w:p w14:paraId="0E593D13" w14:textId="1E697959" w:rsidR="00FE794D" w:rsidRPr="006222EF" w:rsidRDefault="00FE794D" w:rsidP="006222EF">
      <w:pPr>
        <w:pStyle w:val="ListNumber"/>
      </w:pPr>
      <w:r w:rsidRPr="006222EF">
        <w:t xml:space="preserve">Place the sample in </w:t>
      </w:r>
      <w:r w:rsidR="00AD1175" w:rsidRPr="006222EF">
        <w:t>a</w:t>
      </w:r>
      <w:r w:rsidRPr="006222EF">
        <w:t xml:space="preserve"> cooler on ice. </w:t>
      </w:r>
    </w:p>
    <w:p w14:paraId="1088BAA0" w14:textId="5B85CA0B" w:rsidR="00FE794D" w:rsidRDefault="623FE806" w:rsidP="007D7B99">
      <w:pPr>
        <w:pStyle w:val="ListNumber"/>
      </w:pPr>
      <w:r w:rsidRPr="006222EF">
        <w:t>Record</w:t>
      </w:r>
      <w:r>
        <w:t xml:space="preserve"> </w:t>
      </w:r>
      <w:r w:rsidR="007D7B99">
        <w:t>t</w:t>
      </w:r>
      <w:r>
        <w:t>he collection data on the Field Data Form.</w:t>
      </w:r>
    </w:p>
    <w:p w14:paraId="1EB38762" w14:textId="1838D87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685D7CB0" w14:textId="57D4A96A" w:rsidR="00FE794D" w:rsidRPr="006222EF" w:rsidRDefault="00FE794D" w:rsidP="007D7B99">
      <w:pPr>
        <w:pStyle w:val="ListNumber"/>
        <w:numPr>
          <w:ilvl w:val="0"/>
          <w:numId w:val="269"/>
        </w:numPr>
      </w:pPr>
      <w:r w:rsidRPr="006222EF">
        <w:t xml:space="preserve">Attach a label to a 1 L HDPE bottle and cover with clear plastic tape. </w:t>
      </w:r>
    </w:p>
    <w:p w14:paraId="65854DB8" w14:textId="77777777" w:rsidR="00FE794D" w:rsidRPr="006222EF" w:rsidRDefault="00FE794D" w:rsidP="006222EF">
      <w:pPr>
        <w:pStyle w:val="ListNumber"/>
      </w:pPr>
      <w:r w:rsidRPr="006222EF">
        <w:t xml:space="preserve">Put on nitrile gloves. </w:t>
      </w:r>
    </w:p>
    <w:p w14:paraId="46036742" w14:textId="2FD1BDE5"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0B9D1989"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4E945FB" w14:textId="77777777" w:rsidR="00FE794D" w:rsidRPr="006222EF" w:rsidRDefault="00FE794D" w:rsidP="006222EF">
      <w:pPr>
        <w:pStyle w:val="ListNumber"/>
      </w:pPr>
      <w:r w:rsidRPr="006222EF">
        <w:t xml:space="preserve">Fill the HDPE bottle with sample water. </w:t>
      </w:r>
    </w:p>
    <w:p w14:paraId="242E8447" w14:textId="77777777" w:rsidR="00FE794D" w:rsidRPr="006222EF" w:rsidRDefault="00FE794D" w:rsidP="006222EF">
      <w:pPr>
        <w:pStyle w:val="ListNumber"/>
      </w:pPr>
      <w:r w:rsidRPr="006222EF">
        <w:t xml:space="preserve">Recap the bottle and seal tightly. </w:t>
      </w:r>
    </w:p>
    <w:p w14:paraId="27956652" w14:textId="77777777" w:rsidR="00FE794D" w:rsidRPr="006222EF" w:rsidRDefault="00FE794D" w:rsidP="006222EF">
      <w:pPr>
        <w:pStyle w:val="ListNumber"/>
      </w:pPr>
      <w:r w:rsidRPr="006222EF">
        <w:t xml:space="preserve">Place the sample in the cooler on ice. </w:t>
      </w:r>
    </w:p>
    <w:p w14:paraId="2983190E" w14:textId="3D23F7C2" w:rsidR="00FE794D" w:rsidRDefault="623FE806" w:rsidP="007D7B99">
      <w:pPr>
        <w:pStyle w:val="ListNumber"/>
      </w:pPr>
      <w:r w:rsidRPr="006222EF">
        <w:t>Record the</w:t>
      </w:r>
      <w:r>
        <w:t xml:space="preserve"> collection data on the Field Data Form. </w:t>
      </w:r>
    </w:p>
    <w:p w14:paraId="2B61B526" w14:textId="77777777" w:rsidR="00FE794D" w:rsidRPr="00E95573" w:rsidRDefault="00FE794D" w:rsidP="002B5C2A">
      <w:pPr>
        <w:pStyle w:val="BodyText"/>
        <w:rPr>
          <w:rFonts w:eastAsiaTheme="minorEastAsia"/>
        </w:rPr>
      </w:pPr>
      <w:r w:rsidRPr="00E95573">
        <w:rPr>
          <w:rFonts w:eastAsiaTheme="minorEastAsia"/>
        </w:rPr>
        <w:t>Sample storage and handling</w:t>
      </w:r>
      <w:r>
        <w:rPr>
          <w:rFonts w:eastAsiaTheme="minorEastAsia"/>
          <w:bCs/>
        </w:rPr>
        <w:t>:</w:t>
      </w:r>
    </w:p>
    <w:p w14:paraId="5E6F393C" w14:textId="60CF1F56" w:rsidR="00FE794D" w:rsidRDefault="00FE794D" w:rsidP="007D7B99">
      <w:pPr>
        <w:pStyle w:val="ListNumber"/>
        <w:numPr>
          <w:ilvl w:val="0"/>
          <w:numId w:val="270"/>
        </w:numPr>
      </w:pPr>
      <w:r w:rsidRPr="545FFB88">
        <w:t xml:space="preserve">Place the bottles in </w:t>
      </w:r>
      <w:r w:rsidR="00AD1175">
        <w:t>a</w:t>
      </w:r>
      <w:r w:rsidRPr="545FFB88">
        <w:t xml:space="preserve"> cooler with ice and close the lid. </w:t>
      </w:r>
    </w:p>
    <w:p w14:paraId="6BF3A91B" w14:textId="042DB40C" w:rsidR="00FE794D" w:rsidRDefault="623FE806" w:rsidP="006222EF">
      <w:pPr>
        <w:pStyle w:val="ListNumber"/>
      </w:pPr>
      <w:r>
        <w:t xml:space="preserve">Record the sample IDs on the Sample Log along with the pertinent site information (site name, ID, date, etc.). </w:t>
      </w:r>
    </w:p>
    <w:p w14:paraId="7DAB69BD" w14:textId="624AF2AA" w:rsidR="00FE794D" w:rsidRDefault="00FE794D" w:rsidP="007D7B99">
      <w:pPr>
        <w:pStyle w:val="ListNumber"/>
      </w:pPr>
      <w:r w:rsidRPr="545FFB88">
        <w:t xml:space="preserve">At the lab, store </w:t>
      </w:r>
      <w:r>
        <w:t xml:space="preserve">samples </w:t>
      </w:r>
      <w:r w:rsidRPr="545FFB88">
        <w:t xml:space="preserve">in </w:t>
      </w:r>
      <w:r>
        <w:t xml:space="preserve">a </w:t>
      </w:r>
      <w:r w:rsidRPr="545FFB88">
        <w:t>refrigerator at 4</w:t>
      </w:r>
      <w:r>
        <w:t>°</w:t>
      </w:r>
      <w:r w:rsidRPr="545FFB88">
        <w:t xml:space="preserve">C and process within 24 hours. </w:t>
      </w:r>
    </w:p>
    <w:p w14:paraId="64357C1A" w14:textId="2D32CF60" w:rsidR="00394A55" w:rsidRPr="009E48E8" w:rsidRDefault="00394A55" w:rsidP="007D7B99">
      <w:pPr>
        <w:pStyle w:val="ListNumber"/>
        <w:numPr>
          <w:ilvl w:val="0"/>
          <w:numId w:val="0"/>
        </w:numPr>
        <w:spacing w:after="0"/>
        <w:ind w:left="360"/>
        <w:rPr>
          <w:rFonts w:ascii="Courier New" w:hAnsi="Courier New" w:cs="Courier New"/>
          <w:sz w:val="24"/>
          <w:szCs w:val="24"/>
        </w:rPr>
      </w:pPr>
      <w:r w:rsidRPr="009E48E8">
        <w:rPr>
          <w:rFonts w:ascii="Courier New" w:hAnsi="Courier New" w:cs="Courier New"/>
          <w:sz w:val="24"/>
          <w:szCs w:val="24"/>
        </w:rPr>
        <w:t>+++END-IF+++</w:t>
      </w:r>
    </w:p>
    <w:p w14:paraId="704C5173" w14:textId="0AD40BB2" w:rsidR="00394A55" w:rsidRPr="009E48E8" w:rsidRDefault="00394A55" w:rsidP="007D7B99">
      <w:pPr>
        <w:pStyle w:val="ListNumber"/>
        <w:numPr>
          <w:ilvl w:val="0"/>
          <w:numId w:val="0"/>
        </w:numPr>
        <w:ind w:left="720" w:hanging="360"/>
        <w:rPr>
          <w:rFonts w:ascii="Courier New" w:hAnsi="Courier New" w:cs="Courier New"/>
          <w:sz w:val="24"/>
          <w:szCs w:val="24"/>
        </w:rPr>
      </w:pPr>
      <w:r w:rsidRPr="009E48E8">
        <w:rPr>
          <w:rFonts w:ascii="Courier New" w:hAnsi="Courier New" w:cs="Courier New"/>
          <w:sz w:val="24"/>
          <w:szCs w:val="24"/>
        </w:rPr>
        <w:t xml:space="preserve">+++IF </w:t>
      </w:r>
      <w:proofErr w:type="gramStart"/>
      <w:r w:rsidRPr="009E48E8">
        <w:rPr>
          <w:rFonts w:ascii="Courier New" w:hAnsi="Courier New" w:cs="Courier New"/>
          <w:sz w:val="24"/>
          <w:szCs w:val="24"/>
        </w:rPr>
        <w:t>determine(</w:t>
      </w:r>
      <w:proofErr w:type="gramEnd"/>
      <w:r w:rsidRPr="009E48E8">
        <w:rPr>
          <w:rFonts w:ascii="Courier New" w:hAnsi="Courier New" w:cs="Courier New"/>
          <w:sz w:val="24"/>
          <w:szCs w:val="24"/>
        </w:rPr>
        <w:t>'Saltwater Water Quality',</w:t>
      </w:r>
      <w:r w:rsidR="009E48E8">
        <w:rPr>
          <w:rFonts w:ascii="Courier New" w:hAnsi="Courier New" w:cs="Courier New"/>
          <w:sz w:val="24"/>
          <w:szCs w:val="24"/>
        </w:rPr>
        <w:t xml:space="preserve"> </w:t>
      </w:r>
      <w:r w:rsidRPr="009E48E8">
        <w:rPr>
          <w:rFonts w:ascii="Courier New" w:hAnsi="Courier New" w:cs="Courier New"/>
          <w:sz w:val="24"/>
          <w:szCs w:val="24"/>
        </w:rPr>
        <w:t>'Saltwater',</w:t>
      </w:r>
      <w:r w:rsidR="009E48E8">
        <w:rPr>
          <w:rFonts w:ascii="Courier New" w:hAnsi="Courier New" w:cs="Courier New"/>
          <w:sz w:val="24"/>
          <w:szCs w:val="24"/>
        </w:rPr>
        <w:t xml:space="preserve"> </w:t>
      </w:r>
      <w:r w:rsidRPr="009E48E8">
        <w:rPr>
          <w:rFonts w:ascii="Courier New" w:hAnsi="Courier New" w:cs="Courier New"/>
          <w:sz w:val="24"/>
          <w:szCs w:val="24"/>
        </w:rPr>
        <w:t>'Water transparency (Secchi depth)',</w:t>
      </w:r>
      <w:r w:rsidR="009E48E8">
        <w:rPr>
          <w:rFonts w:ascii="Courier New" w:hAnsi="Courier New" w:cs="Courier New"/>
          <w:sz w:val="24"/>
          <w:szCs w:val="24"/>
        </w:rPr>
        <w:t xml:space="preserve"> </w:t>
      </w:r>
      <w:r w:rsidRPr="009E48E8">
        <w:rPr>
          <w:rFonts w:ascii="Courier New" w:hAnsi="Courier New" w:cs="Courier New"/>
          <w:sz w:val="24"/>
          <w:szCs w:val="24"/>
        </w:rPr>
        <w:t>'') === true +++</w:t>
      </w:r>
    </w:p>
    <w:p w14:paraId="2B741FA7" w14:textId="77777777" w:rsidR="00FE794D" w:rsidRPr="009F091B" w:rsidRDefault="00FE794D" w:rsidP="00FE794D">
      <w:pPr>
        <w:pStyle w:val="Heading4"/>
        <w:rPr>
          <w:rFonts w:ascii="Palatino Linotype" w:eastAsiaTheme="minorHAnsi" w:hAnsi="Palatino Linotype"/>
          <w:b w:val="0"/>
          <w:bCs w:val="0"/>
          <w:sz w:val="22"/>
          <w:szCs w:val="22"/>
        </w:rPr>
      </w:pPr>
      <w:r w:rsidRPr="007D7B99">
        <w:rPr>
          <w:rFonts w:eastAsiaTheme="minorEastAsia"/>
        </w:rPr>
        <w:t>Water Column Transparency (Secchi Depth)</w:t>
      </w:r>
    </w:p>
    <w:p w14:paraId="20EF18A5" w14:textId="5ECC91C8" w:rsidR="00FE794D" w:rsidRPr="009F091B" w:rsidRDefault="00FE794D" w:rsidP="002B5C2A">
      <w:pPr>
        <w:pStyle w:val="BodyText"/>
      </w:pPr>
      <w:r w:rsidRPr="545FFB88">
        <w:t>Water column transparency is measured using a Secchi disk</w:t>
      </w:r>
      <w:r w:rsidR="00AD1175">
        <w:t xml:space="preserve">. A Secchi disk is </w:t>
      </w:r>
      <w:r w:rsidRPr="545FFB88">
        <w:t xml:space="preserve">a 20 cm black and white disk suspended from a non-stretch line that is marked in 0.5 m intervals. A Secchi disk is used to measure </w:t>
      </w:r>
      <w:r>
        <w:t>the</w:t>
      </w:r>
      <w:r w:rsidRPr="545FFB88">
        <w:t xml:space="preserve"> water column to nearest 0.1 m transparency at every station.</w:t>
      </w:r>
      <w:r>
        <w:t xml:space="preserve"> </w:t>
      </w: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t>,</w:t>
      </w:r>
      <w:r w:rsidRPr="545FFB88">
        <w:t xml:space="preserve"> with the side from which the sample is collected facing into the wind.</w:t>
      </w:r>
      <w:r>
        <w:t xml:space="preserve"> </w:t>
      </w:r>
      <w:r w:rsidR="00AD1175">
        <w:t>(By setting up this way, the expected drift of the vessel will bring the vessel to the station coordinates when the Secchi disk is deployed</w:t>
      </w:r>
      <w:r w:rsidRPr="545FFB88">
        <w:t>.</w:t>
      </w:r>
      <w:r>
        <w:t>)</w:t>
      </w:r>
      <w:r w:rsidRPr="545FFB88">
        <w:t xml:space="preserve"> Deploy the anchor. Once the </w:t>
      </w:r>
      <w:r w:rsidR="00AD1175">
        <w:t>vessel has settled</w:t>
      </w:r>
      <w:r w:rsidRPr="545FFB88">
        <w:t xml:space="preserve">, record the coordinates on the </w:t>
      </w:r>
      <w:r w:rsidR="7A09CD75" w:rsidRPr="545FFB88">
        <w:t>Field Data Form</w:t>
      </w:r>
      <w:r w:rsidRPr="545FFB88">
        <w:t xml:space="preserve"> and deploy the Secchi disk. Record data pertaining to weather, sea state</w:t>
      </w:r>
      <w:r>
        <w:t>,</w:t>
      </w:r>
      <w:r w:rsidRPr="545FFB88">
        <w:t xml:space="preserve"> and other ambient conditions about the site on the </w:t>
      </w:r>
      <w:r w:rsidR="7A09CD75" w:rsidRPr="545FFB88">
        <w:t>Field Data Form</w:t>
      </w:r>
      <w:r w:rsidRPr="545FFB88">
        <w:t>.</w:t>
      </w:r>
    </w:p>
    <w:p w14:paraId="50EA6DCC" w14:textId="77777777" w:rsidR="00FE794D" w:rsidRPr="00F347B0" w:rsidRDefault="00FE794D" w:rsidP="002B5C2A">
      <w:pPr>
        <w:pStyle w:val="BodyText"/>
        <w:rPr>
          <w:szCs w:val="22"/>
        </w:rPr>
      </w:pPr>
      <w:r w:rsidRPr="545FFB88">
        <w:t xml:space="preserve">Measurements are made at prescribed depths as the Secchi disk is lowered and then again while it is retrieved, starting just below the surface, progressing down to 0.5 m from the bottom, and returning to </w:t>
      </w:r>
      <w:r w:rsidRPr="00F347B0">
        <w:rPr>
          <w:szCs w:val="22"/>
        </w:rPr>
        <w:t>just below the surface. Below are step-by-step procedures for measuring water column transparency.</w:t>
      </w:r>
    </w:p>
    <w:p w14:paraId="5AFF9D53" w14:textId="77777777" w:rsidR="00FE794D" w:rsidRPr="00F347B0" w:rsidRDefault="00FE794D" w:rsidP="002B5C2A">
      <w:pPr>
        <w:pStyle w:val="BodyText"/>
        <w:rPr>
          <w:rFonts w:eastAsia="System"/>
          <w:szCs w:val="22"/>
        </w:rPr>
      </w:pPr>
      <w:r w:rsidRPr="00F347B0">
        <w:rPr>
          <w:rFonts w:eastAsia="System"/>
          <w:szCs w:val="22"/>
        </w:rPr>
        <w:t>Supply list for collecting samples:</w:t>
      </w:r>
    </w:p>
    <w:p w14:paraId="1B4366ED" w14:textId="77777777" w:rsidR="00FE794D" w:rsidRPr="00C9151A" w:rsidRDefault="623FE806" w:rsidP="00353483">
      <w:pPr>
        <w:pStyle w:val="ListBullet"/>
      </w:pPr>
      <w:r>
        <w:t>Secchi disk with rope marked at 0.5 m intervals</w:t>
      </w:r>
    </w:p>
    <w:p w14:paraId="03D0498C" w14:textId="77777777" w:rsidR="00FE794D" w:rsidRPr="00C9151A" w:rsidRDefault="00FE794D" w:rsidP="00353483">
      <w:pPr>
        <w:pStyle w:val="ListBulletLast"/>
      </w:pPr>
      <w:r w:rsidRPr="00C9151A">
        <w:t>Measuring tape</w:t>
      </w:r>
    </w:p>
    <w:p w14:paraId="33F9A07F" w14:textId="77777777" w:rsidR="00FE794D" w:rsidRPr="00F347B0" w:rsidRDefault="520F77F9" w:rsidP="002B5C2A">
      <w:pPr>
        <w:pStyle w:val="BodyText"/>
        <w:rPr>
          <w:rFonts w:eastAsia="System"/>
          <w:szCs w:val="22"/>
        </w:rPr>
      </w:pPr>
      <w:r w:rsidRPr="520F77F9">
        <w:rPr>
          <w:rFonts w:eastAsia="System"/>
        </w:rPr>
        <w:t>For recording measurements:</w:t>
      </w:r>
    </w:p>
    <w:p w14:paraId="4D0B1180" w14:textId="79348C5A" w:rsidR="520F77F9" w:rsidRDefault="520F77F9" w:rsidP="00353483">
      <w:pPr>
        <w:pStyle w:val="ListBullet"/>
      </w:pPr>
      <w:r>
        <w:t>Sample Log</w:t>
      </w:r>
    </w:p>
    <w:p w14:paraId="0A8F0A39" w14:textId="50386C61" w:rsidR="00FE794D" w:rsidRPr="00F347B0" w:rsidRDefault="00FE794D" w:rsidP="00353483">
      <w:pPr>
        <w:pStyle w:val="ListBullet"/>
      </w:pPr>
      <w:r w:rsidRPr="00FB1906">
        <w:t>Field Data Form</w:t>
      </w:r>
    </w:p>
    <w:p w14:paraId="2C87D745" w14:textId="77777777" w:rsidR="00FE794D" w:rsidRPr="007D7B99" w:rsidRDefault="623FE806" w:rsidP="00353483">
      <w:pPr>
        <w:pStyle w:val="ListBullet"/>
        <w:rPr>
          <w:rFonts w:eastAsia="System"/>
          <w:b/>
          <w:bCs/>
          <w:color w:val="7030A0"/>
        </w:rPr>
      </w:pPr>
      <w:r>
        <w:t>Pencils (for data forms)</w:t>
      </w:r>
    </w:p>
    <w:p w14:paraId="725A2C22" w14:textId="74F12FA5" w:rsidR="00FE794D" w:rsidRPr="007D7B99" w:rsidRDefault="00FE794D" w:rsidP="00353483">
      <w:pPr>
        <w:pStyle w:val="ListBulletLast"/>
        <w:rPr>
          <w:rFonts w:eastAsia="System"/>
          <w:b/>
          <w:color w:val="7030A0"/>
        </w:rPr>
      </w:pPr>
      <w:r w:rsidRPr="00FB1906">
        <w:t>Fine-tipped indelible markers</w:t>
      </w:r>
      <w:r w:rsidR="2249E308" w:rsidRPr="00FB1906">
        <w:t xml:space="preserve"> (for labels)</w:t>
      </w:r>
    </w:p>
    <w:p w14:paraId="4E3D0C8A" w14:textId="77777777" w:rsidR="00FE794D" w:rsidRPr="009F091B" w:rsidRDefault="00FE794D" w:rsidP="002B5C2A">
      <w:pPr>
        <w:pStyle w:val="BodyText"/>
      </w:pPr>
      <w:r w:rsidRPr="009F091B">
        <w:t>Method</w:t>
      </w:r>
      <w:r>
        <w:t>:</w:t>
      </w:r>
    </w:p>
    <w:p w14:paraId="1716E0E7" w14:textId="77777777" w:rsidR="00FE794D" w:rsidRPr="006222EF" w:rsidRDefault="3963D00E" w:rsidP="006222EF">
      <w:pPr>
        <w:pStyle w:val="ListNumber"/>
        <w:numPr>
          <w:ilvl w:val="0"/>
          <w:numId w:val="271"/>
        </w:numPr>
      </w:pPr>
      <w:r w:rsidRPr="006222EF">
        <w:t xml:space="preserve">Slowly lower the Secchi disk until it is no longer visible. Record the depth where the marking on the line meets the water level. Interpolate between the 0.5 m markings on the rope to the nearest 0.1 m. </w:t>
      </w:r>
    </w:p>
    <w:p w14:paraId="2AD89519" w14:textId="60B663C6" w:rsidR="00FE794D" w:rsidRPr="006222EF" w:rsidRDefault="00FE794D" w:rsidP="006222EF">
      <w:pPr>
        <w:pStyle w:val="ListNumber"/>
      </w:pPr>
      <w:r w:rsidRPr="006222EF">
        <w:t xml:space="preserve">If the disk hits the bottom before disappearing, water column transparency depth is greater than the water depth. </w:t>
      </w:r>
    </w:p>
    <w:p w14:paraId="279C6ADD" w14:textId="77777777" w:rsidR="00FE794D" w:rsidRPr="006222EF" w:rsidRDefault="00FE794D" w:rsidP="006222EF">
      <w:pPr>
        <w:pStyle w:val="ListNumber"/>
      </w:pPr>
      <w:r w:rsidRPr="006222EF">
        <w:t xml:space="preserve">Slowly raise the Secchi disk until it just becomes visible and record the depth. Interpolate between the 0.5 m markings on the rope to the nearest 0.1 m. </w:t>
      </w:r>
    </w:p>
    <w:p w14:paraId="36BC5F27" w14:textId="77777777" w:rsidR="00FE794D" w:rsidRPr="006222EF" w:rsidRDefault="00FE794D" w:rsidP="006222EF">
      <w:pPr>
        <w:pStyle w:val="ListNumber"/>
      </w:pPr>
      <w:r w:rsidRPr="006222EF">
        <w:t xml:space="preserve">Repeat steps 1–3 two more times, recording both disappearance and reappearance depths each time. </w:t>
      </w:r>
    </w:p>
    <w:p w14:paraId="739B1DDA" w14:textId="77777777" w:rsidR="00FE794D" w:rsidRPr="006222EF" w:rsidRDefault="00FE794D" w:rsidP="006222EF">
      <w:pPr>
        <w:pStyle w:val="ListNumber"/>
      </w:pPr>
      <w:r w:rsidRPr="006222EF">
        <w:t xml:space="preserve">Repeat the entire process if any one disappearance or reappearance measurement differs from the others by more than 0.5 m. </w:t>
      </w:r>
    </w:p>
    <w:p w14:paraId="20D5275D" w14:textId="21E6C25E" w:rsidR="00FE794D" w:rsidRDefault="00FE794D" w:rsidP="006222EF">
      <w:pPr>
        <w:pStyle w:val="ListNumber"/>
      </w:pPr>
      <w:r w:rsidRPr="006222EF">
        <w:t>Record the</w:t>
      </w:r>
      <w:r w:rsidRPr="545FFB88">
        <w:t xml:space="preserve"> data on the </w:t>
      </w:r>
      <w:r w:rsidR="3534F3B5" w:rsidRPr="545FFB88">
        <w:t>Field Data Form</w:t>
      </w:r>
      <w:r w:rsidRPr="43AD9AD4">
        <w:t>.</w:t>
      </w:r>
    </w:p>
    <w:p w14:paraId="272AE5DB" w14:textId="6E42F114" w:rsidR="00FE794D" w:rsidRDefault="00AD1175" w:rsidP="002B5C2A">
      <w:pPr>
        <w:pStyle w:val="BodyText"/>
      </w:pPr>
      <w:r>
        <w:t xml:space="preserve">NOTE: </w:t>
      </w:r>
      <w:r w:rsidR="00FE794D" w:rsidRPr="009F091B">
        <w:t xml:space="preserve">For valid Secchi depth readings, no sunglasses, hats, or any other devices that shade the eyes may be used by the person who is observing the disappearance and reappearance depths. The Secchi depth is assessed from the shady side of the boat and can only be measured during daylight hours. One team member must make all three sets of Secchi measurements at a site, and it is desirable to have the same team member complete Secchi depth readings throughout the entire field season whenever possible. </w:t>
      </w:r>
    </w:p>
    <w:p w14:paraId="1D056C30" w14:textId="77777777" w:rsidR="00835CA7" w:rsidRPr="000E087F" w:rsidRDefault="00835CA7" w:rsidP="007D7B99">
      <w:pPr>
        <w:pStyle w:val="ListNumber"/>
        <w:numPr>
          <w:ilvl w:val="0"/>
          <w:numId w:val="0"/>
        </w:numPr>
        <w:spacing w:after="0"/>
        <w:ind w:left="360"/>
        <w:rPr>
          <w:rFonts w:ascii="Courier New" w:hAnsi="Courier New" w:cs="Courier New"/>
          <w:sz w:val="24"/>
          <w:szCs w:val="24"/>
        </w:rPr>
      </w:pPr>
      <w:r w:rsidRPr="000E087F">
        <w:rPr>
          <w:rFonts w:ascii="Courier New" w:hAnsi="Courier New" w:cs="Courier New"/>
          <w:sz w:val="24"/>
          <w:szCs w:val="24"/>
        </w:rPr>
        <w:t>+++END-IF+++</w:t>
      </w:r>
    </w:p>
    <w:p w14:paraId="7414355E" w14:textId="77777777" w:rsidR="00835CA7" w:rsidRPr="000E087F" w:rsidRDefault="00835CA7" w:rsidP="007D7B99">
      <w:pPr>
        <w:pStyle w:val="ListNumber"/>
        <w:numPr>
          <w:ilvl w:val="0"/>
          <w:numId w:val="0"/>
        </w:numPr>
        <w:spacing w:after="0"/>
        <w:ind w:left="360"/>
        <w:rPr>
          <w:rFonts w:ascii="Courier New" w:hAnsi="Courier New" w:cs="Courier New"/>
          <w:sz w:val="24"/>
          <w:szCs w:val="24"/>
        </w:rPr>
      </w:pPr>
      <w:r w:rsidRPr="000E087F">
        <w:rPr>
          <w:rFonts w:ascii="Courier New" w:hAnsi="Courier New" w:cs="Courier New"/>
          <w:sz w:val="24"/>
          <w:szCs w:val="24"/>
        </w:rPr>
        <w:t>+++END-IF+++</w:t>
      </w:r>
    </w:p>
    <w:p w14:paraId="0F9C12D4" w14:textId="6BC87E2D" w:rsidR="00835CA7" w:rsidRPr="00DD754C" w:rsidRDefault="00835CA7" w:rsidP="0071035B">
      <w:pPr>
        <w:autoSpaceDE w:val="0"/>
        <w:autoSpaceDN w:val="0"/>
        <w:spacing w:after="40"/>
        <w:rPr>
          <w:rFonts w:ascii="Courier New" w:hAnsi="Courier New" w:cs="Courier New"/>
          <w:sz w:val="24"/>
          <w:szCs w:val="24"/>
        </w:rPr>
      </w:pPr>
      <w:bookmarkStart w:id="345" w:name="_Hlk20304110"/>
      <w:r w:rsidRPr="000E087F">
        <w:rPr>
          <w:rFonts w:ascii="Courier New" w:hAnsi="Courier New" w:cs="Courier New"/>
          <w:sz w:val="24"/>
          <w:szCs w:val="24"/>
        </w:rPr>
        <w:t>+++IF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 xml:space="preserve">Total </w:t>
      </w:r>
      <w:proofErr w:type="spellStart"/>
      <w:r w:rsidR="00B77AA1" w:rsidRPr="000E087F">
        <w:rPr>
          <w:rFonts w:ascii="Courier New" w:hAnsi="Courier New" w:cs="Courier New"/>
          <w:sz w:val="24"/>
          <w:szCs w:val="24"/>
        </w:rPr>
        <w:t>Kjeldahl</w:t>
      </w:r>
      <w:proofErr w:type="spellEnd"/>
      <w:r w:rsidR="00B77AA1" w:rsidRPr="000E087F">
        <w:rPr>
          <w:rFonts w:ascii="Courier New" w:hAnsi="Courier New" w:cs="Courier New"/>
          <w:sz w:val="24"/>
          <w:szCs w:val="24"/>
        </w:rPr>
        <w:t xml:space="preserve"> nitrogen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Total nitrogen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Ammonia-N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Nitrate-Nitrite-N</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Total phosphorus</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 determine('Saltwater Water Quality',</w:t>
      </w:r>
      <w:r w:rsidR="00FD1295">
        <w:rPr>
          <w:rFonts w:ascii="Courier New" w:hAnsi="Courier New" w:cs="Courier New"/>
          <w:sz w:val="24"/>
          <w:szCs w:val="24"/>
        </w:rPr>
        <w:t xml:space="preserve"> </w:t>
      </w:r>
      <w:r w:rsidRPr="000E087F">
        <w:rPr>
          <w:rFonts w:ascii="Courier New" w:hAnsi="Courier New" w:cs="Courier New"/>
          <w:sz w:val="24"/>
          <w:szCs w:val="24"/>
        </w:rPr>
        <w:t>'Saltwater',</w:t>
      </w:r>
      <w:r w:rsidR="00FD1295">
        <w:rPr>
          <w:rFonts w:ascii="Courier New" w:hAnsi="Courier New" w:cs="Courier New"/>
          <w:sz w:val="24"/>
          <w:szCs w:val="24"/>
        </w:rPr>
        <w:t xml:space="preserve"> </w:t>
      </w:r>
      <w:r w:rsidRPr="000E087F">
        <w:rPr>
          <w:rFonts w:ascii="Courier New" w:hAnsi="Courier New" w:cs="Courier New"/>
          <w:sz w:val="24"/>
          <w:szCs w:val="24"/>
        </w:rPr>
        <w:t>'</w:t>
      </w:r>
      <w:r w:rsidR="00B77AA1" w:rsidRPr="000E087F">
        <w:rPr>
          <w:rFonts w:ascii="Courier New" w:hAnsi="Courier New" w:cs="Courier New"/>
          <w:sz w:val="24"/>
          <w:szCs w:val="24"/>
        </w:rPr>
        <w:t>Orthophosphate</w:t>
      </w:r>
      <w:r w:rsidRPr="000E087F">
        <w:rPr>
          <w:rFonts w:ascii="Courier New" w:hAnsi="Courier New" w:cs="Courier New"/>
          <w:sz w:val="24"/>
          <w:szCs w:val="24"/>
        </w:rPr>
        <w:t>',</w:t>
      </w:r>
      <w:r w:rsidR="003F65D8">
        <w:rPr>
          <w:rFonts w:ascii="Courier New" w:hAnsi="Courier New" w:cs="Courier New"/>
          <w:sz w:val="24"/>
          <w:szCs w:val="24"/>
        </w:rPr>
        <w:t xml:space="preserve"> </w:t>
      </w:r>
      <w:r w:rsidRPr="000E087F">
        <w:rPr>
          <w:rFonts w:ascii="Courier New" w:hAnsi="Courier New" w:cs="Courier New"/>
          <w:sz w:val="24"/>
          <w:szCs w:val="24"/>
        </w:rPr>
        <w:t>'') === true +++</w:t>
      </w:r>
    </w:p>
    <w:bookmarkEnd w:id="345"/>
    <w:p w14:paraId="19278AD2" w14:textId="77777777" w:rsidR="00835CA7" w:rsidRPr="006222EF" w:rsidRDefault="00835CA7" w:rsidP="006222EF"/>
    <w:p w14:paraId="08330DF9" w14:textId="77777777" w:rsidR="00FE794D" w:rsidRPr="009F091B" w:rsidRDefault="00FE794D" w:rsidP="00FE794D">
      <w:pPr>
        <w:pStyle w:val="Heading3"/>
        <w:rPr>
          <w:rFonts w:cs="Times New Roman"/>
          <w:b w:val="0"/>
          <w:bCs/>
        </w:rPr>
      </w:pPr>
      <w:bookmarkStart w:id="346" w:name="_Toc24106152"/>
      <w:r w:rsidRPr="009F091B">
        <w:t>B2.4</w:t>
      </w:r>
      <w:r>
        <w:tab/>
      </w:r>
      <w:r w:rsidRPr="009F091B">
        <w:t>Nutrie</w:t>
      </w:r>
      <w:r w:rsidRPr="009F091B">
        <w:rPr>
          <w:rFonts w:cs="Times New Roman"/>
        </w:rPr>
        <w:t>nts</w:t>
      </w:r>
      <w:bookmarkEnd w:id="346"/>
      <w:r w:rsidRPr="009F091B">
        <w:rPr>
          <w:rFonts w:cs="Times New Roman"/>
        </w:rPr>
        <w:t xml:space="preserve"> </w:t>
      </w:r>
    </w:p>
    <w:p w14:paraId="29ABBD16" w14:textId="0A174DC5" w:rsidR="00FE794D" w:rsidRDefault="00FE794D" w:rsidP="002B5C2A">
      <w:pPr>
        <w:pStyle w:val="BodyText"/>
      </w:pPr>
      <w:r w:rsidRPr="545FFB88">
        <w:t>This section describes the procedures for the field collection and preservation of the water samples to be analyzed for nutrients including total nitrogen, nitrates, nitrites, ammonia, total phosphorus</w:t>
      </w:r>
      <w:r>
        <w:t>,</w:t>
      </w:r>
      <w:r w:rsidRPr="545FFB88">
        <w:t xml:space="preserve"> and orthophosphates. </w:t>
      </w:r>
      <w:r w:rsidR="00AD1175">
        <w:t>Prior to</w:t>
      </w:r>
      <w:r w:rsidRPr="545FFB88">
        <w:t xml:space="preserve"> sample collection</w:t>
      </w:r>
      <w:r>
        <w:t xml:space="preserve">, </w:t>
      </w:r>
      <w:r w:rsidR="00AD117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w:t>
      </w:r>
    </w:p>
    <w:p w14:paraId="56062B4E" w14:textId="26D145CE"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481B4691">
        <w:t>,</w:t>
      </w:r>
      <w:r w:rsidRPr="545FFB88">
        <w:t xml:space="preserve"> with the side from which the sample is collected facing into the wind.</w:t>
      </w:r>
      <w:r w:rsidRPr="481B4691">
        <w:t xml:space="preserve"> (</w:t>
      </w:r>
      <w:r w:rsidR="00AD1175">
        <w:t>By setting up this way, the expected drift of the vessel will bring the vessel to the station coordinates when the sample is collected</w:t>
      </w:r>
      <w:r w:rsidRPr="481B4691">
        <w:t>.)</w:t>
      </w:r>
      <w:r w:rsidRPr="545FFB88">
        <w:t xml:space="preserve"> Deploy the anchor. Once the </w:t>
      </w:r>
      <w:r>
        <w:t>boat settles</w:t>
      </w:r>
      <w:r w:rsidRPr="545FFB88">
        <w:t xml:space="preserve">, record the coordinates on the </w:t>
      </w:r>
      <w:r w:rsidR="2FF2EDA5" w:rsidRPr="545FFB88">
        <w:t>Field Data Form</w:t>
      </w:r>
      <w:r w:rsidRPr="545FFB88">
        <w:t>. Record data pertaining to weather, sea state</w:t>
      </w:r>
      <w:r w:rsidRPr="481B4691">
        <w:t>,</w:t>
      </w:r>
      <w:r w:rsidRPr="545FFB88">
        <w:t xml:space="preserve"> and other ambient conditions about the site on the </w:t>
      </w:r>
      <w:r w:rsidR="2FF2EDA5" w:rsidRPr="545FFB88">
        <w:t>Field Data Form</w:t>
      </w:r>
      <w:r w:rsidRPr="481B4691">
        <w:t>.</w:t>
      </w:r>
    </w:p>
    <w:p w14:paraId="492F658F" w14:textId="77777777" w:rsidR="00FE794D" w:rsidRPr="00653EEC" w:rsidRDefault="00FE794D" w:rsidP="002B5C2A">
      <w:pPr>
        <w:pStyle w:val="BodyText"/>
        <w:rPr>
          <w:rFonts w:eastAsia="System"/>
          <w:szCs w:val="22"/>
        </w:rPr>
      </w:pPr>
      <w:r w:rsidRPr="00653EEC">
        <w:rPr>
          <w:rFonts w:eastAsia="System"/>
          <w:szCs w:val="22"/>
        </w:rPr>
        <w:t>Supply list for collecting samples:</w:t>
      </w:r>
    </w:p>
    <w:p w14:paraId="3A57E814" w14:textId="77777777" w:rsidR="00FE794D" w:rsidRPr="00C9151A" w:rsidRDefault="623FE806" w:rsidP="00353483">
      <w:pPr>
        <w:pStyle w:val="ListBullet"/>
      </w:pPr>
      <w:r>
        <w:t xml:space="preserve">Nitrile gloves </w:t>
      </w:r>
    </w:p>
    <w:p w14:paraId="596F2BE5" w14:textId="77777777" w:rsidR="00FE794D" w:rsidRPr="00C9151A" w:rsidRDefault="623FE806" w:rsidP="00353483">
      <w:pPr>
        <w:pStyle w:val="ListBullet"/>
      </w:pPr>
      <w:r>
        <w:t>1 L HDPE opaque bottles</w:t>
      </w:r>
    </w:p>
    <w:p w14:paraId="18F3C7DC" w14:textId="77777777" w:rsidR="00FE794D" w:rsidRPr="00C9151A" w:rsidRDefault="623FE806" w:rsidP="00353483">
      <w:pPr>
        <w:pStyle w:val="ListBullet"/>
      </w:pPr>
      <w:r>
        <w:t xml:space="preserve">Cooler with ice </w:t>
      </w:r>
    </w:p>
    <w:p w14:paraId="5B470A54" w14:textId="77777777" w:rsidR="00FE794D" w:rsidRPr="007D7B99" w:rsidRDefault="623FE806" w:rsidP="00353483">
      <w:pPr>
        <w:pStyle w:val="ListBullet"/>
        <w:rPr>
          <w:rFonts w:eastAsia="System"/>
          <w:b/>
          <w:bCs/>
          <w:color w:val="7030A0"/>
        </w:rPr>
      </w:pPr>
      <w:r>
        <w:t xml:space="preserve">De-ionized water </w:t>
      </w:r>
    </w:p>
    <w:p w14:paraId="4F641653" w14:textId="77777777" w:rsidR="00FE794D" w:rsidRPr="007D7B99" w:rsidRDefault="623FE806" w:rsidP="00353483">
      <w:pPr>
        <w:pStyle w:val="ListBullet"/>
        <w:rPr>
          <w:rFonts w:eastAsia="System"/>
          <w:b/>
          <w:bCs/>
          <w:color w:val="7030A0"/>
        </w:rPr>
      </w:pPr>
      <w:r>
        <w:t xml:space="preserve">Van Dorn or </w:t>
      </w:r>
      <w:proofErr w:type="spellStart"/>
      <w:r>
        <w:t>Niskin</w:t>
      </w:r>
      <w:proofErr w:type="spellEnd"/>
      <w:r>
        <w:t xml:space="preserve"> bottles (if using)</w:t>
      </w:r>
    </w:p>
    <w:p w14:paraId="4DB957E0" w14:textId="77777777" w:rsidR="00FE794D" w:rsidRPr="007D7B99" w:rsidRDefault="00FE794D" w:rsidP="00353483">
      <w:pPr>
        <w:pStyle w:val="ListBulletLast"/>
        <w:rPr>
          <w:rFonts w:eastAsia="System"/>
          <w:b/>
          <w:color w:val="7030A0"/>
        </w:rPr>
      </w:pPr>
      <w:r w:rsidRPr="00C9151A">
        <w:t>Cooler with ice</w:t>
      </w:r>
    </w:p>
    <w:p w14:paraId="25464A20" w14:textId="77777777" w:rsidR="00FE794D" w:rsidRPr="00653EEC" w:rsidRDefault="00FE794D" w:rsidP="002B5C2A">
      <w:pPr>
        <w:pStyle w:val="BodyText"/>
        <w:rPr>
          <w:rFonts w:eastAsia="System"/>
          <w:szCs w:val="22"/>
        </w:rPr>
      </w:pPr>
      <w:r w:rsidRPr="00653EEC">
        <w:rPr>
          <w:rFonts w:eastAsia="System"/>
          <w:szCs w:val="22"/>
        </w:rPr>
        <w:t>For recording measurements:</w:t>
      </w:r>
    </w:p>
    <w:p w14:paraId="14967E8D" w14:textId="5BB4DB59" w:rsidR="00FE794D" w:rsidRPr="00C9151A" w:rsidRDefault="623FE806" w:rsidP="00353483">
      <w:pPr>
        <w:pStyle w:val="ListBullet"/>
      </w:pPr>
      <w:r>
        <w:t xml:space="preserve">Sample Log </w:t>
      </w:r>
    </w:p>
    <w:p w14:paraId="6C81A14A" w14:textId="3DBE4B01" w:rsidR="00FE794D" w:rsidRPr="00653EEC" w:rsidRDefault="00FE794D" w:rsidP="00353483">
      <w:pPr>
        <w:pStyle w:val="ListBullet"/>
      </w:pPr>
      <w:r w:rsidRPr="00FB1906">
        <w:t>Field Data Forms</w:t>
      </w:r>
    </w:p>
    <w:p w14:paraId="44158B52" w14:textId="77777777" w:rsidR="00FE794D" w:rsidRPr="00C9151A" w:rsidRDefault="623FE806" w:rsidP="00353483">
      <w:pPr>
        <w:pStyle w:val="ListBullet"/>
      </w:pPr>
      <w:r>
        <w:t xml:space="preserve">Sample label with pre-printed sample ID </w:t>
      </w:r>
    </w:p>
    <w:p w14:paraId="098E90F3" w14:textId="77777777" w:rsidR="00FE794D" w:rsidRPr="00C9151A" w:rsidRDefault="623FE806" w:rsidP="00353483">
      <w:pPr>
        <w:pStyle w:val="ListBullet"/>
      </w:pPr>
      <w:r>
        <w:t xml:space="preserve">Clear tape strips </w:t>
      </w:r>
    </w:p>
    <w:p w14:paraId="3D5B6AAE" w14:textId="77777777" w:rsidR="00FE794D" w:rsidRPr="007D7B99" w:rsidRDefault="623FE806" w:rsidP="00353483">
      <w:pPr>
        <w:pStyle w:val="ListBullet"/>
        <w:rPr>
          <w:rFonts w:eastAsia="System"/>
          <w:b/>
          <w:bCs/>
          <w:color w:val="7030A0"/>
        </w:rPr>
      </w:pPr>
      <w:r>
        <w:t>Pencils (for data forms)</w:t>
      </w:r>
    </w:p>
    <w:p w14:paraId="77187C16" w14:textId="07C082D6" w:rsidR="00FE794D" w:rsidRPr="007D7B99" w:rsidRDefault="00FE794D" w:rsidP="00353483">
      <w:pPr>
        <w:pStyle w:val="ListBulletLast"/>
        <w:rPr>
          <w:rFonts w:eastAsia="System"/>
          <w:b/>
        </w:rPr>
      </w:pPr>
      <w:r w:rsidRPr="00FB1906">
        <w:t>Fine-tipped indelible markers</w:t>
      </w:r>
      <w:r w:rsidR="2249E308" w:rsidRPr="00FB1906">
        <w:t xml:space="preserve"> (for labels)</w:t>
      </w:r>
    </w:p>
    <w:p w14:paraId="718F500E" w14:textId="77777777" w:rsidR="00FE794D" w:rsidRPr="009F091B" w:rsidRDefault="00FE794D" w:rsidP="002B5C2A">
      <w:pPr>
        <w:pStyle w:val="BodyText"/>
      </w:pPr>
      <w:r>
        <w:t>Method (using a sample bottle):</w:t>
      </w:r>
    </w:p>
    <w:p w14:paraId="21FF1224" w14:textId="79A9AD89" w:rsidR="00FE794D" w:rsidRPr="006222EF" w:rsidRDefault="00FE794D" w:rsidP="007D7B99">
      <w:pPr>
        <w:pStyle w:val="ListNumber"/>
        <w:numPr>
          <w:ilvl w:val="0"/>
          <w:numId w:val="274"/>
        </w:numPr>
      </w:pPr>
      <w:r w:rsidRPr="006222EF">
        <w:t xml:space="preserve">Attach a label to a 1 L HDPE bottle(s) and cover with clear plastic tape. </w:t>
      </w:r>
    </w:p>
    <w:p w14:paraId="5167A10E" w14:textId="464B4574" w:rsidR="00FE794D" w:rsidRPr="006222EF" w:rsidRDefault="00FE794D" w:rsidP="006222EF">
      <w:pPr>
        <w:pStyle w:val="ListNumber"/>
      </w:pPr>
      <w:r w:rsidRPr="006222EF">
        <w:t xml:space="preserve">Put on nitrile gloves. </w:t>
      </w:r>
    </w:p>
    <w:p w14:paraId="0F9A75D9" w14:textId="32A34C35" w:rsidR="00FE794D" w:rsidRPr="006222EF" w:rsidRDefault="00FE794D" w:rsidP="006222EF">
      <w:pPr>
        <w:pStyle w:val="ListNumber"/>
      </w:pPr>
      <w:r w:rsidRPr="006222EF">
        <w:t xml:space="preserve">Remove the cap from the bottle just before sampling. Avoid touching the inside of the bottle or the cap. </w:t>
      </w:r>
    </w:p>
    <w:p w14:paraId="33A7BE8E" w14:textId="77777777" w:rsidR="00FE794D" w:rsidRPr="006222EF" w:rsidRDefault="00FE794D" w:rsidP="006222EF">
      <w:pPr>
        <w:pStyle w:val="ListNumber"/>
      </w:pPr>
      <w:r w:rsidRPr="006222EF">
        <w:t>Rinse the pre-labeled HDPE bottle three times with site water.</w:t>
      </w:r>
    </w:p>
    <w:p w14:paraId="45461451" w14:textId="531B8E7B" w:rsidR="00FE794D" w:rsidRPr="006222EF" w:rsidRDefault="00FE794D" w:rsidP="006222EF">
      <w:pPr>
        <w:pStyle w:val="ListNumber"/>
      </w:pPr>
      <w:r w:rsidRPr="006222EF">
        <w:t>Hold the bottle near its base and plunge it (opening downward) below the water surface on the opposite side of the boat. Collect a water sample 0.1 m beneath the surface.</w:t>
      </w:r>
    </w:p>
    <w:p w14:paraId="2C865340" w14:textId="0D60155B" w:rsidR="00FE794D" w:rsidRPr="006222EF" w:rsidRDefault="00FE794D" w:rsidP="006222EF">
      <w:pPr>
        <w:pStyle w:val="ListNumber"/>
      </w:pPr>
      <w:r w:rsidRPr="006222EF">
        <w:t>Recap the bottle carefully, remembering not to touch the inside.</w:t>
      </w:r>
    </w:p>
    <w:p w14:paraId="38348056" w14:textId="7A731164" w:rsidR="00FE794D" w:rsidRPr="006222EF" w:rsidRDefault="00FE794D" w:rsidP="006222EF">
      <w:pPr>
        <w:pStyle w:val="ListNumber"/>
      </w:pPr>
      <w:r w:rsidRPr="006222EF">
        <w:t xml:space="preserve">Place sample in </w:t>
      </w:r>
      <w:r w:rsidR="00AD1175" w:rsidRPr="006222EF">
        <w:t>a</w:t>
      </w:r>
      <w:r w:rsidRPr="006222EF">
        <w:t xml:space="preserve"> cooler on ice. </w:t>
      </w:r>
    </w:p>
    <w:p w14:paraId="512C4506" w14:textId="61E40039" w:rsidR="00FE794D" w:rsidRDefault="623FE806" w:rsidP="007D7B99">
      <w:pPr>
        <w:pStyle w:val="ListNumber"/>
      </w:pPr>
      <w:r w:rsidRPr="006222EF">
        <w:t>Record the</w:t>
      </w:r>
      <w:r>
        <w:t xml:space="preserve"> collection data on the Field Data Form.</w:t>
      </w:r>
    </w:p>
    <w:p w14:paraId="5F7BDBC5" w14:textId="7CE473C5" w:rsidR="00FE794D" w:rsidRPr="009F091B" w:rsidRDefault="00FE794D" w:rsidP="002B5C2A">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w:t>
      </w:r>
    </w:p>
    <w:p w14:paraId="2DAB0A81" w14:textId="633A456D" w:rsidR="00FE794D" w:rsidRPr="006222EF" w:rsidRDefault="00FE794D" w:rsidP="007D7B99">
      <w:pPr>
        <w:pStyle w:val="ListNumber"/>
        <w:numPr>
          <w:ilvl w:val="0"/>
          <w:numId w:val="275"/>
        </w:numPr>
      </w:pPr>
      <w:r w:rsidRPr="00B557B6">
        <w:t xml:space="preserve">Attach a </w:t>
      </w:r>
      <w:r w:rsidRPr="006222EF">
        <w:t>label to a 1 L HDPE bottle(s) and cover with clear plastic tape.</w:t>
      </w:r>
    </w:p>
    <w:p w14:paraId="4F1FFCBA" w14:textId="77777777" w:rsidR="00B557B6" w:rsidRPr="006222EF" w:rsidRDefault="00FE794D" w:rsidP="006222EF">
      <w:pPr>
        <w:pStyle w:val="ListNumber"/>
      </w:pPr>
      <w:r w:rsidRPr="006222EF">
        <w:t xml:space="preserve">Put on nitrile gloves. </w:t>
      </w:r>
    </w:p>
    <w:p w14:paraId="24195389" w14:textId="5C8606F2" w:rsidR="00B557B6"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AD1175" w:rsidRPr="006222EF">
        <w:t>additional</w:t>
      </w:r>
      <w:r w:rsidRPr="006222EF">
        <w:t xml:space="preserve"> water is to be collected. </w:t>
      </w:r>
    </w:p>
    <w:p w14:paraId="55E53F75" w14:textId="6511205F" w:rsidR="00B557B6" w:rsidRPr="006222EF" w:rsidRDefault="00FE794D" w:rsidP="006222EF">
      <w:pPr>
        <w:pStyle w:val="ListNumber"/>
      </w:pPr>
      <w:r w:rsidRPr="006222EF">
        <w:t xml:space="preserve">Deploy the sampling device to collect a water sample at 0.5 m below the surface and/or at 0.5 m off the bottom. </w:t>
      </w:r>
    </w:p>
    <w:p w14:paraId="2388B5C3" w14:textId="58F7D146" w:rsidR="00B557B6" w:rsidRPr="006222EF" w:rsidRDefault="00FE794D" w:rsidP="006222EF">
      <w:pPr>
        <w:pStyle w:val="ListNumber"/>
      </w:pPr>
      <w:r w:rsidRPr="006222EF">
        <w:t xml:space="preserve">Fill the 1 L HDPE bottle with sample water. </w:t>
      </w:r>
    </w:p>
    <w:p w14:paraId="7ACBD9A8" w14:textId="77777777" w:rsidR="00B557B6" w:rsidRPr="006222EF" w:rsidRDefault="00FE794D" w:rsidP="006222EF">
      <w:pPr>
        <w:pStyle w:val="ListNumber"/>
      </w:pPr>
      <w:r w:rsidRPr="006222EF">
        <w:t xml:space="preserve">Recap the bottle and seal tightly. </w:t>
      </w:r>
    </w:p>
    <w:p w14:paraId="5693DE86" w14:textId="4CF50243" w:rsidR="00B557B6" w:rsidRPr="006222EF" w:rsidRDefault="00FE794D" w:rsidP="006222EF">
      <w:pPr>
        <w:pStyle w:val="ListNumber"/>
      </w:pPr>
      <w:r w:rsidRPr="006222EF">
        <w:t xml:space="preserve">Place sample in </w:t>
      </w:r>
      <w:r w:rsidR="00AD1175" w:rsidRPr="006222EF">
        <w:t>a</w:t>
      </w:r>
      <w:r w:rsidRPr="006222EF">
        <w:t xml:space="preserve"> cooler on ice. </w:t>
      </w:r>
    </w:p>
    <w:p w14:paraId="050AF5E3" w14:textId="2AD1606B" w:rsidR="00FE794D" w:rsidRPr="006222EF" w:rsidRDefault="623FE806" w:rsidP="007D7B99">
      <w:pPr>
        <w:pStyle w:val="ListNumber"/>
      </w:pPr>
      <w:r w:rsidRPr="006222EF">
        <w:t xml:space="preserve">Record the collection data on the Field Data Form. </w:t>
      </w:r>
    </w:p>
    <w:p w14:paraId="40D4B279" w14:textId="77777777" w:rsidR="00FE794D" w:rsidRPr="006222EF" w:rsidRDefault="00FE794D" w:rsidP="006222EF">
      <w:pPr>
        <w:pStyle w:val="ListNumber"/>
      </w:pPr>
      <w:r w:rsidRPr="006222EF">
        <w:t>Sample storage and handling:</w:t>
      </w:r>
    </w:p>
    <w:p w14:paraId="3ACFB29C" w14:textId="63F4186F" w:rsidR="00FE794D" w:rsidRPr="006222EF" w:rsidRDefault="00FE794D" w:rsidP="001C3626">
      <w:pPr>
        <w:pStyle w:val="ListNumber"/>
      </w:pPr>
      <w:r w:rsidRPr="006222EF">
        <w:t xml:space="preserve">Place the bottles in </w:t>
      </w:r>
      <w:r w:rsidR="00AD1175" w:rsidRPr="006222EF">
        <w:t>a</w:t>
      </w:r>
      <w:r w:rsidRPr="006222EF">
        <w:t xml:space="preserve"> cooler (on ice or water) and shut the lid. </w:t>
      </w:r>
    </w:p>
    <w:p w14:paraId="4D03DEAB" w14:textId="5BF93441" w:rsidR="00FE794D" w:rsidRPr="006222EF" w:rsidRDefault="395FFF33" w:rsidP="006222EF">
      <w:pPr>
        <w:pStyle w:val="ListNumber"/>
      </w:pPr>
      <w:r w:rsidRPr="006222EF">
        <w:t xml:space="preserve">Record the sample IDs on the Sample Log along with the pertinent site information (site name, ID, date, etc.). </w:t>
      </w:r>
    </w:p>
    <w:p w14:paraId="2882115A" w14:textId="4E8817BF" w:rsidR="00FE794D" w:rsidRPr="006222EF" w:rsidRDefault="00FE794D" w:rsidP="006222EF">
      <w:pPr>
        <w:pStyle w:val="ListNumber"/>
      </w:pPr>
      <w:r w:rsidRPr="006222EF">
        <w:t xml:space="preserve">At the lab, store samples in a refrigerator at 4°C and process within 24 hours. If not analyzed within this time, the samples should be filtered and the filters frozen for future analysis (within 21 days of their collection). </w:t>
      </w:r>
    </w:p>
    <w:p w14:paraId="20E06B43" w14:textId="6D30AF63" w:rsidR="00FE794D" w:rsidRDefault="00FE794D" w:rsidP="006222EF">
      <w:pPr>
        <w:pStyle w:val="ListNumber"/>
      </w:pPr>
      <w:r w:rsidRPr="006222EF">
        <w:t>If samples cannot be delivered to the laboratory within 6–8 hours following collection, acid preservation</w:t>
      </w:r>
      <w:r w:rsidRPr="3963D00E">
        <w:t xml:space="preserve"> may be required. See “Processing nutrient samples” below.</w:t>
      </w:r>
    </w:p>
    <w:p w14:paraId="2650F3DE" w14:textId="617A50E8" w:rsidR="00FE794D" w:rsidRDefault="00FE794D" w:rsidP="00653EEC">
      <w:pPr>
        <w:pStyle w:val="BodyText"/>
        <w:keepNext/>
      </w:pPr>
      <w:r w:rsidRPr="00E95573">
        <w:t xml:space="preserve">Processing </w:t>
      </w:r>
      <w:r>
        <w:t>n</w:t>
      </w:r>
      <w:r w:rsidRPr="00E95573">
        <w:t xml:space="preserve">utrient </w:t>
      </w:r>
      <w:r>
        <w:t>s</w:t>
      </w:r>
      <w:r w:rsidRPr="00E95573">
        <w:t>amples</w:t>
      </w:r>
      <w:r>
        <w:t>:</w:t>
      </w:r>
    </w:p>
    <w:p w14:paraId="0AA85395" w14:textId="77777777" w:rsidR="00FE794D" w:rsidRPr="006222EF" w:rsidRDefault="00FE794D" w:rsidP="001C3626">
      <w:pPr>
        <w:pStyle w:val="ListNumber"/>
        <w:numPr>
          <w:ilvl w:val="0"/>
          <w:numId w:val="276"/>
        </w:numPr>
      </w:pPr>
      <w:r w:rsidRPr="006222EF">
        <w:t>Draw dissolved inorganic nutrient sample water up from a transfer bottle (1 L opaque HDPE) using a 60-mL acid-washed syringe.</w:t>
      </w:r>
    </w:p>
    <w:p w14:paraId="769B3CFD" w14:textId="3AB1506A" w:rsidR="00FE794D" w:rsidRPr="006222EF" w:rsidRDefault="00FE794D" w:rsidP="006222EF">
      <w:pPr>
        <w:pStyle w:val="ListNumber"/>
      </w:pPr>
      <w:r w:rsidRPr="006222EF">
        <w:t xml:space="preserve">Push through an in-line </w:t>
      </w:r>
      <w:proofErr w:type="spellStart"/>
      <w:r w:rsidRPr="006222EF">
        <w:t>Nuclepore</w:t>
      </w:r>
      <w:proofErr w:type="spellEnd"/>
      <w:r w:rsidRPr="006222EF">
        <w:t xml:space="preserve"> 4.7 cm diameter 0.4 µm membrane filter and </w:t>
      </w:r>
      <w:r w:rsidR="00A97E2F" w:rsidRPr="006222EF">
        <w:t xml:space="preserve">into </w:t>
      </w:r>
      <w:r w:rsidRPr="006222EF">
        <w:t xml:space="preserve">a 100 mL pre-labeled </w:t>
      </w:r>
      <w:r w:rsidR="00A97E2F" w:rsidRPr="006222EF">
        <w:t xml:space="preserve">plastic bag (e.g., </w:t>
      </w:r>
      <w:r w:rsidRPr="006222EF">
        <w:t>Whirl Pak</w:t>
      </w:r>
      <w:r w:rsidR="00A97E2F" w:rsidRPr="006222EF">
        <w:t>)</w:t>
      </w:r>
      <w:r w:rsidRPr="006222EF">
        <w:t>.</w:t>
      </w:r>
    </w:p>
    <w:p w14:paraId="3C7FA927" w14:textId="0974FBD8" w:rsidR="00FE794D" w:rsidRDefault="00FE794D" w:rsidP="001C3626">
      <w:pPr>
        <w:pStyle w:val="ListNumber"/>
      </w:pPr>
      <w:r w:rsidRPr="006222EF">
        <w:t>Rinse the syringe with de-ionized water and triple-rinse it with site water between each sample. Also rinse the syringe with Milli-Q (de-ionized) between each station. Keep samples on ice until they</w:t>
      </w:r>
      <w:r>
        <w:t xml:space="preserve"> are </w:t>
      </w:r>
      <w:r w:rsidRPr="00B63493">
        <w:t>transferre</w:t>
      </w:r>
      <w:r>
        <w:t>d to the lab; freeze them within 8</w:t>
      </w:r>
      <w:r w:rsidRPr="00B63493">
        <w:t xml:space="preserve"> hours of collection. </w:t>
      </w:r>
    </w:p>
    <w:p w14:paraId="59D3D349" w14:textId="24BBD3B8" w:rsidR="0071035B" w:rsidRPr="00BC2CE5" w:rsidRDefault="0071035B" w:rsidP="001C3626">
      <w:pPr>
        <w:pStyle w:val="ListNumber"/>
        <w:numPr>
          <w:ilvl w:val="0"/>
          <w:numId w:val="0"/>
        </w:numPr>
        <w:spacing w:after="0"/>
        <w:ind w:left="360"/>
        <w:rPr>
          <w:rFonts w:ascii="Courier New" w:hAnsi="Courier New" w:cs="Courier New"/>
          <w:sz w:val="24"/>
          <w:szCs w:val="24"/>
        </w:rPr>
      </w:pPr>
      <w:r w:rsidRPr="00BC2CE5">
        <w:rPr>
          <w:rFonts w:ascii="Courier New" w:hAnsi="Courier New" w:cs="Courier New"/>
          <w:sz w:val="24"/>
          <w:szCs w:val="24"/>
        </w:rPr>
        <w:t>+++END-IF+++</w:t>
      </w:r>
    </w:p>
    <w:p w14:paraId="23783904" w14:textId="283CF81B" w:rsidR="0071035B" w:rsidRPr="00BC2CE5" w:rsidRDefault="0071035B" w:rsidP="0071035B">
      <w:pPr>
        <w:autoSpaceDE w:val="0"/>
        <w:autoSpaceDN w:val="0"/>
        <w:spacing w:after="40"/>
        <w:rPr>
          <w:rFonts w:ascii="Courier New" w:hAnsi="Courier New" w:cs="Courier New"/>
          <w:sz w:val="24"/>
          <w:szCs w:val="24"/>
        </w:rPr>
      </w:pPr>
      <w:r w:rsidRPr="00BC2CE5">
        <w:rPr>
          <w:rFonts w:ascii="Courier New" w:hAnsi="Courier New" w:cs="Courier New"/>
          <w:sz w:val="24"/>
          <w:szCs w:val="24"/>
        </w:rPr>
        <w:t xml:space="preserve">+++IF </w:t>
      </w:r>
      <w:proofErr w:type="gramStart"/>
      <w:r w:rsidRPr="00BC2CE5">
        <w:rPr>
          <w:rFonts w:ascii="Courier New" w:hAnsi="Courier New" w:cs="Courier New"/>
          <w:sz w:val="24"/>
          <w:szCs w:val="24"/>
        </w:rPr>
        <w:t>determine(</w:t>
      </w:r>
      <w:proofErr w:type="gramEnd"/>
      <w:r w:rsidRPr="00BC2CE5">
        <w:rPr>
          <w:rFonts w:ascii="Courier New" w:hAnsi="Courier New" w:cs="Courier New"/>
          <w:sz w:val="24"/>
          <w:szCs w:val="24"/>
        </w:rPr>
        <w:t>'Saltwater Water Quality',</w:t>
      </w:r>
      <w:r w:rsidR="00C9034B">
        <w:rPr>
          <w:rFonts w:ascii="Courier New" w:hAnsi="Courier New" w:cs="Courier New"/>
          <w:sz w:val="24"/>
          <w:szCs w:val="24"/>
        </w:rPr>
        <w:t xml:space="preserve"> </w:t>
      </w:r>
      <w:r w:rsidRPr="00BC2CE5">
        <w:rPr>
          <w:rFonts w:ascii="Courier New" w:hAnsi="Courier New" w:cs="Courier New"/>
          <w:sz w:val="24"/>
          <w:szCs w:val="24"/>
        </w:rPr>
        <w:t>'Saltwater',</w:t>
      </w:r>
      <w:r w:rsidR="00C9034B">
        <w:rPr>
          <w:rFonts w:ascii="Courier New" w:hAnsi="Courier New" w:cs="Courier New"/>
          <w:sz w:val="24"/>
          <w:szCs w:val="24"/>
        </w:rPr>
        <w:t xml:space="preserve"> </w:t>
      </w:r>
      <w:r w:rsidRPr="00BC2CE5">
        <w:rPr>
          <w:rFonts w:ascii="Courier New" w:hAnsi="Courier New" w:cs="Courier New"/>
          <w:sz w:val="24"/>
          <w:szCs w:val="24"/>
        </w:rPr>
        <w:t>'Chlorophyll-a',</w:t>
      </w:r>
      <w:r w:rsidR="00C9034B">
        <w:rPr>
          <w:rFonts w:ascii="Courier New" w:hAnsi="Courier New" w:cs="Courier New"/>
          <w:sz w:val="24"/>
          <w:szCs w:val="24"/>
        </w:rPr>
        <w:t xml:space="preserve"> </w:t>
      </w:r>
      <w:r w:rsidRPr="00BC2CE5">
        <w:rPr>
          <w:rFonts w:ascii="Courier New" w:hAnsi="Courier New" w:cs="Courier New"/>
          <w:sz w:val="24"/>
          <w:szCs w:val="24"/>
        </w:rPr>
        <w:t>'') === true +++</w:t>
      </w:r>
    </w:p>
    <w:p w14:paraId="54B5FA82" w14:textId="77777777" w:rsidR="0071035B" w:rsidRPr="006222EF" w:rsidRDefault="0071035B" w:rsidP="006222EF">
      <w:pPr>
        <w:rPr>
          <w:highlight w:val="green"/>
        </w:rPr>
      </w:pPr>
    </w:p>
    <w:p w14:paraId="0AA1234E" w14:textId="77777777" w:rsidR="00FE794D" w:rsidRPr="009F091B" w:rsidRDefault="00FE794D" w:rsidP="00FE794D">
      <w:pPr>
        <w:pStyle w:val="Heading3"/>
      </w:pPr>
      <w:bookmarkStart w:id="347" w:name="_Toc24106153"/>
      <w:r w:rsidRPr="009F091B">
        <w:t>B2.5</w:t>
      </w:r>
      <w:r>
        <w:tab/>
      </w:r>
      <w:r w:rsidRPr="009F091B">
        <w:t xml:space="preserve">Chlorophyll </w:t>
      </w:r>
      <w:r w:rsidRPr="00FB1906">
        <w:rPr>
          <w:i/>
          <w:iCs/>
        </w:rPr>
        <w:t>a</w:t>
      </w:r>
      <w:bookmarkEnd w:id="347"/>
    </w:p>
    <w:p w14:paraId="62D412DE" w14:textId="0463B1D8" w:rsidR="00FE794D" w:rsidRPr="009F091B" w:rsidRDefault="00FE794D" w:rsidP="002B5C2A">
      <w:pPr>
        <w:pStyle w:val="BodyText"/>
      </w:pPr>
      <w:r w:rsidRPr="545FFB88">
        <w:t xml:space="preserve">This section describes the procedures and methods for the field collection and preservation of the water samples to measure chlorophyll </w:t>
      </w:r>
      <w:r w:rsidRPr="00E95573">
        <w:rPr>
          <w:i/>
          <w:iCs/>
        </w:rPr>
        <w:t>a</w:t>
      </w:r>
      <w:r w:rsidRPr="545FFB88">
        <w:t xml:space="preserve">. </w:t>
      </w:r>
      <w:r w:rsidR="00AD1175">
        <w:t>Prior to</w:t>
      </w:r>
      <w:r w:rsidRPr="545FFB88">
        <w:t xml:space="preserve"> sample collection</w:t>
      </w:r>
      <w:r>
        <w:t>,</w:t>
      </w:r>
      <w:r w:rsidRPr="545FFB88">
        <w:t xml:space="preserve"> label</w:t>
      </w:r>
      <w:r>
        <w:t>s</w:t>
      </w:r>
      <w:r w:rsidRPr="545FFB88">
        <w:t xml:space="preserve"> (including station location, replicate number, and date) will be taped to the outside</w:t>
      </w:r>
      <w:r>
        <w:t>s</w:t>
      </w:r>
      <w:r w:rsidRPr="545FFB88">
        <w:t xml:space="preserve"> of sample containers. The label may be pre-printed and taped on using clear tape or written directly on write-on colored tape or a pre-printed adhesive label.</w:t>
      </w:r>
      <w:r>
        <w:t xml:space="preserve"> </w:t>
      </w:r>
      <w:r w:rsidRPr="545FFB88">
        <w:t xml:space="preserve">Once </w:t>
      </w:r>
      <w:r>
        <w:t>the sampling crew is</w:t>
      </w:r>
      <w:r w:rsidRPr="545FFB88">
        <w:t xml:space="preserve"> on station and coordinates have been verified, the sampling collection device will be deployed. </w:t>
      </w:r>
    </w:p>
    <w:p w14:paraId="6E3151C6" w14:textId="6EA25988"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68B7EEFF">
        <w:t>,</w:t>
      </w:r>
      <w:r w:rsidRPr="545FFB88">
        <w:t xml:space="preserve"> with the side from which the sample is collected facing into the wind.</w:t>
      </w:r>
      <w:r w:rsidRPr="68B7EEFF">
        <w:t xml:space="preserve"> </w:t>
      </w:r>
      <w:r w:rsidR="00AD1175">
        <w:t>(By setting up this way, the expected drift of the vessel will bring the vessel to the station coordinates when the sample is collected</w:t>
      </w:r>
      <w:r w:rsidR="00AD1175" w:rsidRPr="68B7EEFF">
        <w:t xml:space="preserve">.) </w:t>
      </w:r>
      <w:r w:rsidRPr="545FFB88">
        <w:t xml:space="preserve">Deploy the anchor. Once the boat settles, record the coordinates on the </w:t>
      </w:r>
      <w:r w:rsidR="56A22A96" w:rsidRPr="545FFB88">
        <w:t>Field Data Form</w:t>
      </w:r>
      <w:r w:rsidRPr="545FFB88">
        <w:t xml:space="preserve">. Record data pertaining to weather, sea state and other ambient conditions about the site on the </w:t>
      </w:r>
      <w:r w:rsidR="68B7EEFF" w:rsidRPr="545FFB88">
        <w:t>Field Data Form</w:t>
      </w:r>
      <w:r w:rsidRPr="68B7EEFF">
        <w:t>.</w:t>
      </w:r>
    </w:p>
    <w:p w14:paraId="29B19558" w14:textId="77777777" w:rsidR="00FE794D" w:rsidRPr="00653EEC" w:rsidRDefault="00FE794D" w:rsidP="002B5C2A">
      <w:pPr>
        <w:pStyle w:val="BodyText"/>
        <w:rPr>
          <w:szCs w:val="22"/>
        </w:rPr>
      </w:pPr>
      <w:r w:rsidRPr="009F091B">
        <w:t>Su</w:t>
      </w:r>
      <w:r w:rsidRPr="00653EEC">
        <w:rPr>
          <w:szCs w:val="22"/>
        </w:rPr>
        <w:t>pply list for collecting samples:</w:t>
      </w:r>
    </w:p>
    <w:p w14:paraId="1CBB1D53" w14:textId="77777777" w:rsidR="00FE794D" w:rsidRPr="001C3626" w:rsidRDefault="623FE806" w:rsidP="0083018C">
      <w:pPr>
        <w:pStyle w:val="ListBullet"/>
        <w:rPr>
          <w:rFonts w:eastAsiaTheme="minorEastAsia"/>
        </w:rPr>
      </w:pPr>
      <w:r w:rsidRPr="0083018C">
        <w:rPr>
          <w:rFonts w:eastAsiaTheme="minorEastAsia"/>
        </w:rPr>
        <w:t xml:space="preserve">Nitrile gloves </w:t>
      </w:r>
    </w:p>
    <w:p w14:paraId="5160B026" w14:textId="77777777" w:rsidR="00FE794D" w:rsidRPr="0083018C" w:rsidRDefault="623FE806" w:rsidP="0083018C">
      <w:pPr>
        <w:pStyle w:val="ListBullet"/>
      </w:pPr>
      <w:r w:rsidRPr="0083018C">
        <w:rPr>
          <w:rFonts w:eastAsiaTheme="minorEastAsia"/>
        </w:rPr>
        <w:t>1 L opaque HDPE bottles</w:t>
      </w:r>
    </w:p>
    <w:p w14:paraId="05528816" w14:textId="77777777" w:rsidR="00FE794D" w:rsidRPr="001C3626" w:rsidRDefault="623FE806" w:rsidP="0083018C">
      <w:pPr>
        <w:pStyle w:val="ListBullet"/>
        <w:rPr>
          <w:rFonts w:eastAsiaTheme="minorEastAsia"/>
        </w:rPr>
      </w:pPr>
      <w:r w:rsidRPr="0083018C">
        <w:t>De-ionized water</w:t>
      </w:r>
    </w:p>
    <w:p w14:paraId="4A3B6525" w14:textId="77777777" w:rsidR="00FE794D" w:rsidRPr="001C3626" w:rsidRDefault="623FE806" w:rsidP="0083018C">
      <w:pPr>
        <w:pStyle w:val="ListBullet"/>
        <w:rPr>
          <w:rFonts w:eastAsiaTheme="minorEastAsia"/>
        </w:rPr>
      </w:pPr>
      <w:r w:rsidRPr="0083018C">
        <w:t xml:space="preserve">Van Dorn or </w:t>
      </w:r>
      <w:proofErr w:type="spellStart"/>
      <w:r w:rsidRPr="0083018C">
        <w:t>Niskin</w:t>
      </w:r>
      <w:proofErr w:type="spellEnd"/>
      <w:r w:rsidRPr="0083018C">
        <w:t xml:space="preserve"> bottles (if using)</w:t>
      </w:r>
    </w:p>
    <w:p w14:paraId="63A41C46" w14:textId="77777777" w:rsidR="00FE794D" w:rsidRPr="00C9151A" w:rsidRDefault="00FE794D" w:rsidP="00353483">
      <w:pPr>
        <w:pStyle w:val="ListBulletLast"/>
      </w:pPr>
      <w:r w:rsidRPr="00C9151A">
        <w:rPr>
          <w:rFonts w:eastAsiaTheme="minorEastAsia"/>
        </w:rPr>
        <w:t>Cooler with wet ice</w:t>
      </w:r>
    </w:p>
    <w:p w14:paraId="33D64AA9" w14:textId="77777777" w:rsidR="00FE794D" w:rsidRPr="00653EEC" w:rsidRDefault="00FE794D" w:rsidP="002B5C2A">
      <w:pPr>
        <w:pStyle w:val="BodyText"/>
        <w:rPr>
          <w:szCs w:val="22"/>
        </w:rPr>
      </w:pPr>
      <w:r w:rsidRPr="00653EEC">
        <w:rPr>
          <w:szCs w:val="22"/>
        </w:rPr>
        <w:t>The following items will also be needed for recording measurements:</w:t>
      </w:r>
    </w:p>
    <w:p w14:paraId="3EFAFB3A" w14:textId="6F6080B1" w:rsidR="00FE794D" w:rsidRPr="00C9151A" w:rsidRDefault="623FE806" w:rsidP="00353483">
      <w:pPr>
        <w:pStyle w:val="ListBullet"/>
        <w:rPr>
          <w:rFonts w:eastAsiaTheme="minorEastAsia"/>
        </w:rPr>
      </w:pPr>
      <w:r w:rsidRPr="623FE806">
        <w:rPr>
          <w:rFonts w:eastAsiaTheme="minorEastAsia"/>
        </w:rPr>
        <w:t xml:space="preserve">Sample Log  </w:t>
      </w:r>
    </w:p>
    <w:p w14:paraId="3D84C500" w14:textId="3FA11CF4" w:rsidR="00FE794D" w:rsidRPr="00653EEC" w:rsidRDefault="00FE794D" w:rsidP="00353483">
      <w:pPr>
        <w:pStyle w:val="ListBullet"/>
      </w:pPr>
      <w:r w:rsidRPr="623FE806">
        <w:rPr>
          <w:rFonts w:eastAsiaTheme="minorEastAsia"/>
        </w:rPr>
        <w:t>Field Data Form</w:t>
      </w:r>
    </w:p>
    <w:p w14:paraId="29865E2E" w14:textId="77777777" w:rsidR="00FE794D" w:rsidRPr="00C9151A" w:rsidRDefault="623FE806" w:rsidP="00353483">
      <w:pPr>
        <w:pStyle w:val="ListBullet"/>
      </w:pPr>
      <w:r>
        <w:t>Sample label with pre-printed sample ID</w:t>
      </w:r>
    </w:p>
    <w:p w14:paraId="22D7C1A3" w14:textId="77777777" w:rsidR="00FE794D" w:rsidRPr="00C9151A" w:rsidRDefault="623FE806" w:rsidP="00353483">
      <w:pPr>
        <w:pStyle w:val="ListBullet"/>
        <w:rPr>
          <w:rFonts w:eastAsiaTheme="minorEastAsia"/>
        </w:rPr>
      </w:pPr>
      <w:r w:rsidRPr="623FE806">
        <w:rPr>
          <w:rFonts w:eastAsiaTheme="minorEastAsia"/>
        </w:rPr>
        <w:t>Pencils (for data forms)</w:t>
      </w:r>
    </w:p>
    <w:p w14:paraId="4A2C4329" w14:textId="1B53315E" w:rsidR="00FE794D" w:rsidRPr="001C3626" w:rsidRDefault="00FE794D" w:rsidP="00353483">
      <w:pPr>
        <w:pStyle w:val="ListBullet"/>
        <w:rPr>
          <w:rFonts w:eastAsiaTheme="minorEastAsia"/>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1F195789" w14:textId="77777777" w:rsidR="00FE794D" w:rsidRPr="00C9151A" w:rsidRDefault="00FE794D" w:rsidP="00353483">
      <w:pPr>
        <w:pStyle w:val="ListBulletLast"/>
      </w:pPr>
      <w:r w:rsidRPr="00C9151A">
        <w:rPr>
          <w:rFonts w:eastAsiaTheme="minorEastAsia"/>
        </w:rPr>
        <w:t>Clear tape strips</w:t>
      </w:r>
    </w:p>
    <w:p w14:paraId="6EE296DB" w14:textId="77777777" w:rsidR="00FE794D" w:rsidRPr="009F091B" w:rsidRDefault="00FE794D" w:rsidP="002B5C2A">
      <w:pPr>
        <w:pStyle w:val="BodyText"/>
      </w:pPr>
      <w:r w:rsidRPr="009F091B">
        <w:t>Method</w:t>
      </w:r>
      <w:r>
        <w:t xml:space="preserve"> (using a sample bottle)</w:t>
      </w:r>
    </w:p>
    <w:p w14:paraId="05C24D24" w14:textId="77777777" w:rsidR="00FE794D" w:rsidRPr="006222EF" w:rsidRDefault="00FE794D" w:rsidP="001C3626">
      <w:pPr>
        <w:pStyle w:val="ListNumber"/>
        <w:numPr>
          <w:ilvl w:val="0"/>
          <w:numId w:val="277"/>
        </w:numPr>
      </w:pPr>
      <w:r w:rsidRPr="006222EF">
        <w:t xml:space="preserve">Attach the completed label to the 1 L HDPE sample bottle(s) and cover with clear plastic tape. </w:t>
      </w:r>
    </w:p>
    <w:p w14:paraId="0A16220B" w14:textId="77777777" w:rsidR="00FE794D" w:rsidRPr="006222EF" w:rsidRDefault="00FE794D" w:rsidP="006222EF">
      <w:pPr>
        <w:pStyle w:val="ListNumber"/>
      </w:pPr>
      <w:r w:rsidRPr="006222EF">
        <w:t xml:space="preserve">Put on nitrile gloves. </w:t>
      </w:r>
    </w:p>
    <w:p w14:paraId="0E24A9CF" w14:textId="60AF3632" w:rsidR="00FE794D" w:rsidRPr="006222EF" w:rsidRDefault="00FE794D" w:rsidP="006222EF">
      <w:pPr>
        <w:pStyle w:val="ListNumber"/>
      </w:pPr>
      <w:r w:rsidRPr="006222EF">
        <w:t xml:space="preserve">Rinse the sampling device (such as a </w:t>
      </w:r>
      <w:proofErr w:type="spellStart"/>
      <w:r w:rsidRPr="006222EF">
        <w:t>Niskin</w:t>
      </w:r>
      <w:proofErr w:type="spellEnd"/>
      <w:r w:rsidR="00A121AF" w:rsidRPr="006222EF">
        <w:t xml:space="preserve"> or</w:t>
      </w:r>
      <w:r w:rsidRPr="006222EF">
        <w:t xml:space="preserve"> Van Dorn) and the sample containers three times with water from the site. </w:t>
      </w:r>
    </w:p>
    <w:p w14:paraId="2F932B50" w14:textId="05AB2DA2" w:rsidR="00FE794D" w:rsidRPr="006222EF" w:rsidRDefault="00FE794D" w:rsidP="006222EF">
      <w:pPr>
        <w:pStyle w:val="ListNumber"/>
      </w:pPr>
      <w:r w:rsidRPr="006222EF">
        <w:t xml:space="preserve">Using either a water sampling device (such as a </w:t>
      </w:r>
      <w:proofErr w:type="spellStart"/>
      <w:r w:rsidRPr="006222EF">
        <w:t>Niskin</w:t>
      </w:r>
      <w:proofErr w:type="spellEnd"/>
      <w:r w:rsidR="00A121AF" w:rsidRPr="006222EF">
        <w:t xml:space="preserve"> or</w:t>
      </w:r>
      <w:r w:rsidRPr="006222EF">
        <w:t xml:space="preserve"> Van Dorn) or water pumping system, collect a water sample at 0.5 m below the surface (or mid-depth if station depth is less than 1.0 m). </w:t>
      </w:r>
    </w:p>
    <w:p w14:paraId="3BF16FFC" w14:textId="77777777" w:rsidR="00FE794D" w:rsidRPr="006222EF" w:rsidRDefault="00FE794D" w:rsidP="006222EF">
      <w:pPr>
        <w:pStyle w:val="ListNumber"/>
      </w:pPr>
      <w:r w:rsidRPr="006222EF">
        <w:t xml:space="preserve">Fill the HDPE bottle(s) with sample water. </w:t>
      </w:r>
    </w:p>
    <w:p w14:paraId="3861DACF" w14:textId="77777777" w:rsidR="00FE794D" w:rsidRPr="006222EF" w:rsidRDefault="00FE794D" w:rsidP="006222EF">
      <w:pPr>
        <w:pStyle w:val="ListNumber"/>
      </w:pPr>
      <w:r w:rsidRPr="006222EF">
        <w:t xml:space="preserve">Replace the cap(s) and seal tightly. </w:t>
      </w:r>
    </w:p>
    <w:p w14:paraId="1D13FCE3" w14:textId="5726EEEA" w:rsidR="00FE794D" w:rsidRPr="006222EF" w:rsidRDefault="00FE794D" w:rsidP="006222EF">
      <w:pPr>
        <w:pStyle w:val="ListNumber"/>
      </w:pPr>
      <w:r w:rsidRPr="006222EF">
        <w:t xml:space="preserve">Place the sample in </w:t>
      </w:r>
      <w:r w:rsidR="00217FE4" w:rsidRPr="006222EF">
        <w:t>a</w:t>
      </w:r>
      <w:r w:rsidRPr="006222EF">
        <w:t xml:space="preserve"> cooler on ice at 4°C. </w:t>
      </w:r>
    </w:p>
    <w:p w14:paraId="22D94118" w14:textId="3F2E9278" w:rsidR="00FE794D" w:rsidRDefault="623FE806" w:rsidP="001C3626">
      <w:pPr>
        <w:pStyle w:val="ListNumber"/>
      </w:pPr>
      <w:r w:rsidRPr="006222EF">
        <w:t>Record</w:t>
      </w:r>
      <w:r>
        <w:t xml:space="preserve"> the collection data on the Field Data Form. </w:t>
      </w:r>
    </w:p>
    <w:p w14:paraId="20EF1A41" w14:textId="0BA877B4" w:rsidR="00FE794D" w:rsidRPr="009F091B" w:rsidRDefault="00FE794D" w:rsidP="002B5C2A">
      <w:pPr>
        <w:pStyle w:val="BodyText"/>
      </w:pPr>
      <w:r w:rsidRPr="009F091B">
        <w:t>Method (using a sampling device</w:t>
      </w:r>
      <w:r>
        <w:t xml:space="preserve"> such as a </w:t>
      </w:r>
      <w:proofErr w:type="spellStart"/>
      <w:r>
        <w:t>Niskin</w:t>
      </w:r>
      <w:proofErr w:type="spellEnd"/>
      <w:r>
        <w:t xml:space="preserve"> or Van Dorn</w:t>
      </w:r>
      <w:r w:rsidRPr="009F091B">
        <w:t>)</w:t>
      </w:r>
      <w:r>
        <w:t>:</w:t>
      </w:r>
    </w:p>
    <w:p w14:paraId="0FCEEF9B" w14:textId="77777777" w:rsidR="00FE794D" w:rsidRPr="006222EF" w:rsidRDefault="00FE794D" w:rsidP="001C3626">
      <w:pPr>
        <w:pStyle w:val="ListNumber"/>
        <w:numPr>
          <w:ilvl w:val="0"/>
          <w:numId w:val="278"/>
        </w:numPr>
      </w:pPr>
      <w:r w:rsidRPr="006222EF">
        <w:t xml:space="preserve">Attach a label to a 1 L HDPE bottle(s) and cover it with clear plastic tape. </w:t>
      </w:r>
    </w:p>
    <w:p w14:paraId="10CAC56F" w14:textId="77777777" w:rsidR="00FE794D" w:rsidRPr="006222EF" w:rsidRDefault="00FE794D" w:rsidP="006222EF">
      <w:pPr>
        <w:pStyle w:val="ListNumber"/>
      </w:pPr>
      <w:r w:rsidRPr="006222EF">
        <w:t xml:space="preserve">Put on nitrile gloves. </w:t>
      </w:r>
    </w:p>
    <w:p w14:paraId="4E04E8AC" w14:textId="77777777"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additional water is to be collected. </w:t>
      </w:r>
    </w:p>
    <w:p w14:paraId="2D5EF4EA"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2EE67419" w14:textId="77777777" w:rsidR="00FE794D" w:rsidRPr="006222EF" w:rsidRDefault="00FE794D" w:rsidP="006222EF">
      <w:pPr>
        <w:pStyle w:val="ListNumber"/>
      </w:pPr>
      <w:r w:rsidRPr="006222EF">
        <w:t xml:space="preserve">Fill the HDPE bottle(s) with sample water. </w:t>
      </w:r>
    </w:p>
    <w:p w14:paraId="5A00BAAC" w14:textId="77777777" w:rsidR="00FE794D" w:rsidRPr="006222EF" w:rsidRDefault="00FE794D" w:rsidP="006222EF">
      <w:pPr>
        <w:pStyle w:val="ListNumber"/>
      </w:pPr>
      <w:r w:rsidRPr="006222EF">
        <w:t xml:space="preserve">Replace the cap and seal tightly. </w:t>
      </w:r>
    </w:p>
    <w:p w14:paraId="69063F49" w14:textId="06E39229" w:rsidR="00FE794D" w:rsidRPr="006222EF" w:rsidRDefault="3963D00E" w:rsidP="006222EF">
      <w:pPr>
        <w:pStyle w:val="ListNumber"/>
      </w:pPr>
      <w:r w:rsidRPr="006222EF">
        <w:t xml:space="preserve">Place sample in a cooler on ice. </w:t>
      </w:r>
    </w:p>
    <w:p w14:paraId="2FB6B574" w14:textId="5830DE62" w:rsidR="00FE794D" w:rsidRDefault="623FE806" w:rsidP="001C3626">
      <w:pPr>
        <w:pStyle w:val="ListNumber"/>
      </w:pPr>
      <w:r w:rsidRPr="006222EF">
        <w:t>Record</w:t>
      </w:r>
      <w:r>
        <w:t xml:space="preserve"> the collection data on the Field Data Form. </w:t>
      </w:r>
    </w:p>
    <w:p w14:paraId="5398424D" w14:textId="77777777" w:rsidR="00FE794D" w:rsidRPr="00E95573" w:rsidRDefault="00FE794D" w:rsidP="002B5C2A">
      <w:pPr>
        <w:pStyle w:val="BodyText"/>
        <w:rPr>
          <w:rFonts w:eastAsia="System"/>
        </w:rPr>
      </w:pPr>
      <w:r w:rsidRPr="00E95573">
        <w:rPr>
          <w:rFonts w:eastAsia="System"/>
        </w:rPr>
        <w:t>Sample storage and handling</w:t>
      </w:r>
      <w:r w:rsidRPr="00E95573">
        <w:rPr>
          <w:rFonts w:eastAsia="System"/>
          <w:bCs/>
        </w:rPr>
        <w:t>:</w:t>
      </w:r>
    </w:p>
    <w:p w14:paraId="1334544D" w14:textId="77777777" w:rsidR="00FE794D" w:rsidRPr="00C9151A" w:rsidRDefault="623FE806" w:rsidP="00353483">
      <w:pPr>
        <w:pStyle w:val="ListBullet"/>
        <w:rPr>
          <w:color w:val="000000" w:themeColor="text1"/>
        </w:rPr>
      </w:pPr>
      <w:r>
        <w:t xml:space="preserve">No chemical preservation in the field is needed. </w:t>
      </w:r>
    </w:p>
    <w:p w14:paraId="5992B6A8" w14:textId="29034667" w:rsidR="00FE794D" w:rsidRPr="00C9151A" w:rsidRDefault="623FE806" w:rsidP="00353483">
      <w:pPr>
        <w:pStyle w:val="ListBullet"/>
        <w:rPr>
          <w:color w:val="000000" w:themeColor="text1"/>
        </w:rPr>
      </w:pPr>
      <w:r>
        <w:t xml:space="preserve">Place the bottles in a cooler (on ice or water) and shut the lid. </w:t>
      </w:r>
    </w:p>
    <w:p w14:paraId="6C763D12" w14:textId="300E86E4" w:rsidR="00FE794D" w:rsidRPr="00C9151A" w:rsidRDefault="395FFF33" w:rsidP="00353483">
      <w:pPr>
        <w:pStyle w:val="ListBullet"/>
        <w:rPr>
          <w:color w:val="000000" w:themeColor="text1"/>
        </w:rPr>
      </w:pPr>
      <w:r>
        <w:t xml:space="preserve">Record the sample IDs on the Sample Log along with the pertinent site information (site name, ID, date, etc.). </w:t>
      </w:r>
    </w:p>
    <w:p w14:paraId="29A081CC" w14:textId="24CF1E34" w:rsidR="3963D00E" w:rsidRPr="001C3626" w:rsidRDefault="3963D00E" w:rsidP="001C3626">
      <w:pPr>
        <w:pStyle w:val="ListBulletLast"/>
        <w:rPr>
          <w:color w:val="000000" w:themeColor="text1"/>
        </w:rPr>
      </w:pPr>
      <w:r>
        <w:t xml:space="preserve">At the lab, store samples in a refrigerator at 4°C and process them within 24 hours of the collection time. </w:t>
      </w:r>
    </w:p>
    <w:p w14:paraId="3808BDB9" w14:textId="13FAF0E6" w:rsidR="00FE794D" w:rsidRPr="005065D6" w:rsidRDefault="3963D00E" w:rsidP="005065D6">
      <w:pPr>
        <w:pStyle w:val="BodyText"/>
        <w:rPr>
          <w:b/>
          <w:bCs/>
          <w:color w:val="000000" w:themeColor="text1"/>
        </w:rPr>
      </w:pPr>
      <w:r w:rsidRPr="005065D6">
        <w:rPr>
          <w:b/>
          <w:bCs/>
        </w:rPr>
        <w:t xml:space="preserve">If not analyzed within 24 hours, the samples will be filtered and the filters frozen for future analysis (within 21 days of their collection). See Method: Filtering </w:t>
      </w:r>
      <w:proofErr w:type="spellStart"/>
      <w:r w:rsidRPr="005065D6">
        <w:rPr>
          <w:b/>
          <w:bCs/>
        </w:rPr>
        <w:t>Chlorphyll</w:t>
      </w:r>
      <w:proofErr w:type="spellEnd"/>
      <w:r w:rsidRPr="005065D6">
        <w:rPr>
          <w:b/>
          <w:bCs/>
        </w:rPr>
        <w:t xml:space="preserve"> a Samples.</w:t>
      </w:r>
    </w:p>
    <w:p w14:paraId="1C3934F3" w14:textId="38C36720" w:rsidR="00B64BE5" w:rsidRPr="001C3626" w:rsidRDefault="00B64BE5">
      <w:pPr>
        <w:pStyle w:val="BodyText"/>
      </w:pPr>
      <w:r w:rsidRPr="233283B2">
        <w:t>Filtering Chlorophyll a Samples</w:t>
      </w:r>
      <w:r w:rsidR="005065D6">
        <w:t>:</w:t>
      </w:r>
    </w:p>
    <w:p w14:paraId="42633D52" w14:textId="0F54EEE3" w:rsidR="00FE794D" w:rsidRPr="001C3626" w:rsidRDefault="00FE794D" w:rsidP="00353483">
      <w:pPr>
        <w:pStyle w:val="ListBulletLast"/>
        <w:rPr>
          <w:color w:val="000000" w:themeColor="text1"/>
        </w:rPr>
      </w:pPr>
      <w:r w:rsidRPr="00076A73">
        <w:t>Unless samples are taken to a labor</w:t>
      </w:r>
      <w:r w:rsidRPr="006F2BDB">
        <w:t xml:space="preserve">atory for processing within 6 hours, </w:t>
      </w:r>
      <w:r w:rsidR="00B64BE5" w:rsidRPr="006F2BDB">
        <w:t xml:space="preserve">the chlorophyll </w:t>
      </w:r>
      <w:r w:rsidR="00B64BE5" w:rsidRPr="007E3C92">
        <w:rPr>
          <w:i/>
          <w:iCs/>
        </w:rPr>
        <w:t xml:space="preserve">a </w:t>
      </w:r>
      <w:r w:rsidR="00B64BE5" w:rsidRPr="007576E8">
        <w:t>sample</w:t>
      </w:r>
      <w:r w:rsidRPr="00683073">
        <w:t xml:space="preserve"> must be processed and submitted to the laboratory as residue on a Whatman GF/F filter. Upon receipt of the filters, the laboratory extracts the pigment from the filter and quantifies it using fl</w:t>
      </w:r>
      <w:r w:rsidRPr="00C12621">
        <w:t xml:space="preserve">uorimetry. A portion of the filtrate produced from collecting the chlorophyll </w:t>
      </w:r>
      <w:r w:rsidRPr="004B330A">
        <w:rPr>
          <w:i/>
          <w:iCs/>
        </w:rPr>
        <w:t xml:space="preserve">a </w:t>
      </w:r>
      <w:r w:rsidRPr="00F11F61">
        <w:t xml:space="preserve">sample is submitted to the laboratory and processed for dissolved nutrients. </w:t>
      </w:r>
    </w:p>
    <w:p w14:paraId="14B49671" w14:textId="77777777" w:rsidR="00FE794D" w:rsidRPr="00653EEC" w:rsidRDefault="00FE794D">
      <w:pPr>
        <w:pStyle w:val="BodyText"/>
      </w:pPr>
      <w:r w:rsidRPr="00BE247F">
        <w:t>Supply list for processing samples:</w:t>
      </w:r>
    </w:p>
    <w:p w14:paraId="6EFC1B6E"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Whatman GF/F 47 mm 0.7 </w:t>
      </w:r>
      <w:proofErr w:type="spellStart"/>
      <w:r w:rsidRPr="623FE806">
        <w:rPr>
          <w:rFonts w:eastAsiaTheme="minorEastAsia"/>
        </w:rPr>
        <w:t>μm</w:t>
      </w:r>
      <w:proofErr w:type="spellEnd"/>
      <w:r w:rsidRPr="623FE806">
        <w:rPr>
          <w:rFonts w:eastAsiaTheme="minorEastAsia"/>
        </w:rPr>
        <w:t xml:space="preserve"> filter </w:t>
      </w:r>
    </w:p>
    <w:p w14:paraId="58B53582" w14:textId="77777777" w:rsidR="00FE794D" w:rsidRPr="001C3626" w:rsidRDefault="623FE806" w:rsidP="00353483">
      <w:pPr>
        <w:pStyle w:val="ListBullet"/>
        <w:rPr>
          <w:rFonts w:eastAsiaTheme="minorEastAsia"/>
          <w:color w:val="000000" w:themeColor="text1"/>
        </w:rPr>
      </w:pPr>
      <w:r w:rsidRPr="623FE806">
        <w:rPr>
          <w:rFonts w:eastAsiaTheme="minorEastAsia"/>
        </w:rPr>
        <w:t>500 mL side-arm filter flask</w:t>
      </w:r>
    </w:p>
    <w:p w14:paraId="3AD2A175"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Filtration unit (blue base filter funnel, 250 mL unit) </w:t>
      </w:r>
    </w:p>
    <w:p w14:paraId="3D88C83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Rubber stopper and large filter funnel adapter vacuum pump (electric or hand) </w:t>
      </w:r>
    </w:p>
    <w:p w14:paraId="4374CC9A" w14:textId="77777777" w:rsidR="00FE794D" w:rsidRPr="001C3626" w:rsidRDefault="623FE806" w:rsidP="00353483">
      <w:pPr>
        <w:pStyle w:val="ListBullet"/>
        <w:rPr>
          <w:rFonts w:eastAsiaTheme="minorEastAsia"/>
          <w:color w:val="000000" w:themeColor="text1"/>
        </w:rPr>
      </w:pPr>
      <w:r w:rsidRPr="623FE806">
        <w:rPr>
          <w:rFonts w:eastAsiaTheme="minorEastAsia"/>
        </w:rPr>
        <w:t>D</w:t>
      </w:r>
      <w:r>
        <w:t>e-ionized</w:t>
      </w:r>
      <w:r w:rsidRPr="623FE806">
        <w:rPr>
          <w:rFonts w:eastAsiaTheme="minorEastAsia"/>
        </w:rPr>
        <w:t xml:space="preserve"> water </w:t>
      </w:r>
    </w:p>
    <w:p w14:paraId="72DA10C0"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32C189AA"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Forceps </w:t>
      </w:r>
    </w:p>
    <w:p w14:paraId="45CB1899" w14:textId="77777777" w:rsidR="00FE794D" w:rsidRPr="00C9151A" w:rsidRDefault="00FE794D" w:rsidP="00353483">
      <w:pPr>
        <w:pStyle w:val="ListBulletLast"/>
        <w:rPr>
          <w:color w:val="000000" w:themeColor="text1"/>
        </w:rPr>
      </w:pPr>
      <w:r w:rsidRPr="00076A73">
        <w:rPr>
          <w:rFonts w:eastAsiaTheme="minorEastAsia"/>
        </w:rPr>
        <w:t>Graduated cylin</w:t>
      </w:r>
      <w:r w:rsidRPr="006F2BDB">
        <w:rPr>
          <w:rFonts w:eastAsiaTheme="minorEastAsia"/>
        </w:rPr>
        <w:t>der (250 mL)</w:t>
      </w:r>
    </w:p>
    <w:p w14:paraId="6A9AD200" w14:textId="77777777" w:rsidR="00FE794D" w:rsidRPr="00653EEC" w:rsidRDefault="623FE806">
      <w:pPr>
        <w:pStyle w:val="BodyText"/>
      </w:pPr>
      <w:r>
        <w:t>For recording measurements:</w:t>
      </w:r>
    </w:p>
    <w:p w14:paraId="0022A3CC" w14:textId="363B2E86" w:rsidR="623FE806" w:rsidRDefault="623FE806" w:rsidP="00353483">
      <w:pPr>
        <w:pStyle w:val="ListBullet"/>
        <w:rPr>
          <w:color w:val="000000" w:themeColor="text1"/>
        </w:rPr>
      </w:pPr>
      <w:r>
        <w:t>Sample Log</w:t>
      </w:r>
    </w:p>
    <w:p w14:paraId="50773E96" w14:textId="573AB0E1" w:rsidR="00FE794D" w:rsidRPr="00C9151A" w:rsidRDefault="623FE806" w:rsidP="00353483">
      <w:pPr>
        <w:pStyle w:val="ListBullet"/>
        <w:rPr>
          <w:color w:val="000000" w:themeColor="text1"/>
        </w:rPr>
      </w:pPr>
      <w:r>
        <w:t xml:space="preserve">Field Data Form </w:t>
      </w:r>
    </w:p>
    <w:p w14:paraId="09A8F29D" w14:textId="77777777" w:rsidR="00FE794D" w:rsidRPr="00C9151A" w:rsidRDefault="623FE806" w:rsidP="00353483">
      <w:pPr>
        <w:pStyle w:val="ListBullet"/>
        <w:rPr>
          <w:color w:val="000000" w:themeColor="text1"/>
        </w:rPr>
      </w:pPr>
      <w:r>
        <w:t xml:space="preserve">Chlorophyll </w:t>
      </w:r>
      <w:r w:rsidRPr="623FE806">
        <w:rPr>
          <w:i/>
          <w:iCs/>
        </w:rPr>
        <w:t>a</w:t>
      </w:r>
      <w:r>
        <w:t xml:space="preserve"> and dissolved nutrients sample labels </w:t>
      </w:r>
    </w:p>
    <w:p w14:paraId="317016A6" w14:textId="77777777" w:rsidR="00FE794D" w:rsidRPr="00C9151A" w:rsidRDefault="623FE806" w:rsidP="00353483">
      <w:pPr>
        <w:pStyle w:val="ListBullet"/>
        <w:rPr>
          <w:color w:val="000000" w:themeColor="text1"/>
        </w:rPr>
      </w:pPr>
      <w:r>
        <w:t xml:space="preserve">Pencils (for data forms) </w:t>
      </w:r>
    </w:p>
    <w:p w14:paraId="3421BF30" w14:textId="5B4C2ECC" w:rsidR="00FE794D" w:rsidRPr="00653EEC" w:rsidRDefault="00FE794D" w:rsidP="00353483">
      <w:pPr>
        <w:pStyle w:val="ListBullet"/>
        <w:rPr>
          <w:color w:val="000000" w:themeColor="text1"/>
        </w:rPr>
      </w:pPr>
      <w:r w:rsidRPr="00076A73">
        <w:t>Fine-tipped indelible markers</w:t>
      </w:r>
      <w:r w:rsidR="2249E308" w:rsidRPr="006F2BDB">
        <w:t xml:space="preserve"> (for labels)</w:t>
      </w:r>
      <w:r w:rsidRPr="006F2BDB">
        <w:t xml:space="preserve"> </w:t>
      </w:r>
      <w:r w:rsidRPr="00076A73">
        <w:t xml:space="preserve"> </w:t>
      </w:r>
    </w:p>
    <w:p w14:paraId="0DB068F6" w14:textId="77777777" w:rsidR="00FE794D" w:rsidRPr="00C9151A" w:rsidRDefault="00FE794D" w:rsidP="00353483">
      <w:pPr>
        <w:pStyle w:val="ListBulletLast"/>
        <w:rPr>
          <w:color w:val="000000" w:themeColor="text1"/>
        </w:rPr>
      </w:pPr>
      <w:r w:rsidRPr="00076A73">
        <w:t>Clear tape strips</w:t>
      </w:r>
    </w:p>
    <w:p w14:paraId="6B372F61" w14:textId="77777777" w:rsidR="00FE794D" w:rsidRPr="00653EEC" w:rsidRDefault="00FE794D">
      <w:pPr>
        <w:pStyle w:val="BodyText"/>
      </w:pPr>
      <w:r w:rsidRPr="00BE247F">
        <w:t>For sample collection and preservation:</w:t>
      </w:r>
    </w:p>
    <w:p w14:paraId="3F219C97" w14:textId="77777777" w:rsidR="00FE794D" w:rsidRPr="00C9151A" w:rsidRDefault="623FE806" w:rsidP="00353483">
      <w:pPr>
        <w:pStyle w:val="ListBullet"/>
        <w:rPr>
          <w:color w:val="000000" w:themeColor="text1"/>
        </w:rPr>
      </w:pPr>
      <w:r>
        <w:t xml:space="preserve">Centrifuge tube (50 mL, screw-top) </w:t>
      </w:r>
    </w:p>
    <w:p w14:paraId="07812C8B" w14:textId="77777777" w:rsidR="00FE794D" w:rsidRPr="00C9151A" w:rsidRDefault="623FE806" w:rsidP="00353483">
      <w:pPr>
        <w:pStyle w:val="ListBullet"/>
        <w:rPr>
          <w:color w:val="000000" w:themeColor="text1"/>
        </w:rPr>
      </w:pPr>
      <w:r>
        <w:t xml:space="preserve">Aluminum foil square </w:t>
      </w:r>
    </w:p>
    <w:p w14:paraId="01968241" w14:textId="77777777" w:rsidR="00FE794D" w:rsidRPr="00C9151A" w:rsidRDefault="623FE806" w:rsidP="00353483">
      <w:pPr>
        <w:pStyle w:val="ListBullet"/>
        <w:rPr>
          <w:color w:val="000000" w:themeColor="text1"/>
        </w:rPr>
      </w:pPr>
      <w:r>
        <w:t xml:space="preserve">HDPE bottle (250 mL, white) </w:t>
      </w:r>
    </w:p>
    <w:p w14:paraId="060F9C1B" w14:textId="77777777" w:rsidR="00FE794D" w:rsidRPr="00C9151A" w:rsidRDefault="623FE806" w:rsidP="00353483">
      <w:pPr>
        <w:pStyle w:val="ListBullet"/>
        <w:rPr>
          <w:color w:val="000000" w:themeColor="text1"/>
        </w:rPr>
      </w:pPr>
      <w:r>
        <w:t xml:space="preserve">Cooler with dry ice </w:t>
      </w:r>
    </w:p>
    <w:p w14:paraId="1FE47CE5" w14:textId="77777777" w:rsidR="00FE794D" w:rsidRPr="00C9151A" w:rsidRDefault="623FE806" w:rsidP="00353483">
      <w:pPr>
        <w:pStyle w:val="ListBullet"/>
        <w:rPr>
          <w:color w:val="000000" w:themeColor="text1"/>
        </w:rPr>
      </w:pPr>
      <w:r>
        <w:t xml:space="preserve">Electrical tape </w:t>
      </w:r>
    </w:p>
    <w:p w14:paraId="1B982E4D" w14:textId="77777777" w:rsidR="00FE794D" w:rsidRPr="00C9151A" w:rsidRDefault="00FE794D" w:rsidP="00353483">
      <w:pPr>
        <w:pStyle w:val="ListBulletLast"/>
        <w:rPr>
          <w:color w:val="000000" w:themeColor="text1"/>
        </w:rPr>
      </w:pPr>
      <w:r w:rsidRPr="00076A73">
        <w:t>Plastic bag (sandwich size)</w:t>
      </w:r>
    </w:p>
    <w:p w14:paraId="6200894C" w14:textId="77777777" w:rsidR="00FE794D" w:rsidRPr="00B63493" w:rsidRDefault="00FE794D" w:rsidP="002B5C2A">
      <w:pPr>
        <w:pStyle w:val="BodyText"/>
      </w:pPr>
      <w:r w:rsidRPr="00B63493">
        <w:rPr>
          <w:bCs/>
        </w:rPr>
        <w:t>C</w:t>
      </w:r>
      <w:r w:rsidRPr="00B63493">
        <w:t>hlorophyll</w:t>
      </w:r>
      <w:r>
        <w:t xml:space="preserve"> </w:t>
      </w:r>
      <w:r w:rsidRPr="00E95573">
        <w:rPr>
          <w:i/>
        </w:rPr>
        <w:t>a</w:t>
      </w:r>
      <w:r w:rsidRPr="00B63493">
        <w:t xml:space="preserve"> </w:t>
      </w:r>
      <w:proofErr w:type="gramStart"/>
      <w:r w:rsidRPr="00B63493">
        <w:t>samples</w:t>
      </w:r>
      <w:proofErr w:type="gramEnd"/>
      <w:r w:rsidRPr="00B63493">
        <w:t xml:space="preserve"> should be processed in subdued light, out of direct sunlight.</w:t>
      </w:r>
    </w:p>
    <w:p w14:paraId="1D84852E" w14:textId="6832CD1D" w:rsidR="00FE794D" w:rsidRPr="006222EF" w:rsidRDefault="00FE794D" w:rsidP="006222EF">
      <w:pPr>
        <w:pStyle w:val="ListNumber"/>
        <w:numPr>
          <w:ilvl w:val="0"/>
          <w:numId w:val="279"/>
        </w:numPr>
      </w:pPr>
      <w:r w:rsidRPr="007D6EB8">
        <w:t xml:space="preserve">In </w:t>
      </w:r>
      <w:r w:rsidRPr="006222EF">
        <w:t>low light</w:t>
      </w:r>
      <w:r w:rsidR="00B64BE5" w:rsidRPr="006222EF">
        <w:t xml:space="preserve"> conditions</w:t>
      </w:r>
      <w:r w:rsidRPr="006222EF">
        <w:t xml:space="preserve">, set up the filter apparatus with vacuum flask, filter holder, glass fiber filter, and filter funnel. </w:t>
      </w:r>
    </w:p>
    <w:p w14:paraId="7FF5FD30" w14:textId="2006F611" w:rsidR="00FE794D" w:rsidRPr="006222EF" w:rsidRDefault="00FE794D" w:rsidP="006222EF">
      <w:pPr>
        <w:pStyle w:val="ListNumber"/>
      </w:pPr>
      <w:r w:rsidRPr="006222EF">
        <w:t xml:space="preserve">Using a clean graduated cylinder, measure a precise volume and record the amount on the </w:t>
      </w:r>
      <w:r w:rsidR="5ECAE6DA" w:rsidRPr="006222EF">
        <w:t>Field Data Form</w:t>
      </w:r>
      <w:r w:rsidRPr="006222EF">
        <w:t xml:space="preserve">. </w:t>
      </w:r>
    </w:p>
    <w:p w14:paraId="1AFF2595" w14:textId="592A3F4F" w:rsidR="00FE794D" w:rsidRPr="006222EF" w:rsidRDefault="00FE794D" w:rsidP="006222EF">
      <w:pPr>
        <w:pStyle w:val="ListNumber"/>
      </w:pPr>
      <w:r w:rsidRPr="006222EF">
        <w:t xml:space="preserve">Pour the measured sample into the clean filter funnel and filter with a vacuum pump </w:t>
      </w:r>
      <w:r w:rsidR="00B64BE5" w:rsidRPr="006222EF">
        <w:t>a minimum of</w:t>
      </w:r>
      <w:r w:rsidRPr="006222EF">
        <w:t xml:space="preserve"> 500 mL of the sample</w:t>
      </w:r>
      <w:r w:rsidR="0FFB2787" w:rsidRPr="006222EF">
        <w:t xml:space="preserve"> </w:t>
      </w:r>
      <w:r w:rsidR="08CED480" w:rsidRPr="006222EF">
        <w:t>until</w:t>
      </w:r>
      <w:r w:rsidRPr="006222EF">
        <w:t xml:space="preserve"> a visible quantity of green or greenish brown </w:t>
      </w:r>
      <w:r w:rsidR="08CED480" w:rsidRPr="006222EF">
        <w:t xml:space="preserve">shown up </w:t>
      </w:r>
      <w:r w:rsidRPr="006222EF">
        <w:t xml:space="preserve">on the filter. </w:t>
      </w:r>
      <w:r w:rsidR="00B64BE5" w:rsidRPr="006222EF">
        <w:t xml:space="preserve">NOTE: </w:t>
      </w:r>
      <w:r w:rsidRPr="006222EF">
        <w:t xml:space="preserve">If you don’t see more than a tinge, filter more sample. Filtering may significantly slow in the later stages as the filter plugs up with material. </w:t>
      </w:r>
    </w:p>
    <w:p w14:paraId="49518471" w14:textId="725B6B8F" w:rsidR="00FE794D" w:rsidRPr="006222EF" w:rsidRDefault="00FE794D" w:rsidP="006222EF">
      <w:pPr>
        <w:pStyle w:val="ListNumber"/>
      </w:pPr>
      <w:r w:rsidRPr="006222EF">
        <w:t xml:space="preserve">Record the volume filtered to the nearest </w:t>
      </w:r>
      <w:proofErr w:type="spellStart"/>
      <w:r w:rsidRPr="006222EF">
        <w:t>m</w:t>
      </w:r>
      <w:r w:rsidR="710144B4" w:rsidRPr="006222EF">
        <w:t>L</w:t>
      </w:r>
      <w:r w:rsidRPr="006222EF">
        <w:t>.</w:t>
      </w:r>
      <w:proofErr w:type="spellEnd"/>
    </w:p>
    <w:p w14:paraId="5752CF8C" w14:textId="4B38E957" w:rsidR="00FE794D" w:rsidRPr="006222EF" w:rsidRDefault="00FE794D" w:rsidP="006222EF">
      <w:pPr>
        <w:pStyle w:val="ListNumber"/>
      </w:pPr>
      <w:r w:rsidRPr="006222EF">
        <w:t>Remove the filter funnel</w:t>
      </w:r>
      <w:r w:rsidR="00B64BE5" w:rsidRPr="006222EF">
        <w:t>, and c</w:t>
      </w:r>
      <w:r w:rsidRPr="006222EF">
        <w:t>arefully remove the filter from the filter holder using forceps. Fold the filter in half (green side in), and place in an air-drying box and cover.</w:t>
      </w:r>
    </w:p>
    <w:p w14:paraId="1EF1084D" w14:textId="77777777" w:rsidR="00FE794D" w:rsidRPr="006222EF" w:rsidRDefault="00FE794D" w:rsidP="006222EF">
      <w:pPr>
        <w:pStyle w:val="ListNumber"/>
      </w:pPr>
      <w:r w:rsidRPr="006222EF">
        <w:t xml:space="preserve">Rinse all equipment (cylinder, filtering apparatus, and forceps) with distilled water before processing additional samples. </w:t>
      </w:r>
    </w:p>
    <w:p w14:paraId="3A11D3DB" w14:textId="5A32FCBD" w:rsidR="0071035B" w:rsidRDefault="00FE794D" w:rsidP="006222EF">
      <w:pPr>
        <w:pStyle w:val="ListNumber"/>
      </w:pPr>
      <w:r w:rsidRPr="006222EF">
        <w:t>When all samples have been filtered, plug in the drying box. Air dry the sample filters for at least 45 minutes</w:t>
      </w:r>
      <w:r w:rsidRPr="553FDB36">
        <w:t xml:space="preserve"> or until they are dry. Remove filters with forceps and place in aluminum foil. Label the aluminum foil</w:t>
      </w:r>
      <w:r w:rsidRPr="43AD9AD4">
        <w:t xml:space="preserve">; </w:t>
      </w:r>
      <w:r w:rsidRPr="553FDB36">
        <w:t xml:space="preserve">prepare </w:t>
      </w:r>
      <w:r>
        <w:t xml:space="preserve">it </w:t>
      </w:r>
      <w:r w:rsidRPr="553FDB36">
        <w:t>for delivery to the laboratory or freeze</w:t>
      </w:r>
      <w:r>
        <w:t xml:space="preserve"> it</w:t>
      </w:r>
      <w:r w:rsidRPr="43AD9AD4">
        <w:t>.</w:t>
      </w:r>
    </w:p>
    <w:p w14:paraId="71225F9C" w14:textId="77777777" w:rsidR="0071035B" w:rsidRPr="001C3CB6" w:rsidRDefault="0071035B" w:rsidP="001C3626">
      <w:pPr>
        <w:pStyle w:val="ListNumber"/>
        <w:numPr>
          <w:ilvl w:val="0"/>
          <w:numId w:val="0"/>
        </w:numPr>
        <w:spacing w:after="0"/>
        <w:ind w:left="720"/>
        <w:rPr>
          <w:rFonts w:ascii="Courier New" w:hAnsi="Courier New" w:cs="Courier New"/>
          <w:sz w:val="24"/>
          <w:szCs w:val="24"/>
        </w:rPr>
      </w:pPr>
      <w:r w:rsidRPr="001C3CB6">
        <w:rPr>
          <w:rFonts w:ascii="Courier New" w:hAnsi="Courier New" w:cs="Courier New"/>
          <w:sz w:val="24"/>
          <w:szCs w:val="24"/>
        </w:rPr>
        <w:t>+++END-IF+++</w:t>
      </w:r>
    </w:p>
    <w:p w14:paraId="7E72B535" w14:textId="620FA507" w:rsidR="0071035B" w:rsidRPr="001C3CB6" w:rsidRDefault="0071035B" w:rsidP="001C3626">
      <w:pPr>
        <w:pStyle w:val="ListNumber"/>
        <w:numPr>
          <w:ilvl w:val="0"/>
          <w:numId w:val="0"/>
        </w:numPr>
        <w:ind w:left="720"/>
        <w:rPr>
          <w:rFonts w:ascii="Courier New" w:hAnsi="Courier New" w:cs="Courier New"/>
          <w:sz w:val="24"/>
          <w:szCs w:val="24"/>
        </w:rPr>
      </w:pPr>
      <w:r w:rsidRPr="001C3CB6">
        <w:rPr>
          <w:rFonts w:ascii="Courier New" w:hAnsi="Courier New" w:cs="Courier New"/>
          <w:sz w:val="24"/>
          <w:szCs w:val="24"/>
        </w:rPr>
        <w:t xml:space="preserve">+++IF </w:t>
      </w:r>
      <w:proofErr w:type="gramStart"/>
      <w:r w:rsidRPr="001C3CB6">
        <w:rPr>
          <w:rFonts w:ascii="Courier New" w:hAnsi="Courier New" w:cs="Courier New"/>
          <w:sz w:val="24"/>
          <w:szCs w:val="24"/>
        </w:rPr>
        <w:t>determine(</w:t>
      </w:r>
      <w:proofErr w:type="gramEnd"/>
      <w:r w:rsidRPr="001C3CB6">
        <w:rPr>
          <w:rFonts w:ascii="Courier New" w:hAnsi="Courier New" w:cs="Courier New"/>
          <w:sz w:val="24"/>
          <w:szCs w:val="24"/>
        </w:rPr>
        <w:t>'Saltwater Water</w:t>
      </w:r>
      <w:r w:rsidR="006D632A" w:rsidRPr="001C3CB6">
        <w:rPr>
          <w:rFonts w:ascii="Courier New" w:hAnsi="Courier New" w:cs="Courier New"/>
          <w:sz w:val="24"/>
          <w:szCs w:val="24"/>
        </w:rPr>
        <w:t xml:space="preserve"> </w:t>
      </w:r>
      <w:r w:rsidRPr="001C3CB6">
        <w:rPr>
          <w:rFonts w:ascii="Courier New" w:hAnsi="Courier New" w:cs="Courier New"/>
          <w:sz w:val="24"/>
          <w:szCs w:val="24"/>
        </w:rPr>
        <w:t>Quality',</w:t>
      </w:r>
      <w:r w:rsidR="00F00FB4">
        <w:rPr>
          <w:rFonts w:ascii="Courier New" w:hAnsi="Courier New" w:cs="Courier New"/>
          <w:sz w:val="24"/>
          <w:szCs w:val="24"/>
        </w:rPr>
        <w:t xml:space="preserve"> </w:t>
      </w:r>
      <w:r w:rsidRPr="001C3CB6">
        <w:rPr>
          <w:rFonts w:ascii="Courier New" w:hAnsi="Courier New" w:cs="Courier New"/>
          <w:sz w:val="24"/>
          <w:szCs w:val="24"/>
        </w:rPr>
        <w:t>'Saltwater',</w:t>
      </w:r>
      <w:r w:rsidR="00F00FB4">
        <w:rPr>
          <w:rFonts w:ascii="Courier New" w:hAnsi="Courier New" w:cs="Courier New"/>
          <w:sz w:val="24"/>
          <w:szCs w:val="24"/>
        </w:rPr>
        <w:t xml:space="preserve"> </w:t>
      </w:r>
      <w:r w:rsidRPr="001C3CB6">
        <w:rPr>
          <w:rFonts w:ascii="Courier New" w:hAnsi="Courier New" w:cs="Courier New"/>
          <w:sz w:val="24"/>
          <w:szCs w:val="24"/>
        </w:rPr>
        <w:t>'Enterococci',</w:t>
      </w:r>
      <w:r w:rsidR="00F00FB4">
        <w:rPr>
          <w:rFonts w:ascii="Courier New" w:hAnsi="Courier New" w:cs="Courier New"/>
          <w:sz w:val="24"/>
          <w:szCs w:val="24"/>
        </w:rPr>
        <w:t xml:space="preserve"> </w:t>
      </w:r>
      <w:r w:rsidRPr="001C3CB6">
        <w:rPr>
          <w:rFonts w:ascii="Courier New" w:hAnsi="Courier New" w:cs="Courier New"/>
          <w:sz w:val="24"/>
          <w:szCs w:val="24"/>
        </w:rPr>
        <w:t>'') === true +++</w:t>
      </w:r>
    </w:p>
    <w:p w14:paraId="15D1BBB9" w14:textId="3F536C68" w:rsidR="00FE794D" w:rsidRPr="009F091B" w:rsidRDefault="00FE794D" w:rsidP="00FE794D">
      <w:pPr>
        <w:pStyle w:val="Heading3"/>
        <w:rPr>
          <w:rFonts w:cs="Times New Roman"/>
          <w:highlight w:val="green"/>
        </w:rPr>
      </w:pPr>
      <w:bookmarkStart w:id="348" w:name="_Toc24106154"/>
      <w:r w:rsidRPr="545FFB88">
        <w:t>B2.6</w:t>
      </w:r>
      <w:r>
        <w:tab/>
      </w:r>
      <w:r w:rsidRPr="545FFB88">
        <w:t>Enterococci</w:t>
      </w:r>
      <w:bookmarkEnd w:id="348"/>
      <w:r w:rsidRPr="545FFB88">
        <w:rPr>
          <w:rFonts w:cs="Times New Roman"/>
        </w:rPr>
        <w:t xml:space="preserve"> </w:t>
      </w:r>
    </w:p>
    <w:p w14:paraId="2A1B57CA" w14:textId="38C66617" w:rsidR="00FE794D" w:rsidRDefault="00FE794D" w:rsidP="002B5C2A">
      <w:pPr>
        <w:pStyle w:val="BodyText"/>
      </w:pPr>
      <w:r w:rsidRPr="545FFB88">
        <w:t xml:space="preserve">This section describes the procedures and methods for the field collection and preservation of the water samples to measure </w:t>
      </w:r>
      <w:r w:rsidR="68642C59" w:rsidRPr="545FFB88">
        <w:t>E</w:t>
      </w:r>
      <w:r>
        <w:t>nterococci</w:t>
      </w:r>
      <w:r w:rsidRPr="00620CE2">
        <w:t xml:space="preserve">. </w:t>
      </w:r>
      <w:r w:rsidR="00B64BE5">
        <w:t>Prior to</w:t>
      </w:r>
      <w:r w:rsidRPr="545FFB88">
        <w:t xml:space="preserve"> sample collection</w:t>
      </w:r>
      <w:r w:rsidRPr="00620CE2">
        <w:t xml:space="preserve">, </w:t>
      </w:r>
      <w:r w:rsidR="00B64BE5">
        <w:t>a label</w:t>
      </w:r>
      <w:r w:rsidRPr="545FFB88">
        <w:t xml:space="preserve"> (including station location, replicate number, and date) will be taped to the outside of sample containers. The label may be pre-printed and taped on using clear tape or written directly on write-on colored tape or a pre-printed adhesive label.</w:t>
      </w:r>
      <w:r w:rsidRPr="00620CE2">
        <w:t xml:space="preserve"> </w:t>
      </w:r>
      <w:r w:rsidRPr="545FFB88">
        <w:t xml:space="preserve">Once </w:t>
      </w:r>
      <w:r>
        <w:t>the sampling crew is</w:t>
      </w:r>
      <w:r w:rsidRPr="545FFB88">
        <w:t xml:space="preserve"> on station and coordinates have been verified, the sampling collection device will be deployed. </w:t>
      </w:r>
    </w:p>
    <w:p w14:paraId="044339F7" w14:textId="2C74EF34" w:rsidR="00FE794D" w:rsidRDefault="00FE794D" w:rsidP="002B5C2A">
      <w:pPr>
        <w:pStyle w:val="BodyText"/>
      </w:pPr>
      <w:r w:rsidRPr="545FFB88">
        <w:rPr>
          <w:rFonts w:eastAsiaTheme="minorEastAsia"/>
        </w:rPr>
        <w:t xml:space="preserve">Enterococci levels tend to be highest in the morning </w:t>
      </w:r>
      <w:r w:rsidR="00B64BE5">
        <w:rPr>
          <w:rFonts w:eastAsiaTheme="minorEastAsia"/>
        </w:rPr>
        <w:t>prior to</w:t>
      </w:r>
      <w:r w:rsidRPr="545FFB88">
        <w:rPr>
          <w:rFonts w:eastAsiaTheme="minorEastAsia"/>
        </w:rPr>
        <w:t xml:space="preserve"> high levels of solar irradiation; therefore, these samples must be collected as early in the day and with as little water and sediment disturbance as possible. Regardless of when the </w:t>
      </w:r>
      <w:r>
        <w:rPr>
          <w:rFonts w:eastAsiaTheme="minorEastAsia"/>
        </w:rPr>
        <w:t>e</w:t>
      </w:r>
      <w:r w:rsidRPr="545FFB88">
        <w:rPr>
          <w:rFonts w:eastAsiaTheme="minorEastAsia"/>
        </w:rPr>
        <w:t xml:space="preserve">nterococci samples are collected, must be filtered within 6 hours from collection. </w:t>
      </w:r>
    </w:p>
    <w:p w14:paraId="5F44B240" w14:textId="3B78E45A" w:rsidR="00FE794D" w:rsidRDefault="00FE794D" w:rsidP="002B5C2A">
      <w:pPr>
        <w:pStyle w:val="BodyText"/>
      </w:pPr>
      <w:r w:rsidRPr="545FFB88">
        <w:t>If collecting sample</w:t>
      </w:r>
      <w:r>
        <w:t>s</w:t>
      </w:r>
      <w:r w:rsidRPr="545FFB88">
        <w:t xml:space="preserve"> using a boat, locate the station using a GPS. When close to the station, </w:t>
      </w:r>
      <w:r>
        <w:t xml:space="preserve">position </w:t>
      </w:r>
      <w:r w:rsidRPr="545FFB88">
        <w:t xml:space="preserve">the </w:t>
      </w:r>
      <w:r>
        <w:t>boat</w:t>
      </w:r>
      <w:r w:rsidRPr="545FFB88">
        <w:t xml:space="preserve"> slightly </w:t>
      </w:r>
      <w:proofErr w:type="gramStart"/>
      <w:r w:rsidRPr="545FFB88">
        <w:t>up-current</w:t>
      </w:r>
      <w:proofErr w:type="gramEnd"/>
      <w:r w:rsidRPr="545FFB88">
        <w:t xml:space="preserve"> or upwind</w:t>
      </w:r>
      <w:r w:rsidRPr="767467D2">
        <w:t>,</w:t>
      </w:r>
      <w:r w:rsidRPr="545FFB88">
        <w:t xml:space="preserve"> with the side from which the sample is collected facing into the wind.</w:t>
      </w:r>
      <w:r w:rsidRPr="767467D2">
        <w:t xml:space="preserve"> (</w:t>
      </w:r>
      <w:r w:rsidR="00B64BE5">
        <w:t>By setting up this way, the expected drift of the vessel will bring the vessel to the station coordinates when the sample is collected</w:t>
      </w:r>
      <w:r w:rsidRPr="767467D2">
        <w:t>.)</w:t>
      </w:r>
      <w:r w:rsidRPr="545FFB88">
        <w:t xml:space="preserve"> Deploy the anchor. Once the </w:t>
      </w:r>
      <w:r w:rsidR="00B64BE5">
        <w:t>vessel has settled</w:t>
      </w:r>
      <w:r w:rsidRPr="545FFB88">
        <w:t xml:space="preserve">, record the coordinates on the </w:t>
      </w:r>
      <w:r w:rsidR="24D0B86E" w:rsidRPr="545FFB88">
        <w:t>Field Data Form</w:t>
      </w:r>
      <w:r w:rsidRPr="545FFB88">
        <w:t>. Record data pertaining to weather, sea state</w:t>
      </w:r>
      <w:r w:rsidRPr="767467D2">
        <w:t>,</w:t>
      </w:r>
      <w:r w:rsidRPr="545FFB88">
        <w:t xml:space="preserve"> and other ambient conditions about the site on the </w:t>
      </w:r>
      <w:r w:rsidR="24D0B86E" w:rsidRPr="545FFB88">
        <w:t>Field Data Form</w:t>
      </w:r>
      <w:r w:rsidRPr="767467D2">
        <w:t>.</w:t>
      </w:r>
    </w:p>
    <w:p w14:paraId="1BFD7482" w14:textId="77777777" w:rsidR="00FE794D" w:rsidRPr="00653EEC" w:rsidRDefault="00FE794D" w:rsidP="007C65F9">
      <w:pPr>
        <w:pStyle w:val="BodyText"/>
        <w:rPr>
          <w:szCs w:val="22"/>
        </w:rPr>
      </w:pPr>
      <w:r w:rsidRPr="00653EEC">
        <w:rPr>
          <w:szCs w:val="22"/>
        </w:rPr>
        <w:t>Supply list for collecting samples:</w:t>
      </w:r>
    </w:p>
    <w:p w14:paraId="656B6B21"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Nitrile gloves </w:t>
      </w:r>
    </w:p>
    <w:p w14:paraId="64F9AAE6" w14:textId="77777777" w:rsidR="00FE794D" w:rsidRPr="00C9151A" w:rsidRDefault="623FE806" w:rsidP="00353483">
      <w:pPr>
        <w:pStyle w:val="ListBullet"/>
        <w:rPr>
          <w:color w:val="000000" w:themeColor="text1"/>
        </w:rPr>
      </w:pPr>
      <w:r>
        <w:t xml:space="preserve">HDPE bottle (250 mL, clear, pre-sterilized) </w:t>
      </w:r>
    </w:p>
    <w:p w14:paraId="591E388F" w14:textId="77777777" w:rsidR="00FE794D" w:rsidRPr="001C3626" w:rsidRDefault="623FE806" w:rsidP="00353483">
      <w:pPr>
        <w:pStyle w:val="ListBullet"/>
        <w:rPr>
          <w:rFonts w:eastAsiaTheme="minorEastAsia"/>
          <w:color w:val="000000" w:themeColor="text1"/>
        </w:rPr>
      </w:pPr>
      <w:r w:rsidRPr="623FE806">
        <w:rPr>
          <w:rFonts w:eastAsiaTheme="minorEastAsia"/>
        </w:rPr>
        <w:t>Sodium thiosulfate tablet</w:t>
      </w:r>
    </w:p>
    <w:p w14:paraId="776C9B37" w14:textId="77777777" w:rsidR="00FE794D" w:rsidRPr="00C9151A" w:rsidRDefault="623FE806" w:rsidP="00353483">
      <w:pPr>
        <w:pStyle w:val="ListBullet"/>
        <w:rPr>
          <w:color w:val="000000" w:themeColor="text1"/>
        </w:rPr>
      </w:pPr>
      <w:r w:rsidRPr="623FE806">
        <w:rPr>
          <w:rFonts w:eastAsiaTheme="minorEastAsia"/>
        </w:rPr>
        <w:t>D</w:t>
      </w:r>
      <w:r>
        <w:t>e-ionized</w:t>
      </w:r>
      <w:r w:rsidRPr="623FE806">
        <w:rPr>
          <w:rFonts w:eastAsiaTheme="minorEastAsia"/>
        </w:rPr>
        <w:t xml:space="preserve"> water</w:t>
      </w:r>
    </w:p>
    <w:p w14:paraId="1C8B81F2" w14:textId="77777777" w:rsidR="00FE794D" w:rsidRPr="001C3626" w:rsidRDefault="623FE806" w:rsidP="00353483">
      <w:pPr>
        <w:pStyle w:val="ListBullet"/>
        <w:rPr>
          <w:rFonts w:eastAsiaTheme="minorEastAsia"/>
          <w:color w:val="000000" w:themeColor="text1"/>
        </w:rPr>
      </w:pPr>
      <w:r w:rsidRPr="623FE806">
        <w:rPr>
          <w:rFonts w:eastAsiaTheme="minorEastAsia"/>
        </w:rPr>
        <w:t>Cooler with ice</w:t>
      </w:r>
    </w:p>
    <w:p w14:paraId="2F04E939" w14:textId="77777777" w:rsidR="00FE794D" w:rsidRPr="00C9151A" w:rsidRDefault="00FE794D" w:rsidP="00353483">
      <w:pPr>
        <w:pStyle w:val="ListBulletLast"/>
        <w:rPr>
          <w:color w:val="000000" w:themeColor="text1"/>
        </w:rPr>
      </w:pPr>
      <w:r w:rsidRPr="00076A73">
        <w:rPr>
          <w:rFonts w:eastAsiaTheme="minorEastAsia"/>
        </w:rPr>
        <w:t xml:space="preserve">Van Dorn or </w:t>
      </w:r>
      <w:proofErr w:type="spellStart"/>
      <w:r w:rsidRPr="00076A73">
        <w:rPr>
          <w:rFonts w:eastAsiaTheme="minorEastAsia"/>
        </w:rPr>
        <w:t>Niskin</w:t>
      </w:r>
      <w:proofErr w:type="spellEnd"/>
      <w:r w:rsidRPr="00076A73">
        <w:rPr>
          <w:rFonts w:eastAsiaTheme="minorEastAsia"/>
        </w:rPr>
        <w:t xml:space="preserve"> bottles (if using)</w:t>
      </w:r>
    </w:p>
    <w:p w14:paraId="7C8020FE" w14:textId="535B2147" w:rsidR="00FE794D" w:rsidRPr="00653EEC" w:rsidRDefault="00B64BE5">
      <w:pPr>
        <w:pStyle w:val="BodyText"/>
      </w:pPr>
      <w:r w:rsidRPr="00BE247F">
        <w:t>The following</w:t>
      </w:r>
      <w:r w:rsidR="00FE794D" w:rsidRPr="00E87F58">
        <w:t xml:space="preserve"> items </w:t>
      </w:r>
      <w:r w:rsidRPr="00E66BA7">
        <w:t xml:space="preserve">will also be needed </w:t>
      </w:r>
      <w:r w:rsidR="00FE794D" w:rsidRPr="000C09D6">
        <w:t>for recording measurements:</w:t>
      </w:r>
    </w:p>
    <w:p w14:paraId="5A7E99EC" w14:textId="443F30D3" w:rsidR="00FE794D" w:rsidRPr="00C9151A" w:rsidRDefault="623FE806" w:rsidP="00353483">
      <w:pPr>
        <w:pStyle w:val="ListBullet"/>
        <w:rPr>
          <w:rFonts w:eastAsiaTheme="minorEastAsia"/>
          <w:color w:val="000000" w:themeColor="text1"/>
        </w:rPr>
      </w:pPr>
      <w:r w:rsidRPr="623FE806">
        <w:rPr>
          <w:rFonts w:eastAsiaTheme="minorEastAsia"/>
        </w:rPr>
        <w:t xml:space="preserve">Sample Log  </w:t>
      </w:r>
    </w:p>
    <w:p w14:paraId="45E3D112" w14:textId="1FDA0CE3" w:rsidR="00FE794D" w:rsidRPr="00653EEC" w:rsidRDefault="00FE794D" w:rsidP="00353483">
      <w:pPr>
        <w:pStyle w:val="ListBullet"/>
        <w:rPr>
          <w:color w:val="000000" w:themeColor="text1"/>
        </w:rPr>
      </w:pPr>
      <w:r w:rsidRPr="623FE806">
        <w:rPr>
          <w:rFonts w:eastAsiaTheme="minorEastAsia"/>
        </w:rPr>
        <w:t>Field Data Form</w:t>
      </w:r>
    </w:p>
    <w:p w14:paraId="4FD86D50" w14:textId="77777777" w:rsidR="00FE794D" w:rsidRPr="00C9151A" w:rsidRDefault="623FE806" w:rsidP="00353483">
      <w:pPr>
        <w:pStyle w:val="ListBullet"/>
        <w:rPr>
          <w:color w:val="000000" w:themeColor="text1"/>
        </w:rPr>
      </w:pPr>
      <w:r w:rsidRPr="623FE806">
        <w:rPr>
          <w:rFonts w:eastAsiaTheme="minorEastAsia"/>
        </w:rPr>
        <w:t>Sample labels pre-printed with sample ID</w:t>
      </w:r>
    </w:p>
    <w:p w14:paraId="3CE684BB"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Pencils (for data forms) </w:t>
      </w:r>
    </w:p>
    <w:p w14:paraId="727EDEA2" w14:textId="5CFB03DB" w:rsidR="00FE794D" w:rsidRPr="001C3626" w:rsidRDefault="00FE794D" w:rsidP="00353483">
      <w:pPr>
        <w:pStyle w:val="ListBullet"/>
        <w:rPr>
          <w:rFonts w:eastAsiaTheme="minorEastAsia"/>
          <w:color w:val="000000" w:themeColor="text1"/>
        </w:rPr>
      </w:pPr>
      <w:r w:rsidRPr="623FE806">
        <w:rPr>
          <w:rFonts w:eastAsiaTheme="minorEastAsia"/>
        </w:rPr>
        <w:t>Fine-tipped indelible markers</w:t>
      </w:r>
      <w:r w:rsidR="2249E308" w:rsidRPr="623FE806">
        <w:rPr>
          <w:rFonts w:eastAsiaTheme="minorEastAsia"/>
        </w:rPr>
        <w:t xml:space="preserve"> (for labels)</w:t>
      </w:r>
      <w:r w:rsidRPr="623FE806">
        <w:rPr>
          <w:rFonts w:eastAsiaTheme="minorEastAsia"/>
        </w:rPr>
        <w:t xml:space="preserve">  </w:t>
      </w:r>
    </w:p>
    <w:p w14:paraId="082FF1DA" w14:textId="77777777" w:rsidR="00FE794D" w:rsidRPr="001C3626" w:rsidRDefault="00FE794D" w:rsidP="00353483">
      <w:pPr>
        <w:pStyle w:val="ListBulletLast"/>
        <w:rPr>
          <w:rFonts w:eastAsiaTheme="minorEastAsia"/>
          <w:color w:val="000000" w:themeColor="text1"/>
        </w:rPr>
      </w:pPr>
      <w:r w:rsidRPr="00076A73">
        <w:rPr>
          <w:rFonts w:eastAsiaTheme="minorEastAsia"/>
        </w:rPr>
        <w:t>Clear tape strips</w:t>
      </w:r>
    </w:p>
    <w:p w14:paraId="5A885BBD" w14:textId="67E30B84" w:rsidR="00FE794D" w:rsidRPr="009F091B" w:rsidRDefault="00FE794D" w:rsidP="00653EEC">
      <w:pPr>
        <w:pStyle w:val="BodyText"/>
        <w:keepNext/>
      </w:pPr>
      <w:r w:rsidRPr="545FFB88">
        <w:t>Method</w:t>
      </w:r>
      <w:r w:rsidR="00B64BE5">
        <w:t>: Sample Collection</w:t>
      </w:r>
      <w:r w:rsidR="00A97E2F">
        <w:t xml:space="preserve"> (using a sample bottle)</w:t>
      </w:r>
    </w:p>
    <w:p w14:paraId="3C3443BE" w14:textId="77777777" w:rsidR="00FE794D" w:rsidRPr="006222EF" w:rsidRDefault="00FE794D" w:rsidP="001C3626">
      <w:pPr>
        <w:pStyle w:val="ListNumber"/>
        <w:numPr>
          <w:ilvl w:val="0"/>
          <w:numId w:val="280"/>
        </w:numPr>
      </w:pPr>
      <w:r w:rsidRPr="006222EF">
        <w:t>Attach a label to the 250 mL sample bottle.</w:t>
      </w:r>
    </w:p>
    <w:p w14:paraId="3C17A0F2" w14:textId="77777777" w:rsidR="00FE794D" w:rsidRPr="006222EF" w:rsidRDefault="00FE794D" w:rsidP="006222EF">
      <w:pPr>
        <w:pStyle w:val="ListNumber"/>
      </w:pPr>
      <w:r w:rsidRPr="006222EF">
        <w:t xml:space="preserve">Put on nitrile gloves. </w:t>
      </w:r>
    </w:p>
    <w:p w14:paraId="71864458" w14:textId="77777777" w:rsidR="00FE794D" w:rsidRPr="006222EF" w:rsidRDefault="00FE794D" w:rsidP="006222EF">
      <w:pPr>
        <w:pStyle w:val="ListNumber"/>
      </w:pPr>
      <w:r w:rsidRPr="006222EF">
        <w:t xml:space="preserve">Lower the un-capped, inverted 250 mL sample bottle to a depth of 0.5 m below the water surface (or mid-depth if station depth is less than 1.0 m). Avoid surface scum, vegetation, and substrates. Point the mouth of the container away from the boat. Right the bottle and raise it through the water column, allowing it to fill completely. </w:t>
      </w:r>
    </w:p>
    <w:p w14:paraId="46F8DB68" w14:textId="08709D3B"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5405ECF0" w14:textId="77777777" w:rsidR="00FE794D" w:rsidRPr="006222EF" w:rsidRDefault="00FE794D" w:rsidP="006222EF">
      <w:pPr>
        <w:pStyle w:val="ListNumber"/>
      </w:pPr>
      <w:r w:rsidRPr="006222EF">
        <w:t xml:space="preserve">Replace the cap and seal tightly. </w:t>
      </w:r>
    </w:p>
    <w:p w14:paraId="025F89F5" w14:textId="3A5008CC"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263C3C85" w14:textId="214511EC" w:rsidR="00FE794D" w:rsidRDefault="623FE806" w:rsidP="001C3626">
      <w:pPr>
        <w:pStyle w:val="ListNumber"/>
      </w:pPr>
      <w:r w:rsidRPr="006222EF">
        <w:t>Record</w:t>
      </w:r>
      <w:r>
        <w:t xml:space="preserve"> the collection data on the Field Data Form.</w:t>
      </w:r>
    </w:p>
    <w:p w14:paraId="11C4B36E" w14:textId="77777777" w:rsidR="00FE794D" w:rsidRDefault="00FE794D" w:rsidP="007C65F9">
      <w:pPr>
        <w:pStyle w:val="BodyText"/>
      </w:pPr>
      <w:r w:rsidRPr="545FFB88">
        <w:t xml:space="preserve">Method (using a sampling device such as a </w:t>
      </w:r>
      <w:proofErr w:type="spellStart"/>
      <w:r w:rsidRPr="545FFB88">
        <w:t>Niskin</w:t>
      </w:r>
      <w:proofErr w:type="spellEnd"/>
      <w:r w:rsidRPr="545FFB88">
        <w:t xml:space="preserve"> </w:t>
      </w:r>
      <w:r>
        <w:t xml:space="preserve">or </w:t>
      </w:r>
      <w:r w:rsidRPr="545FFB88">
        <w:t>Van Dorn</w:t>
      </w:r>
      <w:r>
        <w:t xml:space="preserve"> bottle</w:t>
      </w:r>
      <w:r w:rsidRPr="545FFB88">
        <w:t>)</w:t>
      </w:r>
      <w:r>
        <w:t>:</w:t>
      </w:r>
    </w:p>
    <w:p w14:paraId="42243CBB" w14:textId="2B6E3B60" w:rsidR="00FE794D" w:rsidRPr="006222EF" w:rsidRDefault="00FE794D" w:rsidP="001C3626">
      <w:pPr>
        <w:pStyle w:val="ListNumber"/>
        <w:numPr>
          <w:ilvl w:val="0"/>
          <w:numId w:val="281"/>
        </w:numPr>
      </w:pPr>
      <w:r w:rsidRPr="545FFB88">
        <w:t xml:space="preserve">Attach </w:t>
      </w:r>
      <w:r w:rsidRPr="006222EF">
        <w:t xml:space="preserve">a label to the 250 mL bottle and cover with clear plastic tape. </w:t>
      </w:r>
    </w:p>
    <w:p w14:paraId="033AAD80" w14:textId="77777777" w:rsidR="00FE794D" w:rsidRPr="006222EF" w:rsidRDefault="00FE794D" w:rsidP="006222EF">
      <w:pPr>
        <w:pStyle w:val="ListNumber"/>
      </w:pPr>
      <w:r w:rsidRPr="006222EF">
        <w:t xml:space="preserve">Put on nitrile gloves. </w:t>
      </w:r>
    </w:p>
    <w:p w14:paraId="7D1EB9A0" w14:textId="467C9E68" w:rsidR="00FE794D" w:rsidRPr="006222EF" w:rsidRDefault="00FE794D" w:rsidP="006222EF">
      <w:pPr>
        <w:pStyle w:val="ListNumber"/>
      </w:pPr>
      <w:r w:rsidRPr="006222EF">
        <w:t xml:space="preserve">Rinse the sampling device and the sample containers three times with water from the site. Discard the water away from the sampling location if </w:t>
      </w:r>
      <w:r w:rsidR="00B64BE5" w:rsidRPr="006222EF">
        <w:t>additional</w:t>
      </w:r>
      <w:r w:rsidRPr="006222EF">
        <w:t xml:space="preserve"> water is to be collected. </w:t>
      </w:r>
    </w:p>
    <w:p w14:paraId="1EC41CD3" w14:textId="77777777" w:rsidR="00FE794D" w:rsidRPr="006222EF" w:rsidRDefault="00FE794D" w:rsidP="006222EF">
      <w:pPr>
        <w:pStyle w:val="ListNumber"/>
      </w:pPr>
      <w:r w:rsidRPr="006222EF">
        <w:t xml:space="preserve">Deploy the sampling device to collect a water sample at 0.5 m below the surface and/or at 0.5 m off the bottom. </w:t>
      </w:r>
    </w:p>
    <w:p w14:paraId="64929235" w14:textId="77777777" w:rsidR="00FE794D" w:rsidRPr="006222EF" w:rsidRDefault="00FE794D" w:rsidP="006222EF">
      <w:pPr>
        <w:pStyle w:val="ListNumber"/>
      </w:pPr>
      <w:r w:rsidRPr="006222EF">
        <w:t xml:space="preserve">Fill the sample bottle with sample water. </w:t>
      </w:r>
    </w:p>
    <w:p w14:paraId="65FFE700" w14:textId="402992AC" w:rsidR="00FE794D" w:rsidRPr="006222EF" w:rsidRDefault="00FE794D" w:rsidP="006222EF">
      <w:pPr>
        <w:pStyle w:val="ListNumber"/>
      </w:pPr>
      <w:r w:rsidRPr="006222EF">
        <w:t xml:space="preserve">Add the sodium thiosulfate tablet, cap, and shake </w:t>
      </w:r>
      <w:r w:rsidR="00B64BE5" w:rsidRPr="006222EF">
        <w:t>the bottle</w:t>
      </w:r>
      <w:r w:rsidRPr="006222EF">
        <w:t xml:space="preserve"> 25 times.</w:t>
      </w:r>
    </w:p>
    <w:p w14:paraId="254DCC7C" w14:textId="77777777" w:rsidR="00FE794D" w:rsidRPr="006222EF" w:rsidRDefault="00FE794D" w:rsidP="006222EF">
      <w:pPr>
        <w:pStyle w:val="ListNumber"/>
      </w:pPr>
      <w:r w:rsidRPr="006222EF">
        <w:t xml:space="preserve">Replace the cap and seal tightly. </w:t>
      </w:r>
    </w:p>
    <w:p w14:paraId="34AA7096" w14:textId="2315F8FD" w:rsidR="00FE794D" w:rsidRPr="006222EF" w:rsidRDefault="00FE794D" w:rsidP="006222EF">
      <w:pPr>
        <w:pStyle w:val="ListNumber"/>
      </w:pPr>
      <w:r w:rsidRPr="006222EF">
        <w:t xml:space="preserve">Place sample in </w:t>
      </w:r>
      <w:r w:rsidR="00B64BE5" w:rsidRPr="006222EF">
        <w:t>a</w:t>
      </w:r>
      <w:r w:rsidRPr="006222EF">
        <w:t xml:space="preserve"> cooler on ice. </w:t>
      </w:r>
    </w:p>
    <w:p w14:paraId="09AE0589" w14:textId="38512726" w:rsidR="00FE794D" w:rsidRDefault="623FE806" w:rsidP="001C3626">
      <w:pPr>
        <w:pStyle w:val="ListNumber"/>
      </w:pPr>
      <w:r w:rsidRPr="006222EF">
        <w:t>Reco</w:t>
      </w:r>
      <w:r>
        <w:t xml:space="preserve">rd the collection data on the Field Data Form. </w:t>
      </w:r>
    </w:p>
    <w:p w14:paraId="317A52DD" w14:textId="77777777" w:rsidR="00FE794D" w:rsidRPr="00BB5522" w:rsidRDefault="00FE794D" w:rsidP="007C65F9">
      <w:pPr>
        <w:pStyle w:val="BodyText"/>
        <w:rPr>
          <w:rFonts w:eastAsia="System"/>
          <w:szCs w:val="22"/>
        </w:rPr>
      </w:pPr>
      <w:r w:rsidRPr="00E95573">
        <w:rPr>
          <w:rFonts w:eastAsia="System"/>
        </w:rPr>
        <w:t>Sampl</w:t>
      </w:r>
      <w:r w:rsidRPr="00BB5522">
        <w:rPr>
          <w:rFonts w:eastAsia="System"/>
          <w:szCs w:val="22"/>
        </w:rPr>
        <w:t>e storage and handling:</w:t>
      </w:r>
    </w:p>
    <w:p w14:paraId="3CC9BC94" w14:textId="3D254F47" w:rsidR="00FE794D" w:rsidRPr="00C9151A" w:rsidRDefault="623FE806" w:rsidP="00353483">
      <w:pPr>
        <w:pStyle w:val="ListBullet"/>
        <w:rPr>
          <w:color w:val="000000" w:themeColor="text1"/>
        </w:rPr>
      </w:pPr>
      <w:r>
        <w:t xml:space="preserve">Add the sodium thiosulfate tablet, cap, and shake the bottle 25 times. </w:t>
      </w:r>
    </w:p>
    <w:p w14:paraId="225460DE" w14:textId="6AB1CCDD" w:rsidR="00FE794D" w:rsidRPr="00BE247F" w:rsidRDefault="623FE806" w:rsidP="00353483">
      <w:pPr>
        <w:pStyle w:val="ListBullet"/>
        <w:rPr>
          <w:color w:val="000000" w:themeColor="text1"/>
        </w:rPr>
      </w:pPr>
      <w:r>
        <w:t xml:space="preserve">Store the sample in a cooler on wet ice to chill (not freeze) for at least 15 minutes. Do not hold samples longer than 6 hours before filtration and freezing. </w:t>
      </w:r>
    </w:p>
    <w:p w14:paraId="1A14FC18" w14:textId="77777777" w:rsidR="00FE794D" w:rsidRPr="00C9151A" w:rsidRDefault="623FE806" w:rsidP="00353483">
      <w:pPr>
        <w:pStyle w:val="ListBullet"/>
        <w:rPr>
          <w:color w:val="000000" w:themeColor="text1"/>
        </w:rPr>
      </w:pPr>
      <w:r>
        <w:t xml:space="preserve">Place the bottles in the cooler (on ice or water) and shut the lid. </w:t>
      </w:r>
    </w:p>
    <w:p w14:paraId="3217D739" w14:textId="0ADADD12"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57A86984" w14:textId="66E12577" w:rsidR="00FE794D" w:rsidRPr="00C9151A" w:rsidRDefault="00FE794D" w:rsidP="00353483">
      <w:pPr>
        <w:pStyle w:val="ListBulletLast"/>
        <w:rPr>
          <w:color w:val="000000" w:themeColor="text1"/>
        </w:rPr>
      </w:pPr>
      <w:r w:rsidRPr="00076A73">
        <w:t>At the lab, store samples in a refrigerator at 4°C. Samples will need to be delivered to the laboratory within 6 hours of collection.</w:t>
      </w:r>
    </w:p>
    <w:p w14:paraId="1D9F4034" w14:textId="77777777" w:rsidR="006D632A" w:rsidRPr="00D417D7" w:rsidRDefault="006D632A" w:rsidP="006D632A">
      <w:pPr>
        <w:rPr>
          <w:rFonts w:ascii="Courier New" w:hAnsi="Courier New" w:cs="Courier New"/>
          <w:sz w:val="24"/>
          <w:szCs w:val="24"/>
        </w:rPr>
      </w:pPr>
      <w:r w:rsidRPr="00D417D7">
        <w:rPr>
          <w:rFonts w:ascii="Courier New" w:hAnsi="Courier New" w:cs="Courier New"/>
          <w:sz w:val="24"/>
          <w:szCs w:val="24"/>
        </w:rPr>
        <w:t>+++END-IF+++</w:t>
      </w:r>
    </w:p>
    <w:p w14:paraId="016ED79F" w14:textId="55689C13" w:rsidR="006D632A" w:rsidRPr="00D417D7" w:rsidRDefault="006D632A" w:rsidP="006D632A">
      <w:pPr>
        <w:rPr>
          <w:rFonts w:ascii="Courier New" w:hAnsi="Courier New" w:cs="Courier New"/>
          <w:sz w:val="24"/>
          <w:szCs w:val="24"/>
        </w:rPr>
      </w:pPr>
      <w:r w:rsidRPr="00D417D7">
        <w:rPr>
          <w:rFonts w:ascii="Courier New" w:hAnsi="Courier New" w:cs="Courier New"/>
          <w:sz w:val="24"/>
          <w:szCs w:val="24"/>
        </w:rPr>
        <w:t xml:space="preserve">+++IF </w:t>
      </w:r>
      <w:proofErr w:type="gramStart"/>
      <w:r w:rsidRPr="00D417D7">
        <w:rPr>
          <w:rFonts w:ascii="Courier New" w:hAnsi="Courier New" w:cs="Courier New"/>
          <w:sz w:val="24"/>
          <w:szCs w:val="24"/>
        </w:rPr>
        <w:t>determine(</w:t>
      </w:r>
      <w:proofErr w:type="gramEnd"/>
      <w:r w:rsidRPr="00D417D7">
        <w:rPr>
          <w:rFonts w:ascii="Courier New" w:hAnsi="Courier New" w:cs="Courier New"/>
          <w:sz w:val="24"/>
          <w:szCs w:val="24"/>
        </w:rPr>
        <w:t>'Saltwater Water Quality',</w:t>
      </w:r>
      <w:r w:rsidR="00F963E5">
        <w:rPr>
          <w:rFonts w:ascii="Courier New" w:hAnsi="Courier New" w:cs="Courier New"/>
          <w:sz w:val="24"/>
          <w:szCs w:val="24"/>
        </w:rPr>
        <w:t xml:space="preserve"> </w:t>
      </w:r>
      <w:r w:rsidRPr="00D417D7">
        <w:rPr>
          <w:rFonts w:ascii="Courier New" w:hAnsi="Courier New" w:cs="Courier New"/>
          <w:sz w:val="24"/>
          <w:szCs w:val="24"/>
        </w:rPr>
        <w:t>'Saltwater',</w:t>
      </w:r>
      <w:r w:rsidR="00F963E5">
        <w:rPr>
          <w:rFonts w:ascii="Courier New" w:hAnsi="Courier New" w:cs="Courier New"/>
          <w:sz w:val="24"/>
          <w:szCs w:val="24"/>
        </w:rPr>
        <w:t xml:space="preserve"> </w:t>
      </w:r>
      <w:r w:rsidRPr="00D417D7">
        <w:rPr>
          <w:rFonts w:ascii="Courier New" w:hAnsi="Courier New" w:cs="Courier New"/>
          <w:sz w:val="24"/>
          <w:szCs w:val="24"/>
        </w:rPr>
        <w:t>'</w:t>
      </w:r>
      <w:proofErr w:type="spellStart"/>
      <w:r w:rsidRPr="00D417D7">
        <w:rPr>
          <w:rFonts w:ascii="Courier New" w:hAnsi="Courier New" w:cs="Courier New"/>
          <w:sz w:val="24"/>
          <w:szCs w:val="24"/>
        </w:rPr>
        <w:t>Microcystins</w:t>
      </w:r>
      <w:proofErr w:type="spellEnd"/>
      <w:r w:rsidRPr="00D417D7">
        <w:rPr>
          <w:rFonts w:ascii="Courier New" w:hAnsi="Courier New" w:cs="Courier New"/>
          <w:sz w:val="24"/>
          <w:szCs w:val="24"/>
        </w:rPr>
        <w:t>',</w:t>
      </w:r>
      <w:r w:rsidR="00F963E5">
        <w:rPr>
          <w:rFonts w:ascii="Courier New" w:hAnsi="Courier New" w:cs="Courier New"/>
          <w:sz w:val="24"/>
          <w:szCs w:val="24"/>
        </w:rPr>
        <w:t xml:space="preserve"> </w:t>
      </w:r>
      <w:r w:rsidRPr="00D417D7">
        <w:rPr>
          <w:rFonts w:ascii="Courier New" w:hAnsi="Courier New" w:cs="Courier New"/>
          <w:sz w:val="24"/>
          <w:szCs w:val="24"/>
        </w:rPr>
        <w:t>'EPA 544') === true || determine('Saltwater Water Quality',</w:t>
      </w:r>
      <w:r w:rsidR="00F963E5">
        <w:rPr>
          <w:rFonts w:ascii="Courier New" w:hAnsi="Courier New" w:cs="Courier New"/>
          <w:sz w:val="24"/>
          <w:szCs w:val="24"/>
        </w:rPr>
        <w:t xml:space="preserve"> </w:t>
      </w:r>
      <w:r w:rsidRPr="00D417D7">
        <w:rPr>
          <w:rFonts w:ascii="Courier New" w:hAnsi="Courier New" w:cs="Courier New"/>
          <w:sz w:val="24"/>
          <w:szCs w:val="24"/>
        </w:rPr>
        <w:t>'Saltwater',</w:t>
      </w:r>
      <w:r w:rsidR="00F963E5">
        <w:rPr>
          <w:rFonts w:ascii="Courier New" w:hAnsi="Courier New" w:cs="Courier New"/>
          <w:sz w:val="24"/>
          <w:szCs w:val="24"/>
        </w:rPr>
        <w:t xml:space="preserve"> </w:t>
      </w:r>
      <w:r w:rsidRPr="00D417D7">
        <w:rPr>
          <w:rFonts w:ascii="Courier New" w:hAnsi="Courier New" w:cs="Courier New"/>
          <w:sz w:val="24"/>
          <w:szCs w:val="24"/>
        </w:rPr>
        <w:t>'</w:t>
      </w:r>
      <w:proofErr w:type="spellStart"/>
      <w:r w:rsidRPr="00D417D7">
        <w:rPr>
          <w:rFonts w:ascii="Courier New" w:hAnsi="Courier New" w:cs="Courier New"/>
          <w:sz w:val="24"/>
          <w:szCs w:val="24"/>
        </w:rPr>
        <w:t>Microcystins</w:t>
      </w:r>
      <w:proofErr w:type="spellEnd"/>
      <w:r w:rsidRPr="00D417D7">
        <w:rPr>
          <w:rFonts w:ascii="Courier New" w:hAnsi="Courier New" w:cs="Courier New"/>
          <w:sz w:val="24"/>
          <w:szCs w:val="24"/>
        </w:rPr>
        <w:t>',</w:t>
      </w:r>
      <w:r w:rsidR="00F963E5">
        <w:rPr>
          <w:rFonts w:ascii="Courier New" w:hAnsi="Courier New" w:cs="Courier New"/>
          <w:sz w:val="24"/>
          <w:szCs w:val="24"/>
        </w:rPr>
        <w:t xml:space="preserve"> </w:t>
      </w:r>
      <w:r w:rsidRPr="00D417D7">
        <w:rPr>
          <w:rFonts w:ascii="Courier New" w:hAnsi="Courier New" w:cs="Courier New"/>
          <w:sz w:val="24"/>
          <w:szCs w:val="24"/>
        </w:rPr>
        <w:t>'EPA 546') === true +++</w:t>
      </w:r>
    </w:p>
    <w:p w14:paraId="59AEDB29" w14:textId="77777777" w:rsidR="006D632A" w:rsidRPr="006D632A" w:rsidRDefault="006D632A" w:rsidP="006D632A">
      <w:pPr>
        <w:rPr>
          <w:highlight w:val="green"/>
        </w:rPr>
      </w:pPr>
    </w:p>
    <w:p w14:paraId="4FE171F1" w14:textId="77777777" w:rsidR="00FE794D" w:rsidRPr="008619B1" w:rsidRDefault="00FE794D" w:rsidP="00FE794D">
      <w:pPr>
        <w:pStyle w:val="Heading3"/>
        <w:rPr>
          <w:rFonts w:cs="Times New Roman"/>
          <w:b w:val="0"/>
          <w:iCs/>
        </w:rPr>
      </w:pPr>
      <w:bookmarkStart w:id="349" w:name="_Toc24106155"/>
      <w:r>
        <w:t>B</w:t>
      </w:r>
      <w:r w:rsidRPr="008619B1">
        <w:t>2.7</w:t>
      </w:r>
      <w:r>
        <w:tab/>
        <w:t xml:space="preserve">Harmful Algal Blooms: </w:t>
      </w:r>
      <w:proofErr w:type="spellStart"/>
      <w:r w:rsidRPr="00FB1906">
        <w:rPr>
          <w:rFonts w:cs="Times New Roman"/>
        </w:rPr>
        <w:t>Microcystins</w:t>
      </w:r>
      <w:bookmarkEnd w:id="349"/>
      <w:proofErr w:type="spellEnd"/>
      <w:r w:rsidRPr="00FB1906">
        <w:rPr>
          <w:rFonts w:cs="Times New Roman"/>
        </w:rPr>
        <w:t xml:space="preserve"> </w:t>
      </w:r>
    </w:p>
    <w:p w14:paraId="16DCFDCD" w14:textId="1B40E291" w:rsidR="00FE794D" w:rsidRDefault="00FE794D" w:rsidP="007C65F9">
      <w:pPr>
        <w:pStyle w:val="BodyText"/>
      </w:pPr>
      <w:r w:rsidRPr="545FFB88">
        <w:t>The algal toxin (microcystin) sample is a grab sample taken from the site. The grab sample is collected using the 3 L beaker to fill two 500 m</w:t>
      </w:r>
      <w:r>
        <w:t>L</w:t>
      </w:r>
      <w:r w:rsidRPr="545FFB88">
        <w:t xml:space="preserve"> bottle</w:t>
      </w:r>
      <w:r>
        <w:t>s</w:t>
      </w:r>
      <w:r w:rsidRPr="545FFB88">
        <w:t>. A screening test is conducted in the field using dipsticks. If</w:t>
      </w:r>
      <w:r w:rsidR="004916AB">
        <w:t xml:space="preserve"> presence of</w:t>
      </w:r>
      <w:r w:rsidRPr="545FFB88">
        <w:t xml:space="preserve"> </w:t>
      </w:r>
      <w:proofErr w:type="spellStart"/>
      <w:r w:rsidRPr="545FFB88">
        <w:t>microcystins</w:t>
      </w:r>
      <w:proofErr w:type="spellEnd"/>
      <w:r w:rsidRPr="545FFB88">
        <w:t xml:space="preserve"> </w:t>
      </w:r>
      <w:r w:rsidR="004916AB">
        <w:t>is</w:t>
      </w:r>
      <w:r w:rsidRPr="545FFB88">
        <w:t xml:space="preserve"> detected, and </w:t>
      </w:r>
      <w:r>
        <w:t xml:space="preserve">their </w:t>
      </w:r>
      <w:r w:rsidRPr="545FFB88">
        <w:t>concentration is higher than acceptable, the sample may be taken to the laboratory for further analysis.</w:t>
      </w:r>
    </w:p>
    <w:p w14:paraId="48026D03" w14:textId="75228D62" w:rsidR="00FE794D" w:rsidRDefault="00FE794D" w:rsidP="007C65F9">
      <w:pPr>
        <w:pStyle w:val="BodyText"/>
      </w:pPr>
      <w:r w:rsidRPr="545FFB88">
        <w:t>If collecting sample</w:t>
      </w:r>
      <w:r>
        <w:t>s</w:t>
      </w:r>
      <w:r w:rsidRPr="545FFB88">
        <w:t xml:space="preserve"> using a boat, locate the station using a GPS. When close to the station, </w:t>
      </w:r>
      <w:r>
        <w:t xml:space="preserve">position the boat </w:t>
      </w:r>
      <w:r w:rsidRPr="545FFB88">
        <w:t xml:space="preserve">slightly </w:t>
      </w:r>
      <w:proofErr w:type="gramStart"/>
      <w:r w:rsidRPr="545FFB88">
        <w:t>up-current</w:t>
      </w:r>
      <w:proofErr w:type="gramEnd"/>
      <w:r w:rsidRPr="545FFB88">
        <w:t xml:space="preserve"> or upwind</w:t>
      </w:r>
      <w:r w:rsidRPr="23E8A0AC">
        <w:t>,</w:t>
      </w:r>
      <w:r w:rsidRPr="545FFB88">
        <w:t xml:space="preserve"> with the side from which the sample is collected facing into the wind.</w:t>
      </w:r>
      <w:r w:rsidRPr="23E8A0AC">
        <w:t xml:space="preserve"> (</w:t>
      </w:r>
      <w:r w:rsidR="004916AB">
        <w:t>By setting up this way, the expected drift of the vessel will bring the vessel to the station coordinates when the sample is collected</w:t>
      </w:r>
      <w:r w:rsidRPr="23E8A0AC">
        <w:t>.)</w:t>
      </w:r>
      <w:r w:rsidRPr="545FFB88">
        <w:t xml:space="preserve"> Deploy the anchor. Once the </w:t>
      </w:r>
      <w:r w:rsidR="004916AB">
        <w:t>vessel has settled</w:t>
      </w:r>
      <w:r w:rsidRPr="545FFB88">
        <w:t xml:space="preserve">, record the coordinates on the </w:t>
      </w:r>
      <w:r w:rsidR="68973426" w:rsidRPr="545FFB88">
        <w:t>Field Data Form</w:t>
      </w:r>
      <w:r w:rsidRPr="545FFB88">
        <w:t>. Record data pertaining to weather, sea state</w:t>
      </w:r>
      <w:r w:rsidRPr="23E8A0AC">
        <w:t>,</w:t>
      </w:r>
      <w:r w:rsidRPr="545FFB88">
        <w:t xml:space="preserve"> and other ambient conditions about the site on the </w:t>
      </w:r>
      <w:r w:rsidR="68973426" w:rsidRPr="545FFB88">
        <w:t>Field Data Form</w:t>
      </w:r>
      <w:r w:rsidRPr="23E8A0AC">
        <w:t>.</w:t>
      </w:r>
    </w:p>
    <w:p w14:paraId="0EBF17DF" w14:textId="77777777" w:rsidR="00FE794D" w:rsidRPr="00BB5522" w:rsidRDefault="00FE794D" w:rsidP="007C65F9">
      <w:pPr>
        <w:pStyle w:val="BodyText"/>
        <w:rPr>
          <w:szCs w:val="22"/>
        </w:rPr>
      </w:pPr>
      <w:r w:rsidRPr="006A3187">
        <w:t xml:space="preserve">Supply </w:t>
      </w:r>
      <w:r w:rsidRPr="00BB5522">
        <w:rPr>
          <w:szCs w:val="22"/>
        </w:rPr>
        <w:t>list for collecting samples:</w:t>
      </w:r>
    </w:p>
    <w:p w14:paraId="540375D1" w14:textId="77777777" w:rsidR="00FE794D" w:rsidRPr="00C9151A" w:rsidRDefault="623FE806" w:rsidP="00353483">
      <w:pPr>
        <w:pStyle w:val="ListBullet"/>
        <w:rPr>
          <w:color w:val="000000" w:themeColor="text1"/>
        </w:rPr>
      </w:pPr>
      <w:r>
        <w:t xml:space="preserve">Nitrile gloves </w:t>
      </w:r>
    </w:p>
    <w:p w14:paraId="23CBA86C" w14:textId="77777777" w:rsidR="00FE794D" w:rsidRPr="00C9151A" w:rsidRDefault="623FE806" w:rsidP="00353483">
      <w:pPr>
        <w:pStyle w:val="ListBullet"/>
        <w:rPr>
          <w:color w:val="000000" w:themeColor="text1"/>
        </w:rPr>
      </w:pPr>
      <w:r>
        <w:t xml:space="preserve">3 L Nalgene beaker </w:t>
      </w:r>
    </w:p>
    <w:p w14:paraId="5708F460" w14:textId="77777777" w:rsidR="00FE794D" w:rsidRPr="00C9151A" w:rsidRDefault="623FE806" w:rsidP="00353483">
      <w:pPr>
        <w:pStyle w:val="ListBullet"/>
        <w:rPr>
          <w:color w:val="000000" w:themeColor="text1"/>
        </w:rPr>
      </w:pPr>
      <w:r>
        <w:t xml:space="preserve">HDPE bottle (500 mL white, round) </w:t>
      </w:r>
    </w:p>
    <w:p w14:paraId="0D93E91C" w14:textId="77777777" w:rsidR="00FE794D" w:rsidRPr="001C3626" w:rsidRDefault="623FE806" w:rsidP="00353483">
      <w:pPr>
        <w:pStyle w:val="ListBullet"/>
        <w:rPr>
          <w:color w:val="000000" w:themeColor="text1"/>
        </w:rPr>
      </w:pPr>
      <w:r>
        <w:t>Cooler with ice</w:t>
      </w:r>
    </w:p>
    <w:p w14:paraId="7E628FAA" w14:textId="77777777" w:rsidR="00FE794D" w:rsidRPr="001C3626" w:rsidRDefault="00FE794D" w:rsidP="00353483">
      <w:pPr>
        <w:pStyle w:val="ListBulletLast"/>
        <w:rPr>
          <w:color w:val="000000" w:themeColor="text1"/>
        </w:rPr>
      </w:pPr>
      <w:r w:rsidRPr="00076A73">
        <w:t xml:space="preserve">Algal toxin strip test kit for </w:t>
      </w:r>
      <w:proofErr w:type="spellStart"/>
      <w:r w:rsidRPr="00076A73">
        <w:t>microcystins</w:t>
      </w:r>
      <w:proofErr w:type="spellEnd"/>
    </w:p>
    <w:p w14:paraId="5DD7ADF5" w14:textId="77777777" w:rsidR="00FE794D" w:rsidRPr="00BB5522" w:rsidRDefault="00FE794D">
      <w:pPr>
        <w:pStyle w:val="BodyText"/>
      </w:pPr>
      <w:r w:rsidRPr="00BE247F">
        <w:t>For recording measurements:</w:t>
      </w:r>
    </w:p>
    <w:p w14:paraId="36397E4D" w14:textId="255F8167" w:rsidR="00FE794D" w:rsidRPr="00C9151A" w:rsidRDefault="623FE806" w:rsidP="00353483">
      <w:pPr>
        <w:pStyle w:val="ListBullet"/>
        <w:rPr>
          <w:color w:val="000000" w:themeColor="text1"/>
        </w:rPr>
      </w:pPr>
      <w:r>
        <w:t>Sample Log</w:t>
      </w:r>
    </w:p>
    <w:p w14:paraId="56AF11D5" w14:textId="0B1A4860" w:rsidR="00FE794D" w:rsidRPr="00BB5522" w:rsidRDefault="00FE794D" w:rsidP="00353483">
      <w:pPr>
        <w:pStyle w:val="ListBullet"/>
        <w:rPr>
          <w:color w:val="000000" w:themeColor="text1"/>
        </w:rPr>
      </w:pPr>
      <w:r w:rsidRPr="00076A73">
        <w:t>Field Data Form</w:t>
      </w:r>
    </w:p>
    <w:p w14:paraId="154C0B9F" w14:textId="77777777" w:rsidR="00FE794D" w:rsidRPr="00C9151A" w:rsidRDefault="623FE806" w:rsidP="00353483">
      <w:pPr>
        <w:pStyle w:val="ListBullet"/>
        <w:rPr>
          <w:color w:val="000000" w:themeColor="text1"/>
        </w:rPr>
      </w:pPr>
      <w:r>
        <w:t xml:space="preserve">Sample labels with pre-printed sample ID </w:t>
      </w:r>
    </w:p>
    <w:p w14:paraId="2166942D" w14:textId="77777777" w:rsidR="00FE794D" w:rsidRPr="00C9151A" w:rsidRDefault="623FE806" w:rsidP="00353483">
      <w:pPr>
        <w:pStyle w:val="ListBullet"/>
        <w:rPr>
          <w:color w:val="000000" w:themeColor="text1"/>
        </w:rPr>
      </w:pPr>
      <w:r>
        <w:t xml:space="preserve">Clear tape strips </w:t>
      </w:r>
    </w:p>
    <w:p w14:paraId="774F4BC6" w14:textId="77777777" w:rsidR="00FE794D" w:rsidRPr="00C9151A" w:rsidRDefault="623FE806" w:rsidP="00353483">
      <w:pPr>
        <w:pStyle w:val="ListBullet"/>
        <w:rPr>
          <w:color w:val="000000" w:themeColor="text1"/>
        </w:rPr>
      </w:pPr>
      <w:r>
        <w:t>Pencils (for data forms)</w:t>
      </w:r>
    </w:p>
    <w:p w14:paraId="381AEB6F" w14:textId="0A573F54" w:rsidR="00FE794D" w:rsidRPr="00BB5522" w:rsidRDefault="00FE794D" w:rsidP="00353483">
      <w:pPr>
        <w:pStyle w:val="ListBulletLast"/>
        <w:rPr>
          <w:color w:val="000000" w:themeColor="text1"/>
        </w:rPr>
      </w:pPr>
      <w:r w:rsidRPr="00076A73">
        <w:t>Fine-tipped indelible markers</w:t>
      </w:r>
      <w:r w:rsidR="2249E308" w:rsidRPr="006F2BDB">
        <w:t xml:space="preserve"> (for labels)</w:t>
      </w:r>
      <w:r w:rsidRPr="006F2BDB">
        <w:t xml:space="preserve"> </w:t>
      </w:r>
    </w:p>
    <w:p w14:paraId="1409CC01" w14:textId="1B604559" w:rsidR="00FE794D" w:rsidRPr="00E95573" w:rsidRDefault="00FE794D" w:rsidP="00383B1D">
      <w:pPr>
        <w:pStyle w:val="BodyText"/>
        <w:rPr>
          <w:rFonts w:eastAsia="System"/>
        </w:rPr>
      </w:pPr>
      <w:r w:rsidRPr="00E95573">
        <w:rPr>
          <w:rFonts w:eastAsia="System"/>
        </w:rPr>
        <w:t>Method:</w:t>
      </w:r>
      <w:r w:rsidR="004916AB">
        <w:rPr>
          <w:rFonts w:eastAsia="System"/>
        </w:rPr>
        <w:t xml:space="preserve"> Algal Toxin Strip Test for Microcystin</w:t>
      </w:r>
    </w:p>
    <w:p w14:paraId="56E40E1D" w14:textId="77777777" w:rsidR="00FE794D" w:rsidRPr="006222EF" w:rsidRDefault="00FE794D" w:rsidP="001C3626">
      <w:pPr>
        <w:pStyle w:val="ListNumber"/>
        <w:numPr>
          <w:ilvl w:val="0"/>
          <w:numId w:val="282"/>
        </w:numPr>
      </w:pPr>
      <w:r w:rsidRPr="006222EF">
        <w:t>Pour 1–2 mL of the sample from the HDPE bottle into the small bottle provided with the test kit.</w:t>
      </w:r>
    </w:p>
    <w:p w14:paraId="05FE60E1" w14:textId="77777777" w:rsidR="00FE794D" w:rsidRPr="006222EF" w:rsidRDefault="00FE794D" w:rsidP="006222EF">
      <w:pPr>
        <w:pStyle w:val="ListNumber"/>
      </w:pPr>
      <w:r w:rsidRPr="006222EF">
        <w:t>Using the graduated pipette provided, transfer 1 mL of sample to the lysis vial containing the dried lysis reagent.</w:t>
      </w:r>
    </w:p>
    <w:p w14:paraId="0AD75243" w14:textId="5FA90FE9" w:rsidR="00FE794D" w:rsidRPr="006222EF" w:rsidRDefault="00FE794D" w:rsidP="006222EF">
      <w:pPr>
        <w:pStyle w:val="ListNumber"/>
      </w:pPr>
      <w:r w:rsidRPr="006222EF">
        <w:t>Cap the bottle and shake for 2 minutes. Let rest for 8 minutes.</w:t>
      </w:r>
    </w:p>
    <w:p w14:paraId="017B8280" w14:textId="77777777" w:rsidR="00FE794D" w:rsidRPr="006222EF" w:rsidRDefault="00FE794D" w:rsidP="006222EF">
      <w:pPr>
        <w:pStyle w:val="ListNumber"/>
      </w:pPr>
      <w:r w:rsidRPr="006222EF">
        <w:t xml:space="preserve">Using the forceps provided, add one reagent paper to the lysis vial. </w:t>
      </w:r>
    </w:p>
    <w:p w14:paraId="7A4A17C7" w14:textId="33F6D8FC" w:rsidR="00FE794D" w:rsidRPr="006222EF" w:rsidRDefault="00FE794D" w:rsidP="006222EF">
      <w:pPr>
        <w:pStyle w:val="ListNumber"/>
      </w:pPr>
      <w:r w:rsidRPr="006222EF">
        <w:t>Cap and shake for 2 minutes. Let rest for 8 minutes.</w:t>
      </w:r>
    </w:p>
    <w:p w14:paraId="077F1EBD" w14:textId="77777777" w:rsidR="00FE794D" w:rsidRPr="006222EF" w:rsidRDefault="00FE794D" w:rsidP="006222EF">
      <w:pPr>
        <w:pStyle w:val="ListNumber"/>
      </w:pPr>
      <w:r w:rsidRPr="006222EF">
        <w:t>Using the pipette provided, add seven drops of sample to the conical, flip-top tube containing the reagent.</w:t>
      </w:r>
    </w:p>
    <w:p w14:paraId="32CAF7D3" w14:textId="337AEFC0" w:rsidR="00FE794D" w:rsidRPr="006222EF" w:rsidRDefault="00FE794D" w:rsidP="006222EF">
      <w:pPr>
        <w:pStyle w:val="ListNumber"/>
      </w:pPr>
      <w:r w:rsidRPr="006222EF">
        <w:t xml:space="preserve">Close the conical, </w:t>
      </w:r>
      <w:proofErr w:type="spellStart"/>
      <w:r w:rsidRPr="006222EF">
        <w:t>fliptop</w:t>
      </w:r>
      <w:proofErr w:type="spellEnd"/>
      <w:r w:rsidRPr="006222EF">
        <w:t xml:space="preserve"> tube and shake it for 30 seconds. </w:t>
      </w:r>
      <w:r w:rsidR="004916AB" w:rsidRPr="006222EF">
        <w:t>S</w:t>
      </w:r>
      <w:r w:rsidRPr="006222EF">
        <w:t>ample will turn purple.</w:t>
      </w:r>
    </w:p>
    <w:p w14:paraId="2F923837" w14:textId="160CA115" w:rsidR="00FE794D" w:rsidRPr="006222EF" w:rsidRDefault="00FE794D" w:rsidP="006222EF">
      <w:pPr>
        <w:pStyle w:val="ListNumber"/>
      </w:pPr>
      <w:r w:rsidRPr="006222EF">
        <w:t xml:space="preserve">Insert test strip into conical, </w:t>
      </w:r>
      <w:proofErr w:type="spellStart"/>
      <w:r w:rsidRPr="006222EF">
        <w:t>fliptop</w:t>
      </w:r>
      <w:proofErr w:type="spellEnd"/>
      <w:r w:rsidRPr="006222EF">
        <w:t xml:space="preserve"> tube with arrow pointing down (i.e., with the sample pad down). Incubate for 10 minutes.</w:t>
      </w:r>
    </w:p>
    <w:p w14:paraId="1783524D" w14:textId="0C9C324D" w:rsidR="00FE794D" w:rsidRPr="006222EF" w:rsidRDefault="00FE794D" w:rsidP="006222EF">
      <w:pPr>
        <w:pStyle w:val="ListNumber"/>
      </w:pPr>
      <w:r w:rsidRPr="006222EF">
        <w:t>Remove the test strip. Lay flat and allow to continue developing for 5 minutes.</w:t>
      </w:r>
    </w:p>
    <w:p w14:paraId="23F90FEB" w14:textId="77777777" w:rsidR="00FE794D" w:rsidRPr="006222EF" w:rsidRDefault="00FE794D" w:rsidP="006222EF">
      <w:pPr>
        <w:pStyle w:val="ListNumber"/>
      </w:pPr>
      <w:r w:rsidRPr="006222EF">
        <w:t xml:space="preserve">Use the strip control and test lines to measure the approximate concentration of </w:t>
      </w:r>
      <w:proofErr w:type="spellStart"/>
      <w:r w:rsidRPr="006222EF">
        <w:t>microcystins</w:t>
      </w:r>
      <w:proofErr w:type="spellEnd"/>
      <w:r w:rsidRPr="006222EF">
        <w:t xml:space="preserve"> observed. </w:t>
      </w:r>
    </w:p>
    <w:p w14:paraId="24E469D6" w14:textId="77777777" w:rsidR="00FE794D" w:rsidRPr="006222EF" w:rsidRDefault="00FE794D" w:rsidP="006222EF">
      <w:pPr>
        <w:pStyle w:val="ListNumber"/>
      </w:pPr>
      <w:r w:rsidRPr="006222EF">
        <w:t xml:space="preserve">Replace the cap and seal tightly. </w:t>
      </w:r>
    </w:p>
    <w:p w14:paraId="69BD0ACF" w14:textId="344D9CD5" w:rsidR="00FE794D" w:rsidRPr="006222EF" w:rsidRDefault="00FE794D" w:rsidP="006222EF">
      <w:pPr>
        <w:pStyle w:val="ListNumber"/>
      </w:pPr>
      <w:r w:rsidRPr="006222EF">
        <w:t xml:space="preserve">Place sample in </w:t>
      </w:r>
      <w:r w:rsidR="004916AB" w:rsidRPr="006222EF">
        <w:t>a</w:t>
      </w:r>
      <w:r w:rsidRPr="006222EF">
        <w:t xml:space="preserve"> cooler on ice. </w:t>
      </w:r>
    </w:p>
    <w:p w14:paraId="14549FC3" w14:textId="1B86A751" w:rsidR="00FE794D" w:rsidRDefault="623FE806" w:rsidP="001C3626">
      <w:pPr>
        <w:pStyle w:val="ListNumber"/>
      </w:pPr>
      <w:r w:rsidRPr="006222EF">
        <w:t>Record</w:t>
      </w:r>
      <w:r>
        <w:t xml:space="preserve"> the collection data on the Field Data Form.</w:t>
      </w:r>
    </w:p>
    <w:p w14:paraId="44ADD6E6" w14:textId="77777777" w:rsidR="00FE794D" w:rsidRPr="00BB5522" w:rsidRDefault="00FE794D" w:rsidP="00383B1D">
      <w:pPr>
        <w:pStyle w:val="BodyText"/>
        <w:rPr>
          <w:rFonts w:eastAsia="System"/>
          <w:szCs w:val="22"/>
        </w:rPr>
      </w:pPr>
      <w:r w:rsidRPr="00E95573">
        <w:rPr>
          <w:rFonts w:eastAsia="System"/>
        </w:rPr>
        <w:t>Sa</w:t>
      </w:r>
      <w:r w:rsidRPr="00BB5522">
        <w:rPr>
          <w:rFonts w:eastAsia="System"/>
          <w:szCs w:val="22"/>
        </w:rPr>
        <w:t>mple storage and handling</w:t>
      </w:r>
      <w:r w:rsidRPr="00BB5522">
        <w:rPr>
          <w:rFonts w:eastAsia="System"/>
          <w:bCs/>
          <w:szCs w:val="22"/>
        </w:rPr>
        <w:t>:</w:t>
      </w:r>
    </w:p>
    <w:p w14:paraId="5C1A03EE" w14:textId="5DE68337" w:rsidR="00FE794D" w:rsidRPr="00C9151A" w:rsidRDefault="623FE806" w:rsidP="00353483">
      <w:pPr>
        <w:pStyle w:val="ListBullet"/>
        <w:rPr>
          <w:color w:val="000000" w:themeColor="text1"/>
        </w:rPr>
      </w:pPr>
      <w:r>
        <w:t xml:space="preserve">Place the 500 mL bottles in a cooler (on ice or water) and shut the lid. If a cooler is not available, place the 500 mL bottles in an opaque garbage bag and immerse them in the stream. </w:t>
      </w:r>
    </w:p>
    <w:p w14:paraId="6D159B26" w14:textId="45704C9B" w:rsidR="00FE794D" w:rsidRPr="00C9151A" w:rsidRDefault="623FE806" w:rsidP="00353483">
      <w:pPr>
        <w:pStyle w:val="ListBullet"/>
        <w:rPr>
          <w:color w:val="000000" w:themeColor="text1"/>
        </w:rPr>
      </w:pPr>
      <w:r>
        <w:t xml:space="preserve">Record the sample IDs on the Sample Log along with the pertinent site information (site name, ID, date, etc.). </w:t>
      </w:r>
    </w:p>
    <w:p w14:paraId="70EDEAE7" w14:textId="3D4EAEBF" w:rsidR="00FE794D" w:rsidRDefault="00FE794D" w:rsidP="00353483">
      <w:pPr>
        <w:pStyle w:val="ListBulletLast"/>
        <w:rPr>
          <w:color w:val="000000" w:themeColor="text1"/>
        </w:rPr>
      </w:pPr>
      <w:r w:rsidRPr="00076A73">
        <w:t>Freeze as soon as possible until delivered to the laboratory.</w:t>
      </w:r>
    </w:p>
    <w:p w14:paraId="0E92B4D9" w14:textId="4036F86F" w:rsidR="00107FDF" w:rsidRPr="00A81581" w:rsidRDefault="00107FDF" w:rsidP="006222EF">
      <w:r w:rsidRPr="00A81581">
        <w:t>+++END-IF+++</w:t>
      </w:r>
    </w:p>
    <w:p w14:paraId="6ECBCBC5" w14:textId="3D2F2F35" w:rsidR="00FE794D" w:rsidRDefault="00FE794D" w:rsidP="00FE794D">
      <w:pPr>
        <w:pStyle w:val="Heading2"/>
        <w:rPr>
          <w:b w:val="0"/>
        </w:rPr>
      </w:pPr>
      <w:bookmarkStart w:id="350" w:name="_Toc24106156"/>
      <w:r w:rsidRPr="00B63493">
        <w:t>B3</w:t>
      </w:r>
      <w:r w:rsidRPr="00B63493">
        <w:tab/>
      </w:r>
      <w:r w:rsidR="00C27F0E" w:rsidRPr="00B63493">
        <w:t xml:space="preserve">Sample Handling </w:t>
      </w:r>
      <w:r w:rsidR="004916AB">
        <w:t>a</w:t>
      </w:r>
      <w:r w:rsidR="00C27F0E" w:rsidRPr="00B63493">
        <w:t>nd Custody</w:t>
      </w:r>
      <w:bookmarkEnd w:id="350"/>
      <w:r w:rsidR="00C27F0E" w:rsidRPr="00B63493">
        <w:t xml:space="preserve"> </w:t>
      </w:r>
    </w:p>
    <w:p w14:paraId="313C0B50" w14:textId="77777777" w:rsidR="00FE794D" w:rsidRPr="00B63493" w:rsidRDefault="00FE794D" w:rsidP="00383B1D">
      <w:pPr>
        <w:pStyle w:val="BodyText"/>
        <w:rPr>
          <w:rFonts w:eastAsiaTheme="minorEastAsia"/>
        </w:rPr>
      </w:pPr>
      <w:r w:rsidRPr="545FFB88">
        <w:rPr>
          <w:rFonts w:eastAsiaTheme="minorEastAsia"/>
        </w:rPr>
        <w:t>This section describes the process of sample handling</w:t>
      </w:r>
      <w:r>
        <w:rPr>
          <w:rFonts w:eastAsiaTheme="minorEastAsia"/>
        </w:rPr>
        <w:t xml:space="preserve"> and</w:t>
      </w:r>
      <w:r w:rsidRPr="545FFB88">
        <w:rPr>
          <w:rFonts w:eastAsiaTheme="minorEastAsia"/>
        </w:rPr>
        <w:t xml:space="preserve"> custody in the field, </w:t>
      </w:r>
      <w:r>
        <w:rPr>
          <w:rFonts w:eastAsiaTheme="minorEastAsia"/>
        </w:rPr>
        <w:t xml:space="preserve">in the </w:t>
      </w:r>
      <w:r w:rsidRPr="545FFB88">
        <w:rPr>
          <w:rFonts w:eastAsiaTheme="minorEastAsia"/>
        </w:rPr>
        <w:t>laboratory</w:t>
      </w:r>
      <w:r>
        <w:rPr>
          <w:rFonts w:eastAsiaTheme="minorEastAsia"/>
        </w:rPr>
        <w:t>,</w:t>
      </w:r>
      <w:r w:rsidRPr="545FFB88">
        <w:rPr>
          <w:rFonts w:eastAsiaTheme="minorEastAsia"/>
        </w:rPr>
        <w:t xml:space="preserve"> and </w:t>
      </w:r>
      <w:r>
        <w:rPr>
          <w:rFonts w:eastAsiaTheme="minorEastAsia"/>
        </w:rPr>
        <w:t>during</w:t>
      </w:r>
      <w:r w:rsidRPr="545FFB88">
        <w:rPr>
          <w:rFonts w:eastAsiaTheme="minorEastAsia"/>
        </w:rPr>
        <w:t xml:space="preserve"> transport, </w:t>
      </w:r>
      <w:proofErr w:type="gramStart"/>
      <w:r w:rsidRPr="545FFB88">
        <w:rPr>
          <w:rFonts w:eastAsiaTheme="minorEastAsia"/>
        </w:rPr>
        <w:t>taking into account</w:t>
      </w:r>
      <w:proofErr w:type="gramEnd"/>
      <w:r w:rsidRPr="545FFB88">
        <w:rPr>
          <w:rFonts w:eastAsiaTheme="minorEastAsia"/>
        </w:rPr>
        <w:t xml:space="preserve"> the nature of the samples, the maximum allowable holding time before extraction or analysis</w:t>
      </w:r>
      <w:r>
        <w:rPr>
          <w:rFonts w:eastAsiaTheme="minorEastAsia"/>
        </w:rPr>
        <w:t>,</w:t>
      </w:r>
      <w:r w:rsidRPr="545FFB88">
        <w:rPr>
          <w:rFonts w:eastAsiaTheme="minorEastAsia"/>
        </w:rPr>
        <w:t xml:space="preserve"> and available shipping options and schedules.</w:t>
      </w:r>
    </w:p>
    <w:p w14:paraId="5536E556" w14:textId="77777777" w:rsidR="00FE794D" w:rsidRPr="00BB5522" w:rsidRDefault="00FE794D" w:rsidP="00383B1D">
      <w:pPr>
        <w:pStyle w:val="BodyText"/>
        <w:rPr>
          <w:szCs w:val="22"/>
        </w:rPr>
      </w:pPr>
      <w:r w:rsidRPr="00F67A85">
        <w:t>Labels</w:t>
      </w:r>
      <w:r w:rsidRPr="00BB5522">
        <w:rPr>
          <w:szCs w:val="22"/>
        </w:rPr>
        <w:t xml:space="preserve"> with the following information will be attached to sample containers: </w:t>
      </w:r>
    </w:p>
    <w:p w14:paraId="360906BC" w14:textId="77777777" w:rsidR="00FE794D" w:rsidRPr="00C9151A" w:rsidRDefault="623FE806" w:rsidP="00353483">
      <w:pPr>
        <w:pStyle w:val="ListBullet"/>
        <w:rPr>
          <w:color w:val="000000" w:themeColor="text1"/>
        </w:rPr>
      </w:pPr>
      <w:r>
        <w:t xml:space="preserve">Sample number </w:t>
      </w:r>
    </w:p>
    <w:p w14:paraId="135422C1" w14:textId="77777777" w:rsidR="00FE794D" w:rsidRPr="00C9151A" w:rsidRDefault="623FE806" w:rsidP="00353483">
      <w:pPr>
        <w:pStyle w:val="ListBullet"/>
        <w:rPr>
          <w:color w:val="000000" w:themeColor="text1"/>
        </w:rPr>
      </w:pPr>
      <w:r>
        <w:t>Site ID</w:t>
      </w:r>
    </w:p>
    <w:p w14:paraId="1DC61265" w14:textId="77777777" w:rsidR="00FE794D" w:rsidRPr="00C9151A" w:rsidRDefault="623FE806" w:rsidP="00353483">
      <w:pPr>
        <w:pStyle w:val="ListBullet"/>
        <w:rPr>
          <w:color w:val="000000" w:themeColor="text1"/>
        </w:rPr>
      </w:pPr>
      <w:r>
        <w:t xml:space="preserve">Time and date of collection </w:t>
      </w:r>
    </w:p>
    <w:p w14:paraId="52BC5CB8" w14:textId="77777777" w:rsidR="00FE794D" w:rsidRPr="00C9151A" w:rsidRDefault="623FE806" w:rsidP="00353483">
      <w:pPr>
        <w:pStyle w:val="ListBullet"/>
        <w:rPr>
          <w:color w:val="000000" w:themeColor="text1"/>
        </w:rPr>
      </w:pPr>
      <w:r>
        <w:t>Preservation requirements</w:t>
      </w:r>
    </w:p>
    <w:p w14:paraId="1F3DE93F" w14:textId="77777777" w:rsidR="00FE794D" w:rsidRPr="00C9151A" w:rsidRDefault="00FE794D" w:rsidP="00353483">
      <w:pPr>
        <w:pStyle w:val="ListBulletLast"/>
        <w:rPr>
          <w:color w:val="000000" w:themeColor="text1"/>
        </w:rPr>
      </w:pPr>
      <w:r w:rsidRPr="00076A73">
        <w:t>Name of sampler and organization</w:t>
      </w:r>
    </w:p>
    <w:p w14:paraId="4EB74B1D" w14:textId="77777777" w:rsidR="00FE794D" w:rsidRPr="001C3626" w:rsidRDefault="00FE794D">
      <w:pPr>
        <w:pStyle w:val="BodyText"/>
        <w:rPr>
          <w:rFonts w:eastAsiaTheme="minorEastAsia"/>
        </w:rPr>
      </w:pPr>
      <w:r w:rsidRPr="00BE247F">
        <w:rPr>
          <w:rFonts w:eastAsiaTheme="minorEastAsia"/>
        </w:rPr>
        <w:t xml:space="preserve">Samples for shipment will be prepared as follows: </w:t>
      </w:r>
    </w:p>
    <w:p w14:paraId="68C96BD4"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All samples will be appropriately preserved and packaged for transport. </w:t>
      </w:r>
    </w:p>
    <w:p w14:paraId="123A8B1F" w14:textId="77777777" w:rsidR="00FE794D" w:rsidRPr="001C3626" w:rsidRDefault="623FE806" w:rsidP="00353483">
      <w:pPr>
        <w:pStyle w:val="ListBullet"/>
        <w:rPr>
          <w:rFonts w:eastAsiaTheme="minorEastAsia"/>
          <w:color w:val="000000" w:themeColor="text1"/>
        </w:rPr>
      </w:pPr>
      <w:r w:rsidRPr="623FE806">
        <w:rPr>
          <w:rFonts w:eastAsiaTheme="minorEastAsia"/>
        </w:rPr>
        <w:t xml:space="preserve">If obtainable samples are missing, the Project Manager will determine corrective action (e.g., reschedule a site visit or return to the site that same day to complete collection of the missing samples). </w:t>
      </w:r>
    </w:p>
    <w:p w14:paraId="6AF7D556" w14:textId="77777777" w:rsidR="00FE794D" w:rsidRPr="00C9151A" w:rsidRDefault="623FE806" w:rsidP="00353483">
      <w:pPr>
        <w:pStyle w:val="ListBullet"/>
        <w:rPr>
          <w:color w:val="000000" w:themeColor="text1"/>
        </w:rPr>
      </w:pPr>
      <w:r w:rsidRPr="623FE806">
        <w:rPr>
          <w:rFonts w:eastAsiaTheme="minorEastAsia"/>
        </w:rPr>
        <w:t xml:space="preserve">All samples will be </w:t>
      </w:r>
      <w:proofErr w:type="gramStart"/>
      <w:r w:rsidRPr="623FE806">
        <w:rPr>
          <w:rFonts w:eastAsiaTheme="minorEastAsia"/>
        </w:rPr>
        <w:t>labeled</w:t>
      </w:r>
      <w:proofErr w:type="gramEnd"/>
      <w:r w:rsidRPr="623FE806">
        <w:rPr>
          <w:rFonts w:eastAsiaTheme="minorEastAsia"/>
        </w:rPr>
        <w:t xml:space="preserve"> and the labels checked for completeness, legibility, accuracy, and consistency.</w:t>
      </w:r>
    </w:p>
    <w:p w14:paraId="40C04379" w14:textId="0CB3E5C0" w:rsidR="00FE794D" w:rsidRPr="00C9151A" w:rsidDel="5B2019F7" w:rsidRDefault="520F77F9" w:rsidP="00353483">
      <w:pPr>
        <w:pStyle w:val="ListBullet"/>
        <w:rPr>
          <w:rFonts w:eastAsiaTheme="minorEastAsia"/>
          <w:color w:val="000000" w:themeColor="text1"/>
        </w:rPr>
      </w:pPr>
      <w:r w:rsidRPr="520F77F9">
        <w:rPr>
          <w:rFonts w:eastAsiaTheme="minorEastAsia"/>
        </w:rPr>
        <w:t>Sample Labels and Sample Log will be reviewed to ensure consistent sample ID information.</w:t>
      </w:r>
    </w:p>
    <w:p w14:paraId="2AE93CEB" w14:textId="77777777" w:rsidR="00FE794D" w:rsidRPr="00C9151A" w:rsidRDefault="00FE794D" w:rsidP="00353483">
      <w:pPr>
        <w:pStyle w:val="ListBulletLast"/>
        <w:rPr>
          <w:color w:val="000000" w:themeColor="text1"/>
        </w:rPr>
      </w:pPr>
      <w:r w:rsidRPr="00076A73">
        <w:rPr>
          <w:rFonts w:eastAsiaTheme="minorEastAsia"/>
        </w:rPr>
        <w:t xml:space="preserve">Each sample container will be inspected to make sure there are no leaks and that all containers are properly sealed. </w:t>
      </w:r>
    </w:p>
    <w:p w14:paraId="430A62F9" w14:textId="009E3822" w:rsidR="00FE794D" w:rsidRDefault="623FE806" w:rsidP="00383B1D">
      <w:pPr>
        <w:pStyle w:val="BodyText"/>
      </w:pPr>
      <w:r w:rsidRPr="623FE806">
        <w:rPr>
          <w:rFonts w:eastAsiaTheme="minorEastAsia"/>
        </w:rPr>
        <w:t>The Field Coordinator will complete the Chain of Custody Form(s) for samples shipped to a laboratory. A copy of each custody form will be made and retained by the team. The original form will be sent in the container with the sample. C</w:t>
      </w:r>
      <w:r>
        <w:t xml:space="preserve">opies of all custody forms will be included in the coolers when samples are sent to the labs. </w:t>
      </w:r>
    </w:p>
    <w:p w14:paraId="592B537F" w14:textId="6F75A2EB" w:rsidR="00FE794D" w:rsidRDefault="00FE794D" w:rsidP="00FE794D">
      <w:pPr>
        <w:pStyle w:val="Heading2"/>
      </w:pPr>
      <w:bookmarkStart w:id="351" w:name="_Toc24106157"/>
      <w:r w:rsidRPr="009F091B">
        <w:t>B4</w:t>
      </w:r>
      <w:r>
        <w:tab/>
      </w:r>
      <w:r w:rsidR="00C27F0E" w:rsidRPr="009F091B">
        <w:t>Analytical Methods</w:t>
      </w:r>
      <w:bookmarkEnd w:id="351"/>
    </w:p>
    <w:p w14:paraId="53AAC2FB" w14:textId="3E16541E" w:rsidR="00AA0FD3" w:rsidRPr="009F091B" w:rsidRDefault="004916AB" w:rsidP="00AA0FD3">
      <w:pPr>
        <w:pStyle w:val="BodyText"/>
      </w:pPr>
      <w:r>
        <w:t xml:space="preserve">Field and laboratory analyses will be conducted according to the methods listed in the </w:t>
      </w:r>
      <w:r w:rsidR="6D5441FE">
        <w:t>t</w:t>
      </w:r>
      <w:r>
        <w:t>able</w:t>
      </w:r>
      <w:r w:rsidR="0AB15D20">
        <w:t xml:space="preserve"> below</w:t>
      </w:r>
      <w:r w:rsidRPr="74D408D3">
        <w:t>.</w:t>
      </w:r>
      <w:r w:rsidR="4C6B30FB" w:rsidRPr="74D408D3">
        <w:t xml:space="preserve"> </w:t>
      </w:r>
      <w:r w:rsidR="296B28FE" w:rsidRPr="296B28FE">
        <w:t>This does not apply to in-situ parameters measured using sensors in the field</w:t>
      </w:r>
      <w:r w:rsidR="3F15182D" w:rsidRPr="296B28FE">
        <w:t xml:space="preserve"> (i.e.,</w:t>
      </w:r>
      <w:r w:rsidR="296B28FE" w:rsidRPr="296B28FE">
        <w:t xml:space="preserve"> temperature, pH, dissol</w:t>
      </w:r>
      <w:r w:rsidR="0B5E99AA" w:rsidRPr="0B5E99AA">
        <w:t>ved oxygen, salinity</w:t>
      </w:r>
      <w:r w:rsidR="74D408D3" w:rsidRPr="0B5E99AA">
        <w:t>,</w:t>
      </w:r>
      <w:r w:rsidR="0B5E99AA" w:rsidRPr="0B5E99AA">
        <w:t xml:space="preserve"> </w:t>
      </w:r>
      <w:r w:rsidR="4838B9A6" w:rsidRPr="4838B9A6">
        <w:t>and turbidity).</w:t>
      </w:r>
    </w:p>
    <w:p w14:paraId="787B8EA3" w14:textId="554778AC" w:rsidR="6F45E312" w:rsidRDefault="00FE794D" w:rsidP="001C3626">
      <w:pPr>
        <w:pStyle w:val="TableTitle"/>
      </w:pPr>
      <w:bookmarkStart w:id="352" w:name="_Toc24070807"/>
      <w:r w:rsidRPr="002131D1">
        <w:t>Table</w:t>
      </w:r>
      <w:r w:rsidR="0083018C">
        <w:t xml:space="preserve"> B4.</w:t>
      </w:r>
      <w:r w:rsidR="0083018C" w:rsidRPr="00A07B88">
        <w:rPr>
          <w:b w:val="0"/>
        </w:rPr>
        <w:fldChar w:fldCharType="begin"/>
      </w:r>
      <w:r w:rsidR="0083018C">
        <w:instrText xml:space="preserve"> SEQ Table \* ARABIC \r 1 </w:instrText>
      </w:r>
      <w:r w:rsidR="0083018C" w:rsidRPr="00A07B88">
        <w:rPr>
          <w:b w:val="0"/>
        </w:rPr>
        <w:fldChar w:fldCharType="separate"/>
      </w:r>
      <w:r w:rsidR="0083018C">
        <w:rPr>
          <w:noProof/>
        </w:rPr>
        <w:t>1</w:t>
      </w:r>
      <w:r w:rsidR="0083018C" w:rsidRPr="00A07B88">
        <w:rPr>
          <w:b w:val="0"/>
        </w:rPr>
        <w:fldChar w:fldCharType="end"/>
      </w:r>
      <w:r w:rsidR="0083018C">
        <w:t>.</w:t>
      </w:r>
      <w:r w:rsidR="00832141" w:rsidRPr="6F45E312">
        <w:t xml:space="preserve"> </w:t>
      </w:r>
      <w:r w:rsidR="6F45E312">
        <w:t>Approved Analytical Methods</w:t>
      </w:r>
      <w:bookmarkEnd w:id="352"/>
    </w:p>
    <w:tbl>
      <w:tblPr>
        <w:tblStyle w:val="TableGrid"/>
        <w:tblW w:w="4955" w:type="pct"/>
        <w:tblLook w:val="04A0" w:firstRow="1" w:lastRow="0" w:firstColumn="1" w:lastColumn="0" w:noHBand="0" w:noVBand="1"/>
      </w:tblPr>
      <w:tblGrid>
        <w:gridCol w:w="5035"/>
        <w:gridCol w:w="4231"/>
      </w:tblGrid>
      <w:tr w:rsidR="008909E2" w:rsidRPr="00C55E15" w14:paraId="40D25411" w14:textId="77777777" w:rsidTr="00C55E15">
        <w:trPr>
          <w:trHeight w:val="170"/>
          <w:tblHeader/>
        </w:trPr>
        <w:tc>
          <w:tcPr>
            <w:tcW w:w="2717" w:type="pct"/>
            <w:shd w:val="clear" w:color="auto" w:fill="D9D9D9" w:themeFill="background1" w:themeFillShade="D9"/>
            <w:vAlign w:val="center"/>
          </w:tcPr>
          <w:p w14:paraId="63B4E2C4" w14:textId="4B00EC4E" w:rsidR="008909E2" w:rsidRPr="00C55E15" w:rsidRDefault="008909E2" w:rsidP="00AA0FD3">
            <w:pPr>
              <w:pStyle w:val="TableHeadings"/>
              <w:rPr>
                <w:rFonts w:ascii="Calibri" w:hAnsi="Calibri"/>
              </w:rPr>
            </w:pPr>
            <w:r w:rsidRPr="00C55E15">
              <w:rPr>
                <w:rFonts w:ascii="Calibri" w:hAnsi="Calibri"/>
              </w:rPr>
              <w:t>Parameter - Method</w:t>
            </w:r>
          </w:p>
        </w:tc>
        <w:tc>
          <w:tcPr>
            <w:tcW w:w="2283" w:type="pct"/>
            <w:shd w:val="clear" w:color="auto" w:fill="D9D9D9" w:themeFill="background1" w:themeFillShade="D9"/>
            <w:vAlign w:val="center"/>
          </w:tcPr>
          <w:p w14:paraId="4EA591AC" w14:textId="74F295AF" w:rsidR="008909E2" w:rsidRPr="00C55E15" w:rsidRDefault="008909E2" w:rsidP="00AA0FD3">
            <w:pPr>
              <w:pStyle w:val="TableHeadings"/>
              <w:rPr>
                <w:rFonts w:ascii="Calibri" w:hAnsi="Calibri"/>
              </w:rPr>
            </w:pPr>
            <w:r w:rsidRPr="00C55E15">
              <w:rPr>
                <w:rFonts w:ascii="Calibri" w:hAnsi="Calibri"/>
              </w:rPr>
              <w:t>MDL</w:t>
            </w:r>
            <w:r w:rsidRPr="00C55E15">
              <w:rPr>
                <w:rFonts w:ascii="Calibri" w:hAnsi="Calibri"/>
              </w:rPr>
              <w:br/>
              <w:t xml:space="preserve">(mg/l </w:t>
            </w:r>
            <w:r w:rsidR="00277E6A" w:rsidRPr="00C55E15">
              <w:rPr>
                <w:rFonts w:ascii="Calibri" w:hAnsi="Calibri"/>
              </w:rPr>
              <w:t>unless</w:t>
            </w:r>
            <w:r w:rsidRPr="00C55E15">
              <w:rPr>
                <w:rFonts w:ascii="Calibri" w:hAnsi="Calibri"/>
              </w:rPr>
              <w:t xml:space="preserve"> stated)</w:t>
            </w:r>
          </w:p>
        </w:tc>
      </w:tr>
      <w:tr w:rsidR="008909E2" w:rsidRPr="00C55E15" w14:paraId="6634046C" w14:textId="77777777" w:rsidTr="706AD373">
        <w:tc>
          <w:tcPr>
            <w:tcW w:w="2717" w:type="pct"/>
          </w:tcPr>
          <w:p w14:paraId="5D4E31AB" w14:textId="67B41353" w:rsidR="020EFAA8" w:rsidRPr="00CC5591" w:rsidRDefault="706AD373" w:rsidP="519BA1FE">
            <w:pPr>
              <w:pStyle w:val="TableText"/>
              <w:rPr>
                <w:rFonts w:eastAsia="Courier New" w:cs="Courier New"/>
                <w:szCs w:val="22"/>
              </w:rPr>
            </w:pPr>
            <w:r w:rsidRPr="00CC5591">
              <w:rPr>
                <w:rFonts w:eastAsia="Courier New" w:cs="Courier New"/>
                <w:szCs w:val="22"/>
              </w:rPr>
              <w:t xml:space="preserve">+++FOR parameter IN </w:t>
            </w:r>
            <w:proofErr w:type="spellStart"/>
            <w:proofErr w:type="gramStart"/>
            <w:r w:rsidRPr="00CC5591">
              <w:rPr>
                <w:rFonts w:eastAsia="Courier New" w:cs="Courier New"/>
                <w:szCs w:val="22"/>
              </w:rPr>
              <w:t>parameters.filter</w:t>
            </w:r>
            <w:proofErr w:type="spellEnd"/>
            <w:proofErr w:type="gramEnd"/>
            <w:r w:rsidRPr="00CC5591">
              <w:rPr>
                <w:rFonts w:eastAsia="Courier New" w:cs="Courier New"/>
                <w:szCs w:val="22"/>
              </w:rPr>
              <w:t xml:space="preserve">((param) =&gt; </w:t>
            </w:r>
            <w:proofErr w:type="spellStart"/>
            <w:r w:rsidRPr="00CC5591">
              <w:rPr>
                <w:rFonts w:eastAsia="Courier New" w:cs="Courier New"/>
                <w:szCs w:val="22"/>
              </w:rPr>
              <w:t>param.monitoringCategory</w:t>
            </w:r>
            <w:proofErr w:type="spellEnd"/>
            <w:r w:rsidRPr="00CC5591">
              <w:rPr>
                <w:rFonts w:eastAsia="Courier New" w:cs="Courier New"/>
                <w:szCs w:val="22"/>
              </w:rPr>
              <w:t xml:space="preserve"> === 'Saltwater Water Quality' &amp;&amp; </w:t>
            </w:r>
            <w:proofErr w:type="spellStart"/>
            <w:r w:rsidRPr="00CC5591">
              <w:rPr>
                <w:rFonts w:eastAsia="Courier New" w:cs="Courier New"/>
                <w:szCs w:val="22"/>
              </w:rPr>
              <w:t>param.mdl</w:t>
            </w:r>
            <w:proofErr w:type="spellEnd"/>
            <w:r w:rsidRPr="00CC5591">
              <w:rPr>
                <w:rFonts w:eastAsia="Courier New" w:cs="Courier New"/>
                <w:szCs w:val="22"/>
              </w:rPr>
              <w:t xml:space="preserve"> !== '') +++</w:t>
            </w:r>
          </w:p>
        </w:tc>
        <w:tc>
          <w:tcPr>
            <w:tcW w:w="2283" w:type="pct"/>
          </w:tcPr>
          <w:p w14:paraId="198D8BAC" w14:textId="699E3311" w:rsidR="008909E2" w:rsidRPr="00CC5591" w:rsidRDefault="008909E2" w:rsidP="00AA0FD3">
            <w:pPr>
              <w:pStyle w:val="TableText"/>
              <w:rPr>
                <w:szCs w:val="22"/>
              </w:rPr>
            </w:pPr>
          </w:p>
        </w:tc>
      </w:tr>
      <w:tr w:rsidR="008909E2" w:rsidRPr="00C55E15" w14:paraId="752CE936" w14:textId="77777777" w:rsidTr="706AD373">
        <w:tc>
          <w:tcPr>
            <w:tcW w:w="2717" w:type="pct"/>
          </w:tcPr>
          <w:p w14:paraId="32E81C19" w14:textId="284365D3" w:rsidR="020EFAA8"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proofErr w:type="gramStart"/>
            <w:r w:rsidRPr="00CC5591">
              <w:rPr>
                <w:rFonts w:eastAsia="Courier New" w:cs="Courier New"/>
                <w:szCs w:val="22"/>
              </w:rPr>
              <w:t>parameter.label</w:t>
            </w:r>
            <w:proofErr w:type="spellEnd"/>
            <w:proofErr w:type="gramEnd"/>
            <w:r w:rsidRPr="00CC5591">
              <w:rPr>
                <w:rFonts w:eastAsia="Courier New" w:cs="Courier New"/>
                <w:szCs w:val="22"/>
              </w:rPr>
              <w:t>+++</w:t>
            </w:r>
          </w:p>
        </w:tc>
        <w:tc>
          <w:tcPr>
            <w:tcW w:w="2283" w:type="pct"/>
          </w:tcPr>
          <w:p w14:paraId="19D400BC" w14:textId="61494435" w:rsidR="008909E2" w:rsidRPr="00CC5591" w:rsidRDefault="706AD373" w:rsidP="706AD373">
            <w:pPr>
              <w:pStyle w:val="TableText"/>
              <w:rPr>
                <w:rFonts w:eastAsia="Courier New" w:cs="Courier New"/>
                <w:szCs w:val="22"/>
              </w:rPr>
            </w:pPr>
            <w:r w:rsidRPr="00CC5591">
              <w:rPr>
                <w:rFonts w:eastAsia="Courier New" w:cs="Courier New"/>
                <w:szCs w:val="22"/>
              </w:rPr>
              <w:t>+++</w:t>
            </w:r>
            <w:r w:rsidRPr="00CC5591">
              <w:rPr>
                <w:rFonts w:eastAsia="Courier New" w:cs="Courier New"/>
                <w:b/>
                <w:bCs/>
                <w:szCs w:val="22"/>
              </w:rPr>
              <w:t xml:space="preserve"> INS $</w:t>
            </w:r>
            <w:proofErr w:type="spellStart"/>
            <w:r w:rsidRPr="00CC5591">
              <w:rPr>
                <w:rFonts w:eastAsia="Courier New" w:cs="Courier New"/>
                <w:szCs w:val="22"/>
              </w:rPr>
              <w:t>parameter.mdl</w:t>
            </w:r>
            <w:proofErr w:type="spellEnd"/>
            <w:r w:rsidRPr="00CC5591">
              <w:rPr>
                <w:rFonts w:eastAsia="Courier New" w:cs="Courier New"/>
                <w:szCs w:val="22"/>
              </w:rPr>
              <w:t>+++</w:t>
            </w:r>
          </w:p>
        </w:tc>
      </w:tr>
      <w:tr w:rsidR="008909E2" w:rsidRPr="00C55E15" w14:paraId="4D257585" w14:textId="77777777" w:rsidTr="706AD373">
        <w:tc>
          <w:tcPr>
            <w:tcW w:w="2717" w:type="pct"/>
          </w:tcPr>
          <w:p w14:paraId="75F8F8A8" w14:textId="77777777" w:rsidR="020EFAA8" w:rsidRPr="00CC5591" w:rsidRDefault="020EFAA8" w:rsidP="020EFAA8">
            <w:pPr>
              <w:rPr>
                <w:rFonts w:eastAsia="Courier New" w:cs="Courier New"/>
              </w:rPr>
            </w:pPr>
            <w:r w:rsidRPr="00CC5591">
              <w:rPr>
                <w:rFonts w:eastAsia="Courier New" w:cs="Courier New"/>
              </w:rPr>
              <w:t>+++END-FOR parameter +++</w:t>
            </w:r>
          </w:p>
        </w:tc>
        <w:tc>
          <w:tcPr>
            <w:tcW w:w="2283" w:type="pct"/>
          </w:tcPr>
          <w:p w14:paraId="06E9A9D8" w14:textId="77777777" w:rsidR="008909E2" w:rsidRPr="00CC5591" w:rsidRDefault="008909E2" w:rsidP="00AA0FD3">
            <w:pPr>
              <w:pStyle w:val="TableText"/>
              <w:rPr>
                <w:szCs w:val="22"/>
              </w:rPr>
            </w:pPr>
          </w:p>
        </w:tc>
      </w:tr>
    </w:tbl>
    <w:p w14:paraId="6DD8E327" w14:textId="77777777" w:rsidR="00FE794D" w:rsidRPr="009F091B" w:rsidRDefault="00FE794D" w:rsidP="00FE794D">
      <w:pPr>
        <w:shd w:val="clear" w:color="auto" w:fill="FFFFFF"/>
        <w:ind w:right="480"/>
        <w:rPr>
          <w:color w:val="525252" w:themeColor="accent3" w:themeShade="80"/>
        </w:rPr>
      </w:pPr>
    </w:p>
    <w:p w14:paraId="348F3273" w14:textId="77777777" w:rsidR="00FE794D" w:rsidRPr="00AA0FD3" w:rsidRDefault="00FE794D" w:rsidP="00AA0FD3"/>
    <w:p w14:paraId="748F332D" w14:textId="1965498C" w:rsidR="00FE794D" w:rsidRPr="001C3626" w:rsidRDefault="00FE794D">
      <w:pPr>
        <w:pStyle w:val="Heading2"/>
        <w:rPr>
          <w:b w:val="0"/>
        </w:rPr>
      </w:pPr>
      <w:bookmarkStart w:id="353" w:name="_Toc24106158"/>
      <w:r w:rsidRPr="009F091B">
        <w:t>B5</w:t>
      </w:r>
      <w:r>
        <w:tab/>
      </w:r>
      <w:r w:rsidR="00C27F0E" w:rsidRPr="009F091B">
        <w:t xml:space="preserve">Field </w:t>
      </w:r>
      <w:r w:rsidR="01806456">
        <w:t>Sampling</w:t>
      </w:r>
      <w:r w:rsidR="00C27F0E" w:rsidRPr="00FB1906">
        <w:t xml:space="preserve"> Quality Control</w:t>
      </w:r>
      <w:bookmarkEnd w:id="353"/>
    </w:p>
    <w:p w14:paraId="009818C3" w14:textId="4592C07A" w:rsidR="00FE794D" w:rsidRPr="001C3626" w:rsidRDefault="2B8CEAA2" w:rsidP="001C3626">
      <w:pPr>
        <w:pStyle w:val="BodyText"/>
      </w:pPr>
      <w:r w:rsidRPr="001C3626">
        <w:rPr>
          <w:rFonts w:eastAsia="Calibri" w:cs="Calibri"/>
        </w:rPr>
        <w:t xml:space="preserve">The monitoring project </w:t>
      </w:r>
      <w:r w:rsidRPr="001C3626">
        <w:t xml:space="preserve">will include appropriate QC samples to assess general data quality issues, as well as specific data quality objectives. Field QC samples will be taken for 10% of all water quality samples taken per sampling event. </w:t>
      </w:r>
      <w:r w:rsidRPr="001C3626">
        <w:rPr>
          <w:rFonts w:eastAsia="Calibri" w:cs="Calibri"/>
        </w:rPr>
        <w:t xml:space="preserve"> </w:t>
      </w:r>
      <w:r w:rsidR="20794B49" w:rsidRPr="001C3626">
        <w:rPr>
          <w:rFonts w:eastAsia="Calibri" w:cs="Calibri"/>
        </w:rPr>
        <w:t>The table below summarizes</w:t>
      </w:r>
      <w:r w:rsidR="1BDA5F8C" w:rsidRPr="001C3626">
        <w:rPr>
          <w:rFonts w:eastAsia="Calibri" w:cs="Calibri"/>
        </w:rPr>
        <w:t xml:space="preserve"> Field QA/QC activities:</w:t>
      </w:r>
    </w:p>
    <w:p w14:paraId="0C621226" w14:textId="07C08F72" w:rsidR="1065EA06" w:rsidRPr="00E87F58" w:rsidRDefault="1065EA06" w:rsidP="001C3626">
      <w:pPr>
        <w:pStyle w:val="TableTitle"/>
      </w:pPr>
      <w:bookmarkStart w:id="354" w:name="_Toc24070808"/>
      <w:r w:rsidRPr="001C3626">
        <w:rPr>
          <w:color w:val="auto"/>
        </w:rPr>
        <w:t>Table</w:t>
      </w:r>
      <w:r w:rsidR="0083018C">
        <w:rPr>
          <w:color w:val="auto"/>
        </w:rPr>
        <w:t xml:space="preserve"> B5.</w:t>
      </w:r>
      <w:r w:rsidR="0083018C" w:rsidRPr="00A07B88">
        <w:fldChar w:fldCharType="begin"/>
      </w:r>
      <w:r w:rsidR="0083018C">
        <w:instrText xml:space="preserve"> SEQ Table \* ARABIC \r 1 </w:instrText>
      </w:r>
      <w:r w:rsidR="0083018C" w:rsidRPr="00A07B88">
        <w:fldChar w:fldCharType="separate"/>
      </w:r>
      <w:r w:rsidR="0083018C">
        <w:rPr>
          <w:noProof/>
        </w:rPr>
        <w:t>1</w:t>
      </w:r>
      <w:r w:rsidR="0083018C" w:rsidRPr="00A07B88">
        <w:fldChar w:fldCharType="end"/>
      </w:r>
      <w:r w:rsidR="0083018C">
        <w:t>.</w:t>
      </w:r>
      <w:r w:rsidRPr="001C3626">
        <w:rPr>
          <w:color w:val="auto"/>
        </w:rPr>
        <w:t xml:space="preserve"> Field Quality Assurance/Quality Control Summary</w:t>
      </w:r>
      <w:bookmarkEnd w:id="354"/>
    </w:p>
    <w:tbl>
      <w:tblPr>
        <w:tblStyle w:val="TableGrid"/>
        <w:tblW w:w="0" w:type="auto"/>
        <w:tblLayout w:type="fixed"/>
        <w:tblCellMar>
          <w:left w:w="115" w:type="dxa"/>
          <w:right w:w="115" w:type="dxa"/>
        </w:tblCellMar>
        <w:tblLook w:val="04A0" w:firstRow="1" w:lastRow="0" w:firstColumn="1" w:lastColumn="0" w:noHBand="0" w:noVBand="1"/>
      </w:tblPr>
      <w:tblGrid>
        <w:gridCol w:w="2245"/>
        <w:gridCol w:w="2066"/>
        <w:gridCol w:w="2344"/>
        <w:gridCol w:w="2695"/>
      </w:tblGrid>
      <w:tr w:rsidR="1065EA06" w:rsidRPr="00C55E15" w14:paraId="10171293" w14:textId="77777777" w:rsidTr="001C3626">
        <w:trPr>
          <w:tblHeader/>
        </w:trPr>
        <w:tc>
          <w:tcPr>
            <w:tcW w:w="2245" w:type="dxa"/>
            <w:shd w:val="clear" w:color="auto" w:fill="D9D9D9" w:themeFill="background1" w:themeFillShade="D9"/>
            <w:vAlign w:val="center"/>
          </w:tcPr>
          <w:p w14:paraId="65BF7728" w14:textId="16D57D01" w:rsidR="1065EA06" w:rsidRPr="00C55E15" w:rsidRDefault="1065EA06" w:rsidP="001C3626">
            <w:pPr>
              <w:pStyle w:val="TableHeadings"/>
            </w:pPr>
            <w:r w:rsidRPr="00C55E15">
              <w:t>Parameter</w:t>
            </w:r>
            <w:r w:rsidR="00E63901">
              <w:t xml:space="preserve"> - Method</w:t>
            </w:r>
          </w:p>
        </w:tc>
        <w:tc>
          <w:tcPr>
            <w:tcW w:w="2066" w:type="dxa"/>
            <w:shd w:val="clear" w:color="auto" w:fill="D9D9D9" w:themeFill="background1" w:themeFillShade="D9"/>
            <w:vAlign w:val="center"/>
          </w:tcPr>
          <w:p w14:paraId="2AD2674A" w14:textId="77777777" w:rsidR="1065EA06" w:rsidRPr="00C55E15" w:rsidRDefault="1065EA06" w:rsidP="001C3626">
            <w:pPr>
              <w:pStyle w:val="TableHeadings"/>
            </w:pPr>
            <w:r w:rsidRPr="00C55E15">
              <w:t>Accuracy Checks</w:t>
            </w:r>
          </w:p>
        </w:tc>
        <w:tc>
          <w:tcPr>
            <w:tcW w:w="2344" w:type="dxa"/>
            <w:shd w:val="clear" w:color="auto" w:fill="D9D9D9" w:themeFill="background1" w:themeFillShade="D9"/>
            <w:vAlign w:val="center"/>
          </w:tcPr>
          <w:p w14:paraId="3F9E187A" w14:textId="77777777" w:rsidR="1065EA06" w:rsidRPr="00C55E15" w:rsidRDefault="1065EA06" w:rsidP="001C3626">
            <w:pPr>
              <w:pStyle w:val="TableHeadings"/>
            </w:pPr>
            <w:r w:rsidRPr="00C55E15">
              <w:t>Precision Checks</w:t>
            </w:r>
          </w:p>
        </w:tc>
        <w:tc>
          <w:tcPr>
            <w:tcW w:w="2695" w:type="dxa"/>
            <w:shd w:val="clear" w:color="auto" w:fill="D9D9D9" w:themeFill="background1" w:themeFillShade="D9"/>
            <w:vAlign w:val="center"/>
          </w:tcPr>
          <w:p w14:paraId="16AEB309" w14:textId="77777777" w:rsidR="1065EA06" w:rsidRPr="00C55E15" w:rsidRDefault="1065EA06" w:rsidP="001C3626">
            <w:pPr>
              <w:pStyle w:val="TableHeadings"/>
            </w:pPr>
            <w:r w:rsidRPr="00C55E15">
              <w:t>% Field QC Samples (blanks &amp; field duplicates)</w:t>
            </w:r>
          </w:p>
        </w:tc>
      </w:tr>
      <w:tr w:rsidR="1065EA06" w:rsidRPr="00C55E15" w14:paraId="205EBF44" w14:textId="77777777" w:rsidTr="001C3626">
        <w:tc>
          <w:tcPr>
            <w:tcW w:w="2245" w:type="dxa"/>
          </w:tcPr>
          <w:p w14:paraId="279E0B6F" w14:textId="203270A7"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 xml:space="preserve">+++FOR parameter IN </w:t>
            </w:r>
            <w:proofErr w:type="spellStart"/>
            <w:proofErr w:type="gramStart"/>
            <w:r w:rsidRPr="00CC5591">
              <w:rPr>
                <w:rFonts w:asciiTheme="minorHAnsi" w:eastAsia="Courier New" w:hAnsiTheme="minorHAnsi" w:cs="Courier New"/>
                <w:szCs w:val="22"/>
              </w:rPr>
              <w:t>parameters.filter</w:t>
            </w:r>
            <w:proofErr w:type="spellEnd"/>
            <w:proofErr w:type="gramEnd"/>
            <w:r w:rsidRPr="00CC5591">
              <w:rPr>
                <w:rFonts w:asciiTheme="minorHAnsi" w:eastAsia="Courier New" w:hAnsiTheme="minorHAnsi" w:cs="Courier New"/>
                <w:szCs w:val="22"/>
              </w:rPr>
              <w:t xml:space="preserve">((param) =&gt; </w:t>
            </w:r>
            <w:proofErr w:type="spellStart"/>
            <w:r w:rsidRPr="00CC5591">
              <w:rPr>
                <w:rFonts w:asciiTheme="minorHAnsi" w:eastAsia="Courier New" w:hAnsiTheme="minorHAnsi" w:cs="Courier New"/>
                <w:szCs w:val="22"/>
              </w:rPr>
              <w:t>param.monitoringCategory</w:t>
            </w:r>
            <w:proofErr w:type="spellEnd"/>
            <w:r w:rsidRPr="00CC5591">
              <w:rPr>
                <w:rFonts w:asciiTheme="minorHAnsi" w:eastAsia="Courier New" w:hAnsiTheme="minorHAnsi" w:cs="Courier New"/>
                <w:szCs w:val="22"/>
              </w:rPr>
              <w:t xml:space="preserve"> === 'Saltwater Water Quality') +++</w:t>
            </w:r>
          </w:p>
        </w:tc>
        <w:tc>
          <w:tcPr>
            <w:tcW w:w="2066" w:type="dxa"/>
          </w:tcPr>
          <w:p w14:paraId="20CFC103" w14:textId="77777777" w:rsidR="1065EA06" w:rsidRPr="00CC5591" w:rsidRDefault="1065EA06" w:rsidP="001C3626">
            <w:pPr>
              <w:pStyle w:val="TableText"/>
              <w:rPr>
                <w:rFonts w:asciiTheme="minorHAnsi" w:hAnsiTheme="minorHAnsi"/>
              </w:rPr>
            </w:pPr>
          </w:p>
        </w:tc>
        <w:tc>
          <w:tcPr>
            <w:tcW w:w="2344" w:type="dxa"/>
          </w:tcPr>
          <w:p w14:paraId="491D3CE9" w14:textId="77777777" w:rsidR="1065EA06" w:rsidRPr="00CC5591" w:rsidRDefault="1065EA06" w:rsidP="001C3626">
            <w:pPr>
              <w:pStyle w:val="TableText"/>
              <w:rPr>
                <w:rFonts w:asciiTheme="minorHAnsi" w:hAnsiTheme="minorHAnsi"/>
              </w:rPr>
            </w:pPr>
          </w:p>
        </w:tc>
        <w:tc>
          <w:tcPr>
            <w:tcW w:w="2695" w:type="dxa"/>
          </w:tcPr>
          <w:p w14:paraId="1C301CB0" w14:textId="77777777" w:rsidR="1065EA06" w:rsidRPr="00CC5591" w:rsidRDefault="1065EA06" w:rsidP="001C3626">
            <w:pPr>
              <w:pStyle w:val="TableText"/>
              <w:rPr>
                <w:rFonts w:asciiTheme="minorHAnsi" w:hAnsiTheme="minorHAnsi"/>
              </w:rPr>
            </w:pPr>
          </w:p>
        </w:tc>
      </w:tr>
      <w:tr w:rsidR="1065EA06" w:rsidRPr="00C55E15" w14:paraId="7B4C89C0" w14:textId="77777777" w:rsidTr="001C3626">
        <w:tc>
          <w:tcPr>
            <w:tcW w:w="2245" w:type="dxa"/>
          </w:tcPr>
          <w:p w14:paraId="525AB011" w14:textId="21EE40F7"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parameter.label</w:t>
            </w:r>
            <w:proofErr w:type="spellEnd"/>
            <w:proofErr w:type="gramEnd"/>
            <w:r w:rsidRPr="00CC5591">
              <w:rPr>
                <w:rFonts w:asciiTheme="minorHAnsi" w:eastAsia="Courier New" w:hAnsiTheme="minorHAnsi" w:cs="Courier New"/>
                <w:szCs w:val="22"/>
              </w:rPr>
              <w:t>+++</w:t>
            </w:r>
          </w:p>
        </w:tc>
        <w:tc>
          <w:tcPr>
            <w:tcW w:w="2066" w:type="dxa"/>
          </w:tcPr>
          <w:p w14:paraId="7FC2652D" w14:textId="51C597C0"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parameter.accuracyChecks</w:t>
            </w:r>
            <w:proofErr w:type="spellEnd"/>
            <w:proofErr w:type="gramEnd"/>
            <w:r w:rsidRPr="00CC5591">
              <w:rPr>
                <w:rFonts w:asciiTheme="minorHAnsi" w:eastAsia="Courier New" w:hAnsiTheme="minorHAnsi" w:cs="Courier New"/>
                <w:szCs w:val="22"/>
              </w:rPr>
              <w:t>+++</w:t>
            </w:r>
          </w:p>
          <w:p w14:paraId="0B4B91EE" w14:textId="6E759B64" w:rsidR="1065EA06" w:rsidRPr="00CC5591" w:rsidRDefault="1065EA06" w:rsidP="001C3626">
            <w:pPr>
              <w:pStyle w:val="TableText"/>
              <w:rPr>
                <w:rFonts w:asciiTheme="minorHAnsi" w:hAnsiTheme="minorHAnsi"/>
              </w:rPr>
            </w:pPr>
          </w:p>
        </w:tc>
        <w:tc>
          <w:tcPr>
            <w:tcW w:w="2344" w:type="dxa"/>
          </w:tcPr>
          <w:p w14:paraId="35E07947" w14:textId="4F4B4CDD"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parameter.precisionChecks</w:t>
            </w:r>
            <w:proofErr w:type="spellEnd"/>
            <w:proofErr w:type="gramEnd"/>
            <w:r w:rsidRPr="00CC5591">
              <w:rPr>
                <w:rFonts w:asciiTheme="minorHAnsi" w:eastAsia="Courier New" w:hAnsiTheme="minorHAnsi" w:cs="Courier New"/>
                <w:szCs w:val="22"/>
              </w:rPr>
              <w:t>+++</w:t>
            </w:r>
          </w:p>
          <w:p w14:paraId="09ABDFC7" w14:textId="6F0F435B" w:rsidR="1065EA06" w:rsidRPr="00CC5591" w:rsidRDefault="1065EA06" w:rsidP="001C3626">
            <w:pPr>
              <w:pStyle w:val="TableText"/>
              <w:rPr>
                <w:rFonts w:asciiTheme="minorHAnsi" w:hAnsiTheme="minorHAnsi"/>
              </w:rPr>
            </w:pPr>
          </w:p>
        </w:tc>
        <w:tc>
          <w:tcPr>
            <w:tcW w:w="2695" w:type="dxa"/>
          </w:tcPr>
          <w:p w14:paraId="050483A6" w14:textId="3B649A27" w:rsidR="1065EA06" w:rsidRPr="00CC5591" w:rsidRDefault="1065EA06" w:rsidP="001C3626">
            <w:pPr>
              <w:pStyle w:val="TableText"/>
              <w:rPr>
                <w:rFonts w:asciiTheme="minorHAnsi" w:eastAsia="Courier New" w:hAnsiTheme="minorHAnsi" w:cs="Courier New"/>
              </w:rPr>
            </w:pPr>
            <w:r w:rsidRPr="00CC5591">
              <w:rPr>
                <w:rFonts w:asciiTheme="minorHAnsi" w:eastAsia="Courier New" w:hAnsiTheme="minorHAnsi" w:cs="Courier New"/>
                <w:szCs w:val="22"/>
              </w:rPr>
              <w:t>+++</w:t>
            </w:r>
            <w:r w:rsidRPr="00CC5591">
              <w:rPr>
                <w:rFonts w:asciiTheme="minorHAnsi" w:eastAsia="Courier New" w:hAnsiTheme="minorHAnsi" w:cs="Courier New"/>
                <w:b/>
                <w:bCs/>
                <w:szCs w:val="22"/>
              </w:rPr>
              <w:t xml:space="preserve"> INS $</w:t>
            </w:r>
            <w:proofErr w:type="spellStart"/>
            <w:proofErr w:type="gramStart"/>
            <w:r w:rsidRPr="00CC5591">
              <w:rPr>
                <w:rFonts w:asciiTheme="minorHAnsi" w:eastAsia="Courier New" w:hAnsiTheme="minorHAnsi" w:cs="Courier New"/>
                <w:szCs w:val="22"/>
              </w:rPr>
              <w:t>parameter.percentFieldQC</w:t>
            </w:r>
            <w:proofErr w:type="spellEnd"/>
            <w:proofErr w:type="gramEnd"/>
            <w:r w:rsidRPr="00CC5591">
              <w:rPr>
                <w:rFonts w:asciiTheme="minorHAnsi" w:eastAsia="Courier New" w:hAnsiTheme="minorHAnsi" w:cs="Courier New"/>
                <w:szCs w:val="22"/>
              </w:rPr>
              <w:t>+++</w:t>
            </w:r>
          </w:p>
          <w:p w14:paraId="2D4E4E01" w14:textId="2CD6F542" w:rsidR="1065EA06" w:rsidRPr="00CC5591" w:rsidRDefault="1065EA06" w:rsidP="001C3626">
            <w:pPr>
              <w:pStyle w:val="TableText"/>
              <w:rPr>
                <w:rFonts w:asciiTheme="minorHAnsi" w:hAnsiTheme="minorHAnsi"/>
              </w:rPr>
            </w:pPr>
          </w:p>
        </w:tc>
      </w:tr>
      <w:tr w:rsidR="1065EA06" w:rsidRPr="00C55E15" w14:paraId="153EDAAA" w14:textId="77777777" w:rsidTr="001C3626">
        <w:tc>
          <w:tcPr>
            <w:tcW w:w="2245" w:type="dxa"/>
          </w:tcPr>
          <w:p w14:paraId="3969EC69" w14:textId="4FDB93AF" w:rsidR="1065EA06" w:rsidRPr="00CC5591" w:rsidRDefault="1065EA06" w:rsidP="001C3626">
            <w:pPr>
              <w:pStyle w:val="TableText"/>
              <w:rPr>
                <w:rFonts w:asciiTheme="minorHAnsi" w:hAnsiTheme="minorHAnsi"/>
              </w:rPr>
            </w:pPr>
            <w:r w:rsidRPr="00CC5591">
              <w:rPr>
                <w:rFonts w:asciiTheme="minorHAnsi" w:eastAsia="Courier New" w:hAnsiTheme="minorHAnsi" w:cs="Courier New"/>
                <w:szCs w:val="22"/>
              </w:rPr>
              <w:t>+++END-FOR parameter +++</w:t>
            </w:r>
          </w:p>
        </w:tc>
        <w:tc>
          <w:tcPr>
            <w:tcW w:w="2066" w:type="dxa"/>
          </w:tcPr>
          <w:p w14:paraId="0EE2F78B" w14:textId="0A383D67" w:rsidR="1065EA06" w:rsidRPr="00CC5591" w:rsidRDefault="1065EA06" w:rsidP="001C3626">
            <w:pPr>
              <w:pStyle w:val="TableText"/>
              <w:rPr>
                <w:rFonts w:asciiTheme="minorHAnsi" w:hAnsiTheme="minorHAnsi"/>
              </w:rPr>
            </w:pPr>
          </w:p>
        </w:tc>
        <w:tc>
          <w:tcPr>
            <w:tcW w:w="2344" w:type="dxa"/>
          </w:tcPr>
          <w:p w14:paraId="22661BFD" w14:textId="768EB122" w:rsidR="1065EA06" w:rsidRPr="00CC5591" w:rsidRDefault="1065EA06" w:rsidP="001C3626">
            <w:pPr>
              <w:pStyle w:val="TableText"/>
              <w:rPr>
                <w:rFonts w:asciiTheme="minorHAnsi" w:hAnsiTheme="minorHAnsi"/>
              </w:rPr>
            </w:pPr>
          </w:p>
        </w:tc>
        <w:tc>
          <w:tcPr>
            <w:tcW w:w="2695" w:type="dxa"/>
          </w:tcPr>
          <w:p w14:paraId="126117A5" w14:textId="77777777" w:rsidR="1065EA06" w:rsidRPr="00CC5591" w:rsidRDefault="1065EA06" w:rsidP="001C3626">
            <w:pPr>
              <w:pStyle w:val="TableText"/>
              <w:rPr>
                <w:rFonts w:asciiTheme="minorHAnsi" w:hAnsiTheme="minorHAnsi"/>
              </w:rPr>
            </w:pPr>
          </w:p>
        </w:tc>
      </w:tr>
    </w:tbl>
    <w:p w14:paraId="14031433" w14:textId="4EBFCEBC" w:rsidR="1065EA06" w:rsidRDefault="1065EA06" w:rsidP="6BC67AAE"/>
    <w:p w14:paraId="05999DE9" w14:textId="77777777" w:rsidR="00FE794D" w:rsidRPr="00CF7578" w:rsidRDefault="00FE794D" w:rsidP="00FE794D">
      <w:pPr>
        <w:pStyle w:val="Heading3"/>
        <w:rPr>
          <w:b w:val="0"/>
          <w:bCs/>
        </w:rPr>
      </w:pPr>
      <w:bookmarkStart w:id="355" w:name="_Toc24106159"/>
      <w:r>
        <w:t>B5.1</w:t>
      </w:r>
      <w:r>
        <w:tab/>
        <w:t>Field D</w:t>
      </w:r>
      <w:r w:rsidRPr="00CF7578">
        <w:t>uplicates</w:t>
      </w:r>
      <w:bookmarkEnd w:id="355"/>
    </w:p>
    <w:p w14:paraId="121440E0" w14:textId="56B59A2D" w:rsidR="00FE794D" w:rsidRPr="00DE0B45" w:rsidRDefault="00FE794D" w:rsidP="3963D00E">
      <w:pPr>
        <w:pStyle w:val="BodyText"/>
        <w:rPr>
          <w:color w:val="BF8F00" w:themeColor="accent4" w:themeShade="BF"/>
        </w:rPr>
      </w:pPr>
      <w:r w:rsidRPr="545FFB88">
        <w:t>Duplicates will be taken side</w:t>
      </w:r>
      <w:r>
        <w:t xml:space="preserve"> </w:t>
      </w:r>
      <w:r w:rsidRPr="545FFB88">
        <w:t>by</w:t>
      </w:r>
      <w:r>
        <w:t xml:space="preserve"> </w:t>
      </w:r>
      <w:r w:rsidRPr="545FFB88">
        <w:t>side and simultaneously.</w:t>
      </w:r>
      <w:r>
        <w:t xml:space="preserve"> </w:t>
      </w:r>
      <w:r w:rsidRPr="545FFB88">
        <w:t>Field duplicates are submitted to the laboratory along with all other samples. Field duplicates will be collected from 10% of the total samples to detect both natural variability in the environment and that cased by field sampling methods.</w:t>
      </w:r>
    </w:p>
    <w:p w14:paraId="49E18A83" w14:textId="67889F6B" w:rsidR="00FE794D" w:rsidRPr="00D81329" w:rsidRDefault="00FE794D" w:rsidP="00FE794D">
      <w:pPr>
        <w:pStyle w:val="Heading3"/>
        <w:rPr>
          <w:b w:val="0"/>
          <w:bCs/>
        </w:rPr>
      </w:pPr>
      <w:bookmarkStart w:id="356" w:name="_Toc24106160"/>
      <w:r>
        <w:t>B5.</w:t>
      </w:r>
      <w:r w:rsidR="00DE0B45">
        <w:t>2</w:t>
      </w:r>
      <w:r>
        <w:tab/>
      </w:r>
      <w:r w:rsidRPr="545FFB88">
        <w:t>Quality Control Procedures: Field Operations</w:t>
      </w:r>
      <w:bookmarkEnd w:id="356"/>
      <w:r w:rsidRPr="481F3878">
        <w:t xml:space="preserve"> </w:t>
      </w:r>
    </w:p>
    <w:p w14:paraId="45E956B0" w14:textId="77777777" w:rsidR="00FE794D" w:rsidRDefault="00FE794D" w:rsidP="00FE794D">
      <w:pPr>
        <w:pStyle w:val="BodyText"/>
        <w:rPr>
          <w:rFonts w:eastAsiaTheme="minorHAnsi"/>
          <w:color w:val="000000"/>
        </w:rPr>
      </w:pPr>
      <w:r w:rsidRPr="009F091B">
        <w:t xml:space="preserve">Field data quality is addressed, in part, by application and consistent performance of valid procedures documented in the standard operating procedures. Field crews will </w:t>
      </w:r>
      <w:r w:rsidRPr="009F091B">
        <w:rPr>
          <w:rFonts w:eastAsiaTheme="minorHAnsi"/>
          <w:color w:val="000000"/>
        </w:rPr>
        <w:t xml:space="preserve">verify that all sample containers are uncontaminated and intact, and that all sample labels are legible and intact. </w:t>
      </w:r>
    </w:p>
    <w:p w14:paraId="203380B4" w14:textId="77777777" w:rsidR="00FE794D" w:rsidRPr="00AA0FD3" w:rsidRDefault="00FE794D" w:rsidP="00FE794D">
      <w:pPr>
        <w:pStyle w:val="BodyText"/>
        <w:rPr>
          <w:rFonts w:eastAsiaTheme="minorHAnsi"/>
          <w:szCs w:val="22"/>
        </w:rPr>
      </w:pPr>
      <w:r w:rsidRPr="009F091B">
        <w:rPr>
          <w:rFonts w:eastAsiaTheme="minorHAnsi"/>
        </w:rPr>
        <w:t>Befo</w:t>
      </w:r>
      <w:r w:rsidRPr="00AA0FD3">
        <w:rPr>
          <w:rFonts w:eastAsiaTheme="minorHAnsi"/>
          <w:szCs w:val="22"/>
        </w:rPr>
        <w:t xml:space="preserve">re leaving the field, the crews will: </w:t>
      </w:r>
    </w:p>
    <w:p w14:paraId="72DD4D88" w14:textId="77777777" w:rsidR="00FE794D" w:rsidRPr="001C3626" w:rsidRDefault="00FE794D" w:rsidP="00353483">
      <w:pPr>
        <w:pStyle w:val="ListBullet"/>
        <w:rPr>
          <w:rFonts w:eastAsiaTheme="minorEastAsia"/>
          <w:color w:val="000000" w:themeColor="text1"/>
        </w:rPr>
      </w:pPr>
      <w:r w:rsidRPr="00076A73">
        <w:rPr>
          <w:rFonts w:eastAsiaTheme="minorEastAsia"/>
        </w:rPr>
        <w:t xml:space="preserve">Check sample labels to ensure that all written information is complete and legible. </w:t>
      </w:r>
    </w:p>
    <w:p w14:paraId="2EF459F0" w14:textId="77777777" w:rsidR="00FE794D" w:rsidRPr="00C9151A" w:rsidRDefault="00FE794D" w:rsidP="00353483">
      <w:pPr>
        <w:pStyle w:val="ListBullet"/>
        <w:rPr>
          <w:color w:val="000000" w:themeColor="text1"/>
        </w:rPr>
      </w:pPr>
      <w:r w:rsidRPr="00076A73">
        <w:t xml:space="preserve">Place a strip of clear packing tape over the label, covering the label completely. </w:t>
      </w:r>
    </w:p>
    <w:p w14:paraId="6F2B05A8" w14:textId="77777777" w:rsidR="00FE794D" w:rsidRPr="001C3626" w:rsidRDefault="00FE794D" w:rsidP="00353483">
      <w:pPr>
        <w:pStyle w:val="ListBullet"/>
        <w:rPr>
          <w:rFonts w:eastAsiaTheme="minorEastAsia"/>
          <w:color w:val="000000" w:themeColor="text1"/>
        </w:rPr>
      </w:pPr>
      <w:r w:rsidRPr="00076A73">
        <w:rPr>
          <w:rFonts w:eastAsiaTheme="minorEastAsia"/>
        </w:rPr>
        <w:t>Record the sa</w:t>
      </w:r>
      <w:r w:rsidRPr="006F2BDB">
        <w:rPr>
          <w:rFonts w:eastAsiaTheme="minorEastAsia"/>
        </w:rPr>
        <w:t xml:space="preserve">mple ID number assigned to the water chemistry sample on the sample collection form. </w:t>
      </w:r>
    </w:p>
    <w:p w14:paraId="6084E415" w14:textId="037BF180" w:rsidR="00FE794D" w:rsidRPr="00AA0FD3" w:rsidRDefault="00FE794D" w:rsidP="00353483">
      <w:pPr>
        <w:pStyle w:val="ListBullet"/>
        <w:rPr>
          <w:color w:val="000000" w:themeColor="text1"/>
        </w:rPr>
      </w:pPr>
      <w:r w:rsidRPr="00076A73">
        <w:t xml:space="preserve">Enter a flag code and provide comments on the </w:t>
      </w:r>
      <w:r w:rsidR="786BBA34" w:rsidRPr="006F2BDB">
        <w:t>Field Data F</w:t>
      </w:r>
      <w:r w:rsidRPr="00076A73">
        <w:t xml:space="preserve">orm if there are any problems in collecting the sample or if conditions occur that may affect sample integrity. </w:t>
      </w:r>
    </w:p>
    <w:p w14:paraId="652EE2C0" w14:textId="5E295C91" w:rsidR="00FE794D" w:rsidRPr="00C9151A" w:rsidRDefault="00FE794D" w:rsidP="00353483">
      <w:pPr>
        <w:pStyle w:val="ListBullet"/>
        <w:rPr>
          <w:color w:val="000000" w:themeColor="text1"/>
        </w:rPr>
      </w:pPr>
      <w:r w:rsidRPr="00076A73">
        <w:t xml:space="preserve">Store the samples on wet ice in </w:t>
      </w:r>
      <w:r w:rsidR="00271F76" w:rsidRPr="006F2BDB">
        <w:t>a</w:t>
      </w:r>
      <w:r w:rsidRPr="006F2BDB">
        <w:t xml:space="preserve"> cooler. Keep chlorophyll </w:t>
      </w:r>
      <w:r w:rsidRPr="007E3C92">
        <w:rPr>
          <w:i/>
          <w:iCs/>
        </w:rPr>
        <w:t>a</w:t>
      </w:r>
      <w:r w:rsidRPr="007576E8">
        <w:t xml:space="preserve"> </w:t>
      </w:r>
      <w:proofErr w:type="gramStart"/>
      <w:r w:rsidRPr="007576E8">
        <w:t>filters</w:t>
      </w:r>
      <w:proofErr w:type="gramEnd"/>
      <w:r w:rsidRPr="007576E8">
        <w:t xml:space="preserve"> frozen until shipping on wet ice. </w:t>
      </w:r>
    </w:p>
    <w:p w14:paraId="52BDD9E2" w14:textId="6B3EF2FD" w:rsidR="00FE794D" w:rsidRPr="00642F0D" w:rsidRDefault="00FE794D" w:rsidP="00353483">
      <w:pPr>
        <w:pStyle w:val="ListBulletLast"/>
        <w:rPr>
          <w:color w:val="000000" w:themeColor="text1"/>
        </w:rPr>
      </w:pPr>
      <w:r w:rsidRPr="00642F0D">
        <w:t xml:space="preserve">Recheck all forms and labels for completeness and legibility. </w:t>
      </w:r>
    </w:p>
    <w:p w14:paraId="4E49FF47" w14:textId="6A0010E5" w:rsidR="001954C1" w:rsidRPr="00642F0D" w:rsidRDefault="001954C1" w:rsidP="001954C1">
      <w:pPr>
        <w:rPr>
          <w:rFonts w:ascii="Courier New" w:hAnsi="Courier New" w:cs="Courier New"/>
        </w:rPr>
      </w:pPr>
      <w:r w:rsidRPr="00642F0D">
        <w:rPr>
          <w:rFonts w:ascii="Courier New" w:hAnsi="Courier New" w:cs="Courier New"/>
        </w:rPr>
        <w:t>+++IF determine('Saltwater Water Quality',</w:t>
      </w:r>
      <w:r w:rsidR="00853C36">
        <w:rPr>
          <w:rFonts w:ascii="Courier New" w:hAnsi="Courier New" w:cs="Courier New"/>
        </w:rPr>
        <w:t xml:space="preserve"> </w:t>
      </w:r>
      <w:r w:rsidRPr="00642F0D">
        <w:rPr>
          <w:rFonts w:ascii="Courier New" w:hAnsi="Courier New" w:cs="Courier New"/>
        </w:rPr>
        <w:t>'Saltwater',</w:t>
      </w:r>
      <w:r w:rsidR="00853C36">
        <w:rPr>
          <w:rFonts w:ascii="Courier New" w:hAnsi="Courier New" w:cs="Courier New"/>
        </w:rPr>
        <w:t xml:space="preserve"> </w:t>
      </w:r>
      <w:r w:rsidRPr="00642F0D">
        <w:rPr>
          <w:rFonts w:ascii="Courier New" w:hAnsi="Courier New" w:cs="Courier New"/>
        </w:rPr>
        <w:t>'</w:t>
      </w:r>
      <w:r w:rsidR="006606BE" w:rsidRPr="00642F0D">
        <w:rPr>
          <w:rFonts w:ascii="Courier New" w:hAnsi="Courier New" w:cs="Courier New"/>
        </w:rPr>
        <w:t>Temperature</w:t>
      </w:r>
      <w:r w:rsidRPr="00642F0D">
        <w:rPr>
          <w:rFonts w:ascii="Courier New" w:hAnsi="Courier New" w:cs="Courier New"/>
        </w:rPr>
        <w:t>'</w:t>
      </w:r>
      <w:r w:rsidR="00E95539">
        <w:rPr>
          <w:rFonts w:ascii="Courier New" w:hAnsi="Courier New" w:cs="Courier New"/>
        </w:rPr>
        <w:t xml:space="preserve">, </w:t>
      </w:r>
      <w:r w:rsidRPr="00642F0D">
        <w:rPr>
          <w:rFonts w:ascii="Courier New" w:hAnsi="Courier New" w:cs="Courier New"/>
        </w:rPr>
        <w:t>'</w:t>
      </w:r>
      <w:r w:rsidR="00B038C5">
        <w:rPr>
          <w:rFonts w:ascii="Courier New" w:hAnsi="Courier New" w:cs="Courier New"/>
        </w:rPr>
        <w:t>M</w:t>
      </w:r>
      <w:r w:rsidR="006606BE" w:rsidRPr="00642F0D">
        <w:rPr>
          <w:rFonts w:ascii="Courier New" w:hAnsi="Courier New" w:cs="Courier New"/>
        </w:rPr>
        <w:t>ulti-parameter probe meter</w:t>
      </w:r>
      <w:r w:rsidRPr="00642F0D">
        <w:rPr>
          <w:rFonts w:ascii="Courier New" w:hAnsi="Courier New" w:cs="Courier New"/>
        </w:rPr>
        <w:t>') === true || determine('Saltwater Water Quality',</w:t>
      </w:r>
      <w:r w:rsidR="00853C36">
        <w:rPr>
          <w:rFonts w:ascii="Courier New" w:hAnsi="Courier New" w:cs="Courier New"/>
        </w:rPr>
        <w:t xml:space="preserve"> </w:t>
      </w:r>
      <w:r w:rsidRPr="00642F0D">
        <w:rPr>
          <w:rFonts w:ascii="Courier New" w:hAnsi="Courier New" w:cs="Courier New"/>
        </w:rPr>
        <w:t>'Saltwater',</w:t>
      </w:r>
      <w:r w:rsidR="00853C36">
        <w:rPr>
          <w:rFonts w:ascii="Courier New" w:hAnsi="Courier New" w:cs="Courier New"/>
        </w:rPr>
        <w:t xml:space="preserve"> </w:t>
      </w:r>
      <w:r w:rsidRPr="00642F0D">
        <w:rPr>
          <w:rFonts w:ascii="Courier New" w:hAnsi="Courier New" w:cs="Courier New"/>
        </w:rPr>
        <w:t>'</w:t>
      </w:r>
      <w:r w:rsidR="00C27C08" w:rsidRPr="00642F0D">
        <w:rPr>
          <w:rFonts w:ascii="Courier New" w:hAnsi="Courier New" w:cs="Courier New"/>
        </w:rPr>
        <w:t>pH</w:t>
      </w:r>
      <w:r w:rsidRPr="00642F0D">
        <w:rPr>
          <w:rFonts w:ascii="Courier New" w:hAnsi="Courier New" w:cs="Courier New"/>
        </w:rPr>
        <w:t>',</w:t>
      </w:r>
      <w:r w:rsidR="00853C36">
        <w:rPr>
          <w:rFonts w:ascii="Courier New" w:hAnsi="Courier New" w:cs="Courier New"/>
        </w:rPr>
        <w:t xml:space="preserve"> </w:t>
      </w:r>
      <w:r w:rsidRPr="00642F0D">
        <w:rPr>
          <w:rFonts w:ascii="Courier New" w:hAnsi="Courier New" w:cs="Courier New"/>
        </w:rPr>
        <w:t>'</w:t>
      </w:r>
      <w:r w:rsidR="00B038C5">
        <w:rPr>
          <w:rFonts w:ascii="Courier New" w:hAnsi="Courier New" w:cs="Courier New"/>
        </w:rPr>
        <w:t>M</w:t>
      </w:r>
      <w:r w:rsidR="00C27C08" w:rsidRPr="00642F0D">
        <w:rPr>
          <w:rFonts w:ascii="Courier New" w:hAnsi="Courier New" w:cs="Courier New"/>
        </w:rPr>
        <w:t>ulti-parameter probe meter</w:t>
      </w:r>
      <w:r w:rsidRPr="00642F0D">
        <w:rPr>
          <w:rFonts w:ascii="Courier New" w:hAnsi="Courier New" w:cs="Courier New"/>
        </w:rPr>
        <w:t>') === true</w:t>
      </w:r>
      <w:r w:rsidR="00C27C08" w:rsidRPr="00642F0D">
        <w:rPr>
          <w:rFonts w:ascii="Courier New" w:hAnsi="Courier New" w:cs="Courier New"/>
        </w:rPr>
        <w:t xml:space="preserve"> || determine('Saltwater Water Quality',</w:t>
      </w:r>
      <w:r w:rsidR="00853C36">
        <w:rPr>
          <w:rFonts w:ascii="Courier New" w:hAnsi="Courier New" w:cs="Courier New"/>
        </w:rPr>
        <w:t xml:space="preserve"> </w:t>
      </w:r>
      <w:r w:rsidR="00C27C08" w:rsidRPr="00642F0D">
        <w:rPr>
          <w:rFonts w:ascii="Courier New" w:hAnsi="Courier New" w:cs="Courier New"/>
        </w:rPr>
        <w:t>'Saltwater',</w:t>
      </w:r>
      <w:r w:rsidR="00853C36">
        <w:rPr>
          <w:rFonts w:ascii="Courier New" w:hAnsi="Courier New" w:cs="Courier New"/>
        </w:rPr>
        <w:t xml:space="preserve"> </w:t>
      </w:r>
      <w:r w:rsidR="00C27C08" w:rsidRPr="00642F0D">
        <w:rPr>
          <w:rFonts w:ascii="Courier New" w:hAnsi="Courier New" w:cs="Courier New"/>
        </w:rPr>
        <w:t>'Dissolved oxygen',</w:t>
      </w:r>
      <w:r w:rsidR="00853C36">
        <w:rPr>
          <w:rFonts w:ascii="Courier New" w:hAnsi="Courier New" w:cs="Courier New"/>
        </w:rPr>
        <w:t xml:space="preserve"> </w:t>
      </w:r>
      <w:r w:rsidR="00C27C08" w:rsidRPr="00642F0D">
        <w:rPr>
          <w:rFonts w:ascii="Courier New" w:hAnsi="Courier New" w:cs="Courier New"/>
        </w:rPr>
        <w:t>'</w:t>
      </w:r>
      <w:r w:rsidR="00B038C5">
        <w:rPr>
          <w:rFonts w:ascii="Courier New" w:hAnsi="Courier New" w:cs="Courier New"/>
        </w:rPr>
        <w:t>M</w:t>
      </w:r>
      <w:r w:rsidR="00C27C08" w:rsidRPr="00642F0D">
        <w:rPr>
          <w:rFonts w:ascii="Courier New" w:hAnsi="Courier New" w:cs="Courier New"/>
        </w:rPr>
        <w:t>ulti-parameter probe meter') === true</w:t>
      </w:r>
      <w:r w:rsidRPr="00642F0D">
        <w:rPr>
          <w:rFonts w:ascii="Courier New" w:hAnsi="Courier New" w:cs="Courier New"/>
        </w:rPr>
        <w:t xml:space="preserve"> </w:t>
      </w:r>
      <w:r w:rsidR="00C27C08" w:rsidRPr="00642F0D">
        <w:rPr>
          <w:rFonts w:ascii="Courier New" w:hAnsi="Courier New" w:cs="Courier New"/>
        </w:rPr>
        <w:t>|| determine('Saltwater Water Quality',</w:t>
      </w:r>
      <w:r w:rsidR="00E95539">
        <w:rPr>
          <w:rFonts w:ascii="Courier New" w:hAnsi="Courier New" w:cs="Courier New"/>
        </w:rPr>
        <w:t xml:space="preserve"> </w:t>
      </w:r>
      <w:r w:rsidR="00C27C08" w:rsidRPr="00642F0D">
        <w:rPr>
          <w:rFonts w:ascii="Courier New" w:hAnsi="Courier New" w:cs="Courier New"/>
        </w:rPr>
        <w:t>'Saltwater',</w:t>
      </w:r>
      <w:r w:rsidR="00E95539">
        <w:rPr>
          <w:rFonts w:ascii="Courier New" w:hAnsi="Courier New" w:cs="Courier New"/>
        </w:rPr>
        <w:t xml:space="preserve"> </w:t>
      </w:r>
      <w:r w:rsidR="00C27C08" w:rsidRPr="00642F0D">
        <w:rPr>
          <w:rFonts w:ascii="Courier New" w:hAnsi="Courier New" w:cs="Courier New"/>
        </w:rPr>
        <w:t>'</w:t>
      </w:r>
      <w:r w:rsidR="00845884" w:rsidRPr="00642F0D">
        <w:rPr>
          <w:rFonts w:ascii="Courier New" w:hAnsi="Courier New" w:cs="Courier New"/>
        </w:rPr>
        <w:t>Oxygen saturation</w:t>
      </w:r>
      <w:r w:rsidR="00C27C08" w:rsidRPr="00642F0D">
        <w:rPr>
          <w:rFonts w:ascii="Courier New" w:hAnsi="Courier New" w:cs="Courier New"/>
        </w:rPr>
        <w:t>',</w:t>
      </w:r>
      <w:r w:rsidR="00E95539">
        <w:rPr>
          <w:rFonts w:ascii="Courier New" w:hAnsi="Courier New" w:cs="Courier New"/>
        </w:rPr>
        <w:t xml:space="preserve"> </w:t>
      </w:r>
      <w:r w:rsidR="00C27C08" w:rsidRPr="00642F0D">
        <w:rPr>
          <w:rFonts w:ascii="Courier New" w:hAnsi="Courier New" w:cs="Courier New"/>
        </w:rPr>
        <w:t>'</w:t>
      </w:r>
      <w:r w:rsidR="00B038C5">
        <w:rPr>
          <w:rFonts w:ascii="Courier New" w:hAnsi="Courier New" w:cs="Courier New"/>
        </w:rPr>
        <w:t>M</w:t>
      </w:r>
      <w:r w:rsidR="00C27C08" w:rsidRPr="00642F0D">
        <w:rPr>
          <w:rFonts w:ascii="Courier New" w:hAnsi="Courier New" w:cs="Courier New"/>
        </w:rPr>
        <w:t>ulti-parameter probe meter') === true</w:t>
      </w:r>
      <w:r w:rsidR="00845884" w:rsidRPr="00642F0D">
        <w:rPr>
          <w:rFonts w:ascii="Courier New" w:hAnsi="Courier New" w:cs="Courier New"/>
        </w:rPr>
        <w:t xml:space="preserve"> || determine('Saltwater Water Quality',</w:t>
      </w:r>
      <w:r w:rsidR="000928EB">
        <w:rPr>
          <w:rFonts w:ascii="Courier New" w:hAnsi="Courier New" w:cs="Courier New"/>
        </w:rPr>
        <w:t xml:space="preserve"> </w:t>
      </w:r>
      <w:r w:rsidR="00845884" w:rsidRPr="00642F0D">
        <w:rPr>
          <w:rFonts w:ascii="Courier New" w:hAnsi="Courier New" w:cs="Courier New"/>
        </w:rPr>
        <w:t>'Saltwater',</w:t>
      </w:r>
      <w:r w:rsidR="000928EB">
        <w:rPr>
          <w:rFonts w:ascii="Courier New" w:hAnsi="Courier New" w:cs="Courier New"/>
        </w:rPr>
        <w:t xml:space="preserve"> </w:t>
      </w:r>
      <w:r w:rsidR="00845884" w:rsidRPr="00642F0D">
        <w:rPr>
          <w:rFonts w:ascii="Courier New" w:hAnsi="Courier New" w:cs="Courier New"/>
        </w:rPr>
        <w:t>'Salinity',</w:t>
      </w:r>
      <w:r w:rsidR="000928EB">
        <w:rPr>
          <w:rFonts w:ascii="Courier New" w:hAnsi="Courier New" w:cs="Courier New"/>
        </w:rPr>
        <w:t xml:space="preserve"> </w:t>
      </w:r>
      <w:r w:rsidR="00845884" w:rsidRPr="00642F0D">
        <w:rPr>
          <w:rFonts w:ascii="Courier New" w:hAnsi="Courier New" w:cs="Courier New"/>
        </w:rPr>
        <w:t>'</w:t>
      </w:r>
      <w:r w:rsidR="00B038C5">
        <w:rPr>
          <w:rFonts w:ascii="Courier New" w:hAnsi="Courier New" w:cs="Courier New"/>
        </w:rPr>
        <w:t>M</w:t>
      </w:r>
      <w:r w:rsidR="00845884" w:rsidRPr="00642F0D">
        <w:rPr>
          <w:rFonts w:ascii="Courier New" w:hAnsi="Courier New" w:cs="Courier New"/>
        </w:rPr>
        <w:t>ulti-parameter probe meter') === true</w:t>
      </w:r>
      <w:r w:rsidR="00C27C08" w:rsidRPr="00642F0D">
        <w:rPr>
          <w:rFonts w:ascii="Courier New" w:hAnsi="Courier New" w:cs="Courier New"/>
        </w:rPr>
        <w:t xml:space="preserve"> </w:t>
      </w:r>
      <w:r w:rsidR="00626283" w:rsidRPr="00642F0D">
        <w:rPr>
          <w:rFonts w:ascii="Courier New" w:hAnsi="Courier New" w:cs="Courier New"/>
        </w:rPr>
        <w:t>|| determine('Saltwater Water Quality',</w:t>
      </w:r>
      <w:r w:rsidR="000928EB">
        <w:rPr>
          <w:rFonts w:ascii="Courier New" w:hAnsi="Courier New" w:cs="Courier New"/>
        </w:rPr>
        <w:t xml:space="preserve"> </w:t>
      </w:r>
      <w:r w:rsidR="00626283" w:rsidRPr="00642F0D">
        <w:rPr>
          <w:rFonts w:ascii="Courier New" w:hAnsi="Courier New" w:cs="Courier New"/>
        </w:rPr>
        <w:t>'Saltwater',</w:t>
      </w:r>
      <w:r w:rsidR="000928EB">
        <w:rPr>
          <w:rFonts w:ascii="Courier New" w:hAnsi="Courier New" w:cs="Courier New"/>
        </w:rPr>
        <w:t xml:space="preserve"> </w:t>
      </w:r>
      <w:r w:rsidR="00626283" w:rsidRPr="00642F0D">
        <w:rPr>
          <w:rFonts w:ascii="Courier New" w:hAnsi="Courier New" w:cs="Courier New"/>
        </w:rPr>
        <w:t>'Turbidity',</w:t>
      </w:r>
      <w:r w:rsidR="000928EB">
        <w:rPr>
          <w:rFonts w:ascii="Courier New" w:hAnsi="Courier New" w:cs="Courier New"/>
        </w:rPr>
        <w:t xml:space="preserve"> </w:t>
      </w:r>
      <w:r w:rsidR="00626283" w:rsidRPr="00642F0D">
        <w:rPr>
          <w:rFonts w:ascii="Courier New" w:hAnsi="Courier New" w:cs="Courier New"/>
        </w:rPr>
        <w:t>'</w:t>
      </w:r>
      <w:r w:rsidR="00B038C5">
        <w:rPr>
          <w:rFonts w:ascii="Courier New" w:hAnsi="Courier New" w:cs="Courier New"/>
        </w:rPr>
        <w:t>M</w:t>
      </w:r>
      <w:r w:rsidR="00626283" w:rsidRPr="00642F0D">
        <w:rPr>
          <w:rFonts w:ascii="Courier New" w:hAnsi="Courier New" w:cs="Courier New"/>
        </w:rPr>
        <w:t xml:space="preserve">ulti-parameter probe meter') === true </w:t>
      </w:r>
      <w:r w:rsidRPr="00642F0D">
        <w:rPr>
          <w:rFonts w:ascii="Courier New" w:hAnsi="Courier New" w:cs="Courier New"/>
        </w:rPr>
        <w:t>+++</w:t>
      </w:r>
    </w:p>
    <w:p w14:paraId="63A23E65" w14:textId="77777777" w:rsidR="00B268C6" w:rsidRPr="00AA0FD3" w:rsidRDefault="00B268C6" w:rsidP="00353483">
      <w:pPr>
        <w:pStyle w:val="ListBulletLast"/>
        <w:numPr>
          <w:ilvl w:val="0"/>
          <w:numId w:val="0"/>
        </w:numPr>
      </w:pPr>
    </w:p>
    <w:p w14:paraId="7205064E" w14:textId="01C67BD4" w:rsidR="00FE794D" w:rsidRPr="009F091B" w:rsidRDefault="00FE794D" w:rsidP="00C27F0E">
      <w:pPr>
        <w:pStyle w:val="Heading3"/>
      </w:pPr>
      <w:bookmarkStart w:id="357" w:name="_Toc24106161"/>
      <w:r w:rsidRPr="009F091B">
        <w:t>B5.</w:t>
      </w:r>
      <w:r w:rsidR="00DE0B45">
        <w:t>3</w:t>
      </w:r>
      <w:r>
        <w:tab/>
      </w:r>
      <w:r w:rsidRPr="009F091B">
        <w:t>Field Quality Control: Multi-</w:t>
      </w:r>
      <w:r>
        <w:t>P</w:t>
      </w:r>
      <w:r w:rsidRPr="009F091B">
        <w:t xml:space="preserve">arameter </w:t>
      </w:r>
      <w:r>
        <w:t>Units</w:t>
      </w:r>
      <w:bookmarkEnd w:id="357"/>
    </w:p>
    <w:p w14:paraId="45CFDAF1" w14:textId="44EC659C" w:rsidR="00FE794D" w:rsidRPr="009F091B" w:rsidRDefault="00FE794D" w:rsidP="00383B1D">
      <w:pPr>
        <w:pStyle w:val="BodyText"/>
      </w:pPr>
      <w:r w:rsidRPr="009F091B">
        <w:t xml:space="preserve">For in situ measurements, each field instrument (e.g., </w:t>
      </w:r>
      <w:r>
        <w:t>multi-parameter unit</w:t>
      </w:r>
      <w:r w:rsidRPr="009F091B">
        <w:t xml:space="preserve">) used by the crews must be calibrated, inspected </w:t>
      </w:r>
      <w:r w:rsidR="00271F76">
        <w:t>prior to</w:t>
      </w:r>
      <w:r w:rsidRPr="5FDCC8D7">
        <w:t xml:space="preserve"> </w:t>
      </w:r>
      <w:r w:rsidRPr="009F091B">
        <w:t>use, and operated according to manufacturer specifications. For instruments that are factory calibrated and checked</w:t>
      </w:r>
      <w:r w:rsidRPr="5FDCC8D7">
        <w:t>,</w:t>
      </w:r>
      <w:r w:rsidRPr="009F091B">
        <w:t xml:space="preserve"> teams </w:t>
      </w:r>
      <w:r>
        <w:t>shall</w:t>
      </w:r>
      <w:r w:rsidRPr="009F091B">
        <w:t xml:space="preserve"> ensure that factory-certified diagnostics have been completed according to manufacturer specifications (preferably conducted immediately </w:t>
      </w:r>
      <w:r w:rsidR="004147E1">
        <w:t>prior to</w:t>
      </w:r>
      <w:r w:rsidRPr="009F091B">
        <w:t xml:space="preserve"> the sampling season</w:t>
      </w:r>
      <w:r w:rsidRPr="5FDCC8D7">
        <w:t xml:space="preserve">). </w:t>
      </w:r>
      <w:r w:rsidR="415AB7D5" w:rsidRPr="415AB7D5">
        <w:t>S</w:t>
      </w:r>
      <w:r w:rsidR="63B8458B" w:rsidRPr="009F091B">
        <w:t>enso</w:t>
      </w:r>
      <w:r w:rsidRPr="009F091B">
        <w:t>rs such as these do not require the daily calibration steps or the weekly diagnostic/</w:t>
      </w:r>
      <w:r w:rsidRPr="30CBAF2E">
        <w:rPr>
          <w:rFonts w:eastAsiaTheme="minorEastAsia" w:cs="Arial"/>
        </w:rPr>
        <w:t>QC</w:t>
      </w:r>
      <w:r w:rsidRPr="5FDCC8D7" w:rsidDel="00400B4C">
        <w:t xml:space="preserve"> </w:t>
      </w:r>
      <w:r>
        <w:t>solution</w:t>
      </w:r>
      <w:r w:rsidRPr="009F091B">
        <w:t xml:space="preserve"> checks</w:t>
      </w:r>
      <w:r w:rsidR="415AB7D5" w:rsidRPr="009F091B">
        <w:t xml:space="preserve">; QC for sensors </w:t>
      </w:r>
      <w:r w:rsidR="5FDCC8D7" w:rsidRPr="009F091B">
        <w:t>are compiled in the table below</w:t>
      </w:r>
      <w:r w:rsidRPr="5FDCC8D7">
        <w:t xml:space="preserve">. </w:t>
      </w:r>
    </w:p>
    <w:p w14:paraId="2B1B2E59" w14:textId="3C02EEA9" w:rsidR="00FE794D" w:rsidRPr="00E95573" w:rsidRDefault="00FE794D" w:rsidP="00AA0FD3">
      <w:pPr>
        <w:pStyle w:val="TableTitle"/>
      </w:pPr>
      <w:bookmarkStart w:id="358" w:name="_Toc24070809"/>
      <w:r w:rsidRPr="00E95573">
        <w:t>Table</w:t>
      </w:r>
      <w:r w:rsidR="0083018C">
        <w:t xml:space="preserve"> B5.</w:t>
      </w:r>
      <w:r w:rsidR="0083018C" w:rsidRPr="00A07B88">
        <w:fldChar w:fldCharType="begin"/>
      </w:r>
      <w:r w:rsidR="0083018C">
        <w:instrText xml:space="preserve"> SEQ Table \* ARABIC </w:instrText>
      </w:r>
      <w:r w:rsidR="0083018C" w:rsidRPr="00A07B88">
        <w:fldChar w:fldCharType="separate"/>
      </w:r>
      <w:r w:rsidR="0083018C">
        <w:rPr>
          <w:noProof/>
        </w:rPr>
        <w:t>2</w:t>
      </w:r>
      <w:r w:rsidR="0083018C" w:rsidRPr="00A07B88">
        <w:fldChar w:fldCharType="end"/>
      </w:r>
      <w:r w:rsidR="0083018C">
        <w:t xml:space="preserve">. </w:t>
      </w:r>
      <w:r w:rsidRPr="00E95573">
        <w:t xml:space="preserve">Field Quality Control: </w:t>
      </w:r>
      <w:r w:rsidR="004147E1">
        <w:t xml:space="preserve"> Summary, </w:t>
      </w:r>
      <w:r w:rsidRPr="00E95573">
        <w:t xml:space="preserve">Multi-Parameter Unit </w:t>
      </w:r>
      <w:bookmarkEnd w:id="358"/>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1953"/>
        <w:gridCol w:w="1795"/>
        <w:gridCol w:w="2049"/>
        <w:gridCol w:w="1610"/>
      </w:tblGrid>
      <w:tr w:rsidR="00FE794D" w:rsidRPr="00C55E15" w14:paraId="41547D0A" w14:textId="77777777" w:rsidTr="001C3626">
        <w:trPr>
          <w:trHeight w:val="314"/>
          <w:tblHeader/>
        </w:trPr>
        <w:tc>
          <w:tcPr>
            <w:tcW w:w="1953" w:type="dxa"/>
            <w:shd w:val="clear" w:color="auto" w:fill="D9D9D9" w:themeFill="background1" w:themeFillShade="D9"/>
            <w:vAlign w:val="center"/>
          </w:tcPr>
          <w:p w14:paraId="2CE93E68" w14:textId="7790D9B4" w:rsidR="6E7ECB35" w:rsidRPr="00C55E15" w:rsidRDefault="5F6C04E8">
            <w:pPr>
              <w:pStyle w:val="TableHeadings"/>
              <w:rPr>
                <w:rFonts w:ascii="Calibri" w:hAnsi="Calibri"/>
                <w:b w:val="0"/>
              </w:rPr>
            </w:pPr>
            <w:r w:rsidRPr="00C55E15">
              <w:rPr>
                <w:rFonts w:ascii="Calibri" w:hAnsi="Calibri"/>
              </w:rPr>
              <w:t>Parameter</w:t>
            </w:r>
            <w:r w:rsidR="00E63901">
              <w:rPr>
                <w:rFonts w:ascii="Calibri" w:hAnsi="Calibri"/>
              </w:rPr>
              <w:t xml:space="preserve"> - Method</w:t>
            </w:r>
          </w:p>
        </w:tc>
        <w:tc>
          <w:tcPr>
            <w:tcW w:w="1953" w:type="dxa"/>
            <w:shd w:val="clear" w:color="auto" w:fill="D9D9D9" w:themeFill="background1" w:themeFillShade="D9"/>
            <w:vAlign w:val="center"/>
          </w:tcPr>
          <w:p w14:paraId="0CF671DB" w14:textId="77777777" w:rsidR="00FE794D" w:rsidRPr="007C45E3" w:rsidRDefault="00FE794D" w:rsidP="00AA0FD3">
            <w:pPr>
              <w:pStyle w:val="TableHeadings"/>
              <w:rPr>
                <w:rFonts w:ascii="Calibri" w:hAnsi="Calibri"/>
              </w:rPr>
            </w:pPr>
            <w:r w:rsidRPr="007C45E3">
              <w:rPr>
                <w:rFonts w:ascii="Calibri" w:hAnsi="Calibri"/>
              </w:rPr>
              <w:t>Check Description</w:t>
            </w:r>
          </w:p>
        </w:tc>
        <w:tc>
          <w:tcPr>
            <w:tcW w:w="1795" w:type="dxa"/>
            <w:shd w:val="clear" w:color="auto" w:fill="D9D9D9" w:themeFill="background1" w:themeFillShade="D9"/>
            <w:vAlign w:val="center"/>
          </w:tcPr>
          <w:p w14:paraId="657A9E9F" w14:textId="77777777" w:rsidR="00FE794D" w:rsidRPr="007C45E3" w:rsidRDefault="00FE794D" w:rsidP="00AA0FD3">
            <w:pPr>
              <w:pStyle w:val="TableHeadings"/>
              <w:rPr>
                <w:rFonts w:ascii="Calibri" w:hAnsi="Calibri"/>
              </w:rPr>
            </w:pPr>
            <w:r w:rsidRPr="007C45E3">
              <w:rPr>
                <w:rFonts w:ascii="Calibri" w:hAnsi="Calibri"/>
              </w:rPr>
              <w:t>Frequency</w:t>
            </w:r>
          </w:p>
        </w:tc>
        <w:tc>
          <w:tcPr>
            <w:tcW w:w="2049" w:type="dxa"/>
            <w:shd w:val="clear" w:color="auto" w:fill="D9D9D9" w:themeFill="background1" w:themeFillShade="D9"/>
            <w:vAlign w:val="center"/>
          </w:tcPr>
          <w:p w14:paraId="2C241F37" w14:textId="77777777" w:rsidR="00FE794D" w:rsidRPr="007C45E3" w:rsidRDefault="00FE794D" w:rsidP="00AA0FD3">
            <w:pPr>
              <w:pStyle w:val="TableHeadings"/>
              <w:rPr>
                <w:rFonts w:ascii="Calibri" w:hAnsi="Calibri"/>
              </w:rPr>
            </w:pPr>
            <w:r w:rsidRPr="007C45E3">
              <w:rPr>
                <w:rFonts w:ascii="Calibri" w:hAnsi="Calibri"/>
              </w:rPr>
              <w:t>Acceptance Criteria</w:t>
            </w:r>
          </w:p>
        </w:tc>
        <w:tc>
          <w:tcPr>
            <w:tcW w:w="1610" w:type="dxa"/>
            <w:shd w:val="clear" w:color="auto" w:fill="D9D9D9" w:themeFill="background1" w:themeFillShade="D9"/>
            <w:vAlign w:val="center"/>
          </w:tcPr>
          <w:p w14:paraId="0728BFD8" w14:textId="5A10F484" w:rsidR="00FE794D" w:rsidRPr="00C55E15" w:rsidRDefault="00FE794D" w:rsidP="00AA0FD3">
            <w:pPr>
              <w:pStyle w:val="TableHeadings"/>
              <w:rPr>
                <w:rFonts w:ascii="Calibri" w:hAnsi="Calibri"/>
              </w:rPr>
            </w:pPr>
            <w:r w:rsidRPr="00C55E15">
              <w:rPr>
                <w:rFonts w:ascii="Calibri" w:hAnsi="Calibri"/>
              </w:rPr>
              <w:t>Corrective</w:t>
            </w:r>
            <w:r w:rsidR="00AA0FD3" w:rsidRPr="00C55E15">
              <w:rPr>
                <w:rFonts w:ascii="Calibri" w:hAnsi="Calibri"/>
              </w:rPr>
              <w:br/>
            </w:r>
            <w:r w:rsidRPr="00C55E15">
              <w:rPr>
                <w:rFonts w:ascii="Calibri" w:hAnsi="Calibri"/>
              </w:rPr>
              <w:t>Actions</w:t>
            </w:r>
          </w:p>
        </w:tc>
      </w:tr>
      <w:tr w:rsidR="00FE794D" w:rsidRPr="00C55E15" w14:paraId="0FDC05DA" w14:textId="77777777" w:rsidTr="7BAB795A">
        <w:trPr>
          <w:trHeight w:val="448"/>
        </w:trPr>
        <w:tc>
          <w:tcPr>
            <w:tcW w:w="1953" w:type="dxa"/>
          </w:tcPr>
          <w:p w14:paraId="7CAE581C" w14:textId="222C151F" w:rsidR="5F6C04E8" w:rsidRPr="00F33237" w:rsidDel="5C50D91A" w:rsidRDefault="00B02A42">
            <w:pPr>
              <w:pStyle w:val="TableText"/>
              <w:rPr>
                <w:szCs w:val="22"/>
              </w:rPr>
            </w:pPr>
            <w:r w:rsidRPr="44180A45">
              <w:rPr>
                <w:rFonts w:eastAsia="Courier New" w:cs="Courier New"/>
              </w:rPr>
              <w:t xml:space="preserve">+++FOR parameter IN </w:t>
            </w:r>
            <w:proofErr w:type="spellStart"/>
            <w:proofErr w:type="gramStart"/>
            <w:r w:rsidRPr="44180A45">
              <w:rPr>
                <w:rFonts w:eastAsia="Courier New" w:cs="Courier New"/>
              </w:rPr>
              <w:t>parameters.filter</w:t>
            </w:r>
            <w:proofErr w:type="spellEnd"/>
            <w:proofErr w:type="gramEnd"/>
            <w:r w:rsidRPr="44180A45">
              <w:rPr>
                <w:rFonts w:eastAsia="Courier New" w:cs="Courier New"/>
              </w:rPr>
              <w:t xml:space="preserve">((param) =&gt; </w:t>
            </w:r>
            <w:proofErr w:type="spellStart"/>
            <w:r w:rsidRPr="44180A45">
              <w:rPr>
                <w:rFonts w:eastAsia="Courier New" w:cs="Courier New"/>
              </w:rPr>
              <w:t>param.monitoringCategory</w:t>
            </w:r>
            <w:proofErr w:type="spellEnd"/>
            <w:r w:rsidRPr="44180A45">
              <w:rPr>
                <w:rFonts w:eastAsia="Courier New" w:cs="Courier New"/>
              </w:rPr>
              <w:t xml:space="preserve"> === 'Saltwater Water Quality' </w:t>
            </w:r>
            <w:r w:rsidRPr="44180A45">
              <w:rPr>
                <w:rFonts w:asciiTheme="minorHAnsi" w:eastAsia="Courier New" w:hAnsiTheme="minorHAnsi" w:cs="Courier New"/>
              </w:rPr>
              <w:t xml:space="preserve">&amp;&amp; </w:t>
            </w:r>
            <w:proofErr w:type="spellStart"/>
            <w:r w:rsidRPr="44180A45">
              <w:rPr>
                <w:rFonts w:asciiTheme="minorHAnsi" w:eastAsia="Courier New" w:hAnsiTheme="minorHAnsi" w:cs="Courier New"/>
              </w:rPr>
              <w:t>param.method</w:t>
            </w:r>
            <w:proofErr w:type="spellEnd"/>
            <w:r w:rsidR="44180A45" w:rsidRPr="44180A45">
              <w:rPr>
                <w:rFonts w:asciiTheme="minorHAnsi" w:hAnsiTheme="minorHAnsi" w:cs="Courier New"/>
              </w:rPr>
              <w:t xml:space="preserve"> === </w:t>
            </w:r>
            <w:r w:rsidRPr="44180A45">
              <w:rPr>
                <w:rFonts w:asciiTheme="minorHAnsi" w:eastAsia="Courier New" w:hAnsiTheme="minorHAnsi" w:cs="Courier New"/>
              </w:rPr>
              <w:t>'</w:t>
            </w:r>
            <w:r w:rsidR="004B347B">
              <w:rPr>
                <w:rFonts w:asciiTheme="minorHAnsi" w:eastAsia="Courier New" w:hAnsiTheme="minorHAnsi" w:cs="Courier New"/>
              </w:rPr>
              <w:t>M</w:t>
            </w:r>
            <w:r w:rsidRPr="44180A45">
              <w:rPr>
                <w:rFonts w:eastAsia="Courier New"/>
                <w:color w:val="333333"/>
              </w:rPr>
              <w:t>ulti-</w:t>
            </w:r>
            <w:r w:rsidR="44180A45" w:rsidRPr="44180A45">
              <w:rPr>
                <w:color w:val="333333"/>
              </w:rPr>
              <w:t>parameter probe meter</w:t>
            </w:r>
            <w:r w:rsidR="44180A45" w:rsidRPr="44180A45">
              <w:rPr>
                <w:rFonts w:asciiTheme="minorHAnsi" w:hAnsiTheme="minorHAnsi" w:cs="Courier New"/>
              </w:rPr>
              <w:t>'</w:t>
            </w:r>
            <w:r w:rsidR="44180A45" w:rsidRPr="44180A45">
              <w:rPr>
                <w:rFonts w:eastAsia="Courier New" w:cs="Courier New"/>
              </w:rPr>
              <w:t>)+++</w:t>
            </w:r>
          </w:p>
        </w:tc>
        <w:tc>
          <w:tcPr>
            <w:tcW w:w="1953" w:type="dxa"/>
          </w:tcPr>
          <w:p w14:paraId="0E84CD89" w14:textId="1323CD8C" w:rsidR="00FE794D" w:rsidRPr="00F33237" w:rsidDel="5C50D91A" w:rsidRDefault="00FE794D" w:rsidP="00AA0FD3">
            <w:pPr>
              <w:pStyle w:val="TableText"/>
              <w:rPr>
                <w:szCs w:val="22"/>
              </w:rPr>
            </w:pPr>
          </w:p>
        </w:tc>
        <w:tc>
          <w:tcPr>
            <w:tcW w:w="1795" w:type="dxa"/>
          </w:tcPr>
          <w:p w14:paraId="62E0941D" w14:textId="4E2C436F" w:rsidR="00FE794D" w:rsidRPr="00F33237" w:rsidDel="5C50D91A" w:rsidRDefault="00FE794D" w:rsidP="00AA0FD3">
            <w:pPr>
              <w:pStyle w:val="TableText"/>
              <w:rPr>
                <w:szCs w:val="22"/>
              </w:rPr>
            </w:pPr>
          </w:p>
        </w:tc>
        <w:tc>
          <w:tcPr>
            <w:tcW w:w="2049" w:type="dxa"/>
          </w:tcPr>
          <w:p w14:paraId="384E41F5" w14:textId="4D624635" w:rsidR="00FE794D" w:rsidRPr="00F33237" w:rsidDel="5C50D91A" w:rsidRDefault="00FE794D" w:rsidP="00AA0FD3">
            <w:pPr>
              <w:pStyle w:val="TableText"/>
              <w:rPr>
                <w:szCs w:val="22"/>
              </w:rPr>
            </w:pPr>
          </w:p>
        </w:tc>
        <w:tc>
          <w:tcPr>
            <w:tcW w:w="1610" w:type="dxa"/>
          </w:tcPr>
          <w:p w14:paraId="3390E850" w14:textId="6D39619A" w:rsidR="00FE794D" w:rsidRPr="00F33237" w:rsidDel="5C50D91A" w:rsidRDefault="00FE794D" w:rsidP="00AA0FD3">
            <w:pPr>
              <w:pStyle w:val="TableText"/>
              <w:rPr>
                <w:szCs w:val="22"/>
              </w:rPr>
            </w:pPr>
          </w:p>
        </w:tc>
      </w:tr>
      <w:tr w:rsidR="00FE794D" w:rsidRPr="00C55E15" w14:paraId="79D3ECFC" w14:textId="77777777" w:rsidTr="7BAB795A">
        <w:trPr>
          <w:trHeight w:val="293"/>
        </w:trPr>
        <w:tc>
          <w:tcPr>
            <w:tcW w:w="1953" w:type="dxa"/>
          </w:tcPr>
          <w:p w14:paraId="74A3C053" w14:textId="1CB1EFCB" w:rsidR="5F6C04E8" w:rsidRPr="00F33237" w:rsidDel="5C50D91A" w:rsidRDefault="5C50D91A">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w:t>
            </w:r>
            <w:r w:rsidR="00E63901" w:rsidRPr="00F33237">
              <w:rPr>
                <w:rFonts w:eastAsia="Courier New" w:cs="Courier New"/>
                <w:szCs w:val="22"/>
              </w:rPr>
              <w:t>label</w:t>
            </w:r>
            <w:proofErr w:type="spellEnd"/>
            <w:proofErr w:type="gramEnd"/>
            <w:r w:rsidRPr="00F33237">
              <w:rPr>
                <w:rFonts w:eastAsia="Courier New" w:cs="Courier New"/>
                <w:szCs w:val="22"/>
              </w:rPr>
              <w:t>+++</w:t>
            </w:r>
          </w:p>
        </w:tc>
        <w:tc>
          <w:tcPr>
            <w:tcW w:w="1953" w:type="dxa"/>
          </w:tcPr>
          <w:p w14:paraId="0C31511E" w14:textId="33C7C48F"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parameter.checkDescription</w:t>
            </w:r>
            <w:proofErr w:type="spellEnd"/>
            <w:proofErr w:type="gramEnd"/>
            <w:r w:rsidRPr="44180A45">
              <w:rPr>
                <w:rFonts w:eastAsia="Courier New" w:cs="Courier New"/>
              </w:rPr>
              <w:t>+++</w:t>
            </w:r>
          </w:p>
        </w:tc>
        <w:tc>
          <w:tcPr>
            <w:tcW w:w="1795" w:type="dxa"/>
          </w:tcPr>
          <w:p w14:paraId="27035B81" w14:textId="7FA5B805"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parameter.frequency</w:t>
            </w:r>
            <w:proofErr w:type="spellEnd"/>
            <w:proofErr w:type="gramEnd"/>
            <w:r w:rsidRPr="00F33237">
              <w:rPr>
                <w:rFonts w:eastAsia="Courier New" w:cs="Courier New"/>
                <w:szCs w:val="22"/>
              </w:rPr>
              <w:t>+++</w:t>
            </w:r>
          </w:p>
        </w:tc>
        <w:tc>
          <w:tcPr>
            <w:tcW w:w="2049" w:type="dxa"/>
          </w:tcPr>
          <w:p w14:paraId="4214C1BC" w14:textId="5596D8FC" w:rsidR="00FE794D" w:rsidRPr="00F33237" w:rsidDel="5C50D91A" w:rsidRDefault="00E63901" w:rsidP="00AA0FD3">
            <w:pPr>
              <w:pStyle w:val="TableText"/>
              <w:rPr>
                <w:szCs w:val="22"/>
              </w:rPr>
            </w:pPr>
            <w:r w:rsidRPr="44180A45">
              <w:rPr>
                <w:rFonts w:eastAsia="Courier New" w:cs="Courier New"/>
              </w:rPr>
              <w:t>+++</w:t>
            </w:r>
            <w:r w:rsidRPr="44180A45">
              <w:rPr>
                <w:rFonts w:eastAsia="Courier New" w:cs="Courier New"/>
                <w:b/>
              </w:rPr>
              <w:t xml:space="preserve"> INS $</w:t>
            </w:r>
            <w:proofErr w:type="spellStart"/>
            <w:proofErr w:type="gramStart"/>
            <w:r w:rsidRPr="44180A45">
              <w:rPr>
                <w:rFonts w:eastAsia="Courier New" w:cs="Courier New"/>
              </w:rPr>
              <w:t>parameter.</w:t>
            </w:r>
            <w:r w:rsidR="44180A45" w:rsidRPr="44180A45">
              <w:rPr>
                <w:rFonts w:eastAsia="Courier New" w:cs="Courier New"/>
              </w:rPr>
              <w:t>acceptanceCriteria</w:t>
            </w:r>
            <w:proofErr w:type="spellEnd"/>
            <w:proofErr w:type="gramEnd"/>
            <w:r w:rsidRPr="44180A45">
              <w:rPr>
                <w:rFonts w:eastAsia="Courier New" w:cs="Courier New"/>
              </w:rPr>
              <w:t>+++</w:t>
            </w:r>
          </w:p>
        </w:tc>
        <w:tc>
          <w:tcPr>
            <w:tcW w:w="1610" w:type="dxa"/>
          </w:tcPr>
          <w:p w14:paraId="3AE05DF2" w14:textId="29456F12" w:rsidR="00FE794D" w:rsidRPr="00F33237" w:rsidDel="5C50D91A" w:rsidRDefault="5C50D91A" w:rsidP="00AA0FD3">
            <w:pPr>
              <w:pStyle w:val="TableText"/>
              <w:rPr>
                <w:szCs w:val="22"/>
              </w:rPr>
            </w:pPr>
            <w:r w:rsidRPr="00F33237">
              <w:rPr>
                <w:rFonts w:eastAsia="Courier New" w:cs="Courier New"/>
                <w:szCs w:val="22"/>
              </w:rPr>
              <w:t>+++</w:t>
            </w:r>
            <w:r w:rsidRPr="00F33237">
              <w:rPr>
                <w:rFonts w:eastAsia="Courier New" w:cs="Courier New"/>
                <w:b/>
                <w:bCs/>
                <w:szCs w:val="22"/>
              </w:rPr>
              <w:t xml:space="preserve"> INS $</w:t>
            </w:r>
            <w:proofErr w:type="spellStart"/>
            <w:proofErr w:type="gramStart"/>
            <w:r w:rsidRPr="00F33237">
              <w:rPr>
                <w:rFonts w:eastAsia="Courier New" w:cs="Courier New"/>
                <w:szCs w:val="22"/>
              </w:rPr>
              <w:t>parameter.correctiveAction</w:t>
            </w:r>
            <w:proofErr w:type="spellEnd"/>
            <w:proofErr w:type="gramEnd"/>
            <w:r w:rsidRPr="00F33237">
              <w:rPr>
                <w:rFonts w:eastAsia="Courier New" w:cs="Courier New"/>
                <w:szCs w:val="22"/>
              </w:rPr>
              <w:t>+++</w:t>
            </w:r>
          </w:p>
        </w:tc>
      </w:tr>
      <w:tr w:rsidR="00FE794D" w:rsidRPr="00C55E15" w14:paraId="1D412E13" w14:textId="77777777" w:rsidTr="7BAB795A">
        <w:trPr>
          <w:trHeight w:val="757"/>
        </w:trPr>
        <w:tc>
          <w:tcPr>
            <w:tcW w:w="1953" w:type="dxa"/>
          </w:tcPr>
          <w:p w14:paraId="3AE40105" w14:textId="053C7486" w:rsidR="5F6C04E8" w:rsidRPr="00F33237" w:rsidDel="5C50D91A" w:rsidRDefault="5C50D91A">
            <w:pPr>
              <w:pStyle w:val="TableText"/>
              <w:rPr>
                <w:szCs w:val="22"/>
              </w:rPr>
            </w:pPr>
            <w:r w:rsidRPr="00F33237">
              <w:rPr>
                <w:rFonts w:eastAsia="Courier New" w:cs="Courier New"/>
                <w:szCs w:val="22"/>
              </w:rPr>
              <w:t>+++END-FOR parameter +++</w:t>
            </w:r>
          </w:p>
        </w:tc>
        <w:tc>
          <w:tcPr>
            <w:tcW w:w="1953" w:type="dxa"/>
          </w:tcPr>
          <w:p w14:paraId="5718BF50" w14:textId="4D910B52" w:rsidR="00FE794D" w:rsidRPr="00F33237" w:rsidDel="5C50D91A" w:rsidRDefault="00FE794D" w:rsidP="00AA0FD3">
            <w:pPr>
              <w:pStyle w:val="TableText"/>
              <w:rPr>
                <w:szCs w:val="22"/>
              </w:rPr>
            </w:pPr>
          </w:p>
        </w:tc>
        <w:tc>
          <w:tcPr>
            <w:tcW w:w="1795" w:type="dxa"/>
          </w:tcPr>
          <w:p w14:paraId="366A73B6" w14:textId="011A7157" w:rsidR="00FE794D" w:rsidRPr="00F33237" w:rsidDel="5C50D91A" w:rsidRDefault="00FE794D" w:rsidP="00AA0FD3">
            <w:pPr>
              <w:pStyle w:val="TableText"/>
              <w:rPr>
                <w:szCs w:val="22"/>
              </w:rPr>
            </w:pPr>
          </w:p>
        </w:tc>
        <w:tc>
          <w:tcPr>
            <w:tcW w:w="2049" w:type="dxa"/>
          </w:tcPr>
          <w:p w14:paraId="4C040FB6" w14:textId="22AAB19B" w:rsidR="00FE794D" w:rsidRPr="00F33237" w:rsidDel="5C50D91A" w:rsidRDefault="00FE794D" w:rsidP="00AA0FD3">
            <w:pPr>
              <w:pStyle w:val="TableText"/>
              <w:rPr>
                <w:szCs w:val="22"/>
              </w:rPr>
            </w:pPr>
          </w:p>
        </w:tc>
        <w:tc>
          <w:tcPr>
            <w:tcW w:w="1610" w:type="dxa"/>
          </w:tcPr>
          <w:p w14:paraId="4F0A23CF" w14:textId="5F2FB0E7" w:rsidR="00FE794D" w:rsidRPr="00F33237" w:rsidDel="5C50D91A" w:rsidRDefault="00FE794D" w:rsidP="00AA0FD3">
            <w:pPr>
              <w:pStyle w:val="TableText"/>
              <w:rPr>
                <w:szCs w:val="22"/>
              </w:rPr>
            </w:pPr>
          </w:p>
        </w:tc>
      </w:tr>
    </w:tbl>
    <w:p w14:paraId="0F067D1A" w14:textId="77777777" w:rsidR="00FE794D" w:rsidRDefault="00FE794D" w:rsidP="00FE794D">
      <w:pPr>
        <w:tabs>
          <w:tab w:val="left" w:pos="7112"/>
        </w:tabs>
        <w:rPr>
          <w:b/>
          <w:bCs/>
        </w:rPr>
      </w:pPr>
    </w:p>
    <w:p w14:paraId="06F9FE07" w14:textId="58928645" w:rsidR="00FE794D" w:rsidRPr="00E95573" w:rsidRDefault="00AA0FD3" w:rsidP="00AA0FD3">
      <w:pPr>
        <w:pStyle w:val="TableTitle"/>
      </w:pPr>
      <w:bookmarkStart w:id="359" w:name="_Toc24070810"/>
      <w:r>
        <w:t>Table</w:t>
      </w:r>
      <w:r w:rsidR="0083018C">
        <w:t xml:space="preserve"> B5.</w:t>
      </w:r>
      <w:fldSimple w:instr=" SEQ Table \* ARABIC ">
        <w:r w:rsidR="0083018C">
          <w:rPr>
            <w:noProof/>
          </w:rPr>
          <w:t>3</w:t>
        </w:r>
      </w:fldSimple>
      <w:r w:rsidR="0083018C">
        <w:t xml:space="preserve">. </w:t>
      </w:r>
      <w:r w:rsidR="00FE794D" w:rsidRPr="00E95573">
        <w:t xml:space="preserve">Data Validation </w:t>
      </w:r>
      <w:r w:rsidR="00FE794D" w:rsidRPr="00E87F58">
        <w:t>Quality Control</w:t>
      </w:r>
      <w:r w:rsidR="004147E1" w:rsidRPr="000C09D6">
        <w:t>, Multi-Parameter Units</w:t>
      </w:r>
      <w:bookmarkEnd w:id="359"/>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2207"/>
        <w:gridCol w:w="2295"/>
        <w:gridCol w:w="45"/>
        <w:gridCol w:w="2250"/>
      </w:tblGrid>
      <w:tr w:rsidR="00FE794D" w:rsidRPr="006A3187" w14:paraId="15DB09D7" w14:textId="77777777" w:rsidTr="00AA0FD3">
        <w:trPr>
          <w:trHeight w:val="314"/>
          <w:tblHeader/>
        </w:trPr>
        <w:tc>
          <w:tcPr>
            <w:tcW w:w="2401" w:type="dxa"/>
            <w:shd w:val="clear" w:color="auto" w:fill="D9D9D9"/>
            <w:vAlign w:val="center"/>
          </w:tcPr>
          <w:p w14:paraId="0851C8DC" w14:textId="77777777" w:rsidR="00FE794D" w:rsidRPr="006A3187" w:rsidRDefault="00FE794D" w:rsidP="00AA0FD3">
            <w:pPr>
              <w:pStyle w:val="TableHeadings"/>
            </w:pPr>
            <w:r w:rsidRPr="006A3187">
              <w:t>Check Description</w:t>
            </w:r>
          </w:p>
        </w:tc>
        <w:tc>
          <w:tcPr>
            <w:tcW w:w="2207" w:type="dxa"/>
            <w:shd w:val="clear" w:color="auto" w:fill="D9D9D9"/>
            <w:vAlign w:val="center"/>
          </w:tcPr>
          <w:p w14:paraId="44935AAA" w14:textId="77777777" w:rsidR="00FE794D" w:rsidRPr="006A3187" w:rsidRDefault="00FE794D" w:rsidP="00AA0FD3">
            <w:pPr>
              <w:pStyle w:val="TableHeadings"/>
            </w:pPr>
            <w:r w:rsidRPr="006A3187">
              <w:t>Frequency</w:t>
            </w:r>
          </w:p>
        </w:tc>
        <w:tc>
          <w:tcPr>
            <w:tcW w:w="2340" w:type="dxa"/>
            <w:gridSpan w:val="2"/>
            <w:shd w:val="clear" w:color="auto" w:fill="D9D9D9"/>
            <w:vAlign w:val="center"/>
          </w:tcPr>
          <w:p w14:paraId="640A152E" w14:textId="77777777" w:rsidR="00FE794D" w:rsidRPr="006A3187" w:rsidRDefault="00FE794D" w:rsidP="00AA0FD3">
            <w:pPr>
              <w:pStyle w:val="TableHeadings"/>
            </w:pPr>
            <w:r w:rsidRPr="006A3187">
              <w:t>Acceptance Criteria</w:t>
            </w:r>
          </w:p>
        </w:tc>
        <w:tc>
          <w:tcPr>
            <w:tcW w:w="2250" w:type="dxa"/>
            <w:shd w:val="clear" w:color="auto" w:fill="D9D9D9"/>
            <w:vAlign w:val="center"/>
          </w:tcPr>
          <w:p w14:paraId="0B31F044" w14:textId="42DFC5CB" w:rsidR="00FE794D" w:rsidRPr="006A3187" w:rsidRDefault="00FE794D" w:rsidP="00AA0FD3">
            <w:pPr>
              <w:pStyle w:val="TableHeadings"/>
            </w:pPr>
            <w:r w:rsidRPr="006A3187">
              <w:t>Corrective</w:t>
            </w:r>
            <w:r w:rsidR="00AA0FD3">
              <w:br/>
            </w:r>
            <w:r w:rsidRPr="006A3187">
              <w:t>Actions</w:t>
            </w:r>
          </w:p>
        </w:tc>
      </w:tr>
      <w:tr w:rsidR="00FE794D" w:rsidRPr="006A3187" w14:paraId="5A235A93" w14:textId="77777777" w:rsidTr="00AA0FD3">
        <w:trPr>
          <w:trHeight w:val="448"/>
        </w:trPr>
        <w:tc>
          <w:tcPr>
            <w:tcW w:w="2401" w:type="dxa"/>
          </w:tcPr>
          <w:p w14:paraId="0F154C3C" w14:textId="77777777" w:rsidR="00FE794D" w:rsidRPr="006A3187" w:rsidRDefault="00FE794D" w:rsidP="00AA0FD3">
            <w:pPr>
              <w:pStyle w:val="TableText"/>
            </w:pPr>
            <w:r w:rsidRPr="006A3187">
              <w:t xml:space="preserve">Verify performance of temperature probe using wet ice. </w:t>
            </w:r>
          </w:p>
        </w:tc>
        <w:tc>
          <w:tcPr>
            <w:tcW w:w="2207" w:type="dxa"/>
          </w:tcPr>
          <w:p w14:paraId="3F1A4614" w14:textId="77777777" w:rsidR="00FE794D" w:rsidRPr="006A3187" w:rsidRDefault="00FE794D" w:rsidP="00AA0FD3">
            <w:pPr>
              <w:pStyle w:val="TableText"/>
            </w:pPr>
            <w:r w:rsidRPr="006A3187">
              <w:t xml:space="preserve">Prior to initial sampling, daily thereafter </w:t>
            </w:r>
          </w:p>
        </w:tc>
        <w:tc>
          <w:tcPr>
            <w:tcW w:w="2340" w:type="dxa"/>
            <w:gridSpan w:val="2"/>
          </w:tcPr>
          <w:p w14:paraId="6DFF5484" w14:textId="77777777" w:rsidR="00FE794D" w:rsidRPr="006A3187" w:rsidRDefault="00FE794D" w:rsidP="00AA0FD3">
            <w:pPr>
              <w:pStyle w:val="TableText"/>
            </w:pPr>
            <w:r w:rsidRPr="006A3187">
              <w:t>Functionality = ±0.5</w:t>
            </w:r>
            <w:r>
              <w:rPr>
                <w:vertAlign w:val="superscript"/>
              </w:rPr>
              <w:t>0</w:t>
            </w:r>
            <w:r w:rsidRPr="006A3187">
              <w:t xml:space="preserve">C </w:t>
            </w:r>
          </w:p>
        </w:tc>
        <w:tc>
          <w:tcPr>
            <w:tcW w:w="2250" w:type="dxa"/>
          </w:tcPr>
          <w:p w14:paraId="775A3154" w14:textId="77777777" w:rsidR="00FE794D" w:rsidRPr="006A3187" w:rsidRDefault="00FE794D" w:rsidP="00AA0FD3">
            <w:pPr>
              <w:pStyle w:val="TableText"/>
            </w:pPr>
            <w:r w:rsidRPr="006A3187">
              <w:t xml:space="preserve">See manufacturer’s directions. </w:t>
            </w:r>
          </w:p>
        </w:tc>
      </w:tr>
      <w:tr w:rsidR="00FE794D" w:rsidRPr="006A3187" w14:paraId="524F5B48" w14:textId="77777777" w:rsidTr="00AA0FD3">
        <w:trPr>
          <w:trHeight w:val="293"/>
        </w:trPr>
        <w:tc>
          <w:tcPr>
            <w:tcW w:w="2401" w:type="dxa"/>
          </w:tcPr>
          <w:p w14:paraId="1956AB5F" w14:textId="77777777" w:rsidR="00FE794D" w:rsidRPr="006A3187" w:rsidRDefault="00FE794D" w:rsidP="00AA0FD3">
            <w:pPr>
              <w:pStyle w:val="TableText"/>
            </w:pPr>
            <w:r w:rsidRPr="006A3187">
              <w:t xml:space="preserve">Verify depth against markings on cable </w:t>
            </w:r>
          </w:p>
        </w:tc>
        <w:tc>
          <w:tcPr>
            <w:tcW w:w="2207" w:type="dxa"/>
          </w:tcPr>
          <w:p w14:paraId="2CF9198E" w14:textId="77777777" w:rsidR="00FE794D" w:rsidRPr="006A3187" w:rsidRDefault="00FE794D" w:rsidP="00AA0FD3">
            <w:pPr>
              <w:pStyle w:val="TableText"/>
            </w:pPr>
            <w:r w:rsidRPr="006A3187">
              <w:t xml:space="preserve">Daily </w:t>
            </w:r>
          </w:p>
        </w:tc>
        <w:tc>
          <w:tcPr>
            <w:tcW w:w="2340" w:type="dxa"/>
            <w:gridSpan w:val="2"/>
          </w:tcPr>
          <w:p w14:paraId="6B561F58" w14:textId="77777777" w:rsidR="00FE794D" w:rsidRPr="006A3187" w:rsidRDefault="00FE794D" w:rsidP="00AA0FD3">
            <w:pPr>
              <w:pStyle w:val="TableText"/>
            </w:pPr>
            <w:r w:rsidRPr="006A3187">
              <w:t xml:space="preserve">± 0.2 m </w:t>
            </w:r>
          </w:p>
        </w:tc>
        <w:tc>
          <w:tcPr>
            <w:tcW w:w="2250" w:type="dxa"/>
          </w:tcPr>
          <w:p w14:paraId="61FD6D1A" w14:textId="77777777" w:rsidR="00FE794D" w:rsidRPr="006A3187" w:rsidRDefault="00FE794D" w:rsidP="00AA0FD3">
            <w:pPr>
              <w:pStyle w:val="TableText"/>
            </w:pPr>
            <w:r w:rsidRPr="006A3187">
              <w:t xml:space="preserve">Re-calibrate </w:t>
            </w:r>
          </w:p>
        </w:tc>
      </w:tr>
      <w:tr w:rsidR="00FE794D" w:rsidRPr="006A3187" w14:paraId="7278FD8D" w14:textId="77777777" w:rsidTr="00AA0FD3">
        <w:trPr>
          <w:trHeight w:val="757"/>
        </w:trPr>
        <w:tc>
          <w:tcPr>
            <w:tcW w:w="2401" w:type="dxa"/>
          </w:tcPr>
          <w:p w14:paraId="496DB505" w14:textId="0252EA0C" w:rsidR="00FE794D" w:rsidRPr="006A3187" w:rsidRDefault="00FE794D" w:rsidP="00AA0FD3">
            <w:pPr>
              <w:pStyle w:val="TableText"/>
            </w:pPr>
            <w:r w:rsidRPr="006A3187">
              <w:t xml:space="preserve">pH </w:t>
            </w:r>
            <w:r w:rsidR="0083018C">
              <w:t>–</w:t>
            </w:r>
            <w:r w:rsidRPr="006A3187">
              <w:t xml:space="preserve"> Internal electronic check if equipped; if not check against Quality Check Solution </w:t>
            </w:r>
          </w:p>
        </w:tc>
        <w:tc>
          <w:tcPr>
            <w:tcW w:w="2207" w:type="dxa"/>
          </w:tcPr>
          <w:p w14:paraId="10C64ED2" w14:textId="77777777" w:rsidR="00FE794D" w:rsidRPr="006A3187" w:rsidRDefault="00FE794D" w:rsidP="00AA0FD3">
            <w:pPr>
              <w:pStyle w:val="TableText"/>
            </w:pPr>
            <w:r w:rsidRPr="006A3187">
              <w:t xml:space="preserve">At the beginning and end of each day </w:t>
            </w:r>
          </w:p>
        </w:tc>
        <w:tc>
          <w:tcPr>
            <w:tcW w:w="2340" w:type="dxa"/>
            <w:gridSpan w:val="2"/>
          </w:tcPr>
          <w:p w14:paraId="22CA8524" w14:textId="77777777" w:rsidR="00FE794D" w:rsidRPr="006A3187" w:rsidRDefault="00FE794D" w:rsidP="00AA0FD3">
            <w:pPr>
              <w:pStyle w:val="TableText"/>
            </w:pPr>
            <w:r w:rsidRPr="006A3187">
              <w:t xml:space="preserve">Alignment with instrument manufacturer’s specifications; or QCS measurement in range </w:t>
            </w:r>
          </w:p>
        </w:tc>
        <w:tc>
          <w:tcPr>
            <w:tcW w:w="2250" w:type="dxa"/>
          </w:tcPr>
          <w:p w14:paraId="4E62680E" w14:textId="77777777" w:rsidR="00FE794D" w:rsidRPr="006A3187" w:rsidRDefault="00FE794D" w:rsidP="00AA0FD3">
            <w:pPr>
              <w:pStyle w:val="TableText"/>
            </w:pPr>
            <w:r w:rsidRPr="006A3187">
              <w:t xml:space="preserve">AM: Re-calibrate </w:t>
            </w:r>
          </w:p>
          <w:p w14:paraId="303EC0D8" w14:textId="77777777" w:rsidR="00FE794D" w:rsidRPr="006A3187" w:rsidRDefault="00FE794D" w:rsidP="00AA0FD3">
            <w:pPr>
              <w:pStyle w:val="TableText"/>
            </w:pPr>
            <w:r w:rsidRPr="006A3187">
              <w:t xml:space="preserve">PM: Flag day’s data. pH probe may need maintenance. </w:t>
            </w:r>
          </w:p>
        </w:tc>
      </w:tr>
      <w:tr w:rsidR="00FE794D" w:rsidRPr="006A3187" w14:paraId="1CA7D68E" w14:textId="77777777" w:rsidTr="00AA0FD3">
        <w:trPr>
          <w:trHeight w:val="603"/>
        </w:trPr>
        <w:tc>
          <w:tcPr>
            <w:tcW w:w="2401" w:type="dxa"/>
          </w:tcPr>
          <w:p w14:paraId="26A3F752" w14:textId="77777777" w:rsidR="00FE794D" w:rsidRPr="006A3187" w:rsidRDefault="00FE794D" w:rsidP="00AA0FD3">
            <w:pPr>
              <w:pStyle w:val="TableText"/>
            </w:pPr>
            <w:r w:rsidRPr="006A3187">
              <w:t xml:space="preserve">Check DO calibration in field against atmospheric standard </w:t>
            </w:r>
          </w:p>
        </w:tc>
        <w:tc>
          <w:tcPr>
            <w:tcW w:w="2207" w:type="dxa"/>
          </w:tcPr>
          <w:p w14:paraId="7B53CA3F" w14:textId="77777777" w:rsidR="00FE794D" w:rsidRPr="006A3187" w:rsidRDefault="00FE794D" w:rsidP="00AA0FD3">
            <w:pPr>
              <w:pStyle w:val="TableText"/>
            </w:pPr>
            <w:r w:rsidRPr="006A3187">
              <w:t xml:space="preserve">At the beginning and end of each day </w:t>
            </w:r>
          </w:p>
        </w:tc>
        <w:tc>
          <w:tcPr>
            <w:tcW w:w="2340" w:type="dxa"/>
            <w:gridSpan w:val="2"/>
          </w:tcPr>
          <w:p w14:paraId="5882BB56" w14:textId="77777777" w:rsidR="00FE794D" w:rsidRPr="006A3187" w:rsidRDefault="00FE794D" w:rsidP="00AA0FD3">
            <w:pPr>
              <w:pStyle w:val="TableText"/>
            </w:pPr>
            <w:r w:rsidRPr="006A3187">
              <w:t>±1.0 mg/</w:t>
            </w:r>
            <w:r>
              <w:t>l</w:t>
            </w:r>
            <w:r w:rsidRPr="006A3187">
              <w:t xml:space="preserve"> </w:t>
            </w:r>
          </w:p>
        </w:tc>
        <w:tc>
          <w:tcPr>
            <w:tcW w:w="2250" w:type="dxa"/>
          </w:tcPr>
          <w:p w14:paraId="2A59B42D" w14:textId="77777777" w:rsidR="00FE794D" w:rsidRPr="006A3187" w:rsidRDefault="00FE794D" w:rsidP="00AA0FD3">
            <w:pPr>
              <w:pStyle w:val="TableText"/>
            </w:pPr>
            <w:r w:rsidRPr="006A3187">
              <w:t xml:space="preserve">AM: Re-calibrate </w:t>
            </w:r>
          </w:p>
          <w:p w14:paraId="4E61E555" w14:textId="77777777" w:rsidR="00FE794D" w:rsidRPr="006A3187" w:rsidRDefault="00FE794D" w:rsidP="00AA0FD3">
            <w:pPr>
              <w:pStyle w:val="TableText"/>
            </w:pPr>
            <w:r w:rsidRPr="006A3187">
              <w:t xml:space="preserve">PM: Flag day’s data. Change membrane </w:t>
            </w:r>
          </w:p>
        </w:tc>
      </w:tr>
      <w:tr w:rsidR="00FE794D" w:rsidRPr="006A3187" w14:paraId="626BF7FF" w14:textId="77777777" w:rsidTr="00AA0FD3">
        <w:trPr>
          <w:trHeight w:val="757"/>
        </w:trPr>
        <w:tc>
          <w:tcPr>
            <w:tcW w:w="2401" w:type="dxa"/>
          </w:tcPr>
          <w:p w14:paraId="6DDED5E8" w14:textId="77777777" w:rsidR="00FE794D" w:rsidRPr="006A3187" w:rsidRDefault="00FE794D" w:rsidP="00AA0FD3">
            <w:pPr>
              <w:pStyle w:val="TableText"/>
            </w:pPr>
            <w:r>
              <w:t>Conductivity</w:t>
            </w:r>
            <w:r w:rsidRPr="006A3187">
              <w:t xml:space="preserve"> – internal electronic check if equipped; if not check against </w:t>
            </w:r>
            <w:r>
              <w:t>QCS</w:t>
            </w:r>
          </w:p>
        </w:tc>
        <w:tc>
          <w:tcPr>
            <w:tcW w:w="4502" w:type="dxa"/>
            <w:gridSpan w:val="2"/>
          </w:tcPr>
          <w:p w14:paraId="18C11AB2" w14:textId="77777777" w:rsidR="00FE794D" w:rsidRPr="006A3187" w:rsidRDefault="00FE794D" w:rsidP="00AA0FD3">
            <w:pPr>
              <w:pStyle w:val="TableText"/>
            </w:pPr>
            <w:r w:rsidRPr="006A3187">
              <w:t>At the beginning and end of each day</w:t>
            </w:r>
          </w:p>
          <w:p w14:paraId="4329EA6B" w14:textId="77777777" w:rsidR="00FE794D" w:rsidRPr="006A3187" w:rsidRDefault="00FE794D" w:rsidP="00AA0FD3">
            <w:pPr>
              <w:pStyle w:val="TableText"/>
            </w:pPr>
            <w:r w:rsidRPr="006A3187">
              <w:t xml:space="preserve">Alignment with instrument manufacturer’s specifications </w:t>
            </w:r>
          </w:p>
        </w:tc>
        <w:tc>
          <w:tcPr>
            <w:tcW w:w="2295" w:type="dxa"/>
            <w:gridSpan w:val="2"/>
          </w:tcPr>
          <w:p w14:paraId="3A12D6D9" w14:textId="77777777" w:rsidR="00FE794D" w:rsidRPr="006A3187" w:rsidRDefault="00FE794D" w:rsidP="00AA0FD3">
            <w:pPr>
              <w:pStyle w:val="TableText"/>
            </w:pPr>
            <w:r w:rsidRPr="006A3187">
              <w:t xml:space="preserve">AM: Re-calibrate </w:t>
            </w:r>
          </w:p>
          <w:p w14:paraId="7FC923B6" w14:textId="77777777" w:rsidR="00FE794D" w:rsidRPr="006A3187" w:rsidRDefault="00FE794D" w:rsidP="00AA0FD3">
            <w:pPr>
              <w:pStyle w:val="TableText"/>
            </w:pPr>
            <w:r w:rsidRPr="006A3187">
              <w:t xml:space="preserve">PM: Flag day’s data. Instrument may need repair. </w:t>
            </w:r>
          </w:p>
        </w:tc>
      </w:tr>
    </w:tbl>
    <w:p w14:paraId="6315EDA4" w14:textId="3675DC40" w:rsidR="00FE794D" w:rsidRDefault="00FE794D" w:rsidP="00FE794D">
      <w:pPr>
        <w:tabs>
          <w:tab w:val="left" w:pos="7112"/>
        </w:tabs>
        <w:rPr>
          <w:b/>
          <w:bCs/>
        </w:rPr>
      </w:pPr>
    </w:p>
    <w:p w14:paraId="628F5BBD" w14:textId="066F68B1" w:rsidR="00626283" w:rsidRPr="00B82D28" w:rsidRDefault="00626283" w:rsidP="00353483">
      <w:pPr>
        <w:rPr>
          <w:rFonts w:ascii="Courier New" w:hAnsi="Courier New" w:cs="Courier New"/>
          <w:sz w:val="24"/>
          <w:szCs w:val="24"/>
        </w:rPr>
      </w:pPr>
      <w:r w:rsidRPr="00B82D28">
        <w:rPr>
          <w:rFonts w:ascii="Courier New" w:hAnsi="Courier New" w:cs="Courier New"/>
          <w:sz w:val="24"/>
          <w:szCs w:val="24"/>
        </w:rPr>
        <w:t>+++END-IF+++</w:t>
      </w:r>
    </w:p>
    <w:p w14:paraId="7B1014E1" w14:textId="77777777" w:rsidR="00353483" w:rsidRPr="00B82D28" w:rsidRDefault="00353483" w:rsidP="00353483">
      <w:pPr>
        <w:rPr>
          <w:rFonts w:ascii="Courier New" w:hAnsi="Courier New" w:cs="Courier New"/>
          <w:sz w:val="24"/>
          <w:szCs w:val="24"/>
        </w:rPr>
      </w:pPr>
    </w:p>
    <w:p w14:paraId="50368F87" w14:textId="038C89C4" w:rsidR="00626283" w:rsidRPr="00B82D28" w:rsidRDefault="00626283" w:rsidP="00626283">
      <w:pPr>
        <w:rPr>
          <w:rFonts w:ascii="Courier New" w:hAnsi="Courier New" w:cs="Courier New"/>
          <w:sz w:val="24"/>
          <w:szCs w:val="24"/>
        </w:rPr>
      </w:pPr>
      <w:r w:rsidRPr="00B82D28">
        <w:rPr>
          <w:rFonts w:ascii="Courier New" w:hAnsi="Courier New" w:cs="Courier New"/>
          <w:sz w:val="24"/>
          <w:szCs w:val="24"/>
        </w:rPr>
        <w:t xml:space="preserve">+++IF </w:t>
      </w:r>
      <w:proofErr w:type="gramStart"/>
      <w:r w:rsidRPr="00B82D28">
        <w:rPr>
          <w:rFonts w:ascii="Courier New" w:hAnsi="Courier New" w:cs="Courier New"/>
          <w:sz w:val="24"/>
          <w:szCs w:val="24"/>
        </w:rPr>
        <w:t>determine(</w:t>
      </w:r>
      <w:proofErr w:type="gramEnd"/>
      <w:r w:rsidR="0083018C" w:rsidRPr="00B82D28">
        <w:rPr>
          <w:rFonts w:ascii="Courier New" w:hAnsi="Courier New" w:cs="Courier New"/>
          <w:sz w:val="24"/>
          <w:szCs w:val="24"/>
        </w:rPr>
        <w:t>‘</w:t>
      </w:r>
      <w:r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Saltwater</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00B80CD5" w:rsidRPr="00B82D28">
        <w:rPr>
          <w:rFonts w:ascii="Courier New" w:hAnsi="Courier New" w:cs="Courier New"/>
          <w:sz w:val="24"/>
          <w:szCs w:val="24"/>
        </w:rPr>
        <w:t>Water transparency (Secchi depth)</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sidRP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 === true +++</w:t>
      </w:r>
    </w:p>
    <w:p w14:paraId="20D2C0AE" w14:textId="77777777" w:rsidR="00626283" w:rsidRPr="00A94521" w:rsidRDefault="00626283" w:rsidP="00353483"/>
    <w:p w14:paraId="5B4A9E05" w14:textId="195A0C0A" w:rsidR="00FE794D" w:rsidRPr="00A94521" w:rsidRDefault="00FE794D" w:rsidP="00FE794D">
      <w:pPr>
        <w:pStyle w:val="Heading3"/>
        <w:rPr>
          <w:rFonts w:eastAsiaTheme="minorHAnsi"/>
          <w:b w:val="0"/>
          <w:color w:val="000000"/>
        </w:rPr>
      </w:pPr>
      <w:bookmarkStart w:id="360" w:name="_Toc24106162"/>
      <w:r w:rsidRPr="00A94521">
        <w:rPr>
          <w:rFonts w:eastAsiaTheme="minorEastAsia"/>
        </w:rPr>
        <w:t>B5.</w:t>
      </w:r>
      <w:r w:rsidR="00DE0B45" w:rsidRPr="00A94521">
        <w:rPr>
          <w:rFonts w:eastAsiaTheme="minorEastAsia"/>
        </w:rPr>
        <w:t>4</w:t>
      </w:r>
      <w:r w:rsidRPr="00A94521">
        <w:rPr>
          <w:rFonts w:eastAsiaTheme="minorHAnsi"/>
        </w:rPr>
        <w:tab/>
      </w:r>
      <w:r w:rsidRPr="00A94521">
        <w:rPr>
          <w:rFonts w:eastAsiaTheme="minorEastAsia"/>
        </w:rPr>
        <w:t>Field Quality Control: Secchi D</w:t>
      </w:r>
      <w:r w:rsidR="004147E1" w:rsidRPr="00A94521">
        <w:rPr>
          <w:rFonts w:eastAsiaTheme="minorEastAsia"/>
        </w:rPr>
        <w:t>epth</w:t>
      </w:r>
      <w:bookmarkEnd w:id="360"/>
    </w:p>
    <w:p w14:paraId="589CFFCE" w14:textId="235F9F49" w:rsidR="00FE794D" w:rsidRPr="00A94521" w:rsidRDefault="00FE794D" w:rsidP="00383B1D">
      <w:pPr>
        <w:pStyle w:val="BodyText"/>
      </w:pPr>
      <w:r w:rsidRPr="00A94521">
        <w:t xml:space="preserve">No field calibration procedures are required for the Secchi disk. </w:t>
      </w:r>
      <w:r w:rsidRPr="00A94521">
        <w:rPr>
          <w:rFonts w:eastAsiaTheme="minorEastAsia" w:cs="Arial"/>
        </w:rPr>
        <w:t>QC</w:t>
      </w:r>
      <w:r w:rsidRPr="00A94521" w:rsidDel="003C2BC4">
        <w:t xml:space="preserve"> </w:t>
      </w:r>
      <w:r w:rsidRPr="00A94521">
        <w:t>procedures include designating a specific crew member as the Secchi depth reader, taking all measurements from the shady side of the boat, and not wearing sunglasses or hats when taking Secchi readings.</w:t>
      </w:r>
    </w:p>
    <w:p w14:paraId="13CFFE2D" w14:textId="084CE812" w:rsidR="006D0C05" w:rsidRPr="00B82D28" w:rsidRDefault="006D0C05" w:rsidP="00353483">
      <w:pPr>
        <w:rPr>
          <w:rFonts w:ascii="Courier New" w:hAnsi="Courier New" w:cs="Courier New"/>
          <w:sz w:val="24"/>
          <w:szCs w:val="24"/>
        </w:rPr>
      </w:pPr>
      <w:r w:rsidRPr="00B82D28">
        <w:rPr>
          <w:rFonts w:ascii="Courier New" w:hAnsi="Courier New" w:cs="Courier New"/>
          <w:sz w:val="24"/>
          <w:szCs w:val="24"/>
        </w:rPr>
        <w:t>+++END-IF+++</w:t>
      </w:r>
    </w:p>
    <w:p w14:paraId="096FB4D6" w14:textId="77777777" w:rsidR="00353483" w:rsidRPr="00B82D28" w:rsidRDefault="00353483" w:rsidP="00353483">
      <w:pPr>
        <w:rPr>
          <w:rFonts w:ascii="Courier New" w:hAnsi="Courier New" w:cs="Courier New"/>
          <w:sz w:val="24"/>
          <w:szCs w:val="24"/>
        </w:rPr>
      </w:pPr>
    </w:p>
    <w:p w14:paraId="2BD8ADF4" w14:textId="31F4BDCF" w:rsidR="00932195" w:rsidRPr="00B82D28" w:rsidRDefault="00932195" w:rsidP="00932195">
      <w:pPr>
        <w:rPr>
          <w:rFonts w:ascii="Courier New" w:hAnsi="Courier New" w:cs="Courier New"/>
          <w:sz w:val="24"/>
          <w:szCs w:val="24"/>
        </w:rPr>
      </w:pPr>
      <w:r w:rsidRPr="00B82D28">
        <w:rPr>
          <w:rFonts w:ascii="Courier New" w:hAnsi="Courier New" w:cs="Courier New"/>
          <w:sz w:val="24"/>
          <w:szCs w:val="24"/>
        </w:rPr>
        <w:t>+++IF determine(</w:t>
      </w:r>
      <w:r w:rsidR="0083018C" w:rsidRPr="00B82D28">
        <w:rPr>
          <w:rFonts w:ascii="Courier New" w:hAnsi="Courier New" w:cs="Courier New"/>
          <w:sz w:val="24"/>
          <w:szCs w:val="24"/>
        </w:rPr>
        <w:t>‘</w:t>
      </w:r>
      <w:r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Saltwater</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Chlorophyll-a</w:t>
      </w:r>
      <w:r w:rsidR="0083018C" w:rsidRPr="00B82D28">
        <w:rPr>
          <w:rFonts w:ascii="Courier New" w:hAnsi="Courier New" w:cs="Courier New"/>
          <w:sz w:val="24"/>
          <w:szCs w:val="24"/>
        </w:rPr>
        <w:t>’</w:t>
      </w:r>
      <w:r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Pr="00B82D28">
        <w:rPr>
          <w:rFonts w:ascii="Courier New" w:hAnsi="Courier New" w:cs="Courier New"/>
          <w:sz w:val="24"/>
          <w:szCs w:val="24"/>
        </w:rPr>
        <w:t>) === true</w:t>
      </w:r>
      <w:r w:rsidR="00433260" w:rsidRPr="00B82D28">
        <w:rPr>
          <w:rFonts w:ascii="Courier New" w:hAnsi="Courier New" w:cs="Courier New"/>
          <w:sz w:val="24"/>
          <w:szCs w:val="24"/>
        </w:rPr>
        <w:t xml:space="preserve"> || determine(</w:t>
      </w:r>
      <w:r w:rsidR="0083018C" w:rsidRPr="00B82D28">
        <w:rPr>
          <w:rFonts w:ascii="Courier New" w:hAnsi="Courier New" w:cs="Courier New"/>
          <w:sz w:val="24"/>
          <w:szCs w:val="24"/>
        </w:rPr>
        <w:t>‘</w:t>
      </w:r>
      <w:r w:rsidR="00433260"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Saltwater</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 xml:space="preserve">Total </w:t>
      </w:r>
      <w:proofErr w:type="spellStart"/>
      <w:r w:rsidR="00433260" w:rsidRPr="00B82D28">
        <w:rPr>
          <w:rFonts w:ascii="Courier New" w:hAnsi="Courier New" w:cs="Courier New"/>
          <w:sz w:val="24"/>
          <w:szCs w:val="24"/>
        </w:rPr>
        <w:t>Kjeldahl</w:t>
      </w:r>
      <w:proofErr w:type="spellEnd"/>
      <w:r w:rsidR="00433260" w:rsidRPr="00B82D28">
        <w:rPr>
          <w:rFonts w:ascii="Courier New" w:hAnsi="Courier New" w:cs="Courier New"/>
          <w:sz w:val="24"/>
          <w:szCs w:val="24"/>
        </w:rPr>
        <w:t xml:space="preserve"> nitrogen</w:t>
      </w:r>
      <w:r w:rsidR="0083018C" w:rsidRPr="00B82D28">
        <w:rPr>
          <w:rFonts w:ascii="Courier New" w:hAnsi="Courier New" w:cs="Courier New"/>
          <w:sz w:val="24"/>
          <w:szCs w:val="24"/>
        </w:rPr>
        <w:t>’</w:t>
      </w:r>
      <w:r w:rsidR="00433260"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433260" w:rsidRPr="00B82D28">
        <w:rPr>
          <w:rFonts w:ascii="Courier New" w:hAnsi="Courier New" w:cs="Courier New"/>
          <w:sz w:val="24"/>
          <w:szCs w:val="24"/>
        </w:rPr>
        <w:t>) === true</w:t>
      </w:r>
      <w:r w:rsidRPr="00B82D28">
        <w:rPr>
          <w:rFonts w:ascii="Courier New" w:hAnsi="Courier New" w:cs="Courier New"/>
          <w:sz w:val="24"/>
          <w:szCs w:val="24"/>
        </w:rPr>
        <w:t xml:space="preserve"> </w:t>
      </w:r>
      <w:r w:rsidR="00EF648C" w:rsidRPr="00B82D28">
        <w:rPr>
          <w:rFonts w:ascii="Courier New" w:hAnsi="Courier New" w:cs="Courier New"/>
          <w:sz w:val="24"/>
          <w:szCs w:val="24"/>
        </w:rPr>
        <w:t>||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Total nitrogen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Ammonia-N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Nitrate-Nitrite-N</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 true || determine(</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Saltwater</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Total phosphorus</w:t>
      </w:r>
      <w:r w:rsidR="0083018C" w:rsidRPr="00B82D28">
        <w:rPr>
          <w:rFonts w:ascii="Courier New" w:hAnsi="Courier New" w:cs="Courier New"/>
          <w:sz w:val="24"/>
          <w:szCs w:val="24"/>
        </w:rPr>
        <w:t>’</w:t>
      </w:r>
      <w:r w:rsidR="00EF648C"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F648C" w:rsidRPr="00B82D28">
        <w:rPr>
          <w:rFonts w:ascii="Courier New" w:hAnsi="Courier New" w:cs="Courier New"/>
          <w:sz w:val="24"/>
          <w:szCs w:val="24"/>
        </w:rPr>
        <w:t xml:space="preserve">) === true </w:t>
      </w:r>
      <w:r w:rsidR="00EB48FF" w:rsidRPr="00B82D28">
        <w:rPr>
          <w:rFonts w:ascii="Courier New" w:hAnsi="Courier New" w:cs="Courier New"/>
          <w:sz w:val="24"/>
          <w:szCs w:val="24"/>
        </w:rPr>
        <w:t>|| determine(</w:t>
      </w:r>
      <w:r w:rsidR="0083018C" w:rsidRPr="00B82D28">
        <w:rPr>
          <w:rFonts w:ascii="Courier New" w:hAnsi="Courier New" w:cs="Courier New"/>
          <w:sz w:val="24"/>
          <w:szCs w:val="24"/>
        </w:rPr>
        <w:t>‘</w:t>
      </w:r>
      <w:r w:rsidR="00EB48FF" w:rsidRPr="00B82D28">
        <w:rPr>
          <w:rFonts w:ascii="Courier New" w:hAnsi="Courier New" w:cs="Courier New"/>
          <w:sz w:val="24"/>
          <w:szCs w:val="24"/>
        </w:rPr>
        <w:t>Saltwater Water Quality</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Saltwater</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Orthophosphate</w:t>
      </w:r>
      <w:r w:rsidR="0083018C" w:rsidRPr="00B82D28">
        <w:rPr>
          <w:rFonts w:ascii="Courier New" w:hAnsi="Courier New" w:cs="Courier New"/>
          <w:sz w:val="24"/>
          <w:szCs w:val="24"/>
        </w:rPr>
        <w:t>’</w:t>
      </w:r>
      <w:r w:rsidR="00EB48FF" w:rsidRPr="00B82D28">
        <w:rPr>
          <w:rFonts w:ascii="Courier New" w:hAnsi="Courier New" w:cs="Courier New"/>
          <w:sz w:val="24"/>
          <w:szCs w:val="24"/>
        </w:rPr>
        <w:t>,</w:t>
      </w:r>
      <w:r w:rsidR="00B82D28">
        <w:rPr>
          <w:rFonts w:ascii="Courier New" w:hAnsi="Courier New" w:cs="Courier New"/>
          <w:sz w:val="24"/>
          <w:szCs w:val="24"/>
        </w:rPr>
        <w:t xml:space="preserve"> </w:t>
      </w:r>
      <w:r w:rsidR="0083018C" w:rsidRPr="00B82D28">
        <w:rPr>
          <w:rFonts w:ascii="Courier New" w:hAnsi="Courier New" w:cs="Courier New"/>
          <w:sz w:val="24"/>
          <w:szCs w:val="24"/>
        </w:rPr>
        <w:t>’’</w:t>
      </w:r>
      <w:r w:rsidR="00EB48FF" w:rsidRPr="00B82D28">
        <w:rPr>
          <w:rFonts w:ascii="Courier New" w:hAnsi="Courier New" w:cs="Courier New"/>
          <w:sz w:val="24"/>
          <w:szCs w:val="24"/>
        </w:rPr>
        <w:t xml:space="preserve">) === true </w:t>
      </w:r>
      <w:r w:rsidRPr="00B82D28">
        <w:rPr>
          <w:rFonts w:ascii="Courier New" w:hAnsi="Courier New" w:cs="Courier New"/>
          <w:sz w:val="24"/>
          <w:szCs w:val="24"/>
        </w:rPr>
        <w:t>+++</w:t>
      </w:r>
    </w:p>
    <w:p w14:paraId="72F9A9E4" w14:textId="77777777" w:rsidR="00932195" w:rsidRPr="00353483" w:rsidRDefault="00932195" w:rsidP="00353483">
      <w:pPr>
        <w:rPr>
          <w:highlight w:val="green"/>
        </w:rPr>
      </w:pPr>
    </w:p>
    <w:p w14:paraId="61833718" w14:textId="60D3DCEC" w:rsidR="649F0247" w:rsidRPr="0083018C" w:rsidRDefault="00FE794D" w:rsidP="001C3626">
      <w:pPr>
        <w:pStyle w:val="Heading3"/>
      </w:pPr>
      <w:bookmarkStart w:id="361" w:name="_Toc24106163"/>
      <w:r w:rsidRPr="0083018C">
        <w:t>B5.</w:t>
      </w:r>
      <w:r w:rsidR="00DE0B45">
        <w:t>5</w:t>
      </w:r>
      <w:r w:rsidRPr="0083018C">
        <w:tab/>
        <w:t xml:space="preserve">Field Quality Control: </w:t>
      </w:r>
      <w:r w:rsidR="649F0247" w:rsidRPr="0083018C">
        <w:t>Chlorophyll a and Nutrients</w:t>
      </w:r>
      <w:bookmarkEnd w:id="361"/>
    </w:p>
    <w:p w14:paraId="66A09C98" w14:textId="792B0AD5"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sample labels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w:t>
      </w:r>
      <w:r w:rsidR="623FE806" w:rsidRPr="00F87B79">
        <w:t>Field</w:t>
      </w:r>
      <w:r w:rsidRPr="00F87B79">
        <w:t xml:space="preserv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AA45779" w14:textId="056D44B6" w:rsidR="00FE794D" w:rsidRPr="001C3626" w:rsidRDefault="6F1A42C2" w:rsidP="001C3626">
      <w:pPr>
        <w:pStyle w:val="BodyText"/>
        <w:rPr>
          <w:rFonts w:ascii="Courier New" w:hAnsi="Courier New" w:cs="Courier New"/>
          <w:highlight w:val="green"/>
        </w:rPr>
      </w:pPr>
      <w:r>
        <w:t>The table below summarizes field QC procedures.</w:t>
      </w:r>
      <w:r w:rsidRPr="60289E13">
        <w:t xml:space="preserve"> </w:t>
      </w:r>
    </w:p>
    <w:p w14:paraId="570A1A49" w14:textId="51CDC35A" w:rsidR="00FE794D" w:rsidRPr="002B4842" w:rsidDel="2BBC34DE" w:rsidRDefault="00252996" w:rsidP="324AA41F">
      <w:pPr>
        <w:pStyle w:val="BodyText"/>
        <w:rPr>
          <w:sz w:val="24"/>
        </w:rPr>
      </w:pPr>
      <w:r w:rsidRPr="002B4842">
        <w:rPr>
          <w:rFonts w:ascii="Courier New" w:hAnsi="Courier New" w:cs="Courier New"/>
          <w:sz w:val="24"/>
        </w:rPr>
        <w:t xml:space="preserve">+++IF </w:t>
      </w:r>
      <w:proofErr w:type="gramStart"/>
      <w:r w:rsidRPr="002B4842">
        <w:rPr>
          <w:rFonts w:ascii="Courier New" w:hAnsi="Courier New" w:cs="Courier New"/>
          <w:sz w:val="24"/>
        </w:rPr>
        <w:t>determine(</w:t>
      </w:r>
      <w:proofErr w:type="gramEnd"/>
      <w:r w:rsidR="0083018C" w:rsidRPr="002B4842">
        <w:rPr>
          <w:rFonts w:ascii="Courier New" w:hAnsi="Courier New" w:cs="Courier New"/>
          <w:sz w:val="24"/>
        </w:rPr>
        <w:t>‘</w:t>
      </w:r>
      <w:r w:rsidRPr="002B4842">
        <w:rPr>
          <w:rFonts w:ascii="Courier New" w:hAnsi="Courier New" w:cs="Courier New"/>
          <w:sz w:val="24"/>
        </w:rPr>
        <w:t>Saltwater Water Quality</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Saltwater</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Chlorophyll-a</w:t>
      </w:r>
      <w:r w:rsidR="0083018C" w:rsidRPr="002B4842">
        <w:rPr>
          <w:rFonts w:ascii="Courier New" w:hAnsi="Courier New" w:cs="Courier New"/>
          <w:sz w:val="24"/>
        </w:rPr>
        <w:t>’</w:t>
      </w:r>
      <w:r w:rsidRPr="002B4842">
        <w:rPr>
          <w:rFonts w:ascii="Courier New" w:hAnsi="Courier New" w:cs="Courier New"/>
          <w:sz w:val="24"/>
        </w:rPr>
        <w:t>,</w:t>
      </w:r>
      <w:r w:rsidR="002B4842">
        <w:rPr>
          <w:rFonts w:ascii="Courier New" w:hAnsi="Courier New" w:cs="Courier New"/>
          <w:sz w:val="24"/>
        </w:rPr>
        <w:t xml:space="preserve"> </w:t>
      </w:r>
      <w:r w:rsidR="0083018C" w:rsidRPr="002B4842">
        <w:rPr>
          <w:rFonts w:ascii="Courier New" w:hAnsi="Courier New" w:cs="Courier New"/>
          <w:sz w:val="24"/>
        </w:rPr>
        <w:t>’’</w:t>
      </w:r>
      <w:r w:rsidRPr="002B4842">
        <w:rPr>
          <w:rFonts w:ascii="Courier New" w:hAnsi="Courier New" w:cs="Courier New"/>
          <w:sz w:val="24"/>
        </w:rPr>
        <w:t>) === true +++</w:t>
      </w:r>
    </w:p>
    <w:p w14:paraId="0159558A" w14:textId="10C1EFB1" w:rsidR="2BBC34DE" w:rsidRPr="00F87B79" w:rsidDel="7FDF9C4F" w:rsidRDefault="2BBC34DE" w:rsidP="001C3626">
      <w:pPr>
        <w:pStyle w:val="BodyText"/>
      </w:pPr>
      <w:r w:rsidRPr="00FB1906">
        <w:t xml:space="preserve">Field data quality is addressed, in part, by application and consistent performance of valid procedures documented in the standard operating procedures. That quality is enhanced by the training and experience of project staff and documentation of sampling </w:t>
      </w:r>
      <w:r w:rsidRPr="008C0204">
        <w:t xml:space="preserve">activities. Field crews </w:t>
      </w:r>
      <w:r w:rsidRPr="00947DF7">
        <w:t xml:space="preserve">will verify that all sample containers are uncontaminated and intact, and that all </w:t>
      </w:r>
      <w:r w:rsidR="623FE806" w:rsidRPr="00947DF7">
        <w:t>S</w:t>
      </w:r>
      <w:r w:rsidRPr="00947DF7">
        <w:t xml:space="preserve">ample </w:t>
      </w:r>
      <w:r w:rsidR="623FE806" w:rsidRPr="00947DF7">
        <w:t>L</w:t>
      </w:r>
      <w:r w:rsidRPr="00947DF7">
        <w:t xml:space="preserve">abels are legible and intact. Before leaving the field, the crews will: </w:t>
      </w:r>
      <w:r w:rsidR="2285CE10" w:rsidRPr="00947DF7">
        <w:t>c</w:t>
      </w:r>
      <w:r w:rsidRPr="00947DF7">
        <w:t>heck the label to ensure that all written information is complete and legible</w:t>
      </w:r>
      <w:r w:rsidR="47410CB2" w:rsidRPr="00947DF7">
        <w:t>, p</w:t>
      </w:r>
      <w:r w:rsidRPr="00947DF7">
        <w:t>lace a strip of clear packing tape over the label</w:t>
      </w:r>
      <w:r w:rsidR="47410CB2" w:rsidRPr="7A543E95">
        <w:t>,</w:t>
      </w:r>
      <w:r w:rsidRPr="7A543E95">
        <w:t xml:space="preserve"> </w:t>
      </w:r>
      <w:r w:rsidR="47410CB2" w:rsidRPr="00F87B79">
        <w:t>r</w:t>
      </w:r>
      <w:r w:rsidRPr="00F87B79">
        <w:t xml:space="preserve">ecord the sample ID number assigned to the sample on the Sample </w:t>
      </w:r>
      <w:r w:rsidR="6DE575DE" w:rsidRPr="00F87B79">
        <w:t>Data</w:t>
      </w:r>
      <w:r w:rsidRPr="00F87B79">
        <w:t xml:space="preserve"> Form</w:t>
      </w:r>
      <w:r w:rsidR="6DE575DE" w:rsidRPr="7A543E95">
        <w:t>,</w:t>
      </w:r>
      <w:r w:rsidRPr="00F87B79">
        <w:t xml:space="preserve"> provide comments on the </w:t>
      </w:r>
      <w:r w:rsidR="623FE806" w:rsidRPr="00F87B79">
        <w:t xml:space="preserve">Field </w:t>
      </w:r>
      <w:r w:rsidR="6DE575DE" w:rsidRPr="00F87B79">
        <w:t>Data</w:t>
      </w:r>
      <w:r w:rsidRPr="00F87B79">
        <w:t xml:space="preserve"> Form if there are any problems in collecting the sample or if conditions occur that may affect sample integrity. </w:t>
      </w:r>
      <w:r w:rsidR="7FDF9C4F" w:rsidRPr="00F87B79">
        <w:t xml:space="preserve">Samples will be stored on </w:t>
      </w:r>
      <w:r w:rsidRPr="00F87B79">
        <w:t>wet ice in a cooler.</w:t>
      </w:r>
    </w:p>
    <w:p w14:paraId="399F4D98" w14:textId="124CCA01" w:rsidR="00FE794D" w:rsidRPr="001C3626" w:rsidRDefault="00AA0FD3" w:rsidP="00353483">
      <w:pPr>
        <w:pStyle w:val="TableTitle"/>
        <w:rPr>
          <w:i/>
          <w:iCs/>
        </w:rPr>
      </w:pPr>
      <w:bookmarkStart w:id="362" w:name="_Toc24070811"/>
      <w:r w:rsidRPr="001C3626">
        <w:t>Table</w:t>
      </w:r>
      <w:r w:rsidR="0083018C">
        <w:t xml:space="preserve"> B5.</w:t>
      </w:r>
      <w:fldSimple w:instr=" SEQ Table \* ARABIC ">
        <w:r w:rsidR="0083018C">
          <w:rPr>
            <w:noProof/>
          </w:rPr>
          <w:t>4</w:t>
        </w:r>
      </w:fldSimple>
      <w:r w:rsidR="0083018C">
        <w:t xml:space="preserve">. </w:t>
      </w:r>
      <w:r w:rsidR="00FE794D" w:rsidRPr="001C3626">
        <w:t>Field Quality Control</w:t>
      </w:r>
      <w:r w:rsidR="004147E1" w:rsidRPr="001C3626">
        <w:t xml:space="preserve"> Activities</w:t>
      </w:r>
      <w:r w:rsidR="00FE794D" w:rsidRPr="001C3626">
        <w:t xml:space="preserve">: Chlorophyll </w:t>
      </w:r>
      <w:r w:rsidR="00FE794D" w:rsidRPr="001C3626">
        <w:rPr>
          <w:i/>
          <w:iCs/>
        </w:rPr>
        <w:t>a</w:t>
      </w:r>
      <w:bookmarkEnd w:id="3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9"/>
        <w:gridCol w:w="4118"/>
        <w:gridCol w:w="2743"/>
      </w:tblGrid>
      <w:tr w:rsidR="00FE794D" w:rsidRPr="006A3187" w14:paraId="148282A9" w14:textId="77777777" w:rsidTr="00C77BD8">
        <w:trPr>
          <w:trHeight w:val="295"/>
          <w:tblHeader/>
        </w:trPr>
        <w:tc>
          <w:tcPr>
            <w:tcW w:w="1331" w:type="pct"/>
            <w:shd w:val="clear" w:color="auto" w:fill="D9D9D9" w:themeFill="background1" w:themeFillShade="D9"/>
            <w:vAlign w:val="center"/>
          </w:tcPr>
          <w:p w14:paraId="0B51FFF7" w14:textId="6A636B0C" w:rsidR="00FE794D" w:rsidRPr="006A3187" w:rsidRDefault="00FE794D" w:rsidP="00C77BD8">
            <w:pPr>
              <w:pStyle w:val="TableHeadings"/>
            </w:pPr>
            <w:r w:rsidRPr="006A3187">
              <w:t>Quality Control Activity</w:t>
            </w:r>
          </w:p>
        </w:tc>
        <w:tc>
          <w:tcPr>
            <w:tcW w:w="2202" w:type="pct"/>
            <w:shd w:val="clear" w:color="auto" w:fill="D9D9D9" w:themeFill="background1" w:themeFillShade="D9"/>
            <w:vAlign w:val="center"/>
          </w:tcPr>
          <w:p w14:paraId="63D55808" w14:textId="030E8880" w:rsidR="00FE794D" w:rsidRPr="006A3187" w:rsidRDefault="00FE794D" w:rsidP="00C77BD8">
            <w:pPr>
              <w:pStyle w:val="TableHeadings"/>
            </w:pPr>
            <w:r w:rsidRPr="006A3187">
              <w:t>Description and Requirements</w:t>
            </w:r>
          </w:p>
        </w:tc>
        <w:tc>
          <w:tcPr>
            <w:tcW w:w="1468" w:type="pct"/>
            <w:shd w:val="clear" w:color="auto" w:fill="D9D9D9" w:themeFill="background1" w:themeFillShade="D9"/>
            <w:vAlign w:val="center"/>
          </w:tcPr>
          <w:p w14:paraId="0A9F18AE" w14:textId="5F974182" w:rsidR="00FE794D" w:rsidRPr="006A3187" w:rsidRDefault="00FE794D" w:rsidP="00C77BD8">
            <w:pPr>
              <w:pStyle w:val="TableHeadings"/>
            </w:pPr>
            <w:r w:rsidRPr="006A3187">
              <w:t>Corrective Action</w:t>
            </w:r>
          </w:p>
        </w:tc>
      </w:tr>
      <w:tr w:rsidR="00FE794D" w:rsidRPr="006A3187" w14:paraId="6D28E2AE" w14:textId="77777777" w:rsidTr="00C77BD8">
        <w:trPr>
          <w:trHeight w:val="295"/>
        </w:trPr>
        <w:tc>
          <w:tcPr>
            <w:tcW w:w="1331" w:type="pct"/>
          </w:tcPr>
          <w:p w14:paraId="6DDB50C1" w14:textId="77777777" w:rsidR="00FE794D" w:rsidRPr="006A3187" w:rsidRDefault="00FE794D" w:rsidP="00C77BD8">
            <w:pPr>
              <w:pStyle w:val="TableText"/>
            </w:pPr>
            <w:r w:rsidRPr="006A3187">
              <w:t xml:space="preserve">Chlorophyll-a Containers and Preparation </w:t>
            </w:r>
          </w:p>
        </w:tc>
        <w:tc>
          <w:tcPr>
            <w:tcW w:w="2202" w:type="pct"/>
          </w:tcPr>
          <w:p w14:paraId="11B5E145" w14:textId="77777777" w:rsidR="00FE794D" w:rsidRPr="006A3187" w:rsidRDefault="00FE794D" w:rsidP="00C77BD8">
            <w:pPr>
              <w:pStyle w:val="TableText"/>
            </w:pPr>
            <w:r w:rsidRPr="006A3187">
              <w:t xml:space="preserve">Rinse collection bottles 3x with ambient water before collecting water samples. </w:t>
            </w:r>
          </w:p>
        </w:tc>
        <w:tc>
          <w:tcPr>
            <w:tcW w:w="1468" w:type="pct"/>
          </w:tcPr>
          <w:p w14:paraId="098FCFF0" w14:textId="77777777" w:rsidR="00FE794D" w:rsidRPr="006A3187" w:rsidRDefault="00FE794D" w:rsidP="00C77BD8">
            <w:pPr>
              <w:pStyle w:val="TableText"/>
            </w:pPr>
            <w:r w:rsidRPr="006A3187">
              <w:t xml:space="preserve">Discard sample. Rinse bottle and refill </w:t>
            </w:r>
          </w:p>
        </w:tc>
      </w:tr>
      <w:tr w:rsidR="00FE794D" w:rsidRPr="006A3187" w14:paraId="547F7419" w14:textId="77777777" w:rsidTr="00C77BD8">
        <w:trPr>
          <w:trHeight w:val="295"/>
        </w:trPr>
        <w:tc>
          <w:tcPr>
            <w:tcW w:w="1331" w:type="pct"/>
          </w:tcPr>
          <w:p w14:paraId="548D2BC4" w14:textId="77777777" w:rsidR="00FE794D" w:rsidRPr="006A3187" w:rsidRDefault="00FE794D" w:rsidP="00C77BD8">
            <w:pPr>
              <w:pStyle w:val="TableText"/>
              <w:rPr>
                <w:color w:val="000000"/>
              </w:rPr>
            </w:pPr>
            <w:r w:rsidRPr="006A3187">
              <w:rPr>
                <w:color w:val="000000"/>
              </w:rPr>
              <w:t xml:space="preserve">Holding Time </w:t>
            </w:r>
          </w:p>
        </w:tc>
        <w:tc>
          <w:tcPr>
            <w:tcW w:w="2202" w:type="pct"/>
          </w:tcPr>
          <w:p w14:paraId="46D4D01A" w14:textId="77777777" w:rsidR="00FE794D" w:rsidRPr="006A3187" w:rsidRDefault="00FE794D" w:rsidP="00C77BD8">
            <w:pPr>
              <w:pStyle w:val="TableText"/>
              <w:rPr>
                <w:color w:val="000000"/>
              </w:rPr>
            </w:pPr>
            <w:r>
              <w:rPr>
                <w:color w:val="000000"/>
              </w:rPr>
              <w:t>24 hours</w:t>
            </w:r>
            <w:r w:rsidRPr="006A3187">
              <w:rPr>
                <w:color w:val="000000"/>
              </w:rPr>
              <w:t xml:space="preserve"> </w:t>
            </w:r>
          </w:p>
        </w:tc>
        <w:tc>
          <w:tcPr>
            <w:tcW w:w="1468" w:type="pct"/>
          </w:tcPr>
          <w:p w14:paraId="6D403D60" w14:textId="77777777" w:rsidR="00FE794D" w:rsidRPr="006A3187" w:rsidRDefault="00FE794D" w:rsidP="00C77BD8">
            <w:pPr>
              <w:pStyle w:val="TableText"/>
              <w:rPr>
                <w:color w:val="000000"/>
              </w:rPr>
            </w:pPr>
            <w:r w:rsidRPr="006A3187">
              <w:rPr>
                <w:color w:val="000000"/>
              </w:rPr>
              <w:t xml:space="preserve">Qualify samples </w:t>
            </w:r>
          </w:p>
        </w:tc>
      </w:tr>
      <w:tr w:rsidR="00FE794D" w:rsidRPr="006A3187" w14:paraId="1490D127" w14:textId="77777777" w:rsidTr="00C77BD8">
        <w:trPr>
          <w:trHeight w:val="485"/>
        </w:trPr>
        <w:tc>
          <w:tcPr>
            <w:tcW w:w="1331" w:type="pct"/>
          </w:tcPr>
          <w:p w14:paraId="3895D666" w14:textId="77777777" w:rsidR="00FE794D" w:rsidRPr="006A3187" w:rsidRDefault="00FE794D" w:rsidP="00C77BD8">
            <w:pPr>
              <w:pStyle w:val="TableText"/>
              <w:rPr>
                <w:color w:val="000000"/>
              </w:rPr>
            </w:pPr>
            <w:r w:rsidRPr="006A3187">
              <w:rPr>
                <w:color w:val="000000"/>
              </w:rPr>
              <w:t xml:space="preserve">Sample Storage </w:t>
            </w:r>
          </w:p>
        </w:tc>
        <w:tc>
          <w:tcPr>
            <w:tcW w:w="2202" w:type="pct"/>
          </w:tcPr>
          <w:p w14:paraId="674ECF6F" w14:textId="77777777" w:rsidR="00FE794D" w:rsidRPr="006A3187" w:rsidRDefault="00FE794D" w:rsidP="00C77BD8">
            <w:pPr>
              <w:pStyle w:val="TableText"/>
              <w:rPr>
                <w:color w:val="000000"/>
              </w:rPr>
            </w:pPr>
            <w:proofErr w:type="spellStart"/>
            <w:r w:rsidRPr="006A3187">
              <w:rPr>
                <w:color w:val="000000"/>
              </w:rPr>
              <w:t>Chl</w:t>
            </w:r>
            <w:proofErr w:type="spellEnd"/>
            <w:r w:rsidRPr="006A3187">
              <w:rPr>
                <w:color w:val="000000"/>
              </w:rPr>
              <w:t xml:space="preserve"> a </w:t>
            </w:r>
            <w:proofErr w:type="gramStart"/>
            <w:r>
              <w:rPr>
                <w:color w:val="000000"/>
              </w:rPr>
              <w:t>samples</w:t>
            </w:r>
            <w:proofErr w:type="gramEnd"/>
            <w:r>
              <w:rPr>
                <w:color w:val="000000"/>
              </w:rPr>
              <w:t xml:space="preserve"> are</w:t>
            </w:r>
            <w:r w:rsidRPr="006A3187">
              <w:rPr>
                <w:color w:val="000000"/>
              </w:rPr>
              <w:t xml:space="preserve"> shipped on wet ice </w:t>
            </w:r>
          </w:p>
        </w:tc>
        <w:tc>
          <w:tcPr>
            <w:tcW w:w="1468" w:type="pct"/>
          </w:tcPr>
          <w:p w14:paraId="5578C0FF" w14:textId="77777777" w:rsidR="00FE794D" w:rsidRPr="006A3187" w:rsidRDefault="00FE794D" w:rsidP="00C77BD8">
            <w:pPr>
              <w:pStyle w:val="TableText"/>
              <w:rPr>
                <w:color w:val="000000"/>
              </w:rPr>
            </w:pPr>
            <w:r w:rsidRPr="006A3187">
              <w:rPr>
                <w:color w:val="000000"/>
              </w:rPr>
              <w:t xml:space="preserve">Qualify sample as suspect </w:t>
            </w:r>
          </w:p>
        </w:tc>
      </w:tr>
      <w:tr w:rsidR="00FE794D" w:rsidRPr="006A3187" w14:paraId="790AE81B" w14:textId="77777777" w:rsidTr="00C77BD8">
        <w:trPr>
          <w:trHeight w:val="710"/>
        </w:trPr>
        <w:tc>
          <w:tcPr>
            <w:tcW w:w="1331" w:type="pct"/>
          </w:tcPr>
          <w:p w14:paraId="12B488D5" w14:textId="77777777" w:rsidR="00FE794D" w:rsidRPr="009F091B" w:rsidRDefault="00FE794D" w:rsidP="00C77BD8">
            <w:pPr>
              <w:pStyle w:val="TableText"/>
              <w:rPr>
                <w:color w:val="000000"/>
              </w:rPr>
            </w:pPr>
            <w:r w:rsidRPr="009F091B">
              <w:rPr>
                <w:color w:val="000000"/>
              </w:rPr>
              <w:t xml:space="preserve">Filtration </w:t>
            </w:r>
          </w:p>
        </w:tc>
        <w:tc>
          <w:tcPr>
            <w:tcW w:w="2202" w:type="pct"/>
          </w:tcPr>
          <w:p w14:paraId="32F207AE" w14:textId="77777777" w:rsidR="00FE794D" w:rsidRPr="009F091B" w:rsidRDefault="00FE794D" w:rsidP="00C77BD8">
            <w:pPr>
              <w:pStyle w:val="TableText"/>
              <w:rPr>
                <w:color w:val="000000"/>
              </w:rPr>
            </w:pPr>
            <w:r w:rsidRPr="009F091B">
              <w:rPr>
                <w:color w:val="000000"/>
              </w:rPr>
              <w:t xml:space="preserve">Use Whatman 0.7 </w:t>
            </w:r>
            <w:proofErr w:type="spellStart"/>
            <w:r w:rsidRPr="009F091B">
              <w:rPr>
                <w:color w:val="000000"/>
              </w:rPr>
              <w:t>μm</w:t>
            </w:r>
            <w:proofErr w:type="spellEnd"/>
            <w:r w:rsidRPr="009F091B">
              <w:rPr>
                <w:color w:val="000000"/>
              </w:rPr>
              <w:t xml:space="preserve"> GF/F filter. Filtration pressure should not exceed 3.4 </w:t>
            </w:r>
            <w:proofErr w:type="spellStart"/>
            <w:r w:rsidRPr="009F091B">
              <w:rPr>
                <w:color w:val="000000"/>
              </w:rPr>
              <w:t>psig</w:t>
            </w:r>
            <w:proofErr w:type="spellEnd"/>
            <w:r w:rsidRPr="009F091B">
              <w:rPr>
                <w:color w:val="000000"/>
              </w:rPr>
              <w:t xml:space="preserve"> to avoid rupture of fragile algal cells. </w:t>
            </w:r>
          </w:p>
          <w:p w14:paraId="0A1D6FD0" w14:textId="77777777" w:rsidR="00FE794D" w:rsidRPr="009F091B" w:rsidRDefault="00FE794D" w:rsidP="00C77BD8">
            <w:pPr>
              <w:pStyle w:val="TableText"/>
              <w:rPr>
                <w:color w:val="000000"/>
              </w:rPr>
            </w:pPr>
            <w:r w:rsidRPr="009F091B">
              <w:rPr>
                <w:color w:val="000000"/>
              </w:rPr>
              <w:t>Rinse sampl</w:t>
            </w:r>
            <w:r>
              <w:rPr>
                <w:color w:val="000000"/>
              </w:rPr>
              <w:t>e bottle for dissolved nutrient</w:t>
            </w:r>
            <w:r w:rsidRPr="009F091B">
              <w:rPr>
                <w:color w:val="000000"/>
              </w:rPr>
              <w:t xml:space="preserve"> 3x with 10-20 mL of filtrate before collecting 250 mL of filtrate for analysis. </w:t>
            </w:r>
          </w:p>
        </w:tc>
        <w:tc>
          <w:tcPr>
            <w:tcW w:w="1468" w:type="pct"/>
          </w:tcPr>
          <w:p w14:paraId="26572A9F" w14:textId="77777777" w:rsidR="00FE794D" w:rsidRPr="009F091B" w:rsidRDefault="00FE794D" w:rsidP="00C77BD8">
            <w:pPr>
              <w:pStyle w:val="TableText"/>
              <w:rPr>
                <w:color w:val="000000"/>
              </w:rPr>
            </w:pPr>
            <w:r w:rsidRPr="009F091B">
              <w:rPr>
                <w:color w:val="000000"/>
              </w:rPr>
              <w:t xml:space="preserve">Discard and refilter </w:t>
            </w:r>
          </w:p>
        </w:tc>
      </w:tr>
    </w:tbl>
    <w:p w14:paraId="3277458D" w14:textId="2ED3A18A" w:rsidR="00FE794D" w:rsidRDefault="00FE794D" w:rsidP="00FE794D">
      <w:pPr>
        <w:rPr>
          <w:color w:val="000000"/>
        </w:rPr>
      </w:pPr>
    </w:p>
    <w:p w14:paraId="07E8FF22" w14:textId="0C5C0725" w:rsidR="00252996" w:rsidRPr="004363CC" w:rsidRDefault="00252996" w:rsidP="00353483">
      <w:pPr>
        <w:rPr>
          <w:rFonts w:ascii="Courier New" w:hAnsi="Courier New" w:cs="Courier New"/>
          <w:sz w:val="24"/>
          <w:szCs w:val="24"/>
        </w:rPr>
      </w:pPr>
      <w:r w:rsidRPr="004363CC">
        <w:rPr>
          <w:rFonts w:ascii="Courier New" w:hAnsi="Courier New" w:cs="Courier New"/>
          <w:sz w:val="24"/>
          <w:szCs w:val="24"/>
        </w:rPr>
        <w:t>+++END-IF+++</w:t>
      </w:r>
    </w:p>
    <w:p w14:paraId="418ABEE7" w14:textId="77777777" w:rsidR="00353483" w:rsidRPr="004363CC" w:rsidRDefault="00353483" w:rsidP="00353483">
      <w:pPr>
        <w:rPr>
          <w:rFonts w:ascii="Courier New" w:hAnsi="Courier New" w:cs="Courier New"/>
          <w:sz w:val="24"/>
          <w:szCs w:val="24"/>
        </w:rPr>
      </w:pPr>
    </w:p>
    <w:p w14:paraId="46A94884" w14:textId="01DA95FC" w:rsidR="00252996" w:rsidRPr="004363CC" w:rsidRDefault="00252996" w:rsidP="00252996">
      <w:pPr>
        <w:rPr>
          <w:rFonts w:ascii="Courier New" w:hAnsi="Courier New" w:cs="Courier New"/>
          <w:sz w:val="24"/>
          <w:szCs w:val="24"/>
        </w:rPr>
      </w:pPr>
      <w:r w:rsidRPr="004363CC">
        <w:rPr>
          <w:rFonts w:ascii="Courier New" w:hAnsi="Courier New" w:cs="Courier New"/>
          <w:sz w:val="24"/>
          <w:szCs w:val="24"/>
        </w:rPr>
        <w:t>+++IF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 xml:space="preserve">'Total </w:t>
      </w:r>
      <w:proofErr w:type="spellStart"/>
      <w:r w:rsidRPr="004363CC">
        <w:rPr>
          <w:rFonts w:ascii="Courier New" w:hAnsi="Courier New" w:cs="Courier New"/>
          <w:sz w:val="24"/>
          <w:szCs w:val="24"/>
        </w:rPr>
        <w:t>Kjeldahl</w:t>
      </w:r>
      <w:proofErr w:type="spellEnd"/>
      <w:r w:rsidRPr="004363CC">
        <w:rPr>
          <w:rFonts w:ascii="Courier New" w:hAnsi="Courier New" w:cs="Courier New"/>
          <w:sz w:val="24"/>
          <w:szCs w:val="24"/>
        </w:rPr>
        <w:t xml:space="preserve"> nitrogen',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nitrogen',</w:t>
      </w:r>
      <w:r w:rsidR="00413013">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'Ammonia-N',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'Nitrate-Nitrite-N',</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'Total phosphorus',</w:t>
      </w:r>
      <w:r w:rsidR="00502BA6">
        <w:rPr>
          <w:rFonts w:ascii="Courier New" w:hAnsi="Courier New" w:cs="Courier New"/>
          <w:sz w:val="24"/>
          <w:szCs w:val="24"/>
        </w:rPr>
        <w:t xml:space="preserve"> </w:t>
      </w:r>
      <w:r w:rsidRPr="004363CC">
        <w:rPr>
          <w:rFonts w:ascii="Courier New" w:hAnsi="Courier New" w:cs="Courier New"/>
          <w:sz w:val="24"/>
          <w:szCs w:val="24"/>
        </w:rPr>
        <w:t>'') === true || determine('Saltwater Water Quality',</w:t>
      </w:r>
      <w:r w:rsidR="00502BA6">
        <w:rPr>
          <w:rFonts w:ascii="Courier New" w:hAnsi="Courier New" w:cs="Courier New"/>
          <w:sz w:val="24"/>
          <w:szCs w:val="24"/>
        </w:rPr>
        <w:t xml:space="preserve"> </w:t>
      </w:r>
      <w:r w:rsidRPr="004363CC">
        <w:rPr>
          <w:rFonts w:ascii="Courier New" w:hAnsi="Courier New" w:cs="Courier New"/>
          <w:sz w:val="24"/>
          <w:szCs w:val="24"/>
        </w:rPr>
        <w:t>'Saltwater',</w:t>
      </w:r>
      <w:r w:rsidR="00502BA6">
        <w:rPr>
          <w:rFonts w:ascii="Courier New" w:hAnsi="Courier New" w:cs="Courier New"/>
          <w:sz w:val="24"/>
          <w:szCs w:val="24"/>
        </w:rPr>
        <w:t xml:space="preserve"> </w:t>
      </w:r>
      <w:r w:rsidRPr="004363CC">
        <w:rPr>
          <w:rFonts w:ascii="Courier New" w:hAnsi="Courier New" w:cs="Courier New"/>
          <w:sz w:val="24"/>
          <w:szCs w:val="24"/>
        </w:rPr>
        <w:t>'Orthophosphate',</w:t>
      </w:r>
      <w:r w:rsidR="00502BA6">
        <w:rPr>
          <w:rFonts w:ascii="Courier New" w:hAnsi="Courier New" w:cs="Courier New"/>
          <w:sz w:val="24"/>
          <w:szCs w:val="24"/>
        </w:rPr>
        <w:t xml:space="preserve"> </w:t>
      </w:r>
      <w:r w:rsidRPr="004363CC">
        <w:rPr>
          <w:rFonts w:ascii="Courier New" w:hAnsi="Courier New" w:cs="Courier New"/>
          <w:sz w:val="24"/>
          <w:szCs w:val="24"/>
        </w:rPr>
        <w:t>'') === true +++</w:t>
      </w:r>
    </w:p>
    <w:p w14:paraId="24B401E0" w14:textId="2B81B26E" w:rsidR="00FE794D" w:rsidRPr="00E95573" w:rsidRDefault="00FE794D" w:rsidP="00C77BD8">
      <w:pPr>
        <w:pStyle w:val="TableTitle"/>
      </w:pPr>
      <w:bookmarkStart w:id="363" w:name="_Toc24070812"/>
      <w:r w:rsidRPr="00E95573">
        <w:t>Table</w:t>
      </w:r>
      <w:r w:rsidR="0083018C">
        <w:t xml:space="preserve"> B5.</w:t>
      </w:r>
      <w:fldSimple w:instr=" SEQ Table \* ARABIC ">
        <w:r w:rsidR="00CF2564" w:rsidRPr="001C3626">
          <w:t>5</w:t>
        </w:r>
      </w:fldSimple>
      <w:r w:rsidR="0083018C">
        <w:t xml:space="preserve">. </w:t>
      </w:r>
      <w:r w:rsidRPr="00E95573">
        <w:t>Sample Field Processing Quality Control Activities: Nutrients</w:t>
      </w:r>
      <w:bookmarkEnd w:id="3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4"/>
        <w:gridCol w:w="3759"/>
        <w:gridCol w:w="3117"/>
      </w:tblGrid>
      <w:tr w:rsidR="00FE794D" w:rsidRPr="009F091B" w14:paraId="5D73548A" w14:textId="77777777" w:rsidTr="00C55E15">
        <w:trPr>
          <w:trHeight w:val="316"/>
          <w:tblHeader/>
        </w:trPr>
        <w:tc>
          <w:tcPr>
            <w:tcW w:w="1323" w:type="pct"/>
            <w:shd w:val="clear" w:color="auto" w:fill="D9D9D9" w:themeFill="background1" w:themeFillShade="D9"/>
          </w:tcPr>
          <w:p w14:paraId="4EA1944E" w14:textId="77777777" w:rsidR="00FE794D" w:rsidRPr="009F091B" w:rsidRDefault="00FE794D" w:rsidP="00C77BD8">
            <w:pPr>
              <w:pStyle w:val="TableHeadings"/>
            </w:pPr>
            <w:r w:rsidRPr="009F091B">
              <w:t>Quality Control Activity</w:t>
            </w:r>
          </w:p>
        </w:tc>
        <w:tc>
          <w:tcPr>
            <w:tcW w:w="2010" w:type="pct"/>
            <w:shd w:val="clear" w:color="auto" w:fill="D9D9D9" w:themeFill="background1" w:themeFillShade="D9"/>
          </w:tcPr>
          <w:p w14:paraId="27C35C57" w14:textId="77777777" w:rsidR="00FE794D" w:rsidRPr="009F091B" w:rsidRDefault="00FE794D" w:rsidP="00C77BD8">
            <w:pPr>
              <w:pStyle w:val="TableHeadings"/>
            </w:pPr>
            <w:r w:rsidRPr="009F091B">
              <w:t>Description and Requirements</w:t>
            </w:r>
          </w:p>
        </w:tc>
        <w:tc>
          <w:tcPr>
            <w:tcW w:w="1667" w:type="pct"/>
            <w:shd w:val="clear" w:color="auto" w:fill="D9D9D9" w:themeFill="background1" w:themeFillShade="D9"/>
          </w:tcPr>
          <w:p w14:paraId="0CBA2D95" w14:textId="77777777" w:rsidR="00FE794D" w:rsidRPr="009F091B" w:rsidRDefault="00FE794D" w:rsidP="00C77BD8">
            <w:pPr>
              <w:pStyle w:val="TableHeadings"/>
            </w:pPr>
            <w:r w:rsidRPr="009F091B">
              <w:t>Corrective Action</w:t>
            </w:r>
          </w:p>
        </w:tc>
      </w:tr>
      <w:tr w:rsidR="00FE794D" w:rsidRPr="009F091B" w14:paraId="151D17D6" w14:textId="77777777" w:rsidTr="00C77BD8">
        <w:trPr>
          <w:trHeight w:val="409"/>
        </w:trPr>
        <w:tc>
          <w:tcPr>
            <w:tcW w:w="1323" w:type="pct"/>
          </w:tcPr>
          <w:p w14:paraId="2C7F20CE" w14:textId="77777777" w:rsidR="00FE794D" w:rsidRPr="009F091B" w:rsidRDefault="00FE794D" w:rsidP="00C77BD8">
            <w:pPr>
              <w:pStyle w:val="TableText"/>
            </w:pPr>
            <w:r w:rsidRPr="009F091B">
              <w:t xml:space="preserve">Water Chemistry Container and Preparation </w:t>
            </w:r>
          </w:p>
        </w:tc>
        <w:tc>
          <w:tcPr>
            <w:tcW w:w="2010" w:type="pct"/>
          </w:tcPr>
          <w:p w14:paraId="241A3D2E" w14:textId="77777777" w:rsidR="00FE794D" w:rsidRPr="009F091B" w:rsidRDefault="00FE794D" w:rsidP="00C77BD8">
            <w:pPr>
              <w:pStyle w:val="TableText"/>
            </w:pPr>
            <w:r w:rsidRPr="009F091B">
              <w:t xml:space="preserve">Rinse collection bottles 3xwith ambient water before collecting water samples. </w:t>
            </w:r>
          </w:p>
        </w:tc>
        <w:tc>
          <w:tcPr>
            <w:tcW w:w="1667" w:type="pct"/>
          </w:tcPr>
          <w:p w14:paraId="1DA9C5FC" w14:textId="77777777" w:rsidR="00FE794D" w:rsidRPr="009F091B" w:rsidRDefault="00FE794D" w:rsidP="00C77BD8">
            <w:pPr>
              <w:pStyle w:val="TableText"/>
            </w:pPr>
            <w:r w:rsidRPr="009F091B">
              <w:t xml:space="preserve">Discard sample. Rinse bottle and refill. </w:t>
            </w:r>
          </w:p>
        </w:tc>
      </w:tr>
      <w:tr w:rsidR="00FE794D" w:rsidRPr="009F091B" w14:paraId="617DEFD1" w14:textId="77777777" w:rsidTr="00C77BD8">
        <w:trPr>
          <w:trHeight w:val="448"/>
        </w:trPr>
        <w:tc>
          <w:tcPr>
            <w:tcW w:w="1323" w:type="pct"/>
          </w:tcPr>
          <w:p w14:paraId="18282491" w14:textId="77777777" w:rsidR="00FE794D" w:rsidRPr="009F091B" w:rsidRDefault="00FE794D" w:rsidP="00C77BD8">
            <w:pPr>
              <w:pStyle w:val="TableText"/>
            </w:pPr>
            <w:r w:rsidRPr="009F091B">
              <w:t xml:space="preserve">Sample Storage </w:t>
            </w:r>
          </w:p>
        </w:tc>
        <w:tc>
          <w:tcPr>
            <w:tcW w:w="2010" w:type="pct"/>
          </w:tcPr>
          <w:p w14:paraId="570F8E83" w14:textId="77777777" w:rsidR="00FE794D" w:rsidRPr="009F091B" w:rsidRDefault="00FE794D" w:rsidP="00C77BD8">
            <w:pPr>
              <w:pStyle w:val="TableText"/>
            </w:pPr>
            <w:r w:rsidRPr="009F091B">
              <w:t xml:space="preserve">Store samples in darkness at 4°C. </w:t>
            </w:r>
          </w:p>
          <w:p w14:paraId="0ADB2E81" w14:textId="77777777" w:rsidR="00FE794D" w:rsidRPr="009F091B" w:rsidRDefault="00FE794D" w:rsidP="00C77BD8">
            <w:pPr>
              <w:pStyle w:val="TableText"/>
            </w:pPr>
            <w:r w:rsidRPr="009F091B">
              <w:t xml:space="preserve">Ship on wet ice within 24 hours of collection. </w:t>
            </w:r>
          </w:p>
        </w:tc>
        <w:tc>
          <w:tcPr>
            <w:tcW w:w="1667" w:type="pct"/>
          </w:tcPr>
          <w:p w14:paraId="1593C875" w14:textId="77777777" w:rsidR="00FE794D" w:rsidRPr="009F091B" w:rsidRDefault="00FE794D" w:rsidP="00C77BD8">
            <w:pPr>
              <w:pStyle w:val="TableText"/>
            </w:pPr>
            <w:r w:rsidRPr="009F091B">
              <w:t xml:space="preserve">Qualify sample as suspect for all analyses. </w:t>
            </w:r>
          </w:p>
        </w:tc>
      </w:tr>
    </w:tbl>
    <w:p w14:paraId="3766116C" w14:textId="061885A5" w:rsidR="00FE794D" w:rsidRDefault="00FE794D" w:rsidP="00FE794D"/>
    <w:p w14:paraId="75CBCC20" w14:textId="2C8A70C3" w:rsidR="00252996" w:rsidRPr="00A10FE7" w:rsidRDefault="00252996" w:rsidP="00353483">
      <w:pPr>
        <w:rPr>
          <w:rFonts w:ascii="Courier New" w:hAnsi="Courier New" w:cs="Courier New"/>
          <w:sz w:val="24"/>
          <w:szCs w:val="24"/>
        </w:rPr>
      </w:pPr>
      <w:r w:rsidRPr="00A10FE7">
        <w:rPr>
          <w:rFonts w:ascii="Courier New" w:hAnsi="Courier New" w:cs="Courier New"/>
          <w:sz w:val="24"/>
          <w:szCs w:val="24"/>
        </w:rPr>
        <w:t>+++END-IF+++</w:t>
      </w:r>
    </w:p>
    <w:p w14:paraId="61B736AC" w14:textId="402F0169" w:rsidR="00FE794D" w:rsidRPr="00E95573" w:rsidRDefault="00FE794D" w:rsidP="00C77BD8">
      <w:pPr>
        <w:pStyle w:val="TableTitle"/>
      </w:pPr>
      <w:bookmarkStart w:id="364" w:name="_Toc24070813"/>
      <w:r w:rsidRPr="00E95573">
        <w:t>Table</w:t>
      </w:r>
      <w:r w:rsidR="0083018C">
        <w:t xml:space="preserve"> B5.</w:t>
      </w:r>
      <w:fldSimple w:instr=" SEQ Table \* ARABIC ">
        <w:r w:rsidR="0083018C">
          <w:rPr>
            <w:noProof/>
          </w:rPr>
          <w:t>6</w:t>
        </w:r>
      </w:fldSimple>
      <w:r w:rsidR="0083018C">
        <w:t xml:space="preserve">. </w:t>
      </w:r>
      <w:r w:rsidRPr="00E95573">
        <w:t xml:space="preserve">Data Validation </w:t>
      </w:r>
      <w:r>
        <w:t>Quality Control</w:t>
      </w:r>
      <w:r w:rsidR="004147E1" w:rsidRPr="1982B0B5">
        <w:t xml:space="preserve">: </w:t>
      </w:r>
      <w:r w:rsidR="72134AA1" w:rsidRPr="00E95573">
        <w:t>Chloro</w:t>
      </w:r>
      <w:r w:rsidR="1982B0B5" w:rsidRPr="00E95573">
        <w:t>phyll a and Nutrients</w:t>
      </w:r>
      <w:bookmarkEnd w:id="364"/>
    </w:p>
    <w:tbl>
      <w:tblPr>
        <w:tblStyle w:val="TableGrid"/>
        <w:tblW w:w="0" w:type="auto"/>
        <w:tblLook w:val="04A0" w:firstRow="1" w:lastRow="0" w:firstColumn="1" w:lastColumn="0" w:noHBand="0" w:noVBand="1"/>
      </w:tblPr>
      <w:tblGrid>
        <w:gridCol w:w="4671"/>
        <w:gridCol w:w="4679"/>
      </w:tblGrid>
      <w:tr w:rsidR="00FE794D" w:rsidRPr="00185A8A" w14:paraId="668FD429" w14:textId="77777777" w:rsidTr="00C77BD8">
        <w:trPr>
          <w:trHeight w:val="240"/>
          <w:tblHeader/>
        </w:trPr>
        <w:tc>
          <w:tcPr>
            <w:tcW w:w="4671" w:type="dxa"/>
            <w:shd w:val="clear" w:color="auto" w:fill="D9D9D9" w:themeFill="background1" w:themeFillShade="D9"/>
          </w:tcPr>
          <w:p w14:paraId="7AFA57EA" w14:textId="77777777" w:rsidR="00FE794D" w:rsidRPr="00185A8A" w:rsidRDefault="00FE794D" w:rsidP="00C77BD8">
            <w:pPr>
              <w:pStyle w:val="TableHeadings"/>
            </w:pPr>
            <w:r w:rsidRPr="00185A8A">
              <w:t>Activity or Procedure</w:t>
            </w:r>
          </w:p>
        </w:tc>
        <w:tc>
          <w:tcPr>
            <w:tcW w:w="4679" w:type="dxa"/>
            <w:shd w:val="clear" w:color="auto" w:fill="D9D9D9" w:themeFill="background1" w:themeFillShade="D9"/>
          </w:tcPr>
          <w:p w14:paraId="710BA397" w14:textId="77777777" w:rsidR="00FE794D" w:rsidRPr="00185A8A" w:rsidRDefault="00FE794D" w:rsidP="00C77BD8">
            <w:pPr>
              <w:pStyle w:val="TableHeadings"/>
            </w:pPr>
            <w:r w:rsidRPr="00185A8A">
              <w:t>Requirements and Corrective Action</w:t>
            </w:r>
          </w:p>
        </w:tc>
      </w:tr>
      <w:tr w:rsidR="00FE794D" w:rsidRPr="00185A8A" w14:paraId="42EB4B3D" w14:textId="77777777" w:rsidTr="00C77BD8">
        <w:tc>
          <w:tcPr>
            <w:tcW w:w="4671" w:type="dxa"/>
          </w:tcPr>
          <w:p w14:paraId="36CB0FEC" w14:textId="77777777" w:rsidR="00FE794D" w:rsidRPr="00C77BD8" w:rsidRDefault="00FE794D" w:rsidP="00C77BD8">
            <w:pPr>
              <w:pStyle w:val="TableText"/>
            </w:pPr>
            <w:r w:rsidRPr="00C77BD8">
              <w:t>Range checks, summary statistics, and/or exploratory data analysis</w:t>
            </w:r>
          </w:p>
        </w:tc>
        <w:tc>
          <w:tcPr>
            <w:tcW w:w="4679" w:type="dxa"/>
          </w:tcPr>
          <w:p w14:paraId="272EA136" w14:textId="77777777" w:rsidR="00FE794D" w:rsidRPr="00C77BD8" w:rsidRDefault="00FE794D" w:rsidP="00C77BD8">
            <w:pPr>
              <w:pStyle w:val="TableText"/>
            </w:pPr>
            <w:r w:rsidRPr="00C77BD8">
              <w:t>Current reporting errors or qualify as suspect of invalid</w:t>
            </w:r>
          </w:p>
        </w:tc>
      </w:tr>
      <w:tr w:rsidR="00FE794D" w:rsidRPr="00185A8A" w14:paraId="0B658C97" w14:textId="77777777" w:rsidTr="00C77BD8">
        <w:tc>
          <w:tcPr>
            <w:tcW w:w="4671" w:type="dxa"/>
          </w:tcPr>
          <w:p w14:paraId="57B24CF5" w14:textId="77777777" w:rsidR="00FE794D" w:rsidRPr="00C77BD8" w:rsidRDefault="00FE794D" w:rsidP="00C77BD8">
            <w:pPr>
              <w:pStyle w:val="TableText"/>
            </w:pPr>
            <w:r w:rsidRPr="00C77BD8">
              <w:t>Review holding times</w:t>
            </w:r>
          </w:p>
        </w:tc>
        <w:tc>
          <w:tcPr>
            <w:tcW w:w="4679" w:type="dxa"/>
          </w:tcPr>
          <w:p w14:paraId="6E3F3F1F" w14:textId="77777777" w:rsidR="00FE794D" w:rsidRPr="00C77BD8" w:rsidRDefault="00FE794D" w:rsidP="00C77BD8">
            <w:pPr>
              <w:pStyle w:val="TableText"/>
              <w:rPr>
                <w:rFonts w:eastAsiaTheme="minorEastAsia"/>
              </w:rPr>
            </w:pPr>
            <w:r w:rsidRPr="00C77BD8">
              <w:rPr>
                <w:rFonts w:eastAsiaTheme="minorEastAsia"/>
              </w:rPr>
              <w:t>Qualify value for additional review</w:t>
            </w:r>
          </w:p>
        </w:tc>
      </w:tr>
      <w:tr w:rsidR="00FE794D" w:rsidRPr="00185A8A" w14:paraId="01CCECDD" w14:textId="77777777" w:rsidTr="00C77BD8">
        <w:tc>
          <w:tcPr>
            <w:tcW w:w="4671" w:type="dxa"/>
          </w:tcPr>
          <w:p w14:paraId="51CF27F0" w14:textId="77777777" w:rsidR="00FE794D" w:rsidRPr="00C77BD8" w:rsidRDefault="00FE794D" w:rsidP="00C77BD8">
            <w:pPr>
              <w:pStyle w:val="TableText"/>
            </w:pPr>
            <w:r w:rsidRPr="00C77BD8">
              <w:t>Review data from QA samples</w:t>
            </w:r>
          </w:p>
        </w:tc>
        <w:tc>
          <w:tcPr>
            <w:tcW w:w="4679" w:type="dxa"/>
          </w:tcPr>
          <w:p w14:paraId="133C0D0A" w14:textId="77777777" w:rsidR="00FE794D" w:rsidRPr="00C77BD8" w:rsidRDefault="00FE794D" w:rsidP="00C77BD8">
            <w:pPr>
              <w:pStyle w:val="TableText"/>
              <w:rPr>
                <w:rFonts w:eastAsiaTheme="minorEastAsia"/>
              </w:rPr>
            </w:pPr>
            <w:r w:rsidRPr="00C77BD8">
              <w:rPr>
                <w:rFonts w:eastAsiaTheme="minorEastAsia"/>
              </w:rPr>
              <w:t>Determine the impact and possible limitations on overall data usability</w:t>
            </w:r>
          </w:p>
        </w:tc>
      </w:tr>
    </w:tbl>
    <w:p w14:paraId="2DA77E8D" w14:textId="63570C7D" w:rsidR="00FE794D" w:rsidRDefault="00FE794D" w:rsidP="00FE794D">
      <w:pPr>
        <w:tabs>
          <w:tab w:val="left" w:pos="7112"/>
        </w:tabs>
        <w:rPr>
          <w:b/>
          <w:bCs/>
        </w:rPr>
      </w:pPr>
    </w:p>
    <w:p w14:paraId="1D870927" w14:textId="7B4FEB80" w:rsidR="00EB48FF" w:rsidRPr="00946BE4" w:rsidRDefault="00EB48FF" w:rsidP="00353483">
      <w:pPr>
        <w:rPr>
          <w:rFonts w:ascii="Courier New" w:hAnsi="Courier New" w:cs="Courier New"/>
          <w:sz w:val="24"/>
          <w:szCs w:val="24"/>
        </w:rPr>
      </w:pPr>
      <w:r w:rsidRPr="00946BE4">
        <w:rPr>
          <w:rFonts w:ascii="Courier New" w:hAnsi="Courier New" w:cs="Courier New"/>
          <w:sz w:val="24"/>
          <w:szCs w:val="24"/>
        </w:rPr>
        <w:t>+++END-IF+++</w:t>
      </w:r>
    </w:p>
    <w:p w14:paraId="440A86A9" w14:textId="77777777" w:rsidR="00353483" w:rsidRPr="00946BE4" w:rsidRDefault="00353483" w:rsidP="00353483">
      <w:pPr>
        <w:rPr>
          <w:rFonts w:ascii="Courier New" w:hAnsi="Courier New" w:cs="Courier New"/>
          <w:sz w:val="24"/>
          <w:szCs w:val="24"/>
        </w:rPr>
      </w:pPr>
    </w:p>
    <w:p w14:paraId="1FBE4339" w14:textId="60FD66F8" w:rsidR="004905C2" w:rsidRPr="00946BE4" w:rsidRDefault="004905C2" w:rsidP="004905C2">
      <w:pPr>
        <w:pStyle w:val="BodyText"/>
        <w:rPr>
          <w:rFonts w:ascii="Courier New" w:hAnsi="Courier New" w:cs="Courier New"/>
          <w:sz w:val="24"/>
        </w:rPr>
      </w:pPr>
      <w:r w:rsidRPr="00946BE4">
        <w:rPr>
          <w:rFonts w:ascii="Courier New" w:hAnsi="Courier New" w:cs="Courier New"/>
          <w:sz w:val="24"/>
        </w:rPr>
        <w:t xml:space="preserve">+++IF </w:t>
      </w:r>
      <w:proofErr w:type="gramStart"/>
      <w:r w:rsidRPr="00946BE4">
        <w:rPr>
          <w:rFonts w:ascii="Courier New" w:hAnsi="Courier New" w:cs="Courier New"/>
          <w:sz w:val="24"/>
        </w:rPr>
        <w:t>determine(</w:t>
      </w:r>
      <w:proofErr w:type="gramEnd"/>
      <w:r w:rsidRPr="00946BE4">
        <w:rPr>
          <w:rFonts w:ascii="Courier New" w:hAnsi="Courier New" w:cs="Courier New"/>
          <w:sz w:val="24"/>
        </w:rPr>
        <w:t xml:space="preserve">'Saltwater Water </w:t>
      </w:r>
      <w:r w:rsidR="00C02B5E" w:rsidRPr="00946BE4">
        <w:rPr>
          <w:rFonts w:ascii="Courier New" w:hAnsi="Courier New" w:cs="Courier New"/>
          <w:sz w:val="24"/>
        </w:rPr>
        <w:t>Q</w:t>
      </w:r>
      <w:r w:rsidRPr="00946BE4">
        <w:rPr>
          <w:rFonts w:ascii="Courier New" w:hAnsi="Courier New" w:cs="Courier New"/>
          <w:sz w:val="24"/>
        </w:rPr>
        <w:t>uality',</w:t>
      </w:r>
      <w:r w:rsidR="00941FCF">
        <w:rPr>
          <w:rFonts w:ascii="Courier New" w:hAnsi="Courier New" w:cs="Courier New"/>
          <w:sz w:val="24"/>
        </w:rPr>
        <w:t xml:space="preserve"> </w:t>
      </w:r>
      <w:r w:rsidRPr="00946BE4">
        <w:rPr>
          <w:rFonts w:ascii="Courier New" w:hAnsi="Courier New" w:cs="Courier New"/>
          <w:sz w:val="24"/>
        </w:rPr>
        <w:t>'Saltwater',</w:t>
      </w:r>
      <w:r w:rsidR="00941FCF">
        <w:rPr>
          <w:rFonts w:ascii="Courier New" w:hAnsi="Courier New" w:cs="Courier New"/>
          <w:sz w:val="24"/>
        </w:rPr>
        <w:t xml:space="preserve"> </w:t>
      </w:r>
      <w:r w:rsidRPr="00946BE4">
        <w:rPr>
          <w:rFonts w:ascii="Courier New" w:hAnsi="Courier New" w:cs="Courier New"/>
          <w:sz w:val="24"/>
        </w:rPr>
        <w:t>'</w:t>
      </w:r>
      <w:r w:rsidR="00C02B5E" w:rsidRPr="00946BE4">
        <w:rPr>
          <w:rFonts w:ascii="Courier New" w:hAnsi="Courier New" w:cs="Courier New"/>
          <w:sz w:val="24"/>
        </w:rPr>
        <w:t>Enterococci</w:t>
      </w:r>
      <w:r w:rsidRPr="00946BE4">
        <w:rPr>
          <w:rFonts w:ascii="Courier New" w:hAnsi="Courier New" w:cs="Courier New"/>
          <w:sz w:val="24"/>
        </w:rPr>
        <w:t>',</w:t>
      </w:r>
      <w:r w:rsidR="00941FCF">
        <w:rPr>
          <w:rFonts w:ascii="Courier New" w:hAnsi="Courier New" w:cs="Courier New"/>
          <w:sz w:val="24"/>
        </w:rPr>
        <w:t xml:space="preserve"> </w:t>
      </w:r>
      <w:r w:rsidRPr="00946BE4">
        <w:rPr>
          <w:rFonts w:ascii="Courier New" w:hAnsi="Courier New" w:cs="Courier New"/>
          <w:sz w:val="24"/>
        </w:rPr>
        <w:t>'') === true +++</w:t>
      </w:r>
    </w:p>
    <w:p w14:paraId="0DAEBDC5" w14:textId="37CB2D9E" w:rsidR="00FE794D" w:rsidRPr="001C3626" w:rsidRDefault="00FE794D">
      <w:pPr>
        <w:pStyle w:val="Heading3"/>
        <w:rPr>
          <w:rFonts w:eastAsiaTheme="minorEastAsia"/>
          <w:b w:val="0"/>
          <w:color w:val="000000"/>
        </w:rPr>
      </w:pPr>
      <w:bookmarkStart w:id="365" w:name="_Toc24106164"/>
      <w:r w:rsidRPr="001C3626">
        <w:rPr>
          <w:rFonts w:eastAsiaTheme="minorEastAsia"/>
        </w:rPr>
        <w:t>B5.</w:t>
      </w:r>
      <w:r w:rsidR="00DE0B45">
        <w:rPr>
          <w:rFonts w:eastAsiaTheme="minorEastAsia"/>
        </w:rPr>
        <w:t>6</w:t>
      </w:r>
      <w:r>
        <w:rPr>
          <w:rFonts w:eastAsiaTheme="minorHAnsi"/>
        </w:rPr>
        <w:tab/>
      </w:r>
      <w:r w:rsidRPr="001C3626">
        <w:rPr>
          <w:rFonts w:eastAsiaTheme="minorEastAsia"/>
        </w:rPr>
        <w:t>Field Quality Contr</w:t>
      </w:r>
      <w:r w:rsidR="00C74B5A">
        <w:rPr>
          <w:rFonts w:eastAsiaTheme="minorEastAsia"/>
        </w:rPr>
        <w:t xml:space="preserve">ol: Enterococci </w:t>
      </w:r>
      <w:bookmarkEnd w:id="365"/>
    </w:p>
    <w:p w14:paraId="16684724" w14:textId="2F935989" w:rsidR="4F6B3629" w:rsidRDefault="26769BF0" w:rsidP="001C3626">
      <w:pPr>
        <w:pStyle w:val="BodyText"/>
      </w:pPr>
      <w:r>
        <w:t>Quality control activities for enterococci are listed in the following tables.</w:t>
      </w:r>
    </w:p>
    <w:p w14:paraId="02DB378C" w14:textId="0B6539A9" w:rsidR="00FE794D" w:rsidRPr="00E95573" w:rsidRDefault="00FE794D" w:rsidP="00C77BD8">
      <w:pPr>
        <w:pStyle w:val="TableTitle"/>
      </w:pPr>
      <w:bookmarkStart w:id="366" w:name="_Toc24070814"/>
      <w:r w:rsidRPr="00E95573">
        <w:t>Table</w:t>
      </w:r>
      <w:r w:rsidR="00654404">
        <w:t xml:space="preserve"> B5.</w:t>
      </w:r>
      <w:fldSimple w:instr=" SEQ Table \* ARABIC ">
        <w:r w:rsidR="00654404">
          <w:rPr>
            <w:noProof/>
          </w:rPr>
          <w:t>7</w:t>
        </w:r>
      </w:fldSimple>
      <w:r w:rsidR="00654404">
        <w:t xml:space="preserve">. </w:t>
      </w:r>
      <w:r w:rsidRPr="00E95573">
        <w:t>Field Quality Control</w:t>
      </w:r>
      <w:r w:rsidR="004147E1">
        <w:t xml:space="preserve"> Activities</w:t>
      </w:r>
      <w:r w:rsidRPr="00E95573">
        <w:t>: Enterococci</w:t>
      </w:r>
      <w:bookmarkEnd w:id="3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3385"/>
        <w:gridCol w:w="3293"/>
      </w:tblGrid>
      <w:tr w:rsidR="00FE794D" w:rsidRPr="00742C43" w14:paraId="707BA6F3" w14:textId="77777777" w:rsidTr="00C55E15">
        <w:trPr>
          <w:trHeight w:val="604"/>
          <w:tblHeader/>
        </w:trPr>
        <w:tc>
          <w:tcPr>
            <w:tcW w:w="1429" w:type="pct"/>
            <w:shd w:val="clear" w:color="auto" w:fill="D9D9D9" w:themeFill="background1" w:themeFillShade="D9"/>
            <w:vAlign w:val="center"/>
          </w:tcPr>
          <w:p w14:paraId="168C86C7" w14:textId="77777777" w:rsidR="00FE794D" w:rsidRPr="00742C43" w:rsidRDefault="00FE794D" w:rsidP="00C77BD8">
            <w:pPr>
              <w:pStyle w:val="TableHeadings"/>
            </w:pPr>
            <w:r w:rsidRPr="00742C43">
              <w:t>Quality Control Activity</w:t>
            </w:r>
          </w:p>
        </w:tc>
        <w:tc>
          <w:tcPr>
            <w:tcW w:w="1810" w:type="pct"/>
            <w:shd w:val="clear" w:color="auto" w:fill="D9D9D9" w:themeFill="background1" w:themeFillShade="D9"/>
            <w:vAlign w:val="center"/>
          </w:tcPr>
          <w:p w14:paraId="281B4E38" w14:textId="77777777" w:rsidR="00FE794D" w:rsidRPr="00742C43" w:rsidRDefault="00FE794D" w:rsidP="00C77BD8">
            <w:pPr>
              <w:pStyle w:val="TableHeadings"/>
            </w:pPr>
            <w:r w:rsidRPr="00742C43">
              <w:t>Description and Requirements</w:t>
            </w:r>
          </w:p>
        </w:tc>
        <w:tc>
          <w:tcPr>
            <w:tcW w:w="1761" w:type="pct"/>
            <w:shd w:val="clear" w:color="auto" w:fill="D9D9D9" w:themeFill="background1" w:themeFillShade="D9"/>
            <w:vAlign w:val="center"/>
          </w:tcPr>
          <w:p w14:paraId="3A949096" w14:textId="77777777" w:rsidR="00FE794D" w:rsidRPr="00742C43" w:rsidRDefault="00FE794D" w:rsidP="00C77BD8">
            <w:pPr>
              <w:pStyle w:val="TableHeadings"/>
            </w:pPr>
            <w:r w:rsidRPr="00742C43">
              <w:t>Corrective Action</w:t>
            </w:r>
          </w:p>
        </w:tc>
      </w:tr>
      <w:tr w:rsidR="00FE794D" w:rsidRPr="00742C43" w14:paraId="37C786E6" w14:textId="77777777" w:rsidTr="3963D00E">
        <w:trPr>
          <w:trHeight w:val="604"/>
        </w:trPr>
        <w:tc>
          <w:tcPr>
            <w:tcW w:w="1429" w:type="pct"/>
          </w:tcPr>
          <w:p w14:paraId="52C0BE06" w14:textId="77777777" w:rsidR="00FE794D" w:rsidRPr="00742C43" w:rsidRDefault="00FE794D" w:rsidP="00C77BD8">
            <w:pPr>
              <w:pStyle w:val="TableText"/>
            </w:pPr>
            <w:r w:rsidRPr="00742C43">
              <w:t xml:space="preserve">Check integrity of sample containers and labels </w:t>
            </w:r>
          </w:p>
        </w:tc>
        <w:tc>
          <w:tcPr>
            <w:tcW w:w="1810" w:type="pct"/>
          </w:tcPr>
          <w:p w14:paraId="4746CEDC" w14:textId="77777777" w:rsidR="00FE794D" w:rsidRPr="00742C43" w:rsidRDefault="00FE794D" w:rsidP="00C77BD8">
            <w:pPr>
              <w:pStyle w:val="TableText"/>
            </w:pPr>
            <w:r w:rsidRPr="00742C43">
              <w:t xml:space="preserve">Clean, intact containers and labels </w:t>
            </w:r>
          </w:p>
        </w:tc>
        <w:tc>
          <w:tcPr>
            <w:tcW w:w="1761" w:type="pct"/>
          </w:tcPr>
          <w:p w14:paraId="027AB03B" w14:textId="77777777" w:rsidR="00FE794D" w:rsidRPr="00742C43" w:rsidRDefault="00FE794D" w:rsidP="00C77BD8">
            <w:pPr>
              <w:pStyle w:val="TableText"/>
            </w:pPr>
            <w:r w:rsidRPr="00742C43">
              <w:t xml:space="preserve">Obtain replacement supplies </w:t>
            </w:r>
          </w:p>
        </w:tc>
      </w:tr>
      <w:tr w:rsidR="00FE794D" w:rsidRPr="00742C43" w14:paraId="793AFD64" w14:textId="77777777" w:rsidTr="3963D00E">
        <w:trPr>
          <w:trHeight w:val="604"/>
        </w:trPr>
        <w:tc>
          <w:tcPr>
            <w:tcW w:w="1429" w:type="pct"/>
          </w:tcPr>
          <w:p w14:paraId="7C8EF9A0" w14:textId="77777777" w:rsidR="00FE794D" w:rsidRPr="00742C43" w:rsidRDefault="00FE794D" w:rsidP="00C77BD8">
            <w:pPr>
              <w:pStyle w:val="TableText"/>
              <w:rPr>
                <w:color w:val="000000"/>
              </w:rPr>
            </w:pPr>
            <w:r w:rsidRPr="00742C43">
              <w:rPr>
                <w:color w:val="000000"/>
              </w:rPr>
              <w:t xml:space="preserve">Sterility of sample containers </w:t>
            </w:r>
          </w:p>
        </w:tc>
        <w:tc>
          <w:tcPr>
            <w:tcW w:w="1810" w:type="pct"/>
          </w:tcPr>
          <w:p w14:paraId="140B5854" w14:textId="77777777" w:rsidR="00FE794D" w:rsidRPr="00742C43" w:rsidRDefault="00FE794D" w:rsidP="00C77BD8">
            <w:pPr>
              <w:pStyle w:val="TableText"/>
              <w:rPr>
                <w:color w:val="000000"/>
              </w:rPr>
            </w:pPr>
            <w:r w:rsidRPr="00742C43">
              <w:rPr>
                <w:color w:val="000000"/>
              </w:rPr>
              <w:t xml:space="preserve">Sample collection bottle and filtering apparatus are sterile and must be unopened prior to sampling. Nitrile gloves must be worn during sampling and filtering </w:t>
            </w:r>
          </w:p>
        </w:tc>
        <w:tc>
          <w:tcPr>
            <w:tcW w:w="1761" w:type="pct"/>
          </w:tcPr>
          <w:p w14:paraId="124842E5"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66D21ED" w14:textId="77777777" w:rsidTr="3963D00E">
        <w:trPr>
          <w:trHeight w:val="295"/>
        </w:trPr>
        <w:tc>
          <w:tcPr>
            <w:tcW w:w="1429" w:type="pct"/>
          </w:tcPr>
          <w:p w14:paraId="6717D9FD" w14:textId="77777777" w:rsidR="00FE794D" w:rsidRPr="00742C43" w:rsidRDefault="00FE794D" w:rsidP="00C77BD8">
            <w:pPr>
              <w:pStyle w:val="TableText"/>
              <w:rPr>
                <w:color w:val="000000"/>
              </w:rPr>
            </w:pPr>
            <w:r w:rsidRPr="00742C43">
              <w:rPr>
                <w:color w:val="000000"/>
              </w:rPr>
              <w:t xml:space="preserve">Sample Collection </w:t>
            </w:r>
          </w:p>
        </w:tc>
        <w:tc>
          <w:tcPr>
            <w:tcW w:w="1810" w:type="pct"/>
          </w:tcPr>
          <w:p w14:paraId="1912B812" w14:textId="77777777" w:rsidR="00FE794D" w:rsidRPr="00742C43" w:rsidRDefault="00FE794D" w:rsidP="00C77BD8">
            <w:pPr>
              <w:pStyle w:val="TableText"/>
              <w:rPr>
                <w:color w:val="000000"/>
              </w:rPr>
            </w:pPr>
            <w:r w:rsidRPr="00742C43">
              <w:rPr>
                <w:color w:val="000000"/>
              </w:rPr>
              <w:t xml:space="preserve">Collect sample at the last transect to minimize holding time before filtering and freezing </w:t>
            </w:r>
          </w:p>
        </w:tc>
        <w:tc>
          <w:tcPr>
            <w:tcW w:w="1761" w:type="pct"/>
          </w:tcPr>
          <w:p w14:paraId="7E2C595C"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11AE03C4" w14:textId="77777777" w:rsidTr="3963D00E">
        <w:trPr>
          <w:trHeight w:val="296"/>
        </w:trPr>
        <w:tc>
          <w:tcPr>
            <w:tcW w:w="1429" w:type="pct"/>
          </w:tcPr>
          <w:p w14:paraId="23BB2C2F" w14:textId="77777777" w:rsidR="00FE794D" w:rsidRPr="00742C43" w:rsidRDefault="00FE794D" w:rsidP="00C77BD8">
            <w:pPr>
              <w:pStyle w:val="TableText"/>
              <w:rPr>
                <w:color w:val="000000"/>
              </w:rPr>
            </w:pPr>
            <w:r w:rsidRPr="00742C43">
              <w:rPr>
                <w:color w:val="000000"/>
              </w:rPr>
              <w:t xml:space="preserve">Sample holding </w:t>
            </w:r>
          </w:p>
        </w:tc>
        <w:tc>
          <w:tcPr>
            <w:tcW w:w="1810" w:type="pct"/>
          </w:tcPr>
          <w:p w14:paraId="5E9ACB8F" w14:textId="77777777" w:rsidR="00FE794D" w:rsidRPr="00742C43" w:rsidRDefault="00FE794D" w:rsidP="00C77BD8">
            <w:pPr>
              <w:pStyle w:val="TableText"/>
              <w:rPr>
                <w:color w:val="000000"/>
              </w:rPr>
            </w:pPr>
            <w:r w:rsidRPr="00742C43">
              <w:rPr>
                <w:color w:val="000000"/>
              </w:rPr>
              <w:t xml:space="preserve">Sample is held in a cooler on wet ice until filtering. </w:t>
            </w:r>
          </w:p>
        </w:tc>
        <w:tc>
          <w:tcPr>
            <w:tcW w:w="1761" w:type="pct"/>
          </w:tcPr>
          <w:p w14:paraId="73800789" w14:textId="77777777" w:rsidR="00FE794D" w:rsidRPr="00742C43" w:rsidRDefault="00FE794D" w:rsidP="00C77BD8">
            <w:pPr>
              <w:pStyle w:val="TableText"/>
              <w:rPr>
                <w:color w:val="000000"/>
              </w:rPr>
            </w:pPr>
            <w:r w:rsidRPr="00742C43">
              <w:rPr>
                <w:color w:val="000000"/>
              </w:rPr>
              <w:t xml:space="preserve">Discard sample and recollect in the field. </w:t>
            </w:r>
          </w:p>
        </w:tc>
      </w:tr>
      <w:tr w:rsidR="00FE794D" w:rsidRPr="00742C43" w14:paraId="0B293315" w14:textId="77777777" w:rsidTr="3963D00E">
        <w:trPr>
          <w:trHeight w:val="296"/>
        </w:trPr>
        <w:tc>
          <w:tcPr>
            <w:tcW w:w="1429" w:type="pct"/>
          </w:tcPr>
          <w:p w14:paraId="5BD32661" w14:textId="77777777" w:rsidR="00FE794D" w:rsidRPr="00742C43" w:rsidRDefault="00FE794D" w:rsidP="00C77BD8">
            <w:pPr>
              <w:pStyle w:val="TableText"/>
              <w:rPr>
                <w:color w:val="000000"/>
              </w:rPr>
            </w:pPr>
            <w:r w:rsidRPr="00742C43">
              <w:rPr>
                <w:color w:val="000000"/>
              </w:rPr>
              <w:t xml:space="preserve">Field Processing </w:t>
            </w:r>
          </w:p>
        </w:tc>
        <w:tc>
          <w:tcPr>
            <w:tcW w:w="1810" w:type="pct"/>
          </w:tcPr>
          <w:p w14:paraId="4E744F93" w14:textId="77777777" w:rsidR="00FE794D" w:rsidRPr="00742C43" w:rsidRDefault="00FE794D" w:rsidP="00C77BD8">
            <w:pPr>
              <w:pStyle w:val="TableText"/>
              <w:rPr>
                <w:color w:val="000000"/>
              </w:rPr>
            </w:pPr>
            <w:r w:rsidRPr="00742C43">
              <w:rPr>
                <w:color w:val="000000"/>
              </w:rPr>
              <w:t xml:space="preserve">Sample is filtered within 6 hours of collection and filters are frozen on dry ice. </w:t>
            </w:r>
          </w:p>
        </w:tc>
        <w:tc>
          <w:tcPr>
            <w:tcW w:w="1761" w:type="pct"/>
          </w:tcPr>
          <w:p w14:paraId="5F1D894D" w14:textId="77777777" w:rsidR="00FE794D" w:rsidRPr="00742C43" w:rsidRDefault="00FE794D" w:rsidP="00C77BD8">
            <w:pPr>
              <w:pStyle w:val="TableText"/>
              <w:rPr>
                <w:color w:val="000000"/>
              </w:rPr>
            </w:pPr>
            <w:r w:rsidRPr="00742C43">
              <w:rPr>
                <w:color w:val="000000"/>
              </w:rPr>
              <w:t xml:space="preserve">Discard sample and recollect in the field </w:t>
            </w:r>
          </w:p>
        </w:tc>
      </w:tr>
    </w:tbl>
    <w:p w14:paraId="388962C1" w14:textId="77777777" w:rsidR="00FE794D" w:rsidRDefault="00FE794D" w:rsidP="00FE794D">
      <w:pPr>
        <w:rPr>
          <w:color w:val="000000"/>
        </w:rPr>
      </w:pPr>
    </w:p>
    <w:p w14:paraId="099E5205" w14:textId="2EC671F4" w:rsidR="00FE794D" w:rsidRPr="00E95573" w:rsidRDefault="00FE794D" w:rsidP="00C77BD8">
      <w:pPr>
        <w:pStyle w:val="TableTitle"/>
      </w:pPr>
      <w:bookmarkStart w:id="367" w:name="_Toc24070815"/>
      <w:r w:rsidRPr="00E95573">
        <w:t>Table</w:t>
      </w:r>
      <w:r w:rsidR="00654404">
        <w:t xml:space="preserve"> B5.</w:t>
      </w:r>
      <w:fldSimple w:instr=" SEQ Table \* ARABIC ">
        <w:r w:rsidR="00654404">
          <w:rPr>
            <w:noProof/>
          </w:rPr>
          <w:t>8</w:t>
        </w:r>
      </w:fldSimple>
      <w:r w:rsidR="00654404">
        <w:t xml:space="preserve">. </w:t>
      </w:r>
      <w:r w:rsidRPr="00E95573">
        <w:t>Data Validation Quality Control: Enterococci</w:t>
      </w:r>
      <w:bookmarkEnd w:id="3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2403"/>
        <w:gridCol w:w="2218"/>
        <w:gridCol w:w="2493"/>
      </w:tblGrid>
      <w:tr w:rsidR="00FE794D" w:rsidRPr="000B3BC2" w14:paraId="26F10A59" w14:textId="77777777" w:rsidTr="3963D00E">
        <w:trPr>
          <w:trHeight w:val="259"/>
          <w:tblHeader/>
        </w:trPr>
        <w:tc>
          <w:tcPr>
            <w:tcW w:w="1196" w:type="pct"/>
            <w:shd w:val="clear" w:color="auto" w:fill="D9D9D9" w:themeFill="background1" w:themeFillShade="D9"/>
            <w:vAlign w:val="center"/>
          </w:tcPr>
          <w:p w14:paraId="0BE817CB" w14:textId="77777777" w:rsidR="00FE794D" w:rsidRPr="000B3BC2" w:rsidRDefault="00FE794D" w:rsidP="00C77BD8">
            <w:pPr>
              <w:pStyle w:val="TableHeadings"/>
            </w:pPr>
            <w:r w:rsidRPr="000B3BC2">
              <w:t>Check Description</w:t>
            </w:r>
          </w:p>
        </w:tc>
        <w:tc>
          <w:tcPr>
            <w:tcW w:w="1285" w:type="pct"/>
            <w:shd w:val="clear" w:color="auto" w:fill="D9D9D9" w:themeFill="background1" w:themeFillShade="D9"/>
            <w:vAlign w:val="center"/>
          </w:tcPr>
          <w:p w14:paraId="61E575A6" w14:textId="77777777" w:rsidR="00FE794D" w:rsidRPr="000B3BC2" w:rsidRDefault="00FE794D" w:rsidP="00C77BD8">
            <w:pPr>
              <w:pStyle w:val="TableHeadings"/>
            </w:pPr>
            <w:r w:rsidRPr="000B3BC2">
              <w:t>Frequency</w:t>
            </w:r>
          </w:p>
        </w:tc>
        <w:tc>
          <w:tcPr>
            <w:tcW w:w="1186" w:type="pct"/>
            <w:shd w:val="clear" w:color="auto" w:fill="D9D9D9" w:themeFill="background1" w:themeFillShade="D9"/>
            <w:vAlign w:val="center"/>
          </w:tcPr>
          <w:p w14:paraId="3ADF5645" w14:textId="77777777" w:rsidR="00FE794D" w:rsidRPr="000B3BC2" w:rsidRDefault="00FE794D" w:rsidP="00C77BD8">
            <w:pPr>
              <w:pStyle w:val="TableHeadings"/>
            </w:pPr>
            <w:r w:rsidRPr="000B3BC2">
              <w:t>Acceptance Criteria</w:t>
            </w:r>
          </w:p>
        </w:tc>
        <w:tc>
          <w:tcPr>
            <w:tcW w:w="1333" w:type="pct"/>
            <w:shd w:val="clear" w:color="auto" w:fill="D9D9D9" w:themeFill="background1" w:themeFillShade="D9"/>
            <w:vAlign w:val="center"/>
          </w:tcPr>
          <w:p w14:paraId="24FD5D4D" w14:textId="77777777" w:rsidR="00FE794D" w:rsidRPr="000B3BC2" w:rsidRDefault="00FE794D" w:rsidP="00C77BD8">
            <w:pPr>
              <w:pStyle w:val="TableHeadings"/>
            </w:pPr>
            <w:r w:rsidRPr="000B3BC2">
              <w:t>Corrective Action</w:t>
            </w:r>
          </w:p>
        </w:tc>
      </w:tr>
      <w:tr w:rsidR="00FE794D" w:rsidRPr="000B3BC2" w14:paraId="352AF89B" w14:textId="77777777" w:rsidTr="3963D00E">
        <w:trPr>
          <w:trHeight w:val="451"/>
        </w:trPr>
        <w:tc>
          <w:tcPr>
            <w:tcW w:w="1196" w:type="pct"/>
          </w:tcPr>
          <w:p w14:paraId="0826B4BA" w14:textId="77777777" w:rsidR="00FE794D" w:rsidRPr="000B3BC2" w:rsidRDefault="00FE794D" w:rsidP="00C77BD8">
            <w:pPr>
              <w:pStyle w:val="TableText"/>
            </w:pPr>
            <w:r w:rsidRPr="000B3BC2">
              <w:t xml:space="preserve">Duplicate sampling </w:t>
            </w:r>
          </w:p>
        </w:tc>
        <w:tc>
          <w:tcPr>
            <w:tcW w:w="1285" w:type="pct"/>
          </w:tcPr>
          <w:p w14:paraId="4FF0067B" w14:textId="77777777" w:rsidR="00FE794D" w:rsidRPr="000B3BC2" w:rsidRDefault="00FE794D" w:rsidP="00C77BD8">
            <w:pPr>
              <w:pStyle w:val="TableText"/>
            </w:pPr>
            <w:r w:rsidRPr="000B3BC2">
              <w:t xml:space="preserve">Duplicate composite samples collected at 10% of sites </w:t>
            </w:r>
          </w:p>
        </w:tc>
        <w:tc>
          <w:tcPr>
            <w:tcW w:w="1186" w:type="pct"/>
          </w:tcPr>
          <w:p w14:paraId="46357E64" w14:textId="77777777" w:rsidR="00FE794D" w:rsidRPr="000B3BC2" w:rsidRDefault="00FE794D" w:rsidP="00C77BD8">
            <w:pPr>
              <w:pStyle w:val="TableText"/>
            </w:pPr>
            <w:r w:rsidRPr="000B3BC2">
              <w:t xml:space="preserve">Measurements should be within 10 percent </w:t>
            </w:r>
          </w:p>
        </w:tc>
        <w:tc>
          <w:tcPr>
            <w:tcW w:w="1333" w:type="pct"/>
          </w:tcPr>
          <w:p w14:paraId="0D3E96C7" w14:textId="77777777" w:rsidR="00FE794D" w:rsidRPr="000B3BC2" w:rsidRDefault="00FE794D" w:rsidP="00C77BD8">
            <w:pPr>
              <w:pStyle w:val="TableText"/>
            </w:pPr>
            <w:r w:rsidRPr="000B3BC2">
              <w:t xml:space="preserve">Review data for reasonableness; determine if acceptance criteria need to be modified </w:t>
            </w:r>
          </w:p>
        </w:tc>
      </w:tr>
    </w:tbl>
    <w:p w14:paraId="03E02EDC" w14:textId="77777777" w:rsidR="00FE794D" w:rsidRDefault="00FE794D" w:rsidP="00FE794D">
      <w:pPr>
        <w:rPr>
          <w:color w:val="000000"/>
        </w:rPr>
      </w:pPr>
    </w:p>
    <w:p w14:paraId="62171F3F" w14:textId="7416F665" w:rsidR="00C02B5E" w:rsidRPr="00941FCF" w:rsidRDefault="00C02B5E" w:rsidP="00353483">
      <w:pPr>
        <w:rPr>
          <w:rFonts w:ascii="Courier New" w:hAnsi="Courier New" w:cs="Courier New"/>
          <w:sz w:val="24"/>
          <w:szCs w:val="24"/>
        </w:rPr>
      </w:pPr>
      <w:r w:rsidRPr="00941FCF">
        <w:rPr>
          <w:rFonts w:ascii="Courier New" w:hAnsi="Courier New" w:cs="Courier New"/>
          <w:sz w:val="24"/>
          <w:szCs w:val="24"/>
        </w:rPr>
        <w:t>+++END-IF+++</w:t>
      </w:r>
    </w:p>
    <w:p w14:paraId="2FF778A7" w14:textId="77777777" w:rsidR="00353483" w:rsidRPr="00941FCF" w:rsidRDefault="00353483" w:rsidP="00353483">
      <w:pPr>
        <w:rPr>
          <w:rFonts w:ascii="Courier New" w:hAnsi="Courier New" w:cs="Courier New"/>
          <w:sz w:val="24"/>
          <w:szCs w:val="24"/>
        </w:rPr>
      </w:pPr>
    </w:p>
    <w:p w14:paraId="752330E1" w14:textId="6CDB6D1C" w:rsidR="00C02B5E" w:rsidRPr="00941FCF" w:rsidRDefault="00C02B5E" w:rsidP="00383B1D">
      <w:pPr>
        <w:pStyle w:val="BodyText"/>
        <w:rPr>
          <w:rFonts w:ascii="Courier New" w:hAnsi="Courier New" w:cs="Courier New"/>
          <w:sz w:val="24"/>
        </w:rPr>
      </w:pPr>
      <w:r w:rsidRPr="00941FCF">
        <w:rPr>
          <w:rFonts w:ascii="Courier New" w:hAnsi="Courier New" w:cs="Courier New"/>
          <w:sz w:val="24"/>
        </w:rPr>
        <w:t xml:space="preserve">+++IF </w:t>
      </w:r>
      <w:proofErr w:type="gramStart"/>
      <w:r w:rsidRPr="00941FCF">
        <w:rPr>
          <w:rFonts w:ascii="Courier New" w:hAnsi="Courier New" w:cs="Courier New"/>
          <w:sz w:val="24"/>
        </w:rPr>
        <w:t>determine(</w:t>
      </w:r>
      <w:proofErr w:type="gramEnd"/>
      <w:r w:rsidRPr="00941FCF">
        <w:rPr>
          <w:rFonts w:ascii="Courier New" w:hAnsi="Courier New" w:cs="Courier New"/>
          <w:sz w:val="24"/>
        </w:rPr>
        <w:t>'Saltwater Water Quality',</w:t>
      </w:r>
      <w:r w:rsidR="00941FCF">
        <w:rPr>
          <w:rFonts w:ascii="Courier New" w:hAnsi="Courier New" w:cs="Courier New"/>
          <w:sz w:val="24"/>
        </w:rPr>
        <w:t xml:space="preserve"> </w:t>
      </w:r>
      <w:r w:rsidRPr="00941FCF">
        <w:rPr>
          <w:rFonts w:ascii="Courier New" w:hAnsi="Courier New" w:cs="Courier New"/>
          <w:sz w:val="24"/>
        </w:rPr>
        <w:t>'Saltwater',</w:t>
      </w:r>
      <w:r w:rsidR="00941FCF">
        <w:rPr>
          <w:rFonts w:ascii="Courier New" w:hAnsi="Courier New" w:cs="Courier New"/>
          <w:sz w:val="24"/>
        </w:rPr>
        <w:t xml:space="preserve"> </w:t>
      </w:r>
      <w:r w:rsidRPr="00941FCF">
        <w:rPr>
          <w:rFonts w:ascii="Courier New" w:hAnsi="Courier New" w:cs="Courier New"/>
          <w:sz w:val="24"/>
        </w:rPr>
        <w:t>'</w:t>
      </w:r>
      <w:proofErr w:type="spellStart"/>
      <w:r w:rsidR="00514E9E" w:rsidRPr="00941FCF">
        <w:rPr>
          <w:rFonts w:ascii="Courier New" w:hAnsi="Courier New" w:cs="Courier New"/>
          <w:sz w:val="24"/>
        </w:rPr>
        <w:t>Microcystins</w:t>
      </w:r>
      <w:proofErr w:type="spellEnd"/>
      <w:r w:rsidRPr="00941FCF">
        <w:rPr>
          <w:rFonts w:ascii="Courier New" w:hAnsi="Courier New" w:cs="Courier New"/>
          <w:sz w:val="24"/>
        </w:rPr>
        <w:t>',</w:t>
      </w:r>
      <w:r w:rsidR="00941FCF">
        <w:rPr>
          <w:rFonts w:ascii="Courier New" w:hAnsi="Courier New" w:cs="Courier New"/>
          <w:sz w:val="24"/>
        </w:rPr>
        <w:t xml:space="preserve"> </w:t>
      </w:r>
      <w:r w:rsidRPr="00941FCF">
        <w:rPr>
          <w:rFonts w:ascii="Courier New" w:hAnsi="Courier New" w:cs="Courier New"/>
          <w:sz w:val="24"/>
        </w:rPr>
        <w:t>'') === true +++</w:t>
      </w:r>
    </w:p>
    <w:p w14:paraId="5675D114" w14:textId="44D6B953" w:rsidR="00FE794D" w:rsidRPr="001C3626" w:rsidRDefault="2CA04F96">
      <w:pPr>
        <w:pStyle w:val="Heading3"/>
        <w:rPr>
          <w:rFonts w:eastAsiaTheme="minorEastAsia"/>
          <w:b w:val="0"/>
          <w:color w:val="000000" w:themeColor="text1"/>
        </w:rPr>
      </w:pPr>
      <w:bookmarkStart w:id="368" w:name="_Toc24106165"/>
      <w:r w:rsidRPr="001C3626">
        <w:rPr>
          <w:rFonts w:eastAsiaTheme="minorEastAsia"/>
        </w:rPr>
        <w:t>B5.</w:t>
      </w:r>
      <w:r w:rsidR="00DE0B45">
        <w:rPr>
          <w:rFonts w:eastAsiaTheme="minorEastAsia"/>
        </w:rPr>
        <w:t>7</w:t>
      </w:r>
      <w:r w:rsidR="00654404">
        <w:rPr>
          <w:rFonts w:eastAsiaTheme="minorEastAsia"/>
        </w:rPr>
        <w:tab/>
      </w:r>
      <w:r w:rsidRPr="001C3626">
        <w:rPr>
          <w:rFonts w:eastAsiaTheme="minorEastAsia"/>
        </w:rPr>
        <w:t xml:space="preserve">Field Quality Control: </w:t>
      </w:r>
      <w:proofErr w:type="spellStart"/>
      <w:r w:rsidRPr="001C3626">
        <w:rPr>
          <w:rFonts w:eastAsiaTheme="minorEastAsia"/>
        </w:rPr>
        <w:t>Microcystins</w:t>
      </w:r>
      <w:bookmarkEnd w:id="368"/>
      <w:proofErr w:type="spellEnd"/>
    </w:p>
    <w:p w14:paraId="23708E37" w14:textId="4B133A94" w:rsidR="116A1D87" w:rsidRDefault="116A1D87" w:rsidP="001C3626">
      <w:pPr>
        <w:pStyle w:val="BodyText"/>
      </w:pPr>
      <w:r>
        <w:t xml:space="preserve">Quality control activities for </w:t>
      </w:r>
      <w:proofErr w:type="spellStart"/>
      <w:r>
        <w:t>microcystins</w:t>
      </w:r>
      <w:proofErr w:type="spellEnd"/>
      <w:r>
        <w:t xml:space="preserve"> are listed in the following tables.</w:t>
      </w:r>
    </w:p>
    <w:p w14:paraId="18077DC6" w14:textId="5C1FA4B5" w:rsidR="00FE794D" w:rsidRPr="00E95573" w:rsidRDefault="00FE794D" w:rsidP="00C77BD8">
      <w:pPr>
        <w:pStyle w:val="TableTitle"/>
      </w:pPr>
      <w:bookmarkStart w:id="369" w:name="_Toc24070816"/>
      <w:r w:rsidRPr="00E95573">
        <w:t>Table</w:t>
      </w:r>
      <w:r w:rsidR="00654404">
        <w:t xml:space="preserve"> B5.</w:t>
      </w:r>
      <w:r w:rsidR="00654404" w:rsidRPr="00A07B88">
        <w:fldChar w:fldCharType="begin"/>
      </w:r>
      <w:r w:rsidR="00654404">
        <w:instrText xml:space="preserve"> SEQ Table \* ARABIC </w:instrText>
      </w:r>
      <w:r w:rsidR="00654404" w:rsidRPr="00A07B88">
        <w:fldChar w:fldCharType="separate"/>
      </w:r>
      <w:r w:rsidR="00654404">
        <w:rPr>
          <w:noProof/>
        </w:rPr>
        <w:t>9</w:t>
      </w:r>
      <w:r w:rsidR="00654404" w:rsidRPr="00A07B88">
        <w:fldChar w:fldCharType="end"/>
      </w:r>
      <w:r w:rsidR="00654404">
        <w:rPr>
          <w:noProof/>
        </w:rPr>
        <w:t xml:space="preserve">. </w:t>
      </w:r>
      <w:r w:rsidRPr="00E95573">
        <w:t>Field Quality Control Activities</w:t>
      </w:r>
      <w:r w:rsidRPr="5EFEA7AE">
        <w:t xml:space="preserve">: </w:t>
      </w:r>
      <w:proofErr w:type="spellStart"/>
      <w:r w:rsidR="5EFEA7AE">
        <w:t>Microcystins</w:t>
      </w:r>
      <w:bookmarkEnd w:id="369"/>
      <w:proofErr w:type="spellEnd"/>
      <w:r w:rsidR="5EFEA7AE">
        <w:t xml:space="preserve"> </w:t>
      </w:r>
    </w:p>
    <w:tbl>
      <w:tblPr>
        <w:tblStyle w:val="TableGrid"/>
        <w:tblW w:w="0" w:type="auto"/>
        <w:tblLook w:val="04A0" w:firstRow="1" w:lastRow="0" w:firstColumn="1" w:lastColumn="0" w:noHBand="0" w:noVBand="1"/>
      </w:tblPr>
      <w:tblGrid>
        <w:gridCol w:w="1956"/>
        <w:gridCol w:w="4269"/>
        <w:gridCol w:w="3109"/>
      </w:tblGrid>
      <w:tr w:rsidR="00FE794D" w:rsidRPr="00185A8A" w14:paraId="5AF50D32" w14:textId="77777777" w:rsidTr="00C77BD8">
        <w:trPr>
          <w:tblHeader/>
        </w:trPr>
        <w:tc>
          <w:tcPr>
            <w:tcW w:w="1956" w:type="dxa"/>
            <w:shd w:val="clear" w:color="auto" w:fill="D9D9D9" w:themeFill="background1" w:themeFillShade="D9"/>
            <w:vAlign w:val="center"/>
          </w:tcPr>
          <w:p w14:paraId="6F3A731F" w14:textId="77777777" w:rsidR="00FE794D" w:rsidRPr="00185A8A" w:rsidRDefault="00FE794D" w:rsidP="00C77BD8">
            <w:pPr>
              <w:pStyle w:val="TableHeadings"/>
            </w:pPr>
            <w:r w:rsidRPr="00185A8A">
              <w:t>QC Activity</w:t>
            </w:r>
          </w:p>
        </w:tc>
        <w:tc>
          <w:tcPr>
            <w:tcW w:w="4269" w:type="dxa"/>
            <w:shd w:val="clear" w:color="auto" w:fill="D9D9D9" w:themeFill="background1" w:themeFillShade="D9"/>
            <w:vAlign w:val="center"/>
          </w:tcPr>
          <w:p w14:paraId="305F510B" w14:textId="77777777" w:rsidR="00FE794D" w:rsidRPr="00185A8A" w:rsidRDefault="00FE794D" w:rsidP="00C77BD8">
            <w:pPr>
              <w:pStyle w:val="TableHeadings"/>
            </w:pPr>
            <w:r w:rsidRPr="00185A8A">
              <w:t>Description and Requirements</w:t>
            </w:r>
          </w:p>
        </w:tc>
        <w:tc>
          <w:tcPr>
            <w:tcW w:w="3109" w:type="dxa"/>
            <w:shd w:val="clear" w:color="auto" w:fill="D9D9D9" w:themeFill="background1" w:themeFillShade="D9"/>
            <w:vAlign w:val="center"/>
          </w:tcPr>
          <w:p w14:paraId="53B4D24F" w14:textId="77777777" w:rsidR="00FE794D" w:rsidRPr="00185A8A" w:rsidRDefault="00FE794D" w:rsidP="00C77BD8">
            <w:pPr>
              <w:pStyle w:val="TableHeadings"/>
            </w:pPr>
            <w:r w:rsidRPr="00185A8A">
              <w:t>Corrective Action</w:t>
            </w:r>
          </w:p>
        </w:tc>
      </w:tr>
      <w:tr w:rsidR="00C77BD8" w:rsidRPr="00185A8A" w14:paraId="1E4CE4D1" w14:textId="77777777" w:rsidTr="00C77BD8">
        <w:tc>
          <w:tcPr>
            <w:tcW w:w="1956" w:type="dxa"/>
          </w:tcPr>
          <w:p w14:paraId="393CC15C" w14:textId="75528A16" w:rsidR="00C77BD8" w:rsidRPr="00185A8A" w:rsidRDefault="00C77BD8" w:rsidP="00C77BD8">
            <w:pPr>
              <w:pStyle w:val="TableText"/>
              <w:rPr>
                <w:bCs/>
                <w:color w:val="000000"/>
              </w:rPr>
            </w:pPr>
            <w:r w:rsidRPr="00742C43">
              <w:t xml:space="preserve">Check integrity of sample containers and labels </w:t>
            </w:r>
          </w:p>
        </w:tc>
        <w:tc>
          <w:tcPr>
            <w:tcW w:w="4269" w:type="dxa"/>
          </w:tcPr>
          <w:p w14:paraId="6AD2B3BF" w14:textId="34B13A88" w:rsidR="00C77BD8" w:rsidRPr="00185A8A" w:rsidRDefault="00C77BD8" w:rsidP="00C77BD8">
            <w:pPr>
              <w:pStyle w:val="TableText"/>
              <w:rPr>
                <w:bCs/>
                <w:color w:val="000000"/>
              </w:rPr>
            </w:pPr>
            <w:r w:rsidRPr="00742C43">
              <w:t xml:space="preserve">Clean, intact containers and labels </w:t>
            </w:r>
          </w:p>
        </w:tc>
        <w:tc>
          <w:tcPr>
            <w:tcW w:w="3109" w:type="dxa"/>
          </w:tcPr>
          <w:p w14:paraId="3046919C" w14:textId="0E1F4ED2" w:rsidR="00C77BD8" w:rsidRPr="00185A8A" w:rsidRDefault="00C77BD8" w:rsidP="00C77BD8">
            <w:pPr>
              <w:pStyle w:val="TableText"/>
              <w:rPr>
                <w:bCs/>
                <w:color w:val="000000"/>
              </w:rPr>
            </w:pPr>
            <w:r w:rsidRPr="00742C43">
              <w:t xml:space="preserve">Obtain replacement supplies </w:t>
            </w:r>
          </w:p>
        </w:tc>
      </w:tr>
      <w:tr w:rsidR="00C77BD8" w:rsidRPr="00185A8A" w14:paraId="5E77203D" w14:textId="77777777" w:rsidTr="00C77BD8">
        <w:tc>
          <w:tcPr>
            <w:tcW w:w="1956" w:type="dxa"/>
          </w:tcPr>
          <w:p w14:paraId="396B3256" w14:textId="77777777" w:rsidR="00C77BD8" w:rsidRPr="00185A8A" w:rsidRDefault="00C77BD8" w:rsidP="00C77BD8">
            <w:pPr>
              <w:pStyle w:val="TableText"/>
              <w:rPr>
                <w:bCs/>
                <w:color w:val="000000"/>
              </w:rPr>
            </w:pPr>
            <w:r w:rsidRPr="00185A8A">
              <w:rPr>
                <w:bCs/>
                <w:color w:val="000000"/>
              </w:rPr>
              <w:t>Holding time</w:t>
            </w:r>
          </w:p>
        </w:tc>
        <w:tc>
          <w:tcPr>
            <w:tcW w:w="4269" w:type="dxa"/>
          </w:tcPr>
          <w:p w14:paraId="6076F012" w14:textId="77777777" w:rsidR="00C77BD8" w:rsidRPr="00185A8A" w:rsidRDefault="00C77BD8" w:rsidP="00C77BD8">
            <w:pPr>
              <w:pStyle w:val="TableText"/>
              <w:rPr>
                <w:bCs/>
                <w:color w:val="000000"/>
              </w:rPr>
            </w:pPr>
            <w:r w:rsidRPr="00185A8A">
              <w:rPr>
                <w:bCs/>
                <w:color w:val="000000"/>
              </w:rPr>
              <w:t>Hold sample on wet ice and freeze immediately upon return to base. Keep frozen until shipping</w:t>
            </w:r>
          </w:p>
        </w:tc>
        <w:tc>
          <w:tcPr>
            <w:tcW w:w="3109" w:type="dxa"/>
          </w:tcPr>
          <w:p w14:paraId="4DE4D2C8" w14:textId="77777777" w:rsidR="00C77BD8" w:rsidRPr="00185A8A" w:rsidRDefault="00C77BD8" w:rsidP="00C77BD8">
            <w:pPr>
              <w:pStyle w:val="TableText"/>
              <w:rPr>
                <w:bCs/>
                <w:color w:val="000000"/>
              </w:rPr>
            </w:pPr>
            <w:r w:rsidRPr="00185A8A">
              <w:rPr>
                <w:bCs/>
                <w:color w:val="000000"/>
              </w:rPr>
              <w:t>Quality samples</w:t>
            </w:r>
          </w:p>
        </w:tc>
      </w:tr>
      <w:tr w:rsidR="00C77BD8" w:rsidRPr="00185A8A" w14:paraId="0BD9ABE8" w14:textId="77777777" w:rsidTr="00C77BD8">
        <w:tc>
          <w:tcPr>
            <w:tcW w:w="1956" w:type="dxa"/>
          </w:tcPr>
          <w:p w14:paraId="1B1CBF58" w14:textId="77777777" w:rsidR="00C77BD8" w:rsidRPr="00185A8A" w:rsidRDefault="00C77BD8" w:rsidP="00C77BD8">
            <w:pPr>
              <w:pStyle w:val="TableText"/>
              <w:rPr>
                <w:bCs/>
                <w:color w:val="000000"/>
              </w:rPr>
            </w:pPr>
            <w:r w:rsidRPr="00185A8A">
              <w:rPr>
                <w:bCs/>
                <w:color w:val="000000"/>
              </w:rPr>
              <w:t>Sample storage</w:t>
            </w:r>
          </w:p>
        </w:tc>
        <w:tc>
          <w:tcPr>
            <w:tcW w:w="4269" w:type="dxa"/>
          </w:tcPr>
          <w:p w14:paraId="38E55E1F" w14:textId="77777777" w:rsidR="00C77BD8" w:rsidRPr="00185A8A" w:rsidRDefault="00C77BD8" w:rsidP="00C77BD8">
            <w:pPr>
              <w:pStyle w:val="TableText"/>
              <w:rPr>
                <w:bCs/>
                <w:color w:val="000000"/>
              </w:rPr>
            </w:pPr>
            <w:r w:rsidRPr="00185A8A">
              <w:rPr>
                <w:bCs/>
                <w:color w:val="000000"/>
              </w:rPr>
              <w:t>Store samples in darkness and frozen (-20C)</w:t>
            </w:r>
          </w:p>
          <w:p w14:paraId="5258AC38" w14:textId="77777777" w:rsidR="00C77BD8" w:rsidRPr="00185A8A" w:rsidRDefault="00C77BD8" w:rsidP="00C77BD8">
            <w:pPr>
              <w:pStyle w:val="TableText"/>
              <w:rPr>
                <w:bCs/>
                <w:color w:val="000000"/>
              </w:rPr>
            </w:pPr>
            <w:r w:rsidRPr="00185A8A">
              <w:rPr>
                <w:bCs/>
                <w:color w:val="000000"/>
              </w:rPr>
              <w:t>Monitor temperature daily</w:t>
            </w:r>
          </w:p>
        </w:tc>
        <w:tc>
          <w:tcPr>
            <w:tcW w:w="3109" w:type="dxa"/>
          </w:tcPr>
          <w:p w14:paraId="2ED3BBD5" w14:textId="77777777" w:rsidR="00C77BD8" w:rsidRPr="00185A8A" w:rsidRDefault="00C77BD8" w:rsidP="00C77BD8">
            <w:pPr>
              <w:pStyle w:val="TableText"/>
              <w:rPr>
                <w:bCs/>
                <w:color w:val="000000"/>
              </w:rPr>
            </w:pPr>
            <w:r w:rsidRPr="00185A8A">
              <w:rPr>
                <w:bCs/>
                <w:color w:val="000000"/>
              </w:rPr>
              <w:t>Qualify samples as suspect</w:t>
            </w:r>
          </w:p>
        </w:tc>
      </w:tr>
    </w:tbl>
    <w:p w14:paraId="38A4885F" w14:textId="77777777" w:rsidR="00FE794D" w:rsidRDefault="00FE794D" w:rsidP="00FE794D">
      <w:pPr>
        <w:rPr>
          <w:b/>
          <w:bCs/>
          <w:color w:val="000000"/>
        </w:rPr>
      </w:pPr>
    </w:p>
    <w:p w14:paraId="1B107AFB" w14:textId="0EA8F264" w:rsidR="00FE794D" w:rsidRPr="00E95573" w:rsidRDefault="00FE794D" w:rsidP="00C77BD8">
      <w:pPr>
        <w:pStyle w:val="TableTitle"/>
      </w:pPr>
      <w:bookmarkStart w:id="370" w:name="_Toc24070817"/>
      <w:r w:rsidRPr="00E95573">
        <w:t>Table</w:t>
      </w:r>
      <w:r w:rsidR="00654404">
        <w:t xml:space="preserve"> B5.</w:t>
      </w:r>
      <w:fldSimple w:instr=" SEQ Table \* ARABIC ">
        <w:r w:rsidR="00654404">
          <w:rPr>
            <w:noProof/>
          </w:rPr>
          <w:t>10</w:t>
        </w:r>
      </w:fldSimple>
      <w:r w:rsidR="00654404">
        <w:t xml:space="preserve">. </w:t>
      </w:r>
      <w:r w:rsidRPr="00E95573">
        <w:t xml:space="preserve">Data Validation </w:t>
      </w:r>
      <w:r>
        <w:t>Quality Control</w:t>
      </w:r>
      <w:r w:rsidR="004147E1">
        <w:t xml:space="preserve">: </w:t>
      </w:r>
      <w:proofErr w:type="spellStart"/>
      <w:r w:rsidRPr="00E95573">
        <w:t>Microcystins</w:t>
      </w:r>
      <w:bookmarkEnd w:id="370"/>
      <w:proofErr w:type="spellEnd"/>
      <w:r w:rsidRPr="00E95573">
        <w:t xml:space="preserve"> </w:t>
      </w:r>
    </w:p>
    <w:tbl>
      <w:tblPr>
        <w:tblStyle w:val="TableGrid"/>
        <w:tblW w:w="0" w:type="auto"/>
        <w:tblLook w:val="04A0" w:firstRow="1" w:lastRow="0" w:firstColumn="1" w:lastColumn="0" w:noHBand="0" w:noVBand="1"/>
      </w:tblPr>
      <w:tblGrid>
        <w:gridCol w:w="4660"/>
        <w:gridCol w:w="4670"/>
      </w:tblGrid>
      <w:tr w:rsidR="00FE794D" w:rsidRPr="00185A8A" w14:paraId="199BD092" w14:textId="77777777" w:rsidTr="00C55E15">
        <w:trPr>
          <w:trHeight w:val="240"/>
          <w:tblHeader/>
        </w:trPr>
        <w:tc>
          <w:tcPr>
            <w:tcW w:w="4660" w:type="dxa"/>
            <w:shd w:val="clear" w:color="auto" w:fill="D9D9D9" w:themeFill="background1" w:themeFillShade="D9"/>
          </w:tcPr>
          <w:p w14:paraId="67D59675" w14:textId="77777777" w:rsidR="00FE794D" w:rsidRPr="00185A8A" w:rsidRDefault="00FE794D" w:rsidP="00C77BD8">
            <w:pPr>
              <w:pStyle w:val="TableHeadings"/>
              <w:keepNext/>
            </w:pPr>
            <w:r w:rsidRPr="00185A8A">
              <w:t>Activity or Procedure</w:t>
            </w:r>
          </w:p>
        </w:tc>
        <w:tc>
          <w:tcPr>
            <w:tcW w:w="4670" w:type="dxa"/>
            <w:shd w:val="clear" w:color="auto" w:fill="D9D9D9" w:themeFill="background1" w:themeFillShade="D9"/>
          </w:tcPr>
          <w:p w14:paraId="07F9EA3D" w14:textId="77777777" w:rsidR="00FE794D" w:rsidRPr="00185A8A" w:rsidRDefault="00FE794D" w:rsidP="00C77BD8">
            <w:pPr>
              <w:pStyle w:val="TableHeadings"/>
            </w:pPr>
            <w:r w:rsidRPr="00185A8A">
              <w:t>Requirements and Corrective Action</w:t>
            </w:r>
          </w:p>
        </w:tc>
      </w:tr>
      <w:tr w:rsidR="00FE794D" w:rsidRPr="00185A8A" w14:paraId="0E86EB41" w14:textId="77777777" w:rsidTr="00C77BD8">
        <w:tc>
          <w:tcPr>
            <w:tcW w:w="4660" w:type="dxa"/>
          </w:tcPr>
          <w:p w14:paraId="099D438A" w14:textId="77777777" w:rsidR="00FE794D" w:rsidRPr="00185A8A" w:rsidRDefault="00FE794D" w:rsidP="00C77BD8">
            <w:pPr>
              <w:pStyle w:val="TableText"/>
              <w:keepNext/>
            </w:pPr>
            <w:r w:rsidRPr="00185A8A">
              <w:t>Range checks, summary statistics, and/or exploratory data analysis</w:t>
            </w:r>
          </w:p>
        </w:tc>
        <w:tc>
          <w:tcPr>
            <w:tcW w:w="4670" w:type="dxa"/>
          </w:tcPr>
          <w:p w14:paraId="7134B815" w14:textId="77777777" w:rsidR="00FE794D" w:rsidRPr="00185A8A" w:rsidRDefault="00FE794D" w:rsidP="00C77BD8">
            <w:pPr>
              <w:pStyle w:val="TableText"/>
            </w:pPr>
            <w:r w:rsidRPr="00185A8A">
              <w:t>Current reporting errors or qualify as suspect of invalid</w:t>
            </w:r>
          </w:p>
        </w:tc>
      </w:tr>
      <w:tr w:rsidR="00FE794D" w:rsidRPr="00185A8A" w14:paraId="0406505E" w14:textId="77777777" w:rsidTr="00C77BD8">
        <w:tc>
          <w:tcPr>
            <w:tcW w:w="4660" w:type="dxa"/>
          </w:tcPr>
          <w:p w14:paraId="68FBC632" w14:textId="77777777" w:rsidR="00FE794D" w:rsidRPr="00185A8A" w:rsidRDefault="00FE794D" w:rsidP="00C77BD8">
            <w:pPr>
              <w:pStyle w:val="TableText"/>
            </w:pPr>
            <w:r w:rsidRPr="00185A8A">
              <w:t>Review holding times</w:t>
            </w:r>
          </w:p>
        </w:tc>
        <w:tc>
          <w:tcPr>
            <w:tcW w:w="4670" w:type="dxa"/>
          </w:tcPr>
          <w:p w14:paraId="1DEF651A" w14:textId="77777777" w:rsidR="00FE794D" w:rsidRPr="00185A8A" w:rsidRDefault="00FE794D" w:rsidP="00C77BD8">
            <w:pPr>
              <w:pStyle w:val="TableText"/>
            </w:pPr>
            <w:r w:rsidRPr="00185A8A">
              <w:t>Qualify value for additional reviews</w:t>
            </w:r>
          </w:p>
        </w:tc>
      </w:tr>
      <w:tr w:rsidR="00FE794D" w:rsidRPr="00185A8A" w14:paraId="6D33FEA5" w14:textId="77777777" w:rsidTr="00C77BD8">
        <w:tc>
          <w:tcPr>
            <w:tcW w:w="4660" w:type="dxa"/>
          </w:tcPr>
          <w:p w14:paraId="0145E94A" w14:textId="77777777" w:rsidR="00FE794D" w:rsidRPr="00185A8A" w:rsidRDefault="00FE794D" w:rsidP="00C77BD8">
            <w:pPr>
              <w:pStyle w:val="TableText"/>
            </w:pPr>
            <w:r w:rsidRPr="00185A8A">
              <w:t>Review data from QA samples</w:t>
            </w:r>
          </w:p>
        </w:tc>
        <w:tc>
          <w:tcPr>
            <w:tcW w:w="4670" w:type="dxa"/>
          </w:tcPr>
          <w:p w14:paraId="721365C4" w14:textId="77777777" w:rsidR="00FE794D" w:rsidRPr="00185A8A" w:rsidRDefault="00FE794D" w:rsidP="00C77BD8">
            <w:pPr>
              <w:pStyle w:val="TableText"/>
            </w:pPr>
            <w:r w:rsidRPr="00185A8A">
              <w:t>Determine impact and possible limitations on overall data usability</w:t>
            </w:r>
          </w:p>
        </w:tc>
      </w:tr>
    </w:tbl>
    <w:p w14:paraId="7EBD01A4" w14:textId="10465BD7" w:rsidR="00FE794D" w:rsidRDefault="00FE794D" w:rsidP="00FE794D">
      <w:pPr>
        <w:rPr>
          <w:b/>
          <w:bCs/>
          <w:color w:val="000000"/>
        </w:rPr>
      </w:pPr>
    </w:p>
    <w:p w14:paraId="763E0F1C" w14:textId="2194A3A0" w:rsidR="00514E9E" w:rsidRPr="00F1601C" w:rsidRDefault="00514E9E" w:rsidP="00353483">
      <w:pPr>
        <w:rPr>
          <w:rFonts w:ascii="Courier New" w:hAnsi="Courier New" w:cs="Courier New"/>
          <w:sz w:val="24"/>
          <w:szCs w:val="24"/>
        </w:rPr>
      </w:pPr>
      <w:r w:rsidRPr="00F1601C">
        <w:rPr>
          <w:rFonts w:ascii="Courier New" w:hAnsi="Courier New" w:cs="Courier New"/>
          <w:sz w:val="24"/>
          <w:szCs w:val="24"/>
        </w:rPr>
        <w:t>+++END-IF+++</w:t>
      </w:r>
    </w:p>
    <w:p w14:paraId="5E55E5B9" w14:textId="77777777" w:rsidR="00353483" w:rsidRPr="00353483" w:rsidRDefault="00353483" w:rsidP="00353483">
      <w:pPr>
        <w:rPr>
          <w:highlight w:val="green"/>
        </w:rPr>
      </w:pPr>
    </w:p>
    <w:p w14:paraId="537320AF" w14:textId="2815C374" w:rsidR="00FE794D" w:rsidRPr="009F091B" w:rsidRDefault="00FE794D" w:rsidP="00FE794D">
      <w:pPr>
        <w:pStyle w:val="Heading2"/>
        <w:rPr>
          <w:rFonts w:eastAsiaTheme="minorHAnsi"/>
          <w:b w:val="0"/>
          <w:bCs/>
          <w:color w:val="000000"/>
        </w:rPr>
      </w:pPr>
      <w:bookmarkStart w:id="371" w:name="_Toc24106166"/>
      <w:r w:rsidRPr="009F091B">
        <w:rPr>
          <w:rFonts w:eastAsiaTheme="minorHAnsi"/>
        </w:rPr>
        <w:t>B6</w:t>
      </w:r>
      <w:r>
        <w:rPr>
          <w:rFonts w:eastAsiaTheme="minorHAnsi"/>
        </w:rPr>
        <w:tab/>
      </w:r>
      <w:r w:rsidR="00CA460F" w:rsidRPr="009F091B">
        <w:rPr>
          <w:rFonts w:eastAsiaTheme="minorHAnsi"/>
        </w:rPr>
        <w:t xml:space="preserve">Instrument/Equipment Inspection </w:t>
      </w:r>
      <w:r w:rsidR="00CA460F">
        <w:rPr>
          <w:rFonts w:eastAsiaTheme="minorHAnsi"/>
        </w:rPr>
        <w:t>a</w:t>
      </w:r>
      <w:r w:rsidR="00CA460F" w:rsidRPr="009F091B">
        <w:rPr>
          <w:rFonts w:eastAsiaTheme="minorHAnsi"/>
        </w:rPr>
        <w:t>nd Testing</w:t>
      </w:r>
      <w:bookmarkEnd w:id="371"/>
    </w:p>
    <w:p w14:paraId="2E80A4F6" w14:textId="7A58AE9C" w:rsidR="00FE794D" w:rsidRPr="001C3626" w:rsidRDefault="00FE794D">
      <w:pPr>
        <w:pStyle w:val="BodyText"/>
        <w:rPr>
          <w:rFonts w:eastAsiaTheme="minorEastAsia"/>
        </w:rPr>
      </w:pPr>
      <w:r w:rsidRPr="228E5A96">
        <w:rPr>
          <w:rFonts w:eastAsiaTheme="minorEastAsia"/>
        </w:rPr>
        <w:t xml:space="preserve">All equipment used to </w:t>
      </w:r>
      <w:r w:rsidR="5EF74358" w:rsidRPr="228E5A96">
        <w:rPr>
          <w:rFonts w:eastAsiaTheme="minorEastAsia"/>
        </w:rPr>
        <w:t>in-situ paramete</w:t>
      </w:r>
      <w:r w:rsidR="404A085F" w:rsidRPr="001C3626">
        <w:rPr>
          <w:rFonts w:eastAsiaTheme="minorEastAsia"/>
        </w:rPr>
        <w:t>rs</w:t>
      </w:r>
      <w:r w:rsidRPr="228E5A96">
        <w:rPr>
          <w:rFonts w:eastAsiaTheme="minorEastAsia"/>
        </w:rPr>
        <w:t xml:space="preserve"> </w:t>
      </w:r>
      <w:r w:rsidR="404A085F" w:rsidRPr="228E5A96">
        <w:rPr>
          <w:rFonts w:eastAsiaTheme="minorEastAsia"/>
        </w:rPr>
        <w:t xml:space="preserve">or </w:t>
      </w:r>
      <w:r w:rsidR="404A085F" w:rsidRPr="001C3626">
        <w:rPr>
          <w:rFonts w:eastAsiaTheme="minorEastAsia"/>
        </w:rPr>
        <w:t>collect</w:t>
      </w:r>
      <w:r w:rsidR="404A085F" w:rsidRPr="228E5A96">
        <w:rPr>
          <w:rFonts w:eastAsiaTheme="minorEastAsia"/>
        </w:rPr>
        <w:t xml:space="preserve"> samples </w:t>
      </w:r>
      <w:r w:rsidRPr="228E5A96">
        <w:rPr>
          <w:rFonts w:eastAsiaTheme="minorEastAsia"/>
        </w:rPr>
        <w:t>will undergo periodic maintenance and calibration verification</w:t>
      </w:r>
      <w:r w:rsidR="004147E1" w:rsidRPr="228E5A96">
        <w:rPr>
          <w:rFonts w:eastAsiaTheme="minorEastAsia"/>
        </w:rPr>
        <w:t xml:space="preserve"> performed</w:t>
      </w:r>
      <w:r w:rsidRPr="228E5A96">
        <w:rPr>
          <w:rFonts w:eastAsiaTheme="minorEastAsia"/>
        </w:rPr>
        <w:t xml:space="preserve"> by manufacturer’s representatives or service consultants. These procedures will be documented by date and the signature of the person performing the inspection.  kept in good repair as per manufacturer’s recommendations to ensure proper function.</w:t>
      </w:r>
      <w:r w:rsidR="43EA2171" w:rsidRPr="228E5A96">
        <w:rPr>
          <w:rFonts w:eastAsiaTheme="minorEastAsia"/>
        </w:rPr>
        <w:t xml:space="preserve"> </w:t>
      </w:r>
      <w:r w:rsidRPr="0081508E">
        <w:t>Records of equipment inspection, maintenance, repair</w:t>
      </w:r>
      <w:r w:rsidRPr="06C5234B">
        <w:t>,</w:t>
      </w:r>
      <w:r w:rsidRPr="0081508E">
        <w:t xml:space="preserve"> and replacement </w:t>
      </w:r>
      <w:r>
        <w:t>will</w:t>
      </w:r>
      <w:r w:rsidRPr="0081508E">
        <w:t xml:space="preserve"> be kept in a logbook</w:t>
      </w:r>
      <w:r>
        <w:t>, along with</w:t>
      </w:r>
      <w:r w:rsidRPr="06C5234B">
        <w:t xml:space="preserve"> </w:t>
      </w:r>
      <w:r>
        <w:t>standard operating procedure</w:t>
      </w:r>
      <w:r w:rsidRPr="0081508E">
        <w:t>s for instrument maintenance and calibration.</w:t>
      </w:r>
      <w:r w:rsidR="228E5A96" w:rsidRPr="06C5234B">
        <w:t xml:space="preserve"> </w:t>
      </w:r>
      <w:r w:rsidR="06BD0783">
        <w:t>T</w:t>
      </w:r>
      <w:r w:rsidR="228E5A96" w:rsidRPr="0081508E">
        <w:t xml:space="preserve">he following </w:t>
      </w:r>
      <w:r w:rsidR="06BD0783" w:rsidRPr="0081508E">
        <w:t xml:space="preserve">table lists typical </w:t>
      </w:r>
      <w:r w:rsidR="228E5A96" w:rsidRPr="0081508E">
        <w:t xml:space="preserve">procedures </w:t>
      </w:r>
      <w:r w:rsidR="06C5234B" w:rsidRPr="0081508E">
        <w:t>to be undertaken.</w:t>
      </w:r>
    </w:p>
    <w:p w14:paraId="36239943" w14:textId="06A77C1A" w:rsidR="00FE794D" w:rsidRPr="00E95573" w:rsidRDefault="00FE794D" w:rsidP="00C77BD8">
      <w:pPr>
        <w:pStyle w:val="TableTitle"/>
      </w:pPr>
      <w:bookmarkStart w:id="372" w:name="_Toc24070818"/>
      <w:r w:rsidRPr="00E95573">
        <w:t>Table</w:t>
      </w:r>
      <w:r w:rsidR="00654404">
        <w:t xml:space="preserve"> B6.</w:t>
      </w:r>
      <w:fldSimple w:instr=" SEQ Table \* ARABIC \r 1 ">
        <w:r w:rsidR="00CF2564" w:rsidRPr="001C3626">
          <w:t>1</w:t>
        </w:r>
      </w:fldSimple>
      <w:r w:rsidR="00654404">
        <w:t xml:space="preserve">. </w:t>
      </w:r>
      <w:r w:rsidRPr="00E95573">
        <w:t>Typical Instrument/Equipment Inspection and Testing Procedures</w:t>
      </w:r>
      <w:bookmarkEnd w:id="372"/>
    </w:p>
    <w:tbl>
      <w:tblPr>
        <w:tblStyle w:val="TableGrid"/>
        <w:tblW w:w="0" w:type="auto"/>
        <w:tblLook w:val="04A0" w:firstRow="1" w:lastRow="0" w:firstColumn="1" w:lastColumn="0" w:noHBand="0" w:noVBand="1"/>
      </w:tblPr>
      <w:tblGrid>
        <w:gridCol w:w="2335"/>
        <w:gridCol w:w="2331"/>
        <w:gridCol w:w="2337"/>
        <w:gridCol w:w="2347"/>
      </w:tblGrid>
      <w:tr w:rsidR="00FE794D" w:rsidRPr="009F091B" w14:paraId="766EF599" w14:textId="77777777" w:rsidTr="00C77BD8">
        <w:trPr>
          <w:tblHeader/>
        </w:trPr>
        <w:tc>
          <w:tcPr>
            <w:tcW w:w="2335" w:type="dxa"/>
            <w:shd w:val="clear" w:color="auto" w:fill="D9D9D9" w:themeFill="background1" w:themeFillShade="D9"/>
            <w:vAlign w:val="center"/>
          </w:tcPr>
          <w:p w14:paraId="47F11938" w14:textId="77777777" w:rsidR="00FE794D" w:rsidRPr="009F091B" w:rsidRDefault="00FE794D" w:rsidP="00C77BD8">
            <w:pPr>
              <w:pStyle w:val="TableHeadings"/>
            </w:pPr>
            <w:r w:rsidRPr="009F091B">
              <w:t>Equipment</w:t>
            </w:r>
          </w:p>
        </w:tc>
        <w:tc>
          <w:tcPr>
            <w:tcW w:w="2331" w:type="dxa"/>
            <w:shd w:val="clear" w:color="auto" w:fill="D9D9D9" w:themeFill="background1" w:themeFillShade="D9"/>
            <w:vAlign w:val="center"/>
          </w:tcPr>
          <w:p w14:paraId="076165B2" w14:textId="77777777" w:rsidR="00FE794D" w:rsidRPr="009F091B" w:rsidRDefault="00FE794D" w:rsidP="00C77BD8">
            <w:pPr>
              <w:pStyle w:val="TableHeadings"/>
            </w:pPr>
            <w:r w:rsidRPr="009F091B">
              <w:t>Inspection frequency</w:t>
            </w:r>
          </w:p>
        </w:tc>
        <w:tc>
          <w:tcPr>
            <w:tcW w:w="2337" w:type="dxa"/>
            <w:shd w:val="clear" w:color="auto" w:fill="D9D9D9" w:themeFill="background1" w:themeFillShade="D9"/>
            <w:vAlign w:val="center"/>
          </w:tcPr>
          <w:p w14:paraId="3E8703CE" w14:textId="77777777" w:rsidR="00FE794D" w:rsidRPr="009F091B" w:rsidRDefault="00FE794D" w:rsidP="00C77BD8">
            <w:pPr>
              <w:pStyle w:val="TableHeadings"/>
            </w:pPr>
            <w:r w:rsidRPr="009F091B">
              <w:t>Type inspection</w:t>
            </w:r>
          </w:p>
        </w:tc>
        <w:tc>
          <w:tcPr>
            <w:tcW w:w="2347" w:type="dxa"/>
            <w:shd w:val="clear" w:color="auto" w:fill="D9D9D9" w:themeFill="background1" w:themeFillShade="D9"/>
            <w:vAlign w:val="center"/>
          </w:tcPr>
          <w:p w14:paraId="5CA9BAC5" w14:textId="77777777" w:rsidR="00FE794D" w:rsidRPr="009F091B" w:rsidRDefault="00FE794D" w:rsidP="00C77BD8">
            <w:pPr>
              <w:pStyle w:val="TableHeadings"/>
            </w:pPr>
            <w:r w:rsidRPr="009F091B">
              <w:t>Maintenance, Corrective Action</w:t>
            </w:r>
          </w:p>
        </w:tc>
      </w:tr>
      <w:tr w:rsidR="00FE794D" w:rsidRPr="009F091B" w14:paraId="5506D531" w14:textId="77777777" w:rsidTr="00C77BD8">
        <w:tc>
          <w:tcPr>
            <w:tcW w:w="2335" w:type="dxa"/>
          </w:tcPr>
          <w:p w14:paraId="19D0ED37" w14:textId="77777777" w:rsidR="00FE794D" w:rsidRPr="009F091B" w:rsidRDefault="00FE794D" w:rsidP="00DA3BF1">
            <w:pPr>
              <w:pStyle w:val="TableText"/>
            </w:pPr>
            <w:r w:rsidRPr="009F091B">
              <w:t>Nutrient sample bottles</w:t>
            </w:r>
          </w:p>
        </w:tc>
        <w:tc>
          <w:tcPr>
            <w:tcW w:w="2331" w:type="dxa"/>
          </w:tcPr>
          <w:p w14:paraId="7F29098E" w14:textId="77777777" w:rsidR="00FE794D" w:rsidRPr="009F091B" w:rsidRDefault="00FE794D" w:rsidP="00DA3BF1">
            <w:pPr>
              <w:pStyle w:val="TableText"/>
            </w:pPr>
            <w:r w:rsidRPr="009F091B">
              <w:t>Before each use</w:t>
            </w:r>
          </w:p>
        </w:tc>
        <w:tc>
          <w:tcPr>
            <w:tcW w:w="2337" w:type="dxa"/>
          </w:tcPr>
          <w:p w14:paraId="64607DBA" w14:textId="77777777" w:rsidR="00FE794D" w:rsidRPr="009F091B" w:rsidRDefault="00FE794D" w:rsidP="00DA3BF1">
            <w:pPr>
              <w:pStyle w:val="TableText"/>
            </w:pPr>
            <w:r w:rsidRPr="009F091B">
              <w:t>Visual for integrity, cleanliness</w:t>
            </w:r>
          </w:p>
        </w:tc>
        <w:tc>
          <w:tcPr>
            <w:tcW w:w="2347" w:type="dxa"/>
          </w:tcPr>
          <w:p w14:paraId="64C42D32" w14:textId="77777777" w:rsidR="00FE794D" w:rsidRPr="009F091B" w:rsidRDefault="00FE794D" w:rsidP="00DA3BF1">
            <w:pPr>
              <w:pStyle w:val="TableText"/>
            </w:pPr>
            <w:r w:rsidRPr="009F091B">
              <w:t>Acid washed prior to use</w:t>
            </w:r>
          </w:p>
        </w:tc>
      </w:tr>
      <w:tr w:rsidR="00FE794D" w:rsidRPr="009F091B" w14:paraId="2A9B430A" w14:textId="77777777" w:rsidTr="00C77BD8">
        <w:tc>
          <w:tcPr>
            <w:tcW w:w="2335" w:type="dxa"/>
          </w:tcPr>
          <w:p w14:paraId="022DA693" w14:textId="77777777" w:rsidR="00FE794D" w:rsidRPr="009F091B" w:rsidRDefault="00FE794D" w:rsidP="00DA3BF1">
            <w:pPr>
              <w:pStyle w:val="TableText"/>
            </w:pPr>
            <w:r w:rsidRPr="009F091B">
              <w:t>Filtering apparatus</w:t>
            </w:r>
          </w:p>
        </w:tc>
        <w:tc>
          <w:tcPr>
            <w:tcW w:w="2331" w:type="dxa"/>
          </w:tcPr>
          <w:p w14:paraId="2C5C0CDA" w14:textId="77777777" w:rsidR="00FE794D" w:rsidRPr="009F091B" w:rsidRDefault="00FE794D" w:rsidP="00DA3BF1">
            <w:pPr>
              <w:pStyle w:val="TableText"/>
            </w:pPr>
            <w:r w:rsidRPr="009F091B">
              <w:t xml:space="preserve">Before each </w:t>
            </w:r>
            <w:r>
              <w:t>us</w:t>
            </w:r>
            <w:r w:rsidRPr="009F091B">
              <w:t>e</w:t>
            </w:r>
          </w:p>
        </w:tc>
        <w:tc>
          <w:tcPr>
            <w:tcW w:w="2337" w:type="dxa"/>
          </w:tcPr>
          <w:p w14:paraId="6265CA8E" w14:textId="77777777" w:rsidR="00FE794D" w:rsidRPr="009F091B" w:rsidRDefault="00FE794D" w:rsidP="00DA3BF1">
            <w:pPr>
              <w:pStyle w:val="TableText"/>
            </w:pPr>
            <w:r w:rsidRPr="009F091B">
              <w:t>Proper functioning, clean storage</w:t>
            </w:r>
          </w:p>
        </w:tc>
        <w:tc>
          <w:tcPr>
            <w:tcW w:w="2347" w:type="dxa"/>
          </w:tcPr>
          <w:p w14:paraId="7618A5BD" w14:textId="77777777" w:rsidR="00FE794D" w:rsidRPr="009F091B" w:rsidRDefault="00FE794D" w:rsidP="00DA3BF1">
            <w:pPr>
              <w:pStyle w:val="TableText"/>
            </w:pPr>
            <w:r w:rsidRPr="009F091B">
              <w:t>Spare filters, syringe</w:t>
            </w:r>
          </w:p>
        </w:tc>
      </w:tr>
      <w:tr w:rsidR="00FE794D" w:rsidRPr="009F091B" w14:paraId="75C134A1" w14:textId="77777777" w:rsidTr="00C77BD8">
        <w:tc>
          <w:tcPr>
            <w:tcW w:w="2335" w:type="dxa"/>
          </w:tcPr>
          <w:p w14:paraId="2167A862" w14:textId="77777777" w:rsidR="00FE794D" w:rsidRPr="009F091B" w:rsidRDefault="00FE794D" w:rsidP="00DA3BF1">
            <w:pPr>
              <w:pStyle w:val="TableText"/>
            </w:pPr>
            <w:r w:rsidRPr="009F091B">
              <w:t>Secchi disk, calibrated line</w:t>
            </w:r>
          </w:p>
        </w:tc>
        <w:tc>
          <w:tcPr>
            <w:tcW w:w="2331" w:type="dxa"/>
          </w:tcPr>
          <w:p w14:paraId="20B37199" w14:textId="77777777" w:rsidR="00FE794D" w:rsidRPr="009F091B" w:rsidRDefault="00FE794D" w:rsidP="00DA3BF1">
            <w:pPr>
              <w:pStyle w:val="TableText"/>
            </w:pPr>
            <w:r w:rsidRPr="009F091B">
              <w:t>Before each use</w:t>
            </w:r>
          </w:p>
        </w:tc>
        <w:tc>
          <w:tcPr>
            <w:tcW w:w="2337" w:type="dxa"/>
          </w:tcPr>
          <w:p w14:paraId="1F19C4B0" w14:textId="77777777" w:rsidR="00FE794D" w:rsidRPr="009F091B" w:rsidRDefault="00FE794D" w:rsidP="00DA3BF1">
            <w:pPr>
              <w:pStyle w:val="TableText"/>
            </w:pPr>
            <w:r w:rsidRPr="009F091B">
              <w:t>Visual for integrity, cleanliness</w:t>
            </w:r>
          </w:p>
        </w:tc>
        <w:tc>
          <w:tcPr>
            <w:tcW w:w="2347" w:type="dxa"/>
          </w:tcPr>
          <w:p w14:paraId="3A9B6011" w14:textId="77777777" w:rsidR="00FE794D" w:rsidRPr="009F091B" w:rsidRDefault="00FE794D" w:rsidP="00DA3BF1">
            <w:pPr>
              <w:pStyle w:val="TableText"/>
            </w:pPr>
            <w:r w:rsidRPr="009F091B">
              <w:t>Wipe tape. Spare disk, spare line.</w:t>
            </w:r>
          </w:p>
        </w:tc>
      </w:tr>
      <w:tr w:rsidR="00FE794D" w:rsidRPr="009F091B" w14:paraId="5558B4D1" w14:textId="77777777" w:rsidTr="00C77BD8">
        <w:tc>
          <w:tcPr>
            <w:tcW w:w="2335" w:type="dxa"/>
          </w:tcPr>
          <w:p w14:paraId="100CF722" w14:textId="77777777" w:rsidR="00FE794D" w:rsidRPr="009F091B" w:rsidRDefault="00FE794D" w:rsidP="00DA3BF1">
            <w:pPr>
              <w:pStyle w:val="TableText"/>
            </w:pPr>
            <w:r w:rsidRPr="009F091B">
              <w:t>Meters</w:t>
            </w:r>
          </w:p>
        </w:tc>
        <w:tc>
          <w:tcPr>
            <w:tcW w:w="2331" w:type="dxa"/>
          </w:tcPr>
          <w:p w14:paraId="5C718387" w14:textId="77777777" w:rsidR="00FE794D" w:rsidRPr="009F091B" w:rsidRDefault="00FE794D" w:rsidP="00DA3BF1">
            <w:pPr>
              <w:pStyle w:val="TableText"/>
            </w:pPr>
            <w:r w:rsidRPr="009F091B">
              <w:t>Before each use</w:t>
            </w:r>
          </w:p>
        </w:tc>
        <w:tc>
          <w:tcPr>
            <w:tcW w:w="2337" w:type="dxa"/>
          </w:tcPr>
          <w:p w14:paraId="09CFCA62" w14:textId="77777777" w:rsidR="00FE794D" w:rsidRPr="009F091B" w:rsidRDefault="00FE794D" w:rsidP="00DA3BF1">
            <w:pPr>
              <w:pStyle w:val="TableText"/>
            </w:pPr>
            <w:r w:rsidRPr="009F091B">
              <w:t>Battery life, membrane condition</w:t>
            </w:r>
          </w:p>
        </w:tc>
        <w:tc>
          <w:tcPr>
            <w:tcW w:w="2347" w:type="dxa"/>
          </w:tcPr>
          <w:p w14:paraId="0393BA24" w14:textId="77777777" w:rsidR="00FE794D" w:rsidRPr="009F091B" w:rsidRDefault="00FE794D" w:rsidP="00DA3BF1">
            <w:pPr>
              <w:pStyle w:val="TableText"/>
            </w:pPr>
            <w:r w:rsidRPr="009F091B">
              <w:t>Spare batteries, spare membranes</w:t>
            </w:r>
          </w:p>
        </w:tc>
      </w:tr>
      <w:tr w:rsidR="00FE794D" w:rsidRPr="009F091B" w14:paraId="36EFF0A6" w14:textId="77777777" w:rsidTr="00C77BD8">
        <w:tc>
          <w:tcPr>
            <w:tcW w:w="2335" w:type="dxa"/>
          </w:tcPr>
          <w:p w14:paraId="471DA98A" w14:textId="77777777" w:rsidR="00FE794D" w:rsidRPr="009F091B" w:rsidRDefault="00FE794D" w:rsidP="00DA3BF1">
            <w:pPr>
              <w:pStyle w:val="TableText"/>
            </w:pPr>
            <w:r w:rsidRPr="009F091B">
              <w:t>Sampling device</w:t>
            </w:r>
          </w:p>
        </w:tc>
        <w:tc>
          <w:tcPr>
            <w:tcW w:w="2331" w:type="dxa"/>
          </w:tcPr>
          <w:p w14:paraId="57FDF763" w14:textId="77777777" w:rsidR="00FE794D" w:rsidRPr="009F091B" w:rsidRDefault="00FE794D" w:rsidP="00DA3BF1">
            <w:pPr>
              <w:pStyle w:val="TableText"/>
            </w:pPr>
            <w:r w:rsidRPr="009F091B">
              <w:t>Before each use</w:t>
            </w:r>
          </w:p>
        </w:tc>
        <w:tc>
          <w:tcPr>
            <w:tcW w:w="2337" w:type="dxa"/>
          </w:tcPr>
          <w:p w14:paraId="45086C27" w14:textId="77777777" w:rsidR="00FE794D" w:rsidRPr="009F091B" w:rsidRDefault="00FE794D" w:rsidP="00DA3BF1">
            <w:pPr>
              <w:pStyle w:val="TableText"/>
            </w:pPr>
            <w:r w:rsidRPr="009F091B">
              <w:t>Visual for integrity, cleanliness</w:t>
            </w:r>
          </w:p>
        </w:tc>
        <w:tc>
          <w:tcPr>
            <w:tcW w:w="2347" w:type="dxa"/>
          </w:tcPr>
          <w:p w14:paraId="6F29F02D" w14:textId="77777777" w:rsidR="00FE794D" w:rsidRPr="009F091B" w:rsidRDefault="00FE794D" w:rsidP="00DA3BF1">
            <w:pPr>
              <w:pStyle w:val="TableText"/>
            </w:pPr>
            <w:r w:rsidRPr="009F091B">
              <w:t>Repair, replace if necessary</w:t>
            </w:r>
          </w:p>
        </w:tc>
      </w:tr>
    </w:tbl>
    <w:p w14:paraId="673E6763" w14:textId="2259A5F9" w:rsidR="00FE794D" w:rsidRPr="00785F80" w:rsidRDefault="00FE794D" w:rsidP="00FE794D">
      <w:pPr>
        <w:rPr>
          <w:sz w:val="24"/>
          <w:szCs w:val="24"/>
        </w:rPr>
      </w:pPr>
    </w:p>
    <w:p w14:paraId="6440F8E7" w14:textId="24FB0170" w:rsidR="000B635D" w:rsidRPr="00785F80" w:rsidRDefault="000B635D" w:rsidP="00FE794D">
      <w:pPr>
        <w:rPr>
          <w:rFonts w:ascii="Courier New" w:hAnsi="Courier New" w:cs="Courier New"/>
          <w:sz w:val="24"/>
          <w:szCs w:val="24"/>
        </w:rPr>
      </w:pPr>
      <w:r w:rsidRPr="00785F80">
        <w:rPr>
          <w:rFonts w:ascii="Courier New" w:hAnsi="Courier New" w:cs="Courier New"/>
          <w:sz w:val="24"/>
          <w:szCs w:val="24"/>
        </w:rPr>
        <w:t>+++IF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'Temperature',</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'pH',</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DC719A">
        <w:rPr>
          <w:rFonts w:ascii="Courier New" w:hAnsi="Courier New" w:cs="Courier New"/>
          <w:sz w:val="24"/>
          <w:szCs w:val="24"/>
        </w:rPr>
        <w:t xml:space="preserve"> </w:t>
      </w:r>
      <w:r w:rsidRPr="00785F80">
        <w:rPr>
          <w:rFonts w:ascii="Courier New" w:hAnsi="Courier New" w:cs="Courier New"/>
          <w:sz w:val="24"/>
          <w:szCs w:val="24"/>
        </w:rPr>
        <w:t>'Saltwater',</w:t>
      </w:r>
      <w:r w:rsidR="00DC719A">
        <w:rPr>
          <w:rFonts w:ascii="Courier New" w:hAnsi="Courier New" w:cs="Courier New"/>
          <w:sz w:val="24"/>
          <w:szCs w:val="24"/>
        </w:rPr>
        <w:t xml:space="preserve"> </w:t>
      </w:r>
      <w:r w:rsidRPr="00785F80">
        <w:rPr>
          <w:rFonts w:ascii="Courier New" w:hAnsi="Courier New" w:cs="Courier New"/>
          <w:sz w:val="24"/>
          <w:szCs w:val="24"/>
        </w:rPr>
        <w:t>'Dissolved oxygen',</w:t>
      </w:r>
      <w:r w:rsidR="00DC719A">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'Oxygen saturation',</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'Salinity',</w:t>
      </w:r>
      <w:r w:rsidR="003B3715">
        <w:rPr>
          <w:rFonts w:ascii="Courier New" w:hAnsi="Courier New" w:cs="Courier New"/>
          <w:sz w:val="24"/>
          <w:szCs w:val="24"/>
        </w:rPr>
        <w:t xml:space="preserve"> </w:t>
      </w:r>
      <w:r w:rsidRPr="00785F80">
        <w:rPr>
          <w:rFonts w:ascii="Courier New" w:hAnsi="Courier New" w:cs="Courier New"/>
          <w:sz w:val="24"/>
          <w:szCs w:val="24"/>
        </w:rPr>
        <w:t>'') === true || determine('Saltwater Water Quality',</w:t>
      </w:r>
      <w:r w:rsidR="003B3715">
        <w:rPr>
          <w:rFonts w:ascii="Courier New" w:hAnsi="Courier New" w:cs="Courier New"/>
          <w:sz w:val="24"/>
          <w:szCs w:val="24"/>
        </w:rPr>
        <w:t xml:space="preserve"> </w:t>
      </w:r>
      <w:r w:rsidRPr="00785F80">
        <w:rPr>
          <w:rFonts w:ascii="Courier New" w:hAnsi="Courier New" w:cs="Courier New"/>
          <w:sz w:val="24"/>
          <w:szCs w:val="24"/>
        </w:rPr>
        <w:t>'Saltwater',</w:t>
      </w:r>
      <w:r w:rsidR="003B3715">
        <w:rPr>
          <w:rFonts w:ascii="Courier New" w:hAnsi="Courier New" w:cs="Courier New"/>
          <w:sz w:val="24"/>
          <w:szCs w:val="24"/>
        </w:rPr>
        <w:t xml:space="preserve"> </w:t>
      </w:r>
      <w:r w:rsidRPr="00785F80">
        <w:rPr>
          <w:rFonts w:ascii="Courier New" w:hAnsi="Courier New" w:cs="Courier New"/>
          <w:sz w:val="24"/>
          <w:szCs w:val="24"/>
        </w:rPr>
        <w:t>'Turbidity',</w:t>
      </w:r>
      <w:r w:rsidR="003B3715">
        <w:rPr>
          <w:rFonts w:ascii="Courier New" w:hAnsi="Courier New" w:cs="Courier New"/>
          <w:sz w:val="24"/>
          <w:szCs w:val="24"/>
        </w:rPr>
        <w:t xml:space="preserve"> </w:t>
      </w:r>
      <w:r w:rsidRPr="00785F80">
        <w:rPr>
          <w:rFonts w:ascii="Courier New" w:hAnsi="Courier New" w:cs="Courier New"/>
          <w:sz w:val="24"/>
          <w:szCs w:val="24"/>
        </w:rPr>
        <w:t xml:space="preserve">'') === true </w:t>
      </w:r>
      <w:r w:rsidR="004630A5" w:rsidRPr="00785F80">
        <w:rPr>
          <w:rFonts w:ascii="Courier New" w:hAnsi="Courier New" w:cs="Courier New"/>
          <w:sz w:val="24"/>
          <w:szCs w:val="24"/>
        </w:rPr>
        <w:t>|| determine('Saltwater Water Quality',</w:t>
      </w:r>
      <w:r w:rsidR="003B3715">
        <w:rPr>
          <w:rFonts w:ascii="Courier New" w:hAnsi="Courier New" w:cs="Courier New"/>
          <w:sz w:val="24"/>
          <w:szCs w:val="24"/>
        </w:rPr>
        <w:t xml:space="preserve"> </w:t>
      </w:r>
      <w:r w:rsidR="004630A5" w:rsidRPr="00785F80">
        <w:rPr>
          <w:rFonts w:ascii="Courier New" w:hAnsi="Courier New" w:cs="Courier New"/>
          <w:sz w:val="24"/>
          <w:szCs w:val="24"/>
        </w:rPr>
        <w:t>'Saltwater',</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'Water </w:t>
      </w:r>
      <w:r w:rsidR="008C3A96" w:rsidRPr="00785F80">
        <w:rPr>
          <w:rFonts w:ascii="Courier New" w:hAnsi="Courier New" w:cs="Courier New"/>
          <w:sz w:val="24"/>
          <w:szCs w:val="24"/>
        </w:rPr>
        <w:t>transparency (Secchi depth)</w:t>
      </w:r>
      <w:r w:rsidR="004630A5" w:rsidRPr="00785F80">
        <w:rPr>
          <w:rFonts w:ascii="Courier New" w:hAnsi="Courier New" w:cs="Courier New"/>
          <w:sz w:val="24"/>
          <w:szCs w:val="24"/>
        </w:rPr>
        <w:t>',</w:t>
      </w:r>
      <w:r w:rsidR="003B3715">
        <w:rPr>
          <w:rFonts w:ascii="Courier New" w:hAnsi="Courier New" w:cs="Courier New"/>
          <w:sz w:val="24"/>
          <w:szCs w:val="24"/>
        </w:rPr>
        <w:t xml:space="preserve"> </w:t>
      </w:r>
      <w:r w:rsidR="004630A5" w:rsidRPr="00785F80">
        <w:rPr>
          <w:rFonts w:ascii="Courier New" w:hAnsi="Courier New" w:cs="Courier New"/>
          <w:sz w:val="24"/>
          <w:szCs w:val="24"/>
        </w:rPr>
        <w:t xml:space="preserve">'') === true </w:t>
      </w:r>
      <w:r w:rsidRPr="00785F80">
        <w:rPr>
          <w:rFonts w:ascii="Courier New" w:hAnsi="Courier New" w:cs="Courier New"/>
          <w:sz w:val="24"/>
          <w:szCs w:val="24"/>
        </w:rPr>
        <w:t>+++</w:t>
      </w:r>
    </w:p>
    <w:p w14:paraId="60113BEC" w14:textId="3294449D" w:rsidR="00FE794D" w:rsidRDefault="00FE794D" w:rsidP="00FE794D">
      <w:pPr>
        <w:pStyle w:val="Heading2"/>
        <w:rPr>
          <w:b w:val="0"/>
        </w:rPr>
      </w:pPr>
      <w:bookmarkStart w:id="373" w:name="_Toc24106167"/>
      <w:r w:rsidRPr="009F091B">
        <w:t>B7</w:t>
      </w:r>
      <w:r>
        <w:tab/>
      </w:r>
      <w:r w:rsidR="00CA460F" w:rsidRPr="009F091B">
        <w:t>Field Equipment Calibration</w:t>
      </w:r>
      <w:bookmarkEnd w:id="373"/>
      <w:r w:rsidR="00CA460F" w:rsidRPr="009F091B">
        <w:t xml:space="preserve"> </w:t>
      </w:r>
    </w:p>
    <w:p w14:paraId="4F51824A" w14:textId="77777777" w:rsidR="00FE794D" w:rsidRPr="000B18B6" w:rsidRDefault="00FE794D" w:rsidP="00383B1D">
      <w:pPr>
        <w:pStyle w:val="BodyText"/>
      </w:pPr>
      <w:r w:rsidRPr="000B18B6">
        <w:t xml:space="preserve">This section describes how continued quality performance of equipment and instruments is ensured. No analytical laboratory instruments are covered by this QAPP. </w:t>
      </w:r>
    </w:p>
    <w:p w14:paraId="7287EBF9" w14:textId="31892ECA" w:rsidR="00FE794D" w:rsidRPr="009F091B" w:rsidRDefault="00FE794D" w:rsidP="00FE794D">
      <w:pPr>
        <w:pStyle w:val="Heading3"/>
        <w:rPr>
          <w:rFonts w:cs="Times New Roman"/>
          <w:b w:val="0"/>
          <w:bCs/>
        </w:rPr>
      </w:pPr>
      <w:bookmarkStart w:id="374" w:name="_Toc24106168"/>
      <w:r w:rsidRPr="00E95573">
        <w:t>B7.1</w:t>
      </w:r>
      <w:r w:rsidRPr="00E95573">
        <w:tab/>
        <w:t>Pre-measur</w:t>
      </w:r>
      <w:r w:rsidRPr="009F091B">
        <w:rPr>
          <w:rFonts w:cs="Times New Roman"/>
        </w:rPr>
        <w:t>ement Instrument Checks and Calibration</w:t>
      </w:r>
      <w:bookmarkEnd w:id="374"/>
      <w:r w:rsidR="004147E1">
        <w:rPr>
          <w:rFonts w:cs="Times New Roman"/>
        </w:rPr>
        <w:t xml:space="preserve"> </w:t>
      </w:r>
    </w:p>
    <w:p w14:paraId="6374925C" w14:textId="77777777" w:rsidR="00FE794D" w:rsidRPr="00DA3BF1" w:rsidRDefault="00FE794D" w:rsidP="00383B1D">
      <w:pPr>
        <w:pStyle w:val="BodyText"/>
        <w:rPr>
          <w:rFonts w:eastAsiaTheme="minorEastAsia"/>
          <w:szCs w:val="22"/>
        </w:rPr>
      </w:pPr>
      <w:r w:rsidRPr="545FFB88">
        <w:rPr>
          <w:rFonts w:eastAsiaTheme="minorEastAsia"/>
        </w:rPr>
        <w:t>Field instruments shall be tested and calibrated prior to sampling. Equipment can be calibrated either prior to departure for the site or at the site. Site location will be verified using a GPS. Field crews will have a</w:t>
      </w:r>
      <w:r w:rsidRPr="00DA3BF1">
        <w:rPr>
          <w:rFonts w:eastAsiaTheme="minorEastAsia"/>
          <w:szCs w:val="22"/>
        </w:rPr>
        <w:t>ccess to backup instruments if any instruments fail the manufacturer performance tests or calibrations. Prior to departure, the following checks and calibrations shall be performed:</w:t>
      </w:r>
    </w:p>
    <w:p w14:paraId="00AD8252" w14:textId="77777777" w:rsidR="00FE794D" w:rsidRPr="00C9151A" w:rsidRDefault="623FE806" w:rsidP="00353483">
      <w:pPr>
        <w:pStyle w:val="ListBullet"/>
        <w:rPr>
          <w:rFonts w:eastAsiaTheme="minorEastAsia"/>
        </w:rPr>
      </w:pPr>
      <w:r w:rsidRPr="623FE806">
        <w:rPr>
          <w:rFonts w:eastAsiaTheme="minorEastAsia"/>
        </w:rPr>
        <w:t xml:space="preserve">If using a handheld GPS unit, turn on the GPS receiver and check the batteries. Replace batteries immediately if a battery warning is displayed. Boat-mounted GPS units run </w:t>
      </w:r>
      <w:proofErr w:type="gramStart"/>
      <w:r w:rsidRPr="623FE806">
        <w:rPr>
          <w:rFonts w:eastAsiaTheme="minorEastAsia"/>
        </w:rPr>
        <w:t>off of</w:t>
      </w:r>
      <w:proofErr w:type="gramEnd"/>
      <w:r w:rsidRPr="623FE806">
        <w:rPr>
          <w:rFonts w:eastAsiaTheme="minorEastAsia"/>
        </w:rPr>
        <w:t xml:space="preserve"> the boat electrical system. </w:t>
      </w:r>
    </w:p>
    <w:p w14:paraId="1B6D329F" w14:textId="0B8A3135" w:rsidR="00FE794D" w:rsidRPr="001C3626" w:rsidRDefault="00FE794D" w:rsidP="00353483">
      <w:pPr>
        <w:pStyle w:val="ListBullet"/>
        <w:rPr>
          <w:rFonts w:eastAsiaTheme="minorEastAsia"/>
        </w:rPr>
      </w:pPr>
      <w:r w:rsidRPr="623FE806">
        <w:rPr>
          <w:rFonts w:eastAsiaTheme="minorEastAsia"/>
        </w:rPr>
        <w:t xml:space="preserve">Test and calibrate the multi-parameter unit. Each field crew shall follow the manufacturer's calibration and maintenance procedures to calibrate multi-parameter </w:t>
      </w:r>
      <w:r w:rsidR="63B8458B" w:rsidRPr="623FE806">
        <w:rPr>
          <w:rFonts w:eastAsiaTheme="minorEastAsia"/>
        </w:rPr>
        <w:t>senso</w:t>
      </w:r>
      <w:r w:rsidRPr="623FE806">
        <w:rPr>
          <w:rFonts w:eastAsiaTheme="minorEastAsia"/>
        </w:rPr>
        <w:t xml:space="preserve">rs according to manufacturer specifications. Once each week, crews shall verify that the </w:t>
      </w:r>
      <w:r w:rsidR="63B8458B" w:rsidRPr="623FE806">
        <w:rPr>
          <w:rFonts w:eastAsiaTheme="minorEastAsia"/>
        </w:rPr>
        <w:t>senso</w:t>
      </w:r>
      <w:r w:rsidRPr="623FE806">
        <w:rPr>
          <w:rFonts w:eastAsiaTheme="minorEastAsia"/>
        </w:rPr>
        <w:t xml:space="preserve">r is functioning properly by performing manufacturer recommended internal diagnostic readouts (e.g., pH millivolts, cell constants, and/or other diagnostic readings). Records of these checks will be saved in a logbook or other documentation. For units that do not have internal check capabilities, crews will need to verify that the </w:t>
      </w:r>
      <w:r w:rsidR="63B8458B" w:rsidRPr="623FE806">
        <w:rPr>
          <w:rFonts w:eastAsiaTheme="minorEastAsia"/>
        </w:rPr>
        <w:t>senso</w:t>
      </w:r>
      <w:r w:rsidRPr="623FE806">
        <w:rPr>
          <w:rFonts w:eastAsiaTheme="minorEastAsia"/>
        </w:rPr>
        <w:t xml:space="preserve">r is measuring the parameters properly by measuring a commercially available QC solution with properties </w:t>
      </w:r>
      <w:proofErr w:type="gramStart"/>
      <w:r w:rsidRPr="623FE806">
        <w:rPr>
          <w:rFonts w:eastAsiaTheme="minorEastAsia"/>
        </w:rPr>
        <w:t>similar to</w:t>
      </w:r>
      <w:proofErr w:type="gramEnd"/>
      <w:r w:rsidRPr="623FE806">
        <w:rPr>
          <w:rFonts w:eastAsiaTheme="minorEastAsia"/>
        </w:rPr>
        <w:t xml:space="preserve"> the multi-parameter unit’s standard/confidence solution. </w:t>
      </w:r>
    </w:p>
    <w:p w14:paraId="473BC565" w14:textId="77777777" w:rsidR="00FE794D" w:rsidRPr="00C9151A" w:rsidRDefault="00FE794D" w:rsidP="00353483">
      <w:pPr>
        <w:pStyle w:val="ListBulletLast"/>
      </w:pPr>
      <w:r w:rsidRPr="00C9151A">
        <w:rPr>
          <w:rFonts w:eastAsiaTheme="minorEastAsia"/>
        </w:rPr>
        <w:t>Record pre-measurement calibration data on the instrument calibration form.</w:t>
      </w:r>
    </w:p>
    <w:p w14:paraId="64808E7C" w14:textId="60FC3AA2" w:rsidR="00FE794D" w:rsidRPr="00FB1906" w:rsidRDefault="00FE794D" w:rsidP="00654404">
      <w:pPr>
        <w:pStyle w:val="BodyText"/>
      </w:pPr>
      <w:r w:rsidRPr="00654404">
        <w:t xml:space="preserve">The </w:t>
      </w:r>
      <w:r w:rsidRPr="00654404">
        <w:rPr>
          <w:rFonts w:eastAsia="Palatino Linotype" w:cs="Palatino Linotype"/>
        </w:rPr>
        <w:t>dissolved oxygen</w:t>
      </w:r>
      <w:r w:rsidRPr="00654404">
        <w:t xml:space="preserve">, pH, </w:t>
      </w:r>
      <w:r w:rsidR="004147E1" w:rsidRPr="00654404">
        <w:t xml:space="preserve">temperature </w:t>
      </w:r>
      <w:r w:rsidRPr="00654404">
        <w:t xml:space="preserve">and </w:t>
      </w:r>
      <w:r w:rsidR="004147E1" w:rsidRPr="00654404">
        <w:t xml:space="preserve">conductivity </w:t>
      </w:r>
      <w:r w:rsidR="63B8458B" w:rsidRPr="00654404">
        <w:t>senso</w:t>
      </w:r>
      <w:r w:rsidR="004147E1" w:rsidRPr="00654404">
        <w:t>r</w:t>
      </w:r>
      <w:r w:rsidRPr="00654404">
        <w:t xml:space="preserve"> functions of the multi-parameter </w:t>
      </w:r>
      <w:r w:rsidR="004147E1" w:rsidRPr="00654404">
        <w:t xml:space="preserve">or individual </w:t>
      </w:r>
      <w:r w:rsidR="16F4B5F4" w:rsidRPr="00654404">
        <w:t>sensor units</w:t>
      </w:r>
      <w:r w:rsidR="004147E1" w:rsidRPr="00654404">
        <w:t xml:space="preserve"> will be</w:t>
      </w:r>
      <w:r w:rsidRPr="00654404">
        <w:t xml:space="preserve"> calibrated </w:t>
      </w:r>
      <w:r w:rsidR="004147E1" w:rsidRPr="00654404">
        <w:t>prior to departure to the sample site(s)</w:t>
      </w:r>
      <w:r w:rsidRPr="00654404">
        <w:t xml:space="preserve">. </w:t>
      </w:r>
      <w:r w:rsidR="004147E1" w:rsidRPr="00654404">
        <w:t>A</w:t>
      </w:r>
      <w:r w:rsidRPr="00654404">
        <w:t xml:space="preserve"> single calibration is </w:t>
      </w:r>
      <w:proofErr w:type="gramStart"/>
      <w:r w:rsidRPr="00654404">
        <w:t>sufficient</w:t>
      </w:r>
      <w:proofErr w:type="gramEnd"/>
      <w:r w:rsidRPr="00654404">
        <w:t xml:space="preserve"> for the day.</w:t>
      </w:r>
    </w:p>
    <w:p w14:paraId="68C96F8D" w14:textId="29CA8AE9" w:rsidR="00FE794D" w:rsidRPr="00654404" w:rsidRDefault="00FE794D" w:rsidP="00654404">
      <w:pPr>
        <w:pStyle w:val="TableTitle"/>
      </w:pPr>
      <w:bookmarkStart w:id="375" w:name="_Toc24070819"/>
      <w:r w:rsidRPr="00654404">
        <w:t xml:space="preserve">Table </w:t>
      </w:r>
      <w:r w:rsidR="00DA3BF1" w:rsidRPr="00654404">
        <w:t>B</w:t>
      </w:r>
      <w:r w:rsidRPr="00654404">
        <w:t>7.</w:t>
      </w:r>
      <w:fldSimple w:instr=" SEQ Table \* ARABIC \r 1 ">
        <w:r w:rsidR="00654404" w:rsidRPr="00654404">
          <w:t>1</w:t>
        </w:r>
      </w:fldSimple>
      <w:r w:rsidRPr="00654404">
        <w:t>. Instrument Calibration Procedures</w:t>
      </w:r>
      <w:bookmarkEnd w:id="375"/>
      <w:r w:rsidRPr="0065440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484"/>
        <w:gridCol w:w="1428"/>
        <w:gridCol w:w="1313"/>
        <w:gridCol w:w="1891"/>
        <w:gridCol w:w="1889"/>
        <w:gridCol w:w="1345"/>
      </w:tblGrid>
      <w:tr w:rsidR="004147E1" w:rsidRPr="00C55E15" w14:paraId="70A29F31" w14:textId="77777777" w:rsidTr="001C3626">
        <w:trPr>
          <w:tblHeader/>
        </w:trPr>
        <w:tc>
          <w:tcPr>
            <w:tcW w:w="794" w:type="pct"/>
            <w:shd w:val="clear" w:color="auto" w:fill="D9D9D9" w:themeFill="background1" w:themeFillShade="D9"/>
            <w:vAlign w:val="center"/>
          </w:tcPr>
          <w:p w14:paraId="7E071778" w14:textId="0CD7271B" w:rsidR="004147E1" w:rsidRPr="00C55E15" w:rsidRDefault="004147E1" w:rsidP="004147E1">
            <w:pPr>
              <w:pStyle w:val="TableHeadings"/>
              <w:spacing w:before="80" w:after="80"/>
              <w:rPr>
                <w:rFonts w:ascii="Calibri" w:hAnsi="Calibri"/>
              </w:rPr>
            </w:pPr>
            <w:r w:rsidRPr="00C55E15">
              <w:rPr>
                <w:rFonts w:ascii="Calibri" w:hAnsi="Calibri"/>
              </w:rPr>
              <w:t>Parameter</w:t>
            </w:r>
            <w:r w:rsidR="00E63901">
              <w:rPr>
                <w:rFonts w:ascii="Calibri" w:hAnsi="Calibri"/>
              </w:rPr>
              <w:t xml:space="preserve"> - Method</w:t>
            </w:r>
          </w:p>
        </w:tc>
        <w:tc>
          <w:tcPr>
            <w:tcW w:w="764" w:type="pct"/>
            <w:shd w:val="clear" w:color="auto" w:fill="D9D9D9" w:themeFill="background1" w:themeFillShade="D9"/>
            <w:vAlign w:val="center"/>
          </w:tcPr>
          <w:p w14:paraId="51A497E3" w14:textId="13FA226B" w:rsidR="004147E1" w:rsidRPr="00C55E15" w:rsidRDefault="004147E1" w:rsidP="00DA3BF1">
            <w:pPr>
              <w:pStyle w:val="TableHeadings"/>
              <w:spacing w:before="80" w:after="80"/>
              <w:rPr>
                <w:rFonts w:ascii="Calibri" w:hAnsi="Calibri"/>
              </w:rPr>
            </w:pPr>
            <w:r w:rsidRPr="00C55E15">
              <w:rPr>
                <w:rFonts w:ascii="Calibri" w:hAnsi="Calibri"/>
              </w:rPr>
              <w:t>Instrument</w:t>
            </w:r>
          </w:p>
        </w:tc>
        <w:tc>
          <w:tcPr>
            <w:tcW w:w="702" w:type="pct"/>
            <w:shd w:val="clear" w:color="auto" w:fill="D9D9D9" w:themeFill="background1" w:themeFillShade="D9"/>
            <w:vAlign w:val="center"/>
          </w:tcPr>
          <w:p w14:paraId="5676411A" w14:textId="4B52546D" w:rsidR="004147E1" w:rsidRPr="001C3626" w:rsidRDefault="004147E1" w:rsidP="000D4453">
            <w:pPr>
              <w:pStyle w:val="TableHeadings"/>
              <w:spacing w:before="80" w:after="80"/>
              <w:rPr>
                <w:rFonts w:ascii="Calibri" w:hAnsi="Calibri"/>
                <w:highlight w:val="yellow"/>
              </w:rPr>
            </w:pPr>
            <w:r w:rsidRPr="007C45E3">
              <w:rPr>
                <w:rFonts w:ascii="Calibri" w:hAnsi="Calibri"/>
              </w:rPr>
              <w:t>Type of Inspection</w:t>
            </w:r>
          </w:p>
        </w:tc>
        <w:tc>
          <w:tcPr>
            <w:tcW w:w="1011" w:type="pct"/>
            <w:shd w:val="clear" w:color="auto" w:fill="D9D9D9" w:themeFill="background1" w:themeFillShade="D9"/>
            <w:vAlign w:val="center"/>
          </w:tcPr>
          <w:p w14:paraId="3263BB2E" w14:textId="455B3111" w:rsidR="004147E1" w:rsidRPr="00C55E15" w:rsidRDefault="004147E1" w:rsidP="00DA3BF1">
            <w:pPr>
              <w:pStyle w:val="TableHeadings"/>
              <w:spacing w:before="80" w:after="80"/>
              <w:rPr>
                <w:rFonts w:ascii="Calibri" w:hAnsi="Calibri"/>
              </w:rPr>
            </w:pPr>
            <w:r w:rsidRPr="00BA3F1A">
              <w:rPr>
                <w:rFonts w:ascii="Calibri" w:hAnsi="Calibri"/>
              </w:rPr>
              <w:t>Inspection and</w:t>
            </w:r>
            <w:r w:rsidRPr="00C55E15">
              <w:rPr>
                <w:rFonts w:ascii="Calibri" w:hAnsi="Calibri"/>
              </w:rPr>
              <w:t xml:space="preserve"> Calibration Frequency</w:t>
            </w:r>
          </w:p>
        </w:tc>
        <w:tc>
          <w:tcPr>
            <w:tcW w:w="1010" w:type="pct"/>
            <w:shd w:val="clear" w:color="auto" w:fill="D9D9D9" w:themeFill="background1" w:themeFillShade="D9"/>
            <w:vAlign w:val="center"/>
          </w:tcPr>
          <w:p w14:paraId="371093C7" w14:textId="77777777" w:rsidR="004147E1" w:rsidRPr="00C55E15" w:rsidRDefault="004147E1" w:rsidP="00DA3BF1">
            <w:pPr>
              <w:pStyle w:val="TableHeadings"/>
              <w:spacing w:before="80" w:after="80"/>
              <w:rPr>
                <w:rFonts w:ascii="Calibri" w:hAnsi="Calibri"/>
              </w:rPr>
            </w:pPr>
            <w:r w:rsidRPr="00C55E15">
              <w:rPr>
                <w:rFonts w:ascii="Calibri" w:hAnsi="Calibri"/>
              </w:rPr>
              <w:t>Standard of Calibration Used</w:t>
            </w:r>
          </w:p>
        </w:tc>
        <w:tc>
          <w:tcPr>
            <w:tcW w:w="719" w:type="pct"/>
            <w:shd w:val="clear" w:color="auto" w:fill="D9D9D9" w:themeFill="background1" w:themeFillShade="D9"/>
            <w:vAlign w:val="center"/>
          </w:tcPr>
          <w:p w14:paraId="1201F863" w14:textId="77777777" w:rsidR="004147E1" w:rsidRPr="00C55E15" w:rsidRDefault="004147E1" w:rsidP="00DA3BF1">
            <w:pPr>
              <w:pStyle w:val="TableHeadings"/>
              <w:spacing w:before="80" w:after="80"/>
              <w:rPr>
                <w:rFonts w:ascii="Calibri" w:hAnsi="Calibri"/>
              </w:rPr>
            </w:pPr>
            <w:r w:rsidRPr="00C55E15">
              <w:rPr>
                <w:rFonts w:ascii="Calibri" w:hAnsi="Calibri"/>
              </w:rPr>
              <w:t>Corrective Action</w:t>
            </w:r>
          </w:p>
        </w:tc>
      </w:tr>
      <w:tr w:rsidR="004147E1" w:rsidRPr="001D35AE" w14:paraId="024C8F6E" w14:textId="77777777" w:rsidTr="001C3626">
        <w:tc>
          <w:tcPr>
            <w:tcW w:w="794" w:type="pct"/>
          </w:tcPr>
          <w:p w14:paraId="646C0230" w14:textId="390199EB" w:rsidR="004147E1" w:rsidRPr="001D35AE" w:rsidRDefault="7F79C575" w:rsidP="00DA3BF1">
            <w:pPr>
              <w:pStyle w:val="TableText"/>
              <w:spacing w:before="80" w:after="80"/>
              <w:rPr>
                <w:rFonts w:cs="Courier New"/>
              </w:rPr>
            </w:pPr>
            <w:r w:rsidRPr="44180A45">
              <w:rPr>
                <w:rFonts w:cs="Courier New"/>
              </w:rPr>
              <w:t xml:space="preserve">+++FOR parameter IN </w:t>
            </w:r>
            <w:proofErr w:type="spellStart"/>
            <w:proofErr w:type="gramStart"/>
            <w:r w:rsidRPr="44180A45">
              <w:rPr>
                <w:rFonts w:cs="Courier New"/>
              </w:rPr>
              <w:t>parameters.filter</w:t>
            </w:r>
            <w:proofErr w:type="spellEnd"/>
            <w:proofErr w:type="gramEnd"/>
            <w:r w:rsidRPr="44180A45">
              <w:rPr>
                <w:rFonts w:cs="Courier New"/>
              </w:rPr>
              <w:t xml:space="preserve">((param) =&gt; </w:t>
            </w:r>
            <w:proofErr w:type="spellStart"/>
            <w:r w:rsidRPr="44180A45">
              <w:rPr>
                <w:rFonts w:cs="Courier New"/>
              </w:rPr>
              <w:t>param.monitoringCategory</w:t>
            </w:r>
            <w:proofErr w:type="spellEnd"/>
            <w:r w:rsidRPr="44180A45">
              <w:rPr>
                <w:rFonts w:cs="Courier New"/>
              </w:rPr>
              <w:t xml:space="preserve"> === '</w:t>
            </w:r>
            <w:r w:rsidR="00C31100" w:rsidRPr="44180A45">
              <w:rPr>
                <w:rFonts w:cs="Courier New"/>
              </w:rPr>
              <w:t>Salt</w:t>
            </w:r>
            <w:r w:rsidRPr="44180A45">
              <w:rPr>
                <w:rFonts w:cs="Courier New"/>
              </w:rPr>
              <w:t>water Water Quality'</w:t>
            </w:r>
            <w:r w:rsidR="44180A45" w:rsidRPr="44180A45">
              <w:rPr>
                <w:rFonts w:cs="Courier New"/>
              </w:rPr>
              <w:t xml:space="preserve"> &amp;&amp; </w:t>
            </w:r>
            <w:proofErr w:type="spellStart"/>
            <w:r w:rsidR="44180A45" w:rsidRPr="44180A45">
              <w:rPr>
                <w:rFonts w:cs="Courier New"/>
              </w:rPr>
              <w:t>param.method.includes</w:t>
            </w:r>
            <w:proofErr w:type="spellEnd"/>
            <w:r w:rsidR="44180A45" w:rsidRPr="44180A45">
              <w:rPr>
                <w:rFonts w:cs="Courier New"/>
              </w:rPr>
              <w:t>('meter'))</w:t>
            </w:r>
            <w:r w:rsidRPr="44180A45">
              <w:rPr>
                <w:rFonts w:cs="Courier New"/>
              </w:rPr>
              <w:t xml:space="preserve"> +++  </w:t>
            </w:r>
          </w:p>
        </w:tc>
        <w:tc>
          <w:tcPr>
            <w:tcW w:w="764" w:type="pct"/>
          </w:tcPr>
          <w:p w14:paraId="29C2019B" w14:textId="20BA99E2" w:rsidR="004147E1" w:rsidRPr="001D35AE" w:rsidRDefault="004147E1" w:rsidP="00DA3BF1">
            <w:pPr>
              <w:pStyle w:val="TableText"/>
              <w:spacing w:before="80" w:after="80"/>
              <w:rPr>
                <w:rFonts w:cs="Courier New"/>
                <w:szCs w:val="22"/>
              </w:rPr>
            </w:pPr>
          </w:p>
        </w:tc>
        <w:tc>
          <w:tcPr>
            <w:tcW w:w="702" w:type="pct"/>
          </w:tcPr>
          <w:p w14:paraId="1BFE5276" w14:textId="04FE9FEB" w:rsidR="004147E1" w:rsidRPr="001D35AE" w:rsidRDefault="004147E1" w:rsidP="00DA3BF1">
            <w:pPr>
              <w:pStyle w:val="TableText"/>
              <w:spacing w:before="80" w:after="80"/>
              <w:rPr>
                <w:rFonts w:cs="Courier New"/>
                <w:szCs w:val="22"/>
              </w:rPr>
            </w:pPr>
          </w:p>
        </w:tc>
        <w:tc>
          <w:tcPr>
            <w:tcW w:w="1011" w:type="pct"/>
          </w:tcPr>
          <w:p w14:paraId="12C452E1" w14:textId="3749B497" w:rsidR="004147E1" w:rsidRPr="001D35AE" w:rsidRDefault="004147E1" w:rsidP="00DA3BF1">
            <w:pPr>
              <w:pStyle w:val="TableText"/>
              <w:spacing w:before="80" w:after="80"/>
              <w:rPr>
                <w:rFonts w:cs="Courier New"/>
                <w:szCs w:val="22"/>
              </w:rPr>
            </w:pPr>
          </w:p>
        </w:tc>
        <w:tc>
          <w:tcPr>
            <w:tcW w:w="1010" w:type="pct"/>
          </w:tcPr>
          <w:p w14:paraId="10AC44BA" w14:textId="21A1E3DE" w:rsidR="004147E1" w:rsidRPr="001D35AE" w:rsidRDefault="004147E1" w:rsidP="00DA3BF1">
            <w:pPr>
              <w:pStyle w:val="TableText"/>
              <w:spacing w:before="80" w:after="80"/>
              <w:rPr>
                <w:rFonts w:cs="Courier New"/>
                <w:szCs w:val="22"/>
              </w:rPr>
            </w:pPr>
          </w:p>
        </w:tc>
        <w:tc>
          <w:tcPr>
            <w:tcW w:w="719" w:type="pct"/>
          </w:tcPr>
          <w:p w14:paraId="3BD555E2" w14:textId="5AAF7B69" w:rsidR="004147E1" w:rsidRPr="001D35AE" w:rsidRDefault="004147E1" w:rsidP="00DA3BF1">
            <w:pPr>
              <w:pStyle w:val="TableText"/>
              <w:spacing w:before="80" w:after="80"/>
              <w:rPr>
                <w:rFonts w:cs="Courier New"/>
                <w:szCs w:val="22"/>
              </w:rPr>
            </w:pPr>
          </w:p>
        </w:tc>
        <w:bookmarkStart w:id="376" w:name="_GoBack"/>
        <w:bookmarkEnd w:id="376"/>
      </w:tr>
      <w:tr w:rsidR="004147E1" w:rsidRPr="001D35AE" w14:paraId="371A5382" w14:textId="77777777" w:rsidTr="001C3626">
        <w:tc>
          <w:tcPr>
            <w:tcW w:w="794" w:type="pct"/>
          </w:tcPr>
          <w:p w14:paraId="7F7144A7" w14:textId="472D026B" w:rsidR="004147E1" w:rsidRPr="001D35AE" w:rsidRDefault="00E63901"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parameter.label</w:t>
            </w:r>
            <w:proofErr w:type="spellEnd"/>
            <w:proofErr w:type="gramEnd"/>
            <w:r w:rsidRPr="001D35AE">
              <w:rPr>
                <w:rFonts w:eastAsia="Courier New" w:cs="Courier New"/>
                <w:szCs w:val="22"/>
              </w:rPr>
              <w:t>+++</w:t>
            </w:r>
          </w:p>
        </w:tc>
        <w:tc>
          <w:tcPr>
            <w:tcW w:w="764" w:type="pct"/>
          </w:tcPr>
          <w:p w14:paraId="4E2717A5" w14:textId="5D8A35AC"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parameter.instrument</w:t>
            </w:r>
            <w:proofErr w:type="spellEnd"/>
            <w:proofErr w:type="gramEnd"/>
            <w:r w:rsidRPr="001D35AE">
              <w:rPr>
                <w:rFonts w:eastAsia="Courier New" w:cs="Courier New"/>
                <w:szCs w:val="22"/>
              </w:rPr>
              <w:t xml:space="preserve">+++ </w:t>
            </w:r>
          </w:p>
        </w:tc>
        <w:tc>
          <w:tcPr>
            <w:tcW w:w="702" w:type="pct"/>
          </w:tcPr>
          <w:p w14:paraId="65F8BA55" w14:textId="53518446" w:rsidR="004147E1" w:rsidRPr="001D35AE" w:rsidRDefault="00B02A42" w:rsidP="00DA3BF1">
            <w:pPr>
              <w:pStyle w:val="TableText"/>
              <w:spacing w:before="80" w:after="80"/>
              <w:rPr>
                <w:rFonts w:cs="Courier New"/>
                <w:szCs w:val="22"/>
              </w:rPr>
            </w:pPr>
            <w:r w:rsidRPr="00B02A42">
              <w:rPr>
                <w:rFonts w:eastAsia="Courier New" w:cs="Courier New"/>
                <w:szCs w:val="22"/>
              </w:rPr>
              <w:t>+++ INS $</w:t>
            </w:r>
            <w:proofErr w:type="spellStart"/>
            <w:proofErr w:type="gramStart"/>
            <w:r w:rsidRPr="00B02A42">
              <w:rPr>
                <w:rFonts w:eastAsia="Courier New" w:cs="Courier New"/>
                <w:szCs w:val="22"/>
              </w:rPr>
              <w:t>parameter.typeOfInspection</w:t>
            </w:r>
            <w:proofErr w:type="spellEnd"/>
            <w:proofErr w:type="gramEnd"/>
            <w:r w:rsidRPr="00B02A42">
              <w:rPr>
                <w:rFonts w:eastAsia="Courier New" w:cs="Courier New"/>
                <w:szCs w:val="22"/>
              </w:rPr>
              <w:t>+++</w:t>
            </w:r>
          </w:p>
        </w:tc>
        <w:tc>
          <w:tcPr>
            <w:tcW w:w="1011" w:type="pct"/>
          </w:tcPr>
          <w:p w14:paraId="4CC306FC" w14:textId="545DB4AD"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parameter.calibrationFrequency</w:t>
            </w:r>
            <w:proofErr w:type="spellEnd"/>
            <w:proofErr w:type="gramEnd"/>
            <w:r w:rsidRPr="001D35AE">
              <w:rPr>
                <w:rFonts w:eastAsia="Courier New" w:cs="Courier New"/>
                <w:szCs w:val="22"/>
              </w:rPr>
              <w:t xml:space="preserve">+++ </w:t>
            </w:r>
          </w:p>
        </w:tc>
        <w:tc>
          <w:tcPr>
            <w:tcW w:w="1010" w:type="pct"/>
          </w:tcPr>
          <w:p w14:paraId="70EFCD8E" w14:textId="70E0D610"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parameter.calibrationStandard</w:t>
            </w:r>
            <w:proofErr w:type="spellEnd"/>
            <w:proofErr w:type="gramEnd"/>
            <w:r w:rsidRPr="001D35AE">
              <w:rPr>
                <w:rFonts w:eastAsia="Courier New" w:cs="Courier New"/>
                <w:szCs w:val="22"/>
              </w:rPr>
              <w:t xml:space="preserve">+++ </w:t>
            </w:r>
          </w:p>
        </w:tc>
        <w:tc>
          <w:tcPr>
            <w:tcW w:w="719" w:type="pct"/>
          </w:tcPr>
          <w:p w14:paraId="3AADC2E3" w14:textId="7C812523" w:rsidR="004147E1" w:rsidRPr="001D35AE" w:rsidRDefault="00C31100" w:rsidP="00DA3BF1">
            <w:pPr>
              <w:pStyle w:val="TableText"/>
              <w:spacing w:before="80" w:after="80"/>
              <w:rPr>
                <w:rFonts w:cs="Courier New"/>
                <w:szCs w:val="22"/>
              </w:rPr>
            </w:pPr>
            <w:r w:rsidRPr="001D35AE">
              <w:rPr>
                <w:rFonts w:eastAsia="Courier New" w:cs="Courier New"/>
                <w:szCs w:val="22"/>
              </w:rPr>
              <w:t>+++ INS $</w:t>
            </w:r>
            <w:proofErr w:type="spellStart"/>
            <w:proofErr w:type="gramStart"/>
            <w:r w:rsidRPr="001D35AE">
              <w:rPr>
                <w:rFonts w:eastAsia="Courier New" w:cs="Courier New"/>
                <w:szCs w:val="22"/>
              </w:rPr>
              <w:t>parameter.correctiveAction</w:t>
            </w:r>
            <w:proofErr w:type="spellEnd"/>
            <w:proofErr w:type="gramEnd"/>
            <w:r w:rsidRPr="001D35AE">
              <w:rPr>
                <w:rFonts w:eastAsia="Courier New" w:cs="Courier New"/>
                <w:szCs w:val="22"/>
              </w:rPr>
              <w:t xml:space="preserve">+++ </w:t>
            </w:r>
          </w:p>
        </w:tc>
      </w:tr>
      <w:tr w:rsidR="004147E1" w:rsidRPr="00C55E15" w14:paraId="730C4333" w14:textId="77777777" w:rsidTr="001C3626">
        <w:tc>
          <w:tcPr>
            <w:tcW w:w="794" w:type="pct"/>
          </w:tcPr>
          <w:p w14:paraId="050DF0E8" w14:textId="7495F914" w:rsidR="004147E1" w:rsidRPr="001D35AE" w:rsidRDefault="7F79C575" w:rsidP="00DA3BF1">
            <w:pPr>
              <w:pStyle w:val="TableText"/>
              <w:spacing w:before="80" w:after="80"/>
              <w:rPr>
                <w:rFonts w:cs="Courier New"/>
                <w:szCs w:val="22"/>
              </w:rPr>
            </w:pPr>
            <w:r w:rsidRPr="001D35AE">
              <w:rPr>
                <w:rFonts w:cs="Courier New"/>
                <w:szCs w:val="22"/>
              </w:rPr>
              <w:t xml:space="preserve">+++END-FOR parameter +++  </w:t>
            </w:r>
          </w:p>
        </w:tc>
        <w:tc>
          <w:tcPr>
            <w:tcW w:w="764" w:type="pct"/>
          </w:tcPr>
          <w:p w14:paraId="0802824A" w14:textId="017A9D57" w:rsidR="004147E1" w:rsidRPr="001D35AE" w:rsidRDefault="004147E1" w:rsidP="00DA3BF1">
            <w:pPr>
              <w:pStyle w:val="TableText"/>
              <w:spacing w:before="80" w:after="80"/>
              <w:rPr>
                <w:rFonts w:cs="Courier New"/>
                <w:szCs w:val="22"/>
              </w:rPr>
            </w:pPr>
          </w:p>
        </w:tc>
        <w:tc>
          <w:tcPr>
            <w:tcW w:w="702" w:type="pct"/>
          </w:tcPr>
          <w:p w14:paraId="3B2260AD" w14:textId="57F2BC31" w:rsidR="004147E1" w:rsidRPr="001D35AE" w:rsidRDefault="004147E1" w:rsidP="00DA3BF1">
            <w:pPr>
              <w:pStyle w:val="TableText"/>
              <w:spacing w:before="80" w:after="80"/>
              <w:rPr>
                <w:rFonts w:cs="Courier New"/>
                <w:szCs w:val="22"/>
              </w:rPr>
            </w:pPr>
          </w:p>
        </w:tc>
        <w:tc>
          <w:tcPr>
            <w:tcW w:w="1011" w:type="pct"/>
          </w:tcPr>
          <w:p w14:paraId="634CFF1D" w14:textId="162A7660" w:rsidR="004147E1" w:rsidRPr="001D35AE" w:rsidRDefault="004147E1" w:rsidP="00DA3BF1">
            <w:pPr>
              <w:pStyle w:val="TableText"/>
              <w:spacing w:before="80" w:after="80"/>
              <w:rPr>
                <w:rFonts w:cs="Courier New"/>
                <w:szCs w:val="22"/>
              </w:rPr>
            </w:pPr>
          </w:p>
        </w:tc>
        <w:tc>
          <w:tcPr>
            <w:tcW w:w="1010" w:type="pct"/>
          </w:tcPr>
          <w:p w14:paraId="1BE3D826" w14:textId="760C0641" w:rsidR="004147E1" w:rsidRPr="001D35AE" w:rsidRDefault="004147E1" w:rsidP="00DA3BF1">
            <w:pPr>
              <w:pStyle w:val="TableText"/>
              <w:spacing w:before="80" w:after="80"/>
              <w:rPr>
                <w:rFonts w:cs="Courier New"/>
                <w:szCs w:val="22"/>
              </w:rPr>
            </w:pPr>
          </w:p>
        </w:tc>
        <w:tc>
          <w:tcPr>
            <w:tcW w:w="719" w:type="pct"/>
          </w:tcPr>
          <w:p w14:paraId="0EE7F0C4" w14:textId="4658F375" w:rsidR="004147E1" w:rsidRPr="001D35AE" w:rsidRDefault="004147E1" w:rsidP="00DA3BF1">
            <w:pPr>
              <w:pStyle w:val="TableText"/>
              <w:spacing w:before="80" w:after="80"/>
              <w:rPr>
                <w:rFonts w:cs="Courier New"/>
                <w:szCs w:val="22"/>
              </w:rPr>
            </w:pPr>
          </w:p>
        </w:tc>
      </w:tr>
    </w:tbl>
    <w:p w14:paraId="5AB330D4" w14:textId="77777777" w:rsidR="00DA3BF1" w:rsidRDefault="00DA3BF1" w:rsidP="001C3626">
      <w:pPr>
        <w:pStyle w:val="TableFootnotes"/>
      </w:pPr>
    </w:p>
    <w:p w14:paraId="6B093032" w14:textId="77777777" w:rsidR="00FE794D" w:rsidRPr="00DA3BF1" w:rsidRDefault="00FE794D" w:rsidP="00383B1D">
      <w:pPr>
        <w:pStyle w:val="BodyText"/>
        <w:rPr>
          <w:szCs w:val="22"/>
        </w:rPr>
      </w:pPr>
      <w:r w:rsidRPr="00DA3BF1">
        <w:rPr>
          <w:szCs w:val="22"/>
        </w:rPr>
        <w:t>Notes:</w:t>
      </w:r>
    </w:p>
    <w:p w14:paraId="5A8AD590" w14:textId="231774DB" w:rsidR="00FE794D" w:rsidRPr="001C3626" w:rsidRDefault="00FE794D" w:rsidP="00353483">
      <w:pPr>
        <w:pStyle w:val="ListBullet"/>
        <w:rPr>
          <w:rFonts w:eastAsiaTheme="minorEastAsia"/>
        </w:rPr>
      </w:pPr>
      <w:r w:rsidRPr="623FE806">
        <w:rPr>
          <w:rFonts w:eastAsiaTheme="minorEastAsia"/>
        </w:rPr>
        <w:t xml:space="preserve">For instruments that are factory calibrated and checked, ensure that factory-certified diagnostics have been completed according to manufacturer specifications (preferably conducted immediately </w:t>
      </w:r>
      <w:r w:rsidR="009D3836" w:rsidRPr="623FE806">
        <w:rPr>
          <w:rFonts w:eastAsiaTheme="minorEastAsia"/>
        </w:rPr>
        <w:t>prior to</w:t>
      </w:r>
      <w:r w:rsidRPr="623FE806">
        <w:rPr>
          <w:rFonts w:eastAsiaTheme="minorEastAsia"/>
        </w:rPr>
        <w:t xml:space="preserve"> the sampling season). </w:t>
      </w:r>
      <w:r w:rsidR="5472D868" w:rsidRPr="623FE806">
        <w:rPr>
          <w:rFonts w:eastAsiaTheme="minorEastAsia"/>
        </w:rPr>
        <w:t>senso</w:t>
      </w:r>
      <w:r w:rsidRPr="623FE806">
        <w:rPr>
          <w:rFonts w:eastAsiaTheme="minorEastAsia"/>
        </w:rPr>
        <w:t>rs such as these do not require the daily calibration steps or the weekly diagnostic/</w:t>
      </w:r>
      <w:r w:rsidRPr="623FE806">
        <w:rPr>
          <w:rFonts w:eastAsiaTheme="minorEastAsia" w:cs="Arial"/>
        </w:rPr>
        <w:t>QC</w:t>
      </w:r>
      <w:r w:rsidRPr="623FE806" w:rsidDel="003C2BC4">
        <w:rPr>
          <w:rFonts w:eastAsiaTheme="minorEastAsia"/>
        </w:rPr>
        <w:t xml:space="preserve"> </w:t>
      </w:r>
      <w:r w:rsidRPr="623FE806">
        <w:rPr>
          <w:rFonts w:eastAsiaTheme="minorEastAsia"/>
        </w:rPr>
        <w:t xml:space="preserve">solution checks. </w:t>
      </w:r>
    </w:p>
    <w:p w14:paraId="1B2FE8A1" w14:textId="55EABBB1" w:rsidR="00FE794D" w:rsidRPr="00DA3BF1" w:rsidRDefault="00FE794D" w:rsidP="00353483">
      <w:pPr>
        <w:pStyle w:val="ListBullet"/>
      </w:pPr>
      <w:r w:rsidRPr="00F87B79">
        <w:t xml:space="preserve">Once each week, verify that the </w:t>
      </w:r>
      <w:r w:rsidR="5472D868" w:rsidRPr="00F87B79">
        <w:t>senso</w:t>
      </w:r>
      <w:r w:rsidRPr="00FB1906">
        <w:t xml:space="preserve">r is functioning properly by performing manufacturer-recommended internal diagnostic checks. These are manufacturer- and model-specific, but typically involve accessing internal diagnostic readouts (e.g., pH millivolts, cell constants, and/or other diagnostic readings). Record results in a logbook or other documentation and save them. </w:t>
      </w:r>
    </w:p>
    <w:p w14:paraId="17FC30DF" w14:textId="292F4FBE" w:rsidR="00FE794D" w:rsidRPr="00DA3BF1" w:rsidRDefault="00FE794D" w:rsidP="00353483">
      <w:pPr>
        <w:pStyle w:val="ListBullet"/>
      </w:pPr>
      <w:r w:rsidRPr="00FB1906">
        <w:t xml:space="preserve">For </w:t>
      </w:r>
      <w:r w:rsidR="5472D868" w:rsidRPr="00FB1906">
        <w:t>senso</w:t>
      </w:r>
      <w:r w:rsidRPr="00FB1906">
        <w:t xml:space="preserve">rs without internal check capabilities, check pH against a commercially available QC solution with properties </w:t>
      </w:r>
      <w:proofErr w:type="gramStart"/>
      <w:r w:rsidRPr="00FB1906">
        <w:t>similar to</w:t>
      </w:r>
      <w:proofErr w:type="gramEnd"/>
      <w:r w:rsidRPr="00FB1906">
        <w:t xml:space="preserve"> confidence solution of the instrument being used. Record the successful completion of the internal checks or the expected values and measur</w:t>
      </w:r>
      <w:r w:rsidRPr="008C0204">
        <w:t xml:space="preserve">ed values of the QC solution. </w:t>
      </w:r>
    </w:p>
    <w:p w14:paraId="40EBA052" w14:textId="77777777" w:rsidR="00FE794D" w:rsidRPr="00C9151A" w:rsidRDefault="623FE806" w:rsidP="00353483">
      <w:pPr>
        <w:pStyle w:val="ListBullet"/>
        <w:rPr>
          <w:rFonts w:eastAsiaTheme="minorEastAsia"/>
        </w:rPr>
      </w:pPr>
      <w:r w:rsidRPr="623FE806">
        <w:rPr>
          <w:rFonts w:eastAsiaTheme="minorEastAsia"/>
        </w:rPr>
        <w:t xml:space="preserve">If using a commercially purchased pH QC solution for the weekly quality checks, follow the guidelines below: </w:t>
      </w:r>
    </w:p>
    <w:p w14:paraId="2A72444E" w14:textId="77777777" w:rsidR="00FE794D" w:rsidRPr="00DA3BF1" w:rsidRDefault="00FE794D" w:rsidP="00FF6BBF">
      <w:pPr>
        <w:pStyle w:val="ListBullet2"/>
        <w:rPr>
          <w:szCs w:val="22"/>
        </w:rPr>
      </w:pPr>
      <w:r w:rsidRPr="00DA3BF1">
        <w:rPr>
          <w:szCs w:val="22"/>
        </w:rPr>
        <w:t xml:space="preserve">The pH </w:t>
      </w:r>
      <w:r w:rsidRPr="00DA3BF1">
        <w:rPr>
          <w:rFonts w:eastAsiaTheme="minorEastAsia" w:cs="Arial"/>
          <w:szCs w:val="22"/>
        </w:rPr>
        <w:t>QC</w:t>
      </w:r>
      <w:r w:rsidRPr="00DA3BF1" w:rsidDel="003C2BC4">
        <w:rPr>
          <w:szCs w:val="22"/>
        </w:rPr>
        <w:t xml:space="preserve"> </w:t>
      </w:r>
      <w:r w:rsidRPr="00DA3BF1">
        <w:rPr>
          <w:szCs w:val="22"/>
        </w:rPr>
        <w:t xml:space="preserve">solution containers should be labeled with expected values and preparation dates. </w:t>
      </w:r>
    </w:p>
    <w:p w14:paraId="7CB327FE" w14:textId="77777777" w:rsidR="00FE794D" w:rsidRPr="009F091B" w:rsidRDefault="00FE794D" w:rsidP="00FF6BBF">
      <w:pPr>
        <w:pStyle w:val="ListBullet2"/>
      </w:pPr>
      <w:r w:rsidRPr="009F091B">
        <w:t xml:space="preserve">The pH of the </w:t>
      </w:r>
      <w:r>
        <w:rPr>
          <w:rFonts w:eastAsiaTheme="minorEastAsia" w:cs="Arial"/>
        </w:rPr>
        <w:t>QC</w:t>
      </w:r>
      <w:r w:rsidRPr="009F091B" w:rsidDel="003C2BC4">
        <w:t xml:space="preserve"> </w:t>
      </w:r>
      <w:r>
        <w:t>solution</w:t>
      </w:r>
      <w:r w:rsidRPr="009F091B">
        <w:t xml:space="preserve"> should approximate the pH expected at sampling sites. </w:t>
      </w:r>
    </w:p>
    <w:p w14:paraId="00123C4E" w14:textId="77777777" w:rsidR="00FE794D" w:rsidRPr="00DA3BF1" w:rsidRDefault="00FE794D" w:rsidP="00FF6BBF">
      <w:pPr>
        <w:pStyle w:val="ListBullet2"/>
        <w:rPr>
          <w:rFonts w:eastAsiaTheme="minorEastAsia"/>
          <w:color w:val="000000" w:themeColor="text1"/>
          <w:szCs w:val="22"/>
        </w:rPr>
      </w:pPr>
      <w:r w:rsidRPr="545FFB88">
        <w:rPr>
          <w:rFonts w:eastAsiaTheme="minorEastAsia"/>
          <w:color w:val="000000" w:themeColor="text1"/>
        </w:rPr>
        <w:t xml:space="preserve">Bulk solutions should be replaced according to the manufacturer’s specifications or at any </w:t>
      </w:r>
      <w:r w:rsidRPr="00DA3BF1">
        <w:rPr>
          <w:rFonts w:eastAsiaTheme="minorEastAsia"/>
          <w:color w:val="000000" w:themeColor="text1"/>
          <w:szCs w:val="22"/>
        </w:rPr>
        <w:t xml:space="preserve">time if the crew suspects they have become contaminated. </w:t>
      </w:r>
    </w:p>
    <w:p w14:paraId="56A027B8" w14:textId="51842620" w:rsidR="00FE794D" w:rsidRPr="00C9151A" w:rsidRDefault="623FE806" w:rsidP="00353483">
      <w:pPr>
        <w:pStyle w:val="ListBullet"/>
      </w:pPr>
      <w:r>
        <w:t xml:space="preserve">A commercially purchased primary conductivity/seawater standard can be used as the </w:t>
      </w:r>
      <w:r w:rsidRPr="623FE806">
        <w:rPr>
          <w:rFonts w:eastAsiaTheme="minorEastAsia" w:cs="Arial"/>
        </w:rPr>
        <w:t>QC</w:t>
      </w:r>
      <w:r>
        <w:t xml:space="preserve"> solution for weekly quality checks of conductivity/salinity. A secondary conductivity/seawater standard that is referenced against a certified standard may also be used. </w:t>
      </w:r>
    </w:p>
    <w:p w14:paraId="59209E34" w14:textId="77777777" w:rsidR="00FE794D" w:rsidRPr="009F091B" w:rsidRDefault="00FE794D" w:rsidP="00FF6BBF">
      <w:pPr>
        <w:pStyle w:val="ListBullet2"/>
      </w:pPr>
      <w:r w:rsidRPr="00DA3BF1">
        <w:rPr>
          <w:szCs w:val="22"/>
        </w:rPr>
        <w:t>If a secondary standard is used, preparation and certification test procedures and results must be logged in a QA noteboo</w:t>
      </w:r>
      <w:r w:rsidRPr="009F091B">
        <w:t xml:space="preserve">k and maintained by the state or contractor in-house QA personnel. </w:t>
      </w:r>
    </w:p>
    <w:p w14:paraId="536208A1" w14:textId="77777777" w:rsidR="00FE794D" w:rsidRPr="009F091B" w:rsidRDefault="00FE794D" w:rsidP="00FF6BBF">
      <w:pPr>
        <w:pStyle w:val="ListBullet2"/>
      </w:pPr>
      <w:r w:rsidRPr="009F091B">
        <w:t>The standard should be representative of the conditions expected in the field (~0.5</w:t>
      </w:r>
      <w:r>
        <w:t>–</w:t>
      </w:r>
      <w:r w:rsidRPr="009F091B">
        <w:t xml:space="preserve">35 ppt for marine waters). </w:t>
      </w:r>
    </w:p>
    <w:p w14:paraId="72F1FD39" w14:textId="77777777" w:rsidR="00FE794D" w:rsidRPr="009F091B" w:rsidRDefault="00FE794D" w:rsidP="00FF6BBF">
      <w:pPr>
        <w:pStyle w:val="ListBullet2"/>
      </w:pPr>
      <w:r w:rsidRPr="009F091B">
        <w:t xml:space="preserve">The conductivity/seawater calibration standard and </w:t>
      </w:r>
      <w:r>
        <w:rPr>
          <w:rFonts w:eastAsiaTheme="minorEastAsia" w:cs="Arial"/>
        </w:rPr>
        <w:t>QC</w:t>
      </w:r>
      <w:r w:rsidRPr="009F091B" w:rsidDel="003C2BC4">
        <w:t xml:space="preserve"> </w:t>
      </w:r>
      <w:r>
        <w:t>solution</w:t>
      </w:r>
      <w:r w:rsidRPr="009F091B">
        <w:t xml:space="preserve"> containers must be labeled with expected values and preparation dates. </w:t>
      </w:r>
    </w:p>
    <w:p w14:paraId="488C73C2" w14:textId="77777777" w:rsidR="00FE794D" w:rsidRPr="009F091B" w:rsidRDefault="00FE794D" w:rsidP="00FF6BBF">
      <w:pPr>
        <w:pStyle w:val="ListBullet2"/>
      </w:pPr>
      <w:r w:rsidRPr="009F091B">
        <w:t>The standards should be replaced with fresh solutions at least every 3</w:t>
      </w:r>
      <w:r>
        <w:t>–</w:t>
      </w:r>
      <w:r w:rsidRPr="009F091B">
        <w:t>4 days to void contamination.</w:t>
      </w:r>
    </w:p>
    <w:p w14:paraId="4F41C3A6" w14:textId="77777777" w:rsidR="00FE794D" w:rsidRPr="009F091B" w:rsidRDefault="00FE794D" w:rsidP="00FF6BBF">
      <w:pPr>
        <w:pStyle w:val="ListBullet2"/>
      </w:pPr>
      <w:r w:rsidRPr="009F091B">
        <w:t xml:space="preserve">Bulk solutions should be replaced according to manufacturer’s specifications or if the crew suspects that they may have become contaminated. </w:t>
      </w:r>
    </w:p>
    <w:p w14:paraId="28FB9FE8" w14:textId="7B57F923" w:rsidR="00FE794D" w:rsidRDefault="00FE794D" w:rsidP="00DA3BF1">
      <w:pPr>
        <w:pStyle w:val="ListBullet2"/>
        <w:spacing w:after="240"/>
      </w:pPr>
      <w:r w:rsidRPr="009F091B">
        <w:t>At least once per sampling season calibrate the temperature sensor against a National Institute of Standards and Technology</w:t>
      </w:r>
      <w:r>
        <w:t>–</w:t>
      </w:r>
      <w:r w:rsidRPr="009F091B">
        <w:t xml:space="preserve">traceable thermometer. </w:t>
      </w:r>
    </w:p>
    <w:p w14:paraId="1D4C5063" w14:textId="534C81B3" w:rsidR="00FE794D" w:rsidRDefault="00FE794D" w:rsidP="00FE794D">
      <w:pPr>
        <w:pStyle w:val="Heading3"/>
        <w:rPr>
          <w:rFonts w:eastAsiaTheme="minorHAnsi"/>
        </w:rPr>
      </w:pPr>
      <w:bookmarkStart w:id="377" w:name="_Toc24106169"/>
      <w:r w:rsidRPr="001C3626">
        <w:rPr>
          <w:rFonts w:eastAsiaTheme="minorEastAsia"/>
        </w:rPr>
        <w:t>B7.2</w:t>
      </w:r>
      <w:r>
        <w:rPr>
          <w:rFonts w:eastAsiaTheme="minorHAnsi"/>
        </w:rPr>
        <w:tab/>
      </w:r>
      <w:r w:rsidRPr="001C3626">
        <w:rPr>
          <w:rFonts w:eastAsiaTheme="minorEastAsia"/>
        </w:rPr>
        <w:t>Post-Measurement Calibration Check</w:t>
      </w:r>
      <w:bookmarkEnd w:id="377"/>
      <w:r w:rsidRPr="001C3626">
        <w:rPr>
          <w:rFonts w:eastAsiaTheme="minorEastAsia"/>
        </w:rPr>
        <w:t xml:space="preserve"> </w:t>
      </w:r>
    </w:p>
    <w:p w14:paraId="39189555" w14:textId="77777777" w:rsidR="00DA3BF1" w:rsidRPr="009F091B" w:rsidRDefault="00DA3BF1" w:rsidP="00DA3BF1">
      <w:pPr>
        <w:pStyle w:val="BodyText"/>
        <w:rPr>
          <w:rFonts w:eastAsiaTheme="minorHAnsi"/>
        </w:rPr>
      </w:pPr>
    </w:p>
    <w:p w14:paraId="16016C9A" w14:textId="77777777" w:rsidR="00FE794D" w:rsidRPr="009F091B" w:rsidRDefault="00FE794D" w:rsidP="00FE794D">
      <w:pPr>
        <w:pStyle w:val="Heading4"/>
        <w:rPr>
          <w:rFonts w:ascii="Palatino Linotype" w:eastAsiaTheme="minorEastAsia" w:hAnsi="Palatino Linotype"/>
          <w:b w:val="0"/>
          <w:bCs w:val="0"/>
          <w:color w:val="000000" w:themeColor="text1"/>
          <w:sz w:val="22"/>
          <w:szCs w:val="22"/>
        </w:rPr>
      </w:pPr>
      <w:r w:rsidRPr="7F79C575">
        <w:rPr>
          <w:rFonts w:eastAsiaTheme="minorEastAsia"/>
        </w:rPr>
        <w:t>Multi-Parameter Unit</w:t>
      </w:r>
    </w:p>
    <w:p w14:paraId="4FAFFCD4" w14:textId="4B769344" w:rsidR="00FE794D" w:rsidRPr="009F091B" w:rsidRDefault="00FE794D">
      <w:pPr>
        <w:pStyle w:val="BodyText"/>
        <w:rPr>
          <w:rFonts w:eastAsiaTheme="minorEastAsia"/>
        </w:rPr>
      </w:pPr>
      <w:r w:rsidRPr="5472D868">
        <w:rPr>
          <w:rFonts w:eastAsiaTheme="minorEastAsia"/>
        </w:rPr>
        <w:t xml:space="preserve">After the </w:t>
      </w:r>
      <w:proofErr w:type="gramStart"/>
      <w:r w:rsidRPr="5472D868">
        <w:rPr>
          <w:rFonts w:eastAsiaTheme="minorEastAsia"/>
        </w:rPr>
        <w:t>in situ</w:t>
      </w:r>
      <w:proofErr w:type="gramEnd"/>
      <w:r w:rsidRPr="5472D868">
        <w:rPr>
          <w:rFonts w:eastAsiaTheme="minorEastAsia"/>
          <w:i/>
          <w:iCs/>
        </w:rPr>
        <w:t xml:space="preserve"> </w:t>
      </w:r>
      <w:r w:rsidRPr="5472D868">
        <w:rPr>
          <w:rFonts w:eastAsiaTheme="minorEastAsia"/>
        </w:rPr>
        <w:t xml:space="preserve">measurements have been completed for the sampling day, a post-measurement calibration check of the multi-parameter unit must be performed. To do this, pH and conductivity of one of each of the </w:t>
      </w:r>
      <w:r w:rsidR="000B558F" w:rsidRPr="5472D868">
        <w:rPr>
          <w:rFonts w:eastAsiaTheme="minorEastAsia"/>
        </w:rPr>
        <w:t xml:space="preserve">respective </w:t>
      </w:r>
      <w:r w:rsidRPr="5472D868">
        <w:rPr>
          <w:rFonts w:eastAsiaTheme="minorEastAsia"/>
        </w:rPr>
        <w:t xml:space="preserve">calibration standards that were used earlier in the day to calibrate the instrument must be measured and values recorded. If significant drift is detected (as defined the manufacturer), the </w:t>
      </w:r>
      <w:r w:rsidR="5472D868" w:rsidRPr="5472D868">
        <w:rPr>
          <w:rFonts w:eastAsiaTheme="minorEastAsia"/>
        </w:rPr>
        <w:t>senso</w:t>
      </w:r>
      <w:r w:rsidRPr="5472D868">
        <w:rPr>
          <w:rFonts w:eastAsiaTheme="minorEastAsia"/>
        </w:rPr>
        <w:t xml:space="preserve">r may need service; data collected since the last successful calibration and post-measurement calibration check should be flagged. Discontinue use of any </w:t>
      </w:r>
      <w:r w:rsidR="5472D868" w:rsidRPr="5472D868">
        <w:rPr>
          <w:rFonts w:eastAsiaTheme="minorEastAsia"/>
        </w:rPr>
        <w:t>senso</w:t>
      </w:r>
      <w:r w:rsidRPr="5472D868">
        <w:rPr>
          <w:rFonts w:eastAsiaTheme="minorEastAsia"/>
        </w:rPr>
        <w:t>r that is not functioning properly.</w:t>
      </w:r>
    </w:p>
    <w:p w14:paraId="1AED924C" w14:textId="77777777" w:rsidR="00FE794D" w:rsidRPr="009F091B" w:rsidRDefault="00FE794D" w:rsidP="00FE794D">
      <w:pPr>
        <w:pStyle w:val="Heading3"/>
        <w:rPr>
          <w:rFonts w:eastAsiaTheme="minorHAnsi"/>
          <w:color w:val="000000"/>
        </w:rPr>
      </w:pPr>
      <w:bookmarkStart w:id="378" w:name="_Toc24106170"/>
      <w:r w:rsidRPr="001C3626">
        <w:rPr>
          <w:rFonts w:eastAsiaTheme="minorEastAsia"/>
        </w:rPr>
        <w:t>B7.3</w:t>
      </w:r>
      <w:r>
        <w:rPr>
          <w:rFonts w:eastAsiaTheme="minorHAnsi"/>
        </w:rPr>
        <w:tab/>
      </w:r>
      <w:r w:rsidRPr="001C3626">
        <w:rPr>
          <w:rFonts w:eastAsiaTheme="minorEastAsia"/>
        </w:rPr>
        <w:t>Instrument/Equipment Inspection, Testing Procedures</w:t>
      </w:r>
      <w:bookmarkEnd w:id="378"/>
      <w:r w:rsidRPr="001C3626">
        <w:rPr>
          <w:rFonts w:eastAsiaTheme="minorEastAsia"/>
        </w:rPr>
        <w:t xml:space="preserve"> </w:t>
      </w:r>
    </w:p>
    <w:p w14:paraId="27121ADE" w14:textId="624EA6DB" w:rsidR="00FE794D" w:rsidRDefault="00FE794D" w:rsidP="00383B1D">
      <w:pPr>
        <w:pStyle w:val="BodyText"/>
      </w:pPr>
      <w:r w:rsidRPr="545FFB88">
        <w:t>Equipment maintenance will be conducted routinely.</w:t>
      </w:r>
      <w:r>
        <w:t xml:space="preserve"> </w:t>
      </w:r>
      <w:r w:rsidRPr="545FFB88">
        <w:t>Records of equipment inspection, maintenance, repair</w:t>
      </w:r>
      <w:r>
        <w:t>.</w:t>
      </w:r>
      <w:r w:rsidRPr="545FFB88">
        <w:t xml:space="preserve"> and replacement will be recorded in a logbook. </w:t>
      </w:r>
    </w:p>
    <w:p w14:paraId="7E640DA0" w14:textId="76AE1A99" w:rsidR="00AD3068" w:rsidRPr="00A95709" w:rsidRDefault="3963D00E" w:rsidP="00353483">
      <w:pPr>
        <w:pStyle w:val="ListBulletLast"/>
        <w:numPr>
          <w:ilvl w:val="0"/>
          <w:numId w:val="0"/>
        </w:numPr>
        <w:rPr>
          <w:rFonts w:ascii="Courier New" w:hAnsi="Courier New" w:cs="Courier New"/>
          <w:sz w:val="24"/>
          <w:szCs w:val="24"/>
        </w:rPr>
      </w:pPr>
      <w:r w:rsidRPr="00A95709">
        <w:rPr>
          <w:rFonts w:ascii="Courier New" w:hAnsi="Courier New" w:cs="Courier New"/>
          <w:sz w:val="24"/>
          <w:szCs w:val="24"/>
        </w:rPr>
        <w:t>+++END-IF+++</w:t>
      </w:r>
    </w:p>
    <w:p w14:paraId="5AF89E59" w14:textId="3C043D55" w:rsidR="3963D00E" w:rsidRDefault="3963D00E" w:rsidP="3963D00E">
      <w:pPr>
        <w:pStyle w:val="Heading2"/>
      </w:pPr>
      <w:bookmarkStart w:id="379" w:name="_Toc24106171"/>
      <w:r>
        <w:t>B8</w:t>
      </w:r>
      <w:r>
        <w:tab/>
        <w:t>Inspection/Acceptance of Supplies and Consumables</w:t>
      </w:r>
      <w:bookmarkEnd w:id="379"/>
      <w:r>
        <w:t xml:space="preserve"> </w:t>
      </w:r>
    </w:p>
    <w:p w14:paraId="4F8450E9" w14:textId="011072BB" w:rsidR="3963D00E" w:rsidRDefault="3963D00E" w:rsidP="3963D00E">
      <w:pPr>
        <w:pStyle w:val="BodyText"/>
      </w:pPr>
      <w:r>
        <w:t>The Project Manager will be responsible for ensuring correct sample handling by:</w:t>
      </w:r>
    </w:p>
    <w:p w14:paraId="1300B1C9" w14:textId="011072BB" w:rsidR="3963D00E" w:rsidRDefault="3963D00E" w:rsidP="00353483">
      <w:pPr>
        <w:pStyle w:val="ListBullet"/>
        <w:rPr>
          <w:color w:val="000000" w:themeColor="text1"/>
        </w:rPr>
      </w:pPr>
      <w:r>
        <w:t>Ensuring availability of all required sampling supplies in the field.</w:t>
      </w:r>
    </w:p>
    <w:p w14:paraId="334BCD21" w14:textId="011072BB" w:rsidR="3963D00E" w:rsidRDefault="3963D00E" w:rsidP="00353483">
      <w:pPr>
        <w:pStyle w:val="ListBullet"/>
        <w:rPr>
          <w:color w:val="000000" w:themeColor="text1"/>
        </w:rPr>
      </w:pPr>
      <w:r>
        <w:t>Properly labeling all sample containers for biological samples in the field.</w:t>
      </w:r>
    </w:p>
    <w:p w14:paraId="1685ABBF" w14:textId="39DE4F56" w:rsidR="3963D00E" w:rsidRDefault="3963D00E" w:rsidP="00353483">
      <w:pPr>
        <w:pStyle w:val="ListBullet"/>
        <w:rPr>
          <w:color w:val="000000" w:themeColor="text1"/>
        </w:rPr>
      </w:pPr>
      <w:r>
        <w:t>Recording all relevant sampling information on the Sample Log, Field Data Forms, and Chain-of- custody Forms.</w:t>
      </w:r>
    </w:p>
    <w:p w14:paraId="6DA80E5C" w14:textId="011072BB" w:rsidR="3963D00E" w:rsidRDefault="3963D00E" w:rsidP="00353483">
      <w:pPr>
        <w:pStyle w:val="ListBulletLast"/>
      </w:pPr>
      <w:r>
        <w:t>Coordinating the transfer of all samples from the field to laboratories for analysis.</w:t>
      </w:r>
    </w:p>
    <w:p w14:paraId="7FF2C7C8" w14:textId="6750D72E" w:rsidR="3963D00E" w:rsidRDefault="3963D00E" w:rsidP="00353483">
      <w:pPr>
        <w:pStyle w:val="BodyText"/>
        <w:rPr>
          <w:color w:val="000000" w:themeColor="text1"/>
        </w:rPr>
      </w:pPr>
      <w:r>
        <w:t>Delegating tasks as indicated in the table below.</w:t>
      </w:r>
    </w:p>
    <w:p w14:paraId="7D87B290" w14:textId="0D233D74" w:rsidR="3963D00E" w:rsidRDefault="3963D00E" w:rsidP="3963D00E">
      <w:pPr>
        <w:pStyle w:val="TableTitle"/>
      </w:pPr>
      <w:bookmarkStart w:id="380" w:name="_Toc24070820"/>
      <w:r>
        <w:t>Table</w:t>
      </w:r>
      <w:r w:rsidR="00654404">
        <w:t xml:space="preserve"> B8.</w:t>
      </w:r>
      <w:r w:rsidR="00654404" w:rsidRPr="00A07B88">
        <w:fldChar w:fldCharType="begin"/>
      </w:r>
      <w:r w:rsidR="00654404">
        <w:instrText xml:space="preserve"> SEQ Table \* ARABIC \r 1 </w:instrText>
      </w:r>
      <w:r w:rsidR="00654404" w:rsidRPr="00A07B88">
        <w:fldChar w:fldCharType="separate"/>
      </w:r>
      <w:r w:rsidR="00654404">
        <w:rPr>
          <w:noProof/>
        </w:rPr>
        <w:t>1</w:t>
      </w:r>
      <w:r w:rsidR="00654404" w:rsidRPr="00A07B88">
        <w:fldChar w:fldCharType="end"/>
      </w:r>
      <w:r w:rsidR="00654404">
        <w:t xml:space="preserve">. </w:t>
      </w:r>
      <w:r>
        <w:t>Critical Field Supplies, Acceptance Criteria, and Responsibility for Critical Field Supplies</w:t>
      </w:r>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4459"/>
        <w:gridCol w:w="2124"/>
      </w:tblGrid>
      <w:tr w:rsidR="3963D00E" w:rsidRPr="00C55E15" w14:paraId="581FD43E" w14:textId="77777777" w:rsidTr="00C55E15">
        <w:trPr>
          <w:trHeight w:val="591"/>
          <w:tblHeader/>
        </w:trPr>
        <w:tc>
          <w:tcPr>
            <w:tcW w:w="2827" w:type="dxa"/>
            <w:shd w:val="clear" w:color="auto" w:fill="D9D9D9" w:themeFill="background1" w:themeFillShade="D9"/>
            <w:vAlign w:val="center"/>
          </w:tcPr>
          <w:p w14:paraId="741A1EBD" w14:textId="77777777" w:rsidR="3963D00E" w:rsidRPr="00C55E15" w:rsidRDefault="3963D00E" w:rsidP="3963D00E">
            <w:pPr>
              <w:pStyle w:val="TableHeadings"/>
            </w:pPr>
            <w:r w:rsidRPr="00C55E15">
              <w:t>Critical Supplies and Consumables</w:t>
            </w:r>
          </w:p>
        </w:tc>
        <w:tc>
          <w:tcPr>
            <w:tcW w:w="4589" w:type="dxa"/>
            <w:shd w:val="clear" w:color="auto" w:fill="D9D9D9" w:themeFill="background1" w:themeFillShade="D9"/>
            <w:vAlign w:val="center"/>
          </w:tcPr>
          <w:p w14:paraId="71B64673" w14:textId="77777777" w:rsidR="3963D00E" w:rsidRPr="00C55E15" w:rsidRDefault="3963D00E" w:rsidP="3963D00E">
            <w:pPr>
              <w:pStyle w:val="TableHeadings"/>
            </w:pPr>
            <w:r w:rsidRPr="00C55E15">
              <w:t xml:space="preserve">Inspection Requirements </w:t>
            </w:r>
            <w:r w:rsidRPr="00C55E15">
              <w:br/>
              <w:t>and Acceptance Criteria</w:t>
            </w:r>
          </w:p>
        </w:tc>
        <w:tc>
          <w:tcPr>
            <w:tcW w:w="2160" w:type="dxa"/>
            <w:shd w:val="clear" w:color="auto" w:fill="D9D9D9" w:themeFill="background1" w:themeFillShade="D9"/>
            <w:vAlign w:val="center"/>
          </w:tcPr>
          <w:p w14:paraId="49205B9B" w14:textId="77777777" w:rsidR="3963D00E" w:rsidRPr="00C55E15" w:rsidRDefault="3963D00E" w:rsidP="3963D00E">
            <w:pPr>
              <w:pStyle w:val="TableHeadings"/>
            </w:pPr>
            <w:r w:rsidRPr="00C55E15">
              <w:t>Responsible Individual</w:t>
            </w:r>
          </w:p>
        </w:tc>
      </w:tr>
      <w:tr w:rsidR="3963D00E" w:rsidRPr="00C55E15" w14:paraId="7CE64136" w14:textId="77777777" w:rsidTr="3963D00E">
        <w:tc>
          <w:tcPr>
            <w:tcW w:w="2827" w:type="dxa"/>
            <w:vAlign w:val="center"/>
          </w:tcPr>
          <w:p w14:paraId="4AFAD4F5" w14:textId="4C4F108B" w:rsidR="3963D00E" w:rsidRPr="00C55E15" w:rsidRDefault="3963D00E" w:rsidP="3963D00E">
            <w:pPr>
              <w:pStyle w:val="TableText"/>
              <w:rPr>
                <w:szCs w:val="22"/>
              </w:rPr>
            </w:pPr>
            <w:r w:rsidRPr="00C55E15">
              <w:rPr>
                <w:szCs w:val="22"/>
              </w:rPr>
              <w:t>Sample containers</w:t>
            </w:r>
          </w:p>
        </w:tc>
        <w:tc>
          <w:tcPr>
            <w:tcW w:w="4589" w:type="dxa"/>
            <w:vAlign w:val="center"/>
          </w:tcPr>
          <w:p w14:paraId="4703154A" w14:textId="77777777" w:rsidR="3963D00E" w:rsidRPr="00C55E15" w:rsidRDefault="3963D00E" w:rsidP="3963D00E">
            <w:pPr>
              <w:pStyle w:val="TableText"/>
              <w:rPr>
                <w:szCs w:val="22"/>
              </w:rPr>
            </w:pPr>
            <w:r w:rsidRPr="00C55E15">
              <w:rPr>
                <w:szCs w:val="22"/>
              </w:rPr>
              <w:t>Visually inspected for cracks, breakage, and cleanliness. May be reused.</w:t>
            </w:r>
          </w:p>
        </w:tc>
        <w:tc>
          <w:tcPr>
            <w:tcW w:w="2160" w:type="dxa"/>
            <w:vAlign w:val="center"/>
          </w:tcPr>
          <w:p w14:paraId="5BB41205" w14:textId="5E4A6A53" w:rsidR="3963D00E" w:rsidRPr="00C55E15" w:rsidRDefault="3963D00E" w:rsidP="3963D00E">
            <w:pPr>
              <w:pStyle w:val="TableText"/>
              <w:rPr>
                <w:szCs w:val="22"/>
              </w:rPr>
            </w:pPr>
          </w:p>
        </w:tc>
      </w:tr>
      <w:tr w:rsidR="3963D00E" w:rsidRPr="00C55E15" w14:paraId="39878DAB" w14:textId="77777777" w:rsidTr="3963D00E">
        <w:trPr>
          <w:trHeight w:val="557"/>
        </w:trPr>
        <w:tc>
          <w:tcPr>
            <w:tcW w:w="2827" w:type="dxa"/>
            <w:vAlign w:val="center"/>
          </w:tcPr>
          <w:p w14:paraId="3ADD2254" w14:textId="6F0FB1F7" w:rsidR="3963D00E" w:rsidRPr="00C55E15" w:rsidRDefault="3963D00E" w:rsidP="3963D00E">
            <w:pPr>
              <w:pStyle w:val="TableText"/>
              <w:rPr>
                <w:szCs w:val="22"/>
              </w:rPr>
            </w:pPr>
            <w:r w:rsidRPr="00C55E15">
              <w:rPr>
                <w:szCs w:val="22"/>
              </w:rPr>
              <w:t>Multi-parameter units; individual sensors</w:t>
            </w:r>
          </w:p>
        </w:tc>
        <w:tc>
          <w:tcPr>
            <w:tcW w:w="4589" w:type="dxa"/>
            <w:vAlign w:val="center"/>
          </w:tcPr>
          <w:p w14:paraId="3D755BDA" w14:textId="5BDAFB45" w:rsidR="3963D00E" w:rsidRPr="00C55E15" w:rsidRDefault="3963D00E" w:rsidP="00C55E15">
            <w:pPr>
              <w:pStyle w:val="TableText"/>
              <w:rPr>
                <w:szCs w:val="22"/>
              </w:rPr>
            </w:pPr>
            <w:r w:rsidRPr="00C55E15">
              <w:rPr>
                <w:szCs w:val="22"/>
              </w:rPr>
              <w:t>Functional checks to ensure proper calibration and operating capacity.</w:t>
            </w:r>
          </w:p>
        </w:tc>
        <w:tc>
          <w:tcPr>
            <w:tcW w:w="2160" w:type="dxa"/>
            <w:vAlign w:val="center"/>
          </w:tcPr>
          <w:p w14:paraId="718EBFE4" w14:textId="67DDEA7C" w:rsidR="3963D00E" w:rsidRPr="00C55E15" w:rsidRDefault="3963D00E" w:rsidP="3963D00E">
            <w:pPr>
              <w:pStyle w:val="TableText"/>
              <w:rPr>
                <w:szCs w:val="22"/>
              </w:rPr>
            </w:pPr>
          </w:p>
        </w:tc>
      </w:tr>
      <w:tr w:rsidR="3963D00E" w:rsidRPr="00C55E15" w14:paraId="64E1BC45" w14:textId="77777777" w:rsidTr="3963D00E">
        <w:tc>
          <w:tcPr>
            <w:tcW w:w="2827" w:type="dxa"/>
            <w:vAlign w:val="center"/>
          </w:tcPr>
          <w:p w14:paraId="131B09F0" w14:textId="77777777" w:rsidR="3963D00E" w:rsidRPr="00C55E15" w:rsidRDefault="3963D00E" w:rsidP="3963D00E">
            <w:pPr>
              <w:pStyle w:val="TableText"/>
              <w:rPr>
                <w:szCs w:val="22"/>
              </w:rPr>
            </w:pPr>
            <w:r w:rsidRPr="00C55E15">
              <w:rPr>
                <w:szCs w:val="22"/>
              </w:rPr>
              <w:t xml:space="preserve">Sampling equipment </w:t>
            </w:r>
          </w:p>
        </w:tc>
        <w:tc>
          <w:tcPr>
            <w:tcW w:w="4589" w:type="dxa"/>
            <w:vAlign w:val="center"/>
          </w:tcPr>
          <w:p w14:paraId="3C185770" w14:textId="77777777" w:rsidR="3963D00E" w:rsidRPr="00C55E15" w:rsidRDefault="3963D00E" w:rsidP="3963D00E">
            <w:pPr>
              <w:pStyle w:val="TableText"/>
              <w:rPr>
                <w:szCs w:val="22"/>
              </w:rPr>
            </w:pPr>
            <w:r w:rsidRPr="00C55E15">
              <w:rPr>
                <w:szCs w:val="22"/>
              </w:rPr>
              <w:t>Visually inspected for obvious defects, damage, and contamination.</w:t>
            </w:r>
          </w:p>
        </w:tc>
        <w:tc>
          <w:tcPr>
            <w:tcW w:w="2160" w:type="dxa"/>
            <w:vAlign w:val="center"/>
          </w:tcPr>
          <w:p w14:paraId="47B82B25" w14:textId="47798C4F" w:rsidR="3963D00E" w:rsidRPr="00C55E15" w:rsidRDefault="3963D00E" w:rsidP="3963D00E">
            <w:pPr>
              <w:pStyle w:val="TableText"/>
              <w:rPr>
                <w:szCs w:val="22"/>
              </w:rPr>
            </w:pPr>
          </w:p>
        </w:tc>
      </w:tr>
    </w:tbl>
    <w:p w14:paraId="42137039" w14:textId="66B7DC41" w:rsidR="00FE794D" w:rsidRPr="00FF6BBF" w:rsidRDefault="623FE806" w:rsidP="00FF6BBF">
      <w:pPr>
        <w:pStyle w:val="Heading2"/>
      </w:pPr>
      <w:bookmarkStart w:id="381" w:name="_Toc24106172"/>
      <w:r>
        <w:t>B9</w:t>
      </w:r>
      <w:r w:rsidR="00FE794D">
        <w:tab/>
      </w:r>
      <w:r>
        <w:t>Data Acquisition Requirements</w:t>
      </w:r>
      <w:bookmarkEnd w:id="381"/>
    </w:p>
    <w:p w14:paraId="2F6E01FD" w14:textId="77777777" w:rsidR="000B558F" w:rsidRDefault="00FE794D" w:rsidP="00383B1D">
      <w:pPr>
        <w:pStyle w:val="BodyText"/>
        <w:rPr>
          <w:rFonts w:eastAsia="Palatino Linotype"/>
        </w:rPr>
      </w:pPr>
      <w:r w:rsidRPr="545FFB88">
        <w:rPr>
          <w:rFonts w:eastAsia="Palatino Linotype"/>
        </w:rPr>
        <w:t xml:space="preserve">Secondary data (historical reports, maps, literature searches, and previously collected analytical data) may be used in the preparation of the sampling plan. These data may come from sources such </w:t>
      </w:r>
      <w:r w:rsidRPr="00E264BE">
        <w:rPr>
          <w:rFonts w:eastAsia="Palatino Linotype"/>
        </w:rPr>
        <w:t>as</w:t>
      </w:r>
      <w:r w:rsidR="000B558F">
        <w:rPr>
          <w:rFonts w:eastAsia="Palatino Linotype"/>
        </w:rPr>
        <w:t>:</w:t>
      </w:r>
    </w:p>
    <w:p w14:paraId="2A4F1AC2" w14:textId="77777777" w:rsidR="000B558F" w:rsidRPr="001C3626" w:rsidRDefault="623FE806" w:rsidP="00353483">
      <w:pPr>
        <w:pStyle w:val="ListBullet"/>
      </w:pPr>
      <w:r w:rsidRPr="623FE806">
        <w:rPr>
          <w:color w:val="000000" w:themeColor="text1"/>
        </w:rPr>
        <w:t xml:space="preserve">Prior reports </w:t>
      </w:r>
      <w:r>
        <w:t>specific to the area</w:t>
      </w:r>
    </w:p>
    <w:p w14:paraId="37C241C5" w14:textId="77777777" w:rsidR="000B558F" w:rsidRPr="001C3626" w:rsidRDefault="623FE806" w:rsidP="00353483">
      <w:pPr>
        <w:pStyle w:val="ListBullet"/>
      </w:pPr>
      <w:r>
        <w:t>Results of state agency or other water quality monitoring data</w:t>
      </w:r>
    </w:p>
    <w:p w14:paraId="3261EC5F" w14:textId="77777777" w:rsidR="000B558F" w:rsidRPr="006F2BDB" w:rsidRDefault="623FE806" w:rsidP="00353483">
      <w:pPr>
        <w:pStyle w:val="ListBullet"/>
      </w:pPr>
      <w:r>
        <w:t>Pertinent data collected by federal agencies, such as USGS bathymetry data and NOAA weather records</w:t>
      </w:r>
    </w:p>
    <w:p w14:paraId="71B5CF20" w14:textId="0569CEF1" w:rsidR="000B558F" w:rsidRDefault="439765CD" w:rsidP="00353483">
      <w:pPr>
        <w:pStyle w:val="ListBulletLast"/>
      </w:pPr>
      <w:r>
        <w:t>Surveys completed in the embayment or embayment system of interest, including those identified through MassBays’ Inventory of Plans and Assessments (</w:t>
      </w:r>
      <w:hyperlink r:id="rId28">
        <w:r w:rsidRPr="439765CD">
          <w:rPr>
            <w:rStyle w:val="Hyperlink"/>
            <w:rFonts w:eastAsiaTheme="majorEastAsia"/>
          </w:rPr>
          <w:t>https://www.mass.gov/service-details/massbays-inventory-of-plans-and-assessments</w:t>
        </w:r>
      </w:hyperlink>
      <w:r>
        <w:t>)</w:t>
      </w:r>
    </w:p>
    <w:p w14:paraId="7189832E" w14:textId="4B849145" w:rsidR="439765CD" w:rsidRDefault="439765CD" w:rsidP="00DA7092">
      <w:pPr>
        <w:pStyle w:val="BodyText"/>
      </w:pPr>
      <w:r>
        <w:t>A Secondary Data Form (attached) will be included with the data quality evaluation package.</w:t>
      </w:r>
    </w:p>
    <w:p w14:paraId="19FC64DD" w14:textId="52549A1C" w:rsidR="00FE794D" w:rsidRPr="00B07790" w:rsidRDefault="00FE794D" w:rsidP="00FE794D">
      <w:pPr>
        <w:pStyle w:val="Heading2"/>
        <w:rPr>
          <w:b w:val="0"/>
        </w:rPr>
      </w:pPr>
      <w:bookmarkStart w:id="382" w:name="_Toc24106173"/>
      <w:r w:rsidRPr="00B07790">
        <w:t>B10</w:t>
      </w:r>
      <w:r>
        <w:tab/>
      </w:r>
      <w:r w:rsidR="00C27F0E" w:rsidRPr="00B07790">
        <w:t>Data Management</w:t>
      </w:r>
      <w:bookmarkEnd w:id="382"/>
    </w:p>
    <w:p w14:paraId="02B638DF" w14:textId="4A5B8929" w:rsidR="00FE794D" w:rsidRPr="009F091B" w:rsidRDefault="00FE794D" w:rsidP="00383B1D">
      <w:pPr>
        <w:pStyle w:val="BodyText"/>
      </w:pPr>
      <w:r w:rsidRPr="009F091B">
        <w:t xml:space="preserve">Field </w:t>
      </w:r>
      <w:r>
        <w:t>crew</w:t>
      </w:r>
      <w:r w:rsidRPr="009F091B">
        <w:t xml:space="preserve"> shall record </w:t>
      </w:r>
      <w:r>
        <w:t>sampling</w:t>
      </w:r>
      <w:r w:rsidRPr="009F091B">
        <w:t xml:space="preserve"> data on </w:t>
      </w:r>
      <w:r w:rsidR="520F77F9" w:rsidRPr="009F091B">
        <w:t>F</w:t>
      </w:r>
      <w:r w:rsidRPr="009F091B">
        <w:t xml:space="preserve">ield </w:t>
      </w:r>
      <w:r w:rsidR="520F77F9" w:rsidRPr="009F091B">
        <w:t>Data Forms</w:t>
      </w:r>
      <w:r w:rsidRPr="009F091B">
        <w:t xml:space="preserve">, review them, sign, and submit to the Field </w:t>
      </w:r>
      <w:r w:rsidR="25809679" w:rsidRPr="009F091B">
        <w:t>Projec</w:t>
      </w:r>
      <w:r w:rsidR="457ED122" w:rsidRPr="009F091B">
        <w:t xml:space="preserve">t </w:t>
      </w:r>
      <w:r w:rsidR="25809679" w:rsidRPr="009F091B">
        <w:t xml:space="preserve">Coordinator. The Field </w:t>
      </w:r>
      <w:r w:rsidR="457ED122" w:rsidRPr="009F091B">
        <w:t>Project</w:t>
      </w:r>
      <w:r w:rsidRPr="009F091B">
        <w:t xml:space="preserve"> Coordinator will review the </w:t>
      </w:r>
      <w:r w:rsidR="000B558F">
        <w:t>forms</w:t>
      </w:r>
      <w:r w:rsidRPr="009F091B">
        <w:t xml:space="preserve"> and confer with the crew on any required corrective action. Field crew will fill out the </w:t>
      </w:r>
      <w:r w:rsidR="623FE806" w:rsidRPr="009F091B">
        <w:t>C</w:t>
      </w:r>
      <w:r w:rsidRPr="009F091B">
        <w:t xml:space="preserve">hain of </w:t>
      </w:r>
      <w:r w:rsidR="623FE806" w:rsidRPr="009F091B">
        <w:t>C</w:t>
      </w:r>
      <w:r w:rsidRPr="009F091B">
        <w:t xml:space="preserve">ustody </w:t>
      </w:r>
      <w:r w:rsidR="623FE806" w:rsidRPr="009F091B">
        <w:t>F</w:t>
      </w:r>
      <w:r w:rsidRPr="009F091B">
        <w:t xml:space="preserve">orm for forwarding the samples (processed or unprocessed) to the laboratory. Each person who handles or transports samples will also sign the custody form upon receipt of samples. </w:t>
      </w:r>
      <w:r w:rsidR="0077653C" w:rsidRPr="00114197">
        <w:t xml:space="preserve">Chain of </w:t>
      </w:r>
      <w:r w:rsidR="623FE806" w:rsidRPr="00114197">
        <w:t>C</w:t>
      </w:r>
      <w:r w:rsidR="0077653C" w:rsidRPr="00114197">
        <w:t xml:space="preserve">ustody </w:t>
      </w:r>
      <w:r w:rsidR="623FE806" w:rsidRPr="00114197">
        <w:t>F</w:t>
      </w:r>
      <w:r w:rsidR="0077653C" w:rsidRPr="00114197">
        <w:t>orms will accompany samples to the lab and</w:t>
      </w:r>
      <w:r w:rsidR="0077653C">
        <w:t xml:space="preserve"> be</w:t>
      </w:r>
      <w:r w:rsidR="0077653C" w:rsidRPr="00114197">
        <w:t xml:space="preserve"> returned to the Monitoring Program Coordinator after each analysis run is completed.</w:t>
      </w:r>
    </w:p>
    <w:p w14:paraId="4459A41A" w14:textId="0EEB2692" w:rsidR="00FE794D" w:rsidRPr="009F091B" w:rsidRDefault="00FE794D" w:rsidP="00383B1D">
      <w:pPr>
        <w:pStyle w:val="BodyText"/>
      </w:pPr>
      <w:r w:rsidRPr="009F091B">
        <w:t xml:space="preserve">Once laboratory analyses are complete, the laboratory personnel will email or mail laboratory results to the Monitoring </w:t>
      </w:r>
      <w:r w:rsidR="3854905B" w:rsidRPr="009F091B">
        <w:t xml:space="preserve">Program </w:t>
      </w:r>
      <w:r w:rsidRPr="009F091B">
        <w:t xml:space="preserve">Coordinator. The Monitoring </w:t>
      </w:r>
      <w:r w:rsidR="3854905B" w:rsidRPr="009F091B">
        <w:t xml:space="preserve">Program </w:t>
      </w:r>
      <w:r w:rsidRPr="009F091B">
        <w:t xml:space="preserve">Coordinator and/or Data </w:t>
      </w:r>
      <w:r w:rsidR="3854905B" w:rsidRPr="009F091B">
        <w:t>Management</w:t>
      </w:r>
      <w:r w:rsidRPr="009F091B">
        <w:t xml:space="preserve"> Coordinator will enter raw field and lab data electronically. Data are then compared with </w:t>
      </w:r>
      <w:r w:rsidR="623FE806" w:rsidRPr="009F091B">
        <w:t>Field Data Forms</w:t>
      </w:r>
      <w:r w:rsidRPr="009F091B">
        <w:t xml:space="preserve"> for accuracy. The original data forms will be stored in the organization’s office. Electronic backups and copies of </w:t>
      </w:r>
      <w:r w:rsidR="623FE806" w:rsidRPr="009F091B">
        <w:t>Field Data</w:t>
      </w:r>
      <w:r w:rsidRPr="009F091B">
        <w:t xml:space="preserve"> </w:t>
      </w:r>
      <w:r w:rsidR="623FE806" w:rsidRPr="009F091B">
        <w:t xml:space="preserve">Forms </w:t>
      </w:r>
      <w:r w:rsidRPr="009F091B">
        <w:t>will be made and stored.</w:t>
      </w:r>
    </w:p>
    <w:p w14:paraId="73B60063" w14:textId="3E5E65BA" w:rsidR="0081612C" w:rsidRDefault="00FE794D" w:rsidP="00383B1D">
      <w:pPr>
        <w:pStyle w:val="BodyText"/>
      </w:pPr>
      <w:r w:rsidRPr="009F091B">
        <w:t xml:space="preserve">Data </w:t>
      </w:r>
      <w:r>
        <w:t>QC</w:t>
      </w:r>
      <w:r w:rsidRPr="009F091B">
        <w:t xml:space="preserve"> steps will be taken at several stages. Documentation of data recording and handling, including all problems and corrective actions, shall be included in all preliminary and final reports</w:t>
      </w:r>
      <w:r w:rsidR="000B558F">
        <w:t xml:space="preserve"> (Corrective Action Reporting Form attached)</w:t>
      </w:r>
      <w:r w:rsidRPr="009F091B">
        <w:t>.</w:t>
      </w:r>
      <w:r w:rsidR="000B558F">
        <w:t xml:space="preserve"> See Section A9 for record handling and storage procedures.</w:t>
      </w:r>
    </w:p>
    <w:p w14:paraId="2891AF8A" w14:textId="77777777" w:rsidR="0027249E" w:rsidRPr="00D32E49" w:rsidRDefault="0027249E" w:rsidP="0027249E">
      <w:pPr>
        <w:autoSpaceDE w:val="0"/>
        <w:autoSpaceDN w:val="0"/>
        <w:spacing w:before="40" w:after="40"/>
        <w:rPr>
          <w:rFonts w:ascii="Courier New" w:hAnsi="Courier New" w:cs="Courier New"/>
          <w:color w:val="000000"/>
          <w:sz w:val="24"/>
          <w:szCs w:val="24"/>
        </w:rPr>
      </w:pPr>
      <w:r w:rsidRPr="00BE1ABA">
        <w:rPr>
          <w:rFonts w:ascii="Courier New" w:hAnsi="Courier New" w:cs="Courier New"/>
          <w:color w:val="000000"/>
          <w:sz w:val="24"/>
          <w:szCs w:val="24"/>
        </w:rPr>
        <w:t>+++END-IF+++</w:t>
      </w:r>
    </w:p>
    <w:p w14:paraId="16D94751" w14:textId="77777777" w:rsidR="0027249E" w:rsidRPr="009F091B" w:rsidRDefault="0027249E" w:rsidP="00383B1D">
      <w:pPr>
        <w:pStyle w:val="BodyText"/>
      </w:pPr>
    </w:p>
    <w:p w14:paraId="42E50F46" w14:textId="57BB76E6" w:rsidR="00CA460F" w:rsidRDefault="00CA460F" w:rsidP="00FE794D">
      <w:pPr>
        <w:tabs>
          <w:tab w:val="left" w:pos="7112"/>
        </w:tabs>
        <w:spacing w:line="276" w:lineRule="auto"/>
        <w:rPr>
          <w:rFonts w:cs="Arial"/>
          <w:b/>
        </w:rPr>
      </w:pPr>
    </w:p>
    <w:p w14:paraId="4DCD44AC" w14:textId="77777777" w:rsidR="00CA460F" w:rsidRDefault="00CA460F">
      <w:pPr>
        <w:spacing w:after="160" w:line="259" w:lineRule="auto"/>
        <w:rPr>
          <w:rFonts w:cs="Arial"/>
          <w:b/>
        </w:rPr>
      </w:pPr>
      <w:r>
        <w:rPr>
          <w:rFonts w:cs="Arial"/>
          <w:b/>
        </w:rPr>
        <w:br w:type="page"/>
      </w:r>
    </w:p>
    <w:p w14:paraId="56D062A2" w14:textId="5669C690" w:rsidR="00CA460F" w:rsidRDefault="00C27F0E" w:rsidP="00CA460F">
      <w:pPr>
        <w:pStyle w:val="Heading1"/>
      </w:pPr>
      <w:bookmarkStart w:id="383" w:name="_Toc24106174"/>
      <w:r>
        <w:t xml:space="preserve">Section </w:t>
      </w:r>
      <w:r w:rsidR="00CA460F">
        <w:t>C. Assessment and Oversight</w:t>
      </w:r>
      <w:bookmarkEnd w:id="383"/>
    </w:p>
    <w:p w14:paraId="1D1E0A29" w14:textId="34CC23EB" w:rsidR="00CA460F" w:rsidRDefault="00CA460F" w:rsidP="00CA460F">
      <w:pPr>
        <w:pStyle w:val="Heading2"/>
      </w:pPr>
      <w:bookmarkStart w:id="384" w:name="_Toc24106175"/>
      <w:r>
        <w:t>C1. Assessment and Response Actions</w:t>
      </w:r>
      <w:bookmarkEnd w:id="384"/>
    </w:p>
    <w:p w14:paraId="1B4B0A15" w14:textId="25703790" w:rsidR="008C3C90" w:rsidRDefault="009309F0" w:rsidP="00CA460F">
      <w:pPr>
        <w:pStyle w:val="BodyText"/>
      </w:pPr>
      <w:r w:rsidRPr="00402BE3">
        <w:t>This section identifies the number, frequency, and type of planned assessment activities that will be performed to assure implementation of this QAPP.  These activities will be overseen by the Project Manager.</w:t>
      </w:r>
    </w:p>
    <w:p w14:paraId="13E4A250" w14:textId="1589EA1E" w:rsidR="008C3C90" w:rsidRDefault="008C3C90" w:rsidP="008C3C90">
      <w:pPr>
        <w:pStyle w:val="Heading3"/>
        <w:rPr>
          <w:rFonts w:eastAsiaTheme="minorEastAsia"/>
        </w:rPr>
      </w:pPr>
      <w:bookmarkStart w:id="385" w:name="_Toc24106176"/>
      <w:r w:rsidRPr="6B2E2E3F">
        <w:rPr>
          <w:rFonts w:eastAsiaTheme="minorEastAsia"/>
        </w:rPr>
        <w:t>C1.1</w:t>
      </w:r>
      <w:r>
        <w:rPr>
          <w:rFonts w:eastAsiaTheme="minorHAnsi"/>
        </w:rPr>
        <w:tab/>
      </w:r>
      <w:r w:rsidRPr="6B2E2E3F">
        <w:rPr>
          <w:rFonts w:eastAsiaTheme="minorEastAsia"/>
        </w:rPr>
        <w:t>Assessments</w:t>
      </w:r>
      <w:bookmarkEnd w:id="385"/>
    </w:p>
    <w:p w14:paraId="6AA5CCB9" w14:textId="5C8FA096" w:rsidR="009309F0" w:rsidRPr="009309F0" w:rsidRDefault="009309F0" w:rsidP="00353483">
      <w:pPr>
        <w:pStyle w:val="Heading4"/>
      </w:pPr>
      <w:r w:rsidRPr="009309F0">
        <w:t>Field Sampling Readiness Review</w:t>
      </w:r>
    </w:p>
    <w:p w14:paraId="75ABC66C" w14:textId="1B76ECEA" w:rsidR="009309F0" w:rsidRDefault="009309F0" w:rsidP="009309F0">
      <w:pPr>
        <w:pStyle w:val="BodyText"/>
      </w:pPr>
      <w:r>
        <w:t xml:space="preserve">A field survey plan will reference the specific field activities to be conducted and lists of equipment provided. </w:t>
      </w:r>
    </w:p>
    <w:p w14:paraId="59E808AE" w14:textId="479F1401" w:rsidR="009309F0" w:rsidRPr="009309F0" w:rsidRDefault="009309F0" w:rsidP="00353483">
      <w:pPr>
        <w:pStyle w:val="Heading4"/>
      </w:pPr>
      <w:r w:rsidRPr="009309F0">
        <w:t>Field Sampling Internal Audit</w:t>
      </w:r>
    </w:p>
    <w:p w14:paraId="35A1E755" w14:textId="6B37596F" w:rsidR="009309F0" w:rsidRDefault="009309F0" w:rsidP="009309F0">
      <w:pPr>
        <w:pStyle w:val="BodyText"/>
      </w:pPr>
      <w:r>
        <w:t>The Project Manager in coordination with the Field Coordinator will be responsible for periodic internal audits to verify that field sampling procedures and measurements are properly followed. The internal field audit checklist will include examination of the following (See Table):</w:t>
      </w:r>
    </w:p>
    <w:p w14:paraId="1F3485D7" w14:textId="1E6180A9" w:rsidR="009309F0" w:rsidRDefault="009309F0" w:rsidP="00353483">
      <w:pPr>
        <w:pStyle w:val="ListBullet"/>
      </w:pPr>
      <w:r>
        <w:t>Field sampling records</w:t>
      </w:r>
    </w:p>
    <w:p w14:paraId="3CFF5A67" w14:textId="5CE0DC15" w:rsidR="009309F0" w:rsidRDefault="009309F0" w:rsidP="00353483">
      <w:pPr>
        <w:pStyle w:val="ListBullet"/>
      </w:pPr>
      <w:r>
        <w:t>Sample collection, handling, and packaging procedures</w:t>
      </w:r>
    </w:p>
    <w:p w14:paraId="2B3BFE55" w14:textId="5397B7BB" w:rsidR="009309F0" w:rsidRDefault="009309F0" w:rsidP="00353483">
      <w:pPr>
        <w:pStyle w:val="ListBullet"/>
      </w:pPr>
      <w:r>
        <w:t>Adherence to the Field SOPs and this QAPP</w:t>
      </w:r>
    </w:p>
    <w:p w14:paraId="3798BF59" w14:textId="6A5E989F" w:rsidR="009309F0" w:rsidRDefault="009309F0" w:rsidP="00353483">
      <w:pPr>
        <w:pStyle w:val="ListBullet"/>
      </w:pPr>
      <w:r>
        <w:t>QA procedures</w:t>
      </w:r>
    </w:p>
    <w:p w14:paraId="79F18335" w14:textId="743BD27D" w:rsidR="009309F0" w:rsidRDefault="009309F0" w:rsidP="00353483">
      <w:pPr>
        <w:pStyle w:val="ListBullet"/>
      </w:pPr>
      <w:r>
        <w:t>Chain-of-custody</w:t>
      </w:r>
    </w:p>
    <w:p w14:paraId="41438C34" w14:textId="77F0FD07" w:rsidR="009309F0" w:rsidRDefault="009309F0" w:rsidP="00353483">
      <w:pPr>
        <w:pStyle w:val="ListBulletLast"/>
      </w:pPr>
      <w:r>
        <w:t>Sample documentation</w:t>
      </w:r>
    </w:p>
    <w:p w14:paraId="57667BC9" w14:textId="2C44C524" w:rsidR="009309F0" w:rsidRDefault="009309F0" w:rsidP="009309F0">
      <w:pPr>
        <w:pStyle w:val="BodyText"/>
      </w:pPr>
      <w:r>
        <w:t>Results of internal field audits will be documented in QA reports to the Project Manager (Section C2).</w:t>
      </w:r>
    </w:p>
    <w:p w14:paraId="11A7A025" w14:textId="72DC0F3E" w:rsidR="009309F0" w:rsidRPr="009309F0" w:rsidRDefault="009309F0" w:rsidP="00353483">
      <w:pPr>
        <w:pStyle w:val="Heading4"/>
      </w:pPr>
      <w:r w:rsidRPr="009309F0">
        <w:t>Laboratory Audits</w:t>
      </w:r>
    </w:p>
    <w:p w14:paraId="66B761EA" w14:textId="0F52BCA2" w:rsidR="009309F0" w:rsidRDefault="009309F0" w:rsidP="009309F0">
      <w:pPr>
        <w:pStyle w:val="BodyText"/>
      </w:pPr>
      <w:r>
        <w:t>System audits are performed as described in each laboratory’s QA manual for internal auditing. Laboratory audits may be conducted by the contracted laboratory’s QA/QC Manager at the project start up and then periodically as part of its analytical monitoring program. The laboratory audit checklist will review the following:</w:t>
      </w:r>
    </w:p>
    <w:p w14:paraId="243429DF" w14:textId="47DEA4CE" w:rsidR="009309F0" w:rsidRPr="00C9151A" w:rsidRDefault="623FE806" w:rsidP="00353483">
      <w:pPr>
        <w:pStyle w:val="ListBullet"/>
      </w:pPr>
      <w:r>
        <w:t>QA organization and procedures</w:t>
      </w:r>
    </w:p>
    <w:p w14:paraId="00371E04" w14:textId="206C3853" w:rsidR="009309F0" w:rsidRPr="00C9151A" w:rsidRDefault="623FE806" w:rsidP="00353483">
      <w:pPr>
        <w:pStyle w:val="ListBullet"/>
      </w:pPr>
      <w:r>
        <w:t>Personnel training and qualifications</w:t>
      </w:r>
    </w:p>
    <w:p w14:paraId="5D87364D" w14:textId="268FBE08" w:rsidR="009309F0" w:rsidRPr="00C9151A" w:rsidRDefault="623FE806" w:rsidP="00353483">
      <w:pPr>
        <w:pStyle w:val="ListBullet"/>
      </w:pPr>
      <w:r>
        <w:t>Sample log-in procedures</w:t>
      </w:r>
    </w:p>
    <w:p w14:paraId="273B0051" w14:textId="27B61A0B" w:rsidR="009309F0" w:rsidRPr="00C9151A" w:rsidRDefault="623FE806" w:rsidP="00353483">
      <w:pPr>
        <w:pStyle w:val="ListBullet"/>
      </w:pPr>
      <w:r>
        <w:t>Sample storage facilities</w:t>
      </w:r>
    </w:p>
    <w:p w14:paraId="1D87EB36" w14:textId="17781E75" w:rsidR="009309F0" w:rsidRPr="00C9151A" w:rsidRDefault="623FE806" w:rsidP="00353483">
      <w:pPr>
        <w:pStyle w:val="ListBullet"/>
      </w:pPr>
      <w:r>
        <w:t>Analyst technique</w:t>
      </w:r>
    </w:p>
    <w:p w14:paraId="02572A8C" w14:textId="0885D2E7" w:rsidR="009309F0" w:rsidRPr="00C9151A" w:rsidRDefault="623FE806" w:rsidP="00353483">
      <w:pPr>
        <w:pStyle w:val="ListBullet"/>
      </w:pPr>
      <w:r>
        <w:t>Adherence to laboratory SOPs and this QAPP</w:t>
      </w:r>
    </w:p>
    <w:p w14:paraId="6507EB9D" w14:textId="10F8AAAF" w:rsidR="009309F0" w:rsidRPr="00C9151A" w:rsidRDefault="623FE806" w:rsidP="00353483">
      <w:pPr>
        <w:pStyle w:val="ListBullet"/>
      </w:pPr>
      <w:r>
        <w:t>Compliance with QA/QC objectives</w:t>
      </w:r>
    </w:p>
    <w:p w14:paraId="7BE6CD10" w14:textId="2EB8A8FB" w:rsidR="009309F0" w:rsidRPr="00C9151A" w:rsidRDefault="623FE806" w:rsidP="00353483">
      <w:pPr>
        <w:pStyle w:val="ListBullet"/>
      </w:pPr>
      <w:r>
        <w:t>Instrument calibration and maintenance</w:t>
      </w:r>
    </w:p>
    <w:p w14:paraId="6055C649" w14:textId="7D3781DE" w:rsidR="009309F0" w:rsidRPr="00C9151A" w:rsidRDefault="623FE806" w:rsidP="00353483">
      <w:pPr>
        <w:pStyle w:val="ListBullet"/>
      </w:pPr>
      <w:r>
        <w:t>Facility security</w:t>
      </w:r>
    </w:p>
    <w:p w14:paraId="55A4D8E0" w14:textId="557E15F0" w:rsidR="009309F0" w:rsidRPr="00C9151A" w:rsidRDefault="623FE806" w:rsidP="00353483">
      <w:pPr>
        <w:pStyle w:val="ListBullet"/>
      </w:pPr>
      <w:r>
        <w:t>Waste management</w:t>
      </w:r>
    </w:p>
    <w:p w14:paraId="3020FAF8" w14:textId="611C6E6E" w:rsidR="009309F0" w:rsidRPr="00C9151A" w:rsidRDefault="623FE806" w:rsidP="00353483">
      <w:pPr>
        <w:pStyle w:val="ListBullet"/>
      </w:pPr>
      <w:r>
        <w:t>Data recording, reduction, review, reports, and archival</w:t>
      </w:r>
    </w:p>
    <w:p w14:paraId="7C48BDA7" w14:textId="1AC54E6D" w:rsidR="009309F0" w:rsidRPr="00C9151A" w:rsidRDefault="3963D00E" w:rsidP="00353483">
      <w:pPr>
        <w:pStyle w:val="ListBulletLast"/>
      </w:pPr>
      <w:r>
        <w:t>Cleanliness and housekeeping</w:t>
      </w:r>
    </w:p>
    <w:p w14:paraId="0DA0AD67" w14:textId="269E45FA" w:rsidR="009309F0" w:rsidRPr="00243EC1" w:rsidRDefault="009309F0" w:rsidP="009309F0">
      <w:pPr>
        <w:pStyle w:val="BodyText"/>
      </w:pPr>
      <w:r>
        <w:t xml:space="preserve">Preliminary results of the systems audit will be discussed with the laboratory management staff. A written report that summarizes audit findings and recommends corrective actions as relevant will be prepared and submitted to the Laboratory Director for response and to the Project Manager. The results of the audit, including resolution of any deficiencies, will be included in the QA reports, as described in </w:t>
      </w:r>
      <w:r w:rsidRPr="00243EC1">
        <w:t xml:space="preserve">Section C2. </w:t>
      </w:r>
    </w:p>
    <w:p w14:paraId="20EF6196" w14:textId="4C74A06C" w:rsidR="009715C8" w:rsidRPr="00243EC1" w:rsidRDefault="009715C8" w:rsidP="009715C8">
      <w:pPr>
        <w:autoSpaceDE w:val="0"/>
        <w:autoSpaceDN w:val="0"/>
        <w:spacing w:before="40" w:after="40"/>
        <w:rPr>
          <w:rFonts w:ascii="Courier New" w:hAnsi="Courier New" w:cs="Courier New"/>
          <w:sz w:val="24"/>
          <w:szCs w:val="24"/>
        </w:rPr>
      </w:pPr>
      <w:r w:rsidRPr="00243EC1">
        <w:rPr>
          <w:rFonts w:ascii="Courier New" w:hAnsi="Courier New" w:cs="Courier New"/>
          <w:sz w:val="24"/>
          <w:szCs w:val="24"/>
        </w:rPr>
        <w:t xml:space="preserve">+++IF </w:t>
      </w:r>
      <w:proofErr w:type="gramStart"/>
      <w:r w:rsidRPr="00243EC1">
        <w:rPr>
          <w:rFonts w:ascii="Courier New" w:hAnsi="Courier New" w:cs="Courier New"/>
          <w:sz w:val="24"/>
          <w:szCs w:val="24"/>
        </w:rPr>
        <w:t>determine(</w:t>
      </w:r>
      <w:proofErr w:type="gramEnd"/>
      <w:r w:rsidRPr="00243EC1">
        <w:rPr>
          <w:rFonts w:ascii="Courier New" w:hAnsi="Courier New" w:cs="Courier New"/>
          <w:sz w:val="24"/>
          <w:szCs w:val="24"/>
        </w:rPr>
        <w:t>'Saltwater Benthic', 'Saltwater',</w:t>
      </w:r>
      <w:r w:rsidR="00C97E4B">
        <w:rPr>
          <w:rFonts w:ascii="Courier New" w:hAnsi="Courier New" w:cs="Courier New"/>
          <w:sz w:val="24"/>
          <w:szCs w:val="24"/>
        </w:rPr>
        <w:t xml:space="preserve"> </w:t>
      </w:r>
      <w:r w:rsidRPr="00243EC1">
        <w:rPr>
          <w:rFonts w:ascii="Courier New" w:hAnsi="Courier New" w:cs="Courier New"/>
          <w:sz w:val="24"/>
          <w:szCs w:val="24"/>
        </w:rPr>
        <w:t>'Infauna', 'Sediment grab samples') === true+++</w:t>
      </w:r>
    </w:p>
    <w:p w14:paraId="50452198" w14:textId="77777777" w:rsidR="009715C8" w:rsidRPr="00243EC1" w:rsidRDefault="009715C8" w:rsidP="009715C8">
      <w:pPr>
        <w:autoSpaceDE w:val="0"/>
        <w:autoSpaceDN w:val="0"/>
        <w:spacing w:before="40" w:after="40"/>
        <w:rPr>
          <w:rFonts w:ascii="Courier New" w:hAnsi="Courier New" w:cs="Courier New"/>
          <w:sz w:val="24"/>
          <w:szCs w:val="24"/>
        </w:rPr>
      </w:pPr>
    </w:p>
    <w:p w14:paraId="6828F419" w14:textId="6E3376D1" w:rsidR="009309F0" w:rsidRPr="00243EC1" w:rsidRDefault="009309F0" w:rsidP="00353483">
      <w:pPr>
        <w:pStyle w:val="Heading4"/>
      </w:pPr>
      <w:r w:rsidRPr="00243EC1">
        <w:t xml:space="preserve">Performance </w:t>
      </w:r>
      <w:r w:rsidR="00C7763B" w:rsidRPr="00243EC1">
        <w:t>E</w:t>
      </w:r>
      <w:r w:rsidRPr="00243EC1">
        <w:t xml:space="preserve">valuation Sample Assessment </w:t>
      </w:r>
    </w:p>
    <w:p w14:paraId="06295F51" w14:textId="53248FB8" w:rsidR="009309F0" w:rsidRPr="00243EC1" w:rsidRDefault="009309F0" w:rsidP="009309F0">
      <w:pPr>
        <w:pStyle w:val="BodyText"/>
      </w:pPr>
      <w:r w:rsidRPr="00243EC1">
        <w:t xml:space="preserve">Proficiency testing for </w:t>
      </w:r>
      <w:proofErr w:type="spellStart"/>
      <w:r w:rsidRPr="00243EC1">
        <w:t>infaunal</w:t>
      </w:r>
      <w:proofErr w:type="spellEnd"/>
      <w:r w:rsidRPr="00243EC1">
        <w:t xml:space="preserve"> taxonomic analyses is accomplished through regular communication and inter-calibration of </w:t>
      </w:r>
      <w:proofErr w:type="spellStart"/>
      <w:r w:rsidRPr="00243EC1">
        <w:t>infaunal</w:t>
      </w:r>
      <w:proofErr w:type="spellEnd"/>
      <w:r w:rsidRPr="00243EC1">
        <w:t xml:space="preserve"> samples among taxonomists.</w:t>
      </w:r>
    </w:p>
    <w:p w14:paraId="3CAA6B39" w14:textId="70E03A54" w:rsidR="009715C8" w:rsidRDefault="009715C8" w:rsidP="009309F0">
      <w:pPr>
        <w:pStyle w:val="BodyText"/>
      </w:pPr>
      <w:r w:rsidRPr="00243EC1">
        <w:rPr>
          <w:rFonts w:ascii="Courier New" w:hAnsi="Courier New" w:cs="Courier New"/>
          <w:color w:val="000000"/>
          <w:sz w:val="24"/>
        </w:rPr>
        <w:t>+++END-IF+++</w:t>
      </w:r>
    </w:p>
    <w:p w14:paraId="7C3A600B" w14:textId="139B741A" w:rsidR="009309F0" w:rsidRPr="009309F0" w:rsidRDefault="009309F0" w:rsidP="00353483">
      <w:pPr>
        <w:pStyle w:val="Heading4"/>
      </w:pPr>
      <w:r w:rsidRPr="009309F0">
        <w:t>Data Audits</w:t>
      </w:r>
    </w:p>
    <w:p w14:paraId="3AFFF9A7" w14:textId="3A6D6F3E" w:rsidR="008C3C90" w:rsidRDefault="009309F0" w:rsidP="00CA460F">
      <w:pPr>
        <w:pStyle w:val="BodyText"/>
      </w:pPr>
      <w:r>
        <w:t>Data will be audited under the direction of the QA Manager as part of the data validation process (Section D1). Raw data will be reviewed for completeness and proper documentation. Errors noted in the data audits will be communicated to analyses and laboratory management and corrected data will be verified. Audits of the data collection procedures at contracted laboratory will be the responsibilities of the laboratories. Each laboratory is fully responsible for the verification and validation of the data it submits. Data must be submitted in QAPP-prescribed formats only. While work is in progress, the contracted laboratory’s QA Manager or his/her designee will conduct an inspection to evaluate the laboratory data-production process. All data must be reviewed by the contracted laboratories’ QA Manager or designee prior to submission to the Project Manager.</w:t>
      </w:r>
    </w:p>
    <w:p w14:paraId="12C377EE" w14:textId="16B63505" w:rsidR="008C3C90" w:rsidRDefault="008C3C90" w:rsidP="008C3C90">
      <w:pPr>
        <w:pStyle w:val="Heading3"/>
        <w:rPr>
          <w:rFonts w:eastAsiaTheme="minorEastAsia"/>
        </w:rPr>
      </w:pPr>
      <w:bookmarkStart w:id="386" w:name="_Toc24106177"/>
      <w:r w:rsidRPr="6B2E2E3F">
        <w:rPr>
          <w:rFonts w:eastAsiaTheme="minorEastAsia"/>
        </w:rPr>
        <w:t>C1.2</w:t>
      </w:r>
      <w:r>
        <w:rPr>
          <w:rFonts w:eastAsiaTheme="minorHAnsi"/>
        </w:rPr>
        <w:tab/>
      </w:r>
      <w:r w:rsidRPr="6B2E2E3F">
        <w:rPr>
          <w:rFonts w:eastAsiaTheme="minorEastAsia"/>
        </w:rPr>
        <w:t>Assessment Findings and Corrective Action Responses</w:t>
      </w:r>
      <w:bookmarkEnd w:id="386"/>
    </w:p>
    <w:p w14:paraId="474D010E" w14:textId="37A11F23" w:rsidR="00516E4F" w:rsidRDefault="00516E4F" w:rsidP="00516E4F">
      <w:pPr>
        <w:pStyle w:val="BodyText"/>
      </w:pPr>
      <w:r>
        <w:t>All technical personnel share responsibilities for identifying and resolving problems encountered in the routine performance of their duties. Issues that affect the schedule, cost, or performance of project tasks will be reported to the Project Manager. The Project Manager will be accountable for overall implementation of the Project. The Project Manager will be responsible for identifying and resolving problems that (1) have not been addressed in a timely manner or successfully at a lower level, (2) influence multiple components of the projects, or (3) require consultation with contracted laboratories. The Project Manager will be responsible for evaluation the overall impact of the problem on the project and for developing and implementing corrective actions. The Project Manager will also identify and resolve problems that may necessitate changes to this QAPP. Problems identified by the Field Coordinator and the QA Manager will be reported to the Project Manager and corrected as described in Section C2.</w:t>
      </w:r>
    </w:p>
    <w:p w14:paraId="0B785BED" w14:textId="581078D0" w:rsidR="00516E4F" w:rsidRDefault="00516E4F" w:rsidP="00516E4F">
      <w:pPr>
        <w:pStyle w:val="BodyText"/>
      </w:pPr>
      <w:r>
        <w:t xml:space="preserve">The QA Manager will generate and/or review all corrective actions required during the project and monitor their effectiveness in meeting project quality objectives. Corrective action is the process of identifying, recommending, approving, and implementing measures to counter unacceptable procedures or out-of-limit QC performance that can affect data quality. Corrective action can occur during field activities, laboratory analyses, data validation and assessment. All corrective action proposed and implemented should be documented in the QA reports to the Project Manager.  A copy of the QA/QC Corrective Action Log </w:t>
      </w:r>
      <w:r w:rsidR="00C9151A">
        <w:t>(template attached)</w:t>
      </w:r>
      <w:r>
        <w:t xml:space="preserve"> will be provided as described in Section C2.</w:t>
      </w:r>
    </w:p>
    <w:p w14:paraId="236B429B" w14:textId="0FB5067A" w:rsidR="00516E4F" w:rsidRPr="004C1F08" w:rsidRDefault="00516E4F" w:rsidP="00353483">
      <w:pPr>
        <w:pStyle w:val="Heading4"/>
      </w:pPr>
      <w:r w:rsidRPr="004C1F08">
        <w:t>Field Corrective Action</w:t>
      </w:r>
    </w:p>
    <w:p w14:paraId="0A429117" w14:textId="13C15B00" w:rsidR="00516E4F" w:rsidRDefault="00516E4F" w:rsidP="00516E4F">
      <w:pPr>
        <w:pStyle w:val="BodyText"/>
      </w:pPr>
      <w:r>
        <w:t xml:space="preserve">Corrective action in the field may be needed when the sample frequency is changed (i.e., more/fewer samples, sample locations other than those specified in the Study Plan), or when sampling procedures and/or field analytical procedures require modification due to unexpected conditions. The survey crew may identify the need for corrective action. The Project Manager and QA Manager will approve the corrective measure and ensure that the survey crew implements the corrective action.  </w:t>
      </w:r>
    </w:p>
    <w:p w14:paraId="36C4D9BA" w14:textId="0FB5067A" w:rsidR="00516E4F" w:rsidRDefault="00516E4F" w:rsidP="00516E4F">
      <w:pPr>
        <w:pStyle w:val="BodyText"/>
      </w:pPr>
      <w:r>
        <w:t xml:space="preserve">Corrective action resulting from internal field audits will be implemented immediately if data may be adversely affected due to unapproved or improper use of approved methods. A corrective action issue which directly impacts the project DQOs will be reported to the Project Manager. Corrective action will be documented in QA reports to project management (Section C2). Corrective actions will be implemented and documented as follows: </w:t>
      </w:r>
    </w:p>
    <w:p w14:paraId="38E17B27" w14:textId="2F657C3E" w:rsidR="00516E4F" w:rsidRPr="00C9151A" w:rsidRDefault="623FE806" w:rsidP="00353483">
      <w:pPr>
        <w:pStyle w:val="ListBullet"/>
      </w:pPr>
      <w:r>
        <w:t>A description of the circumstances that initiated the corrective action</w:t>
      </w:r>
    </w:p>
    <w:p w14:paraId="3D3E650E" w14:textId="625395FB" w:rsidR="00516E4F" w:rsidRPr="00C9151A" w:rsidRDefault="623FE806" w:rsidP="00353483">
      <w:pPr>
        <w:pStyle w:val="ListBullet"/>
      </w:pPr>
      <w:r>
        <w:t>The action taken in response</w:t>
      </w:r>
    </w:p>
    <w:p w14:paraId="1DB7946B" w14:textId="11FADE53" w:rsidR="00516E4F" w:rsidRPr="00C9151A" w:rsidRDefault="623FE806" w:rsidP="00353483">
      <w:pPr>
        <w:pStyle w:val="ListBullet"/>
      </w:pPr>
      <w:r>
        <w:t>The final resolution</w:t>
      </w:r>
    </w:p>
    <w:p w14:paraId="26C5878B" w14:textId="2373E161" w:rsidR="00516E4F" w:rsidRPr="00C9151A" w:rsidRDefault="623FE806" w:rsidP="00353483">
      <w:pPr>
        <w:pStyle w:val="ListBullet"/>
      </w:pPr>
      <w:r>
        <w:t>Any necessary approvals</w:t>
      </w:r>
    </w:p>
    <w:p w14:paraId="7076BD41" w14:textId="43C833BA" w:rsidR="00516E4F" w:rsidRPr="004C1F08" w:rsidRDefault="623FE806" w:rsidP="00353483">
      <w:pPr>
        <w:pStyle w:val="ListBulletLast"/>
      </w:pPr>
      <w:r>
        <w:t>Effectiveness of corrective action</w:t>
      </w:r>
    </w:p>
    <w:p w14:paraId="164758CF" w14:textId="0FB5067A" w:rsidR="00516E4F" w:rsidRPr="004C1F08" w:rsidRDefault="00516E4F" w:rsidP="00353483">
      <w:pPr>
        <w:pStyle w:val="Heading4"/>
      </w:pPr>
      <w:r w:rsidRPr="004C1F08">
        <w:t>Laboratory Corrective Action</w:t>
      </w:r>
    </w:p>
    <w:p w14:paraId="4BC19296" w14:textId="74E3BD08" w:rsidR="00516E4F" w:rsidRDefault="00516E4F" w:rsidP="00516E4F">
      <w:pPr>
        <w:pStyle w:val="BodyText"/>
      </w:pPr>
      <w:r>
        <w:t xml:space="preserve">Corrective action in the laboratory is specified in laboratory SOPs and may occur prior to, during, and after initial analyses. Following consultation with laboratory analysts and supervisory personnel, it may be necessary for the QA Manager to approve the implementation of a corrective action. If the problem makes it impossible to achieve project objectives, the laboratory manager will be notified, who will in turn notify the Project Manager. </w:t>
      </w:r>
    </w:p>
    <w:p w14:paraId="05F082C8" w14:textId="7FF8BA9D" w:rsidR="00516E4F" w:rsidRDefault="00516E4F" w:rsidP="00516E4F">
      <w:pPr>
        <w:pStyle w:val="BodyText"/>
      </w:pPr>
      <w:r>
        <w:t xml:space="preserve">Corrective actions will be performed prior to release of the data from the contracted laboratory. The corrective action will be documented in both the laboratory’s corrective action files, and in the </w:t>
      </w:r>
      <w:proofErr w:type="gramStart"/>
      <w:r>
        <w:t>data</w:t>
      </w:r>
      <w:proofErr w:type="gramEnd"/>
      <w:r>
        <w:t xml:space="preserve"> report generated by the laboratory. If the corrective action does not rectify the situation, the laboratory will contact the Project Manager, who will determine the action to be taken.</w:t>
      </w:r>
    </w:p>
    <w:p w14:paraId="76D5DEA3" w14:textId="0FB5067A" w:rsidR="00516E4F" w:rsidRPr="00337D03" w:rsidRDefault="00516E4F" w:rsidP="00353483">
      <w:pPr>
        <w:pStyle w:val="Heading4"/>
      </w:pPr>
      <w:r w:rsidRPr="00337D03">
        <w:t>Corrective Action during Data Validation and Data Assessment</w:t>
      </w:r>
    </w:p>
    <w:p w14:paraId="2B205757" w14:textId="05CB04F6" w:rsidR="008C3C90" w:rsidRDefault="00516E4F" w:rsidP="00516E4F">
      <w:pPr>
        <w:pStyle w:val="BodyText"/>
      </w:pPr>
      <w:r>
        <w:t>The need for corrective action may be identified during either data validation or data assessment. Potential types of corrective action may include re-sampling by the survey crew or reanalysis of samples by the laboratory. These actions are dependent upon the ability to mobilize the survey crew and whether the data to be collected are necessary to meet the required QA objectives. If the data validator or data assessor identifies a corrective action situation that impacts the achievement of the project objectives, the Project Manager will be notified.</w:t>
      </w:r>
    </w:p>
    <w:p w14:paraId="40373AF0" w14:textId="0E4A2DB2" w:rsidR="00CA460F" w:rsidRDefault="00CA460F" w:rsidP="00CA460F">
      <w:pPr>
        <w:pStyle w:val="Heading2"/>
      </w:pPr>
      <w:bookmarkStart w:id="387" w:name="_Toc24106178"/>
      <w:r>
        <w:t>C2. Reports</w:t>
      </w:r>
      <w:bookmarkEnd w:id="387"/>
    </w:p>
    <w:p w14:paraId="4ED97BE6" w14:textId="6D5BB63E" w:rsidR="00A34AA9" w:rsidRDefault="00A34AA9" w:rsidP="00A34AA9">
      <w:pPr>
        <w:pStyle w:val="BodyText"/>
      </w:pPr>
      <w:r>
        <w:t xml:space="preserve">Data that have passed preliminary QC analysis (Section B5) will be uploaded to WQX and shared with interested audience. Any data uploaded or released will be accompanied by the caveat that they are for review purposes only and subject to correction after completion of a full data review at the end of the sampling season. </w:t>
      </w:r>
    </w:p>
    <w:p w14:paraId="0873056B" w14:textId="79E62135" w:rsidR="00A34AA9" w:rsidRDefault="00A34AA9" w:rsidP="00A34AA9">
      <w:pPr>
        <w:pStyle w:val="BodyText"/>
      </w:pPr>
      <w:r>
        <w:t>The Project Manager will prepare a final report which will be shared with the QAPP distribution list. The final report will include tables and graphs developed for initial data distribution efforts and will describe the program goals, methods, quality control results, data interpretation, and recommendations and include:</w:t>
      </w:r>
    </w:p>
    <w:p w14:paraId="3FA38BB3" w14:textId="02119850" w:rsidR="00A34AA9" w:rsidRDefault="00353483" w:rsidP="00353483">
      <w:pPr>
        <w:pStyle w:val="ListBullet"/>
      </w:pPr>
      <w:r>
        <w:t>R</w:t>
      </w:r>
      <w:r w:rsidR="00A34AA9">
        <w:t>aw data</w:t>
      </w:r>
    </w:p>
    <w:p w14:paraId="0695FAEA" w14:textId="1D549423" w:rsidR="00A34AA9" w:rsidRPr="00FB1906" w:rsidRDefault="00A34AA9" w:rsidP="00BD29F4">
      <w:pPr>
        <w:pStyle w:val="ListBullet"/>
        <w:rPr>
          <w:szCs w:val="22"/>
        </w:rPr>
      </w:pPr>
      <w:r>
        <w:t xml:space="preserve">QC data </w:t>
      </w:r>
    </w:p>
    <w:p w14:paraId="50B0EB24" w14:textId="77777777" w:rsidR="00A34AA9" w:rsidRDefault="795F4C9B" w:rsidP="00BD29F4">
      <w:pPr>
        <w:pStyle w:val="ListBullet"/>
        <w:rPr>
          <w:szCs w:val="22"/>
        </w:rPr>
      </w:pPr>
      <w:r>
        <w:t>Secondary data used</w:t>
      </w:r>
    </w:p>
    <w:p w14:paraId="44F32328" w14:textId="587F4EB5" w:rsidR="00A34AA9" w:rsidRDefault="00A34AA9" w:rsidP="00353483">
      <w:pPr>
        <w:pStyle w:val="ListBullet"/>
      </w:pPr>
      <w:r>
        <w:t>Associated metadata</w:t>
      </w:r>
    </w:p>
    <w:p w14:paraId="3E98A1E1" w14:textId="785E2117" w:rsidR="00A34AA9" w:rsidRDefault="00A34AA9" w:rsidP="00353483">
      <w:pPr>
        <w:pStyle w:val="ListBullet"/>
      </w:pPr>
      <w:r>
        <w:t>Questionable data flagged</w:t>
      </w:r>
    </w:p>
    <w:p w14:paraId="776B6B0B" w14:textId="63E27A29" w:rsidR="00CA460F" w:rsidRDefault="00A34AA9" w:rsidP="00353483">
      <w:pPr>
        <w:pStyle w:val="ListBullet"/>
      </w:pPr>
      <w:r>
        <w:t>Preliminary or final report</w:t>
      </w:r>
    </w:p>
    <w:p w14:paraId="21DCE4FA" w14:textId="38CCC382" w:rsidR="00CA460F" w:rsidRDefault="00A34AA9" w:rsidP="00353483">
      <w:pPr>
        <w:pStyle w:val="ListBulletLast"/>
      </w:pPr>
      <w:r>
        <w:t>Other</w:t>
      </w:r>
      <w:r w:rsidR="00CC561E">
        <w:t xml:space="preserve"> reports or supporting documentation deemed relevant by the Project Manager</w:t>
      </w:r>
    </w:p>
    <w:p w14:paraId="19EC5957" w14:textId="6BB35CA8" w:rsidR="00205054" w:rsidRDefault="00205054">
      <w:pPr>
        <w:spacing w:after="160" w:line="259" w:lineRule="auto"/>
        <w:rPr>
          <w:rFonts w:eastAsiaTheme="majorEastAsia" w:cstheme="majorBidi"/>
          <w:color w:val="2F5496" w:themeColor="accent1" w:themeShade="BF"/>
          <w:sz w:val="32"/>
          <w:szCs w:val="32"/>
        </w:rPr>
      </w:pPr>
      <w:r>
        <w:br w:type="page"/>
      </w:r>
    </w:p>
    <w:p w14:paraId="324911DA" w14:textId="3278F968" w:rsidR="00CA460F" w:rsidRDefault="3963D00E" w:rsidP="00CA460F">
      <w:pPr>
        <w:pStyle w:val="Heading1"/>
      </w:pPr>
      <w:bookmarkStart w:id="388" w:name="_Toc24106179"/>
      <w:r>
        <w:t>Section D. Data Review and Usability</w:t>
      </w:r>
      <w:bookmarkEnd w:id="388"/>
    </w:p>
    <w:p w14:paraId="59604802" w14:textId="56950DFC" w:rsidR="00CA460F" w:rsidRDefault="00CA460F" w:rsidP="00CA460F">
      <w:pPr>
        <w:pStyle w:val="Heading2"/>
      </w:pPr>
      <w:bookmarkStart w:id="389" w:name="_Toc24106180"/>
      <w:r>
        <w:t>D1. Data Review and Validation</w:t>
      </w:r>
      <w:bookmarkEnd w:id="389"/>
    </w:p>
    <w:p w14:paraId="1445870F" w14:textId="56950DFC" w:rsidR="00E6737B" w:rsidRDefault="00E6737B" w:rsidP="00E6737B">
      <w:pPr>
        <w:pStyle w:val="BodyText"/>
      </w:pPr>
      <w:r>
        <w:t xml:space="preserve">A review protocol is developed to ensure that data validation and verification is conducted in an objective and consistent manner. The review will include the required number, frequency and types of assessments (peer reviews, management systems reviews, technical systems audits, performance evaluations, and data quality reviews), and names of staff responsible for this task. </w:t>
      </w:r>
    </w:p>
    <w:p w14:paraId="4A5B1454" w14:textId="56950DFC" w:rsidR="00E6737B" w:rsidRPr="00E6737B" w:rsidRDefault="00E6737B" w:rsidP="00264B2B">
      <w:pPr>
        <w:pStyle w:val="Heading4"/>
      </w:pPr>
      <w:r w:rsidRPr="00E6737B">
        <w:t>Field Data</w:t>
      </w:r>
    </w:p>
    <w:p w14:paraId="45CE9244" w14:textId="56950DFC" w:rsidR="00E6737B" w:rsidRDefault="00E6737B" w:rsidP="00E6737B">
      <w:pPr>
        <w:pStyle w:val="BodyText"/>
      </w:pPr>
      <w:r>
        <w:t xml:space="preserve">The field data verification includes verification of sampling design, sample collection procedures, and sample handling. Field data will be reviewed regularly by the Project Manager to ensure that the records are complete, accurate, and legible and to verify that the sampling procedures are in accordance with the protocols specified in the QAPP (refer to Section D2.1 for the specific elements reviewed). </w:t>
      </w:r>
    </w:p>
    <w:p w14:paraId="20CE05DC" w14:textId="56950DFC" w:rsidR="00E6737B" w:rsidRPr="00E6737B" w:rsidRDefault="00E6737B" w:rsidP="00264B2B">
      <w:pPr>
        <w:pStyle w:val="Heading4"/>
      </w:pPr>
      <w:r w:rsidRPr="00E6737B">
        <w:t>Laboratory Data</w:t>
      </w:r>
    </w:p>
    <w:p w14:paraId="59993A70" w14:textId="56950DFC" w:rsidR="00E6737B" w:rsidRDefault="00E6737B" w:rsidP="00E6737B">
      <w:pPr>
        <w:pStyle w:val="BodyText"/>
      </w:pPr>
      <w:r>
        <w:t xml:space="preserve">Prior to the release of any data from a contracted laboratory, the data will be reviewed and approved by laboratory personnel. The review will consist of a tiered approach (Section D2.2) that will include reviews by the person performing the work, by a qualified peer, and by supervisory and/or QA personnel.  </w:t>
      </w:r>
    </w:p>
    <w:p w14:paraId="6663D292" w14:textId="56950DFC" w:rsidR="00E6737B" w:rsidRPr="00E6737B" w:rsidRDefault="00E6737B" w:rsidP="00264B2B">
      <w:pPr>
        <w:pStyle w:val="Heading4"/>
      </w:pPr>
      <w:r w:rsidRPr="00E6737B">
        <w:t>Data Management</w:t>
      </w:r>
    </w:p>
    <w:p w14:paraId="5DB75801" w14:textId="1E921CDC" w:rsidR="00CA460F" w:rsidRDefault="00E6737B" w:rsidP="00E6737B">
      <w:pPr>
        <w:pStyle w:val="BodyText"/>
      </w:pPr>
      <w:r>
        <w:t>The review process will include verification of manually entered data and QC checks run in a software application prior to submitting the data to WQX.  Detailed descriptions of these processes are included in Sections B10 and D2.</w:t>
      </w:r>
    </w:p>
    <w:p w14:paraId="5DB8120D" w14:textId="77777777" w:rsidR="00CA460F" w:rsidRDefault="00CA460F" w:rsidP="00CA460F">
      <w:pPr>
        <w:pStyle w:val="Heading2"/>
      </w:pPr>
      <w:bookmarkStart w:id="390" w:name="_Toc24106181"/>
      <w:r>
        <w:t>D2. Verification and Valuation Methods</w:t>
      </w:r>
      <w:bookmarkEnd w:id="390"/>
    </w:p>
    <w:p w14:paraId="09C9746F" w14:textId="4F088D84" w:rsidR="00456624" w:rsidRDefault="00456624" w:rsidP="00456624">
      <w:pPr>
        <w:pStyle w:val="BodyText"/>
      </w:pPr>
      <w:r>
        <w:t xml:space="preserve">Data verification methods will ensure that the reported results reflect what was </w:t>
      </w:r>
      <w:proofErr w:type="gramStart"/>
      <w:r>
        <w:t>actually done</w:t>
      </w:r>
      <w:proofErr w:type="gramEnd"/>
      <w:r>
        <w:t xml:space="preserve"> and document that the data fulfill applicable requirements. Validation will further identify and evaluate the impact of any technical non-compliance or quality control non-conformances on the complete data set. </w:t>
      </w:r>
    </w:p>
    <w:p w14:paraId="10847828" w14:textId="77777777" w:rsidR="00456624" w:rsidRPr="00456624" w:rsidRDefault="00456624" w:rsidP="00264B2B">
      <w:pPr>
        <w:pStyle w:val="Heading4"/>
      </w:pPr>
      <w:r w:rsidRPr="00456624">
        <w:t>Field Data</w:t>
      </w:r>
    </w:p>
    <w:p w14:paraId="450241FD" w14:textId="77777777" w:rsidR="00456624" w:rsidRDefault="00456624" w:rsidP="00456624">
      <w:pPr>
        <w:pStyle w:val="BodyText"/>
      </w:pPr>
      <w:r>
        <w:t>Field records will be reviewed by the Project Manager to ensure that:</w:t>
      </w:r>
    </w:p>
    <w:p w14:paraId="02AA6E3E" w14:textId="4B7EFA2D" w:rsidR="00456624" w:rsidRPr="005F4097" w:rsidRDefault="623FE806" w:rsidP="00353483">
      <w:pPr>
        <w:pStyle w:val="ListBullet"/>
      </w:pPr>
      <w:r>
        <w:t>Logbooks and standardized forms have been filled out completely and that the information recorded accurately reflects the activities that were performed</w:t>
      </w:r>
    </w:p>
    <w:p w14:paraId="5F53E024" w14:textId="680322B5" w:rsidR="00456624" w:rsidRPr="005F4097" w:rsidRDefault="623FE806" w:rsidP="00353483">
      <w:pPr>
        <w:pStyle w:val="ListBullet"/>
      </w:pPr>
      <w:r>
        <w:t>Records are legible and in accordance with good recordkeeping practices, i.e., entries are signed and dated, data are not obliterated, changes are initialed, dated, and explained</w:t>
      </w:r>
    </w:p>
    <w:p w14:paraId="2FCAB7F2" w14:textId="4ADA48D6" w:rsidR="00456624" w:rsidRPr="005F4097" w:rsidRDefault="623FE806" w:rsidP="00353483">
      <w:pPr>
        <w:pStyle w:val="ListBullet"/>
      </w:pPr>
      <w:r>
        <w:t>Equipment calibration, sample collection, handling, preservation, storage, and shipping procedures were conducted in accordance with the protocols described in this QAPP, and that any deviations were documented and approved.</w:t>
      </w:r>
    </w:p>
    <w:p w14:paraId="6C256474" w14:textId="30416B16" w:rsidR="0000748F" w:rsidRPr="005F4097" w:rsidRDefault="623FE806" w:rsidP="00BD29F4">
      <w:pPr>
        <w:pStyle w:val="ListBulletLast"/>
      </w:pPr>
      <w:r>
        <w:t xml:space="preserve">DQIs are calculated and results compared with DQOs for review by the QA Manager; and data compares well to historic data or checking its “reasonableness.” </w:t>
      </w:r>
    </w:p>
    <w:p w14:paraId="7EE47229" w14:textId="77777777" w:rsidR="00456624" w:rsidRPr="00456624" w:rsidRDefault="00456624" w:rsidP="00264B2B">
      <w:pPr>
        <w:pStyle w:val="Heading4"/>
      </w:pPr>
      <w:r w:rsidRPr="00456624">
        <w:t>Laboratory Data</w:t>
      </w:r>
    </w:p>
    <w:p w14:paraId="1CFC8E5A" w14:textId="77777777" w:rsidR="00456624" w:rsidRDefault="00456624" w:rsidP="00456624">
      <w:pPr>
        <w:pStyle w:val="BodyText"/>
      </w:pPr>
      <w:r>
        <w:t>As a part of data validation, contracted laboratories will ensure that:</w:t>
      </w:r>
    </w:p>
    <w:p w14:paraId="1FEDC520" w14:textId="0312EED5" w:rsidR="00456624" w:rsidRPr="005F4097" w:rsidRDefault="623FE806" w:rsidP="00353483">
      <w:pPr>
        <w:pStyle w:val="ListBullet"/>
      </w:pPr>
      <w:r>
        <w:t>The QC checks specified in Sections A7 and B5 were conducted and met the acceptance criteria</w:t>
      </w:r>
    </w:p>
    <w:p w14:paraId="7FB01977" w14:textId="115B30DD" w:rsidR="00456624" w:rsidRPr="005F4097" w:rsidRDefault="623FE806" w:rsidP="00353483">
      <w:pPr>
        <w:pStyle w:val="ListBullet"/>
      </w:pPr>
      <w:r>
        <w:t>All data that are hand-entered (i.e., typed) will be 100% validated prior to use in calculations or submission to the Project Manager</w:t>
      </w:r>
    </w:p>
    <w:p w14:paraId="21CDD6F4" w14:textId="0AE30B48" w:rsidR="00456624" w:rsidRPr="005F4097" w:rsidRDefault="623FE806" w:rsidP="00353483">
      <w:pPr>
        <w:pStyle w:val="ListBullet"/>
      </w:pPr>
      <w:r>
        <w:t>All manual calculations will be performed by a second staff member to verify that calculations are accurate and appropriate</w:t>
      </w:r>
    </w:p>
    <w:p w14:paraId="70BC17B1" w14:textId="516A0FD5" w:rsidR="00456624" w:rsidRPr="005F4097" w:rsidRDefault="623FE806" w:rsidP="00264B2B">
      <w:pPr>
        <w:pStyle w:val="ListBulletLast"/>
      </w:pPr>
      <w:r>
        <w:t xml:space="preserve">Calculations performed by software will be independently verified at a frequency </w:t>
      </w:r>
      <w:proofErr w:type="gramStart"/>
      <w:r>
        <w:t>sufficient</w:t>
      </w:r>
      <w:proofErr w:type="gramEnd"/>
      <w:r>
        <w:t xml:space="preserve"> to ensure that the formulas are correct, appropriate, and consistent, and that calculations are accurately reported</w:t>
      </w:r>
    </w:p>
    <w:p w14:paraId="609B7D16" w14:textId="5731C0D5" w:rsidR="00456624" w:rsidRDefault="00456624" w:rsidP="00456624">
      <w:pPr>
        <w:pStyle w:val="BodyText"/>
      </w:pPr>
      <w:r>
        <w:t>Once data have been generated and compiled in the laboratory, laboratory personnel will review the data to identify and make professional judgments about any suspicious values. All suspect data will be flagged and reported. These data may not be used in calculations or data summaries without the review and approval of the appropriate senior staff. No data measurements will be eliminated from the reported data or database and data gaps will never be filled with other existing data. The loss of any samples during shipment or analysis will be noted in the database.</w:t>
      </w:r>
    </w:p>
    <w:p w14:paraId="481AB066" w14:textId="77777777" w:rsidR="00456624" w:rsidRPr="00456624" w:rsidRDefault="00456624" w:rsidP="00264B2B">
      <w:pPr>
        <w:pStyle w:val="Heading4"/>
      </w:pPr>
      <w:r w:rsidRPr="00456624">
        <w:t>Data Management</w:t>
      </w:r>
    </w:p>
    <w:p w14:paraId="43464221" w14:textId="679E8A9C" w:rsidR="00456624" w:rsidRDefault="00456624" w:rsidP="00456624">
      <w:pPr>
        <w:pStyle w:val="BodyText"/>
      </w:pPr>
      <w:r>
        <w:t>Laboratory data will be reviewed by the Project Manager prior to the electronic submission to WQX. Data review may include methods such as plots, logical checks, and range checks to identify suspect values. Routine system back-ups are performed daily. Data provided electronically to facilitate data handling will be verified against the hard copy data. Detailed description of data management and review is provided in section B10 of this QAPP.</w:t>
      </w:r>
    </w:p>
    <w:p w14:paraId="7963C899" w14:textId="77777777" w:rsidR="00456624" w:rsidRPr="00456624" w:rsidRDefault="00456624" w:rsidP="00264B2B">
      <w:pPr>
        <w:pStyle w:val="Heading4"/>
      </w:pPr>
      <w:r w:rsidRPr="00456624">
        <w:t>Project Deliverables</w:t>
      </w:r>
    </w:p>
    <w:p w14:paraId="041382E8" w14:textId="77777777" w:rsidR="00456624" w:rsidRDefault="00456624" w:rsidP="00456624">
      <w:pPr>
        <w:pStyle w:val="BodyText"/>
      </w:pPr>
      <w:r>
        <w:t>Upon completion of the verification/validation process, a dataset packet will be prepared for submittal to WQX. The data will be in the format prescribed for submission to WQX. This documentation will include the following elements as listed in Section A9.4.</w:t>
      </w:r>
    </w:p>
    <w:p w14:paraId="7B91B25A" w14:textId="042B1EB3" w:rsidR="00456624" w:rsidRPr="005F4097" w:rsidRDefault="623FE806" w:rsidP="00353483">
      <w:pPr>
        <w:pStyle w:val="ListBullet"/>
      </w:pPr>
      <w:r>
        <w:t>Cover letter that includes a description of any problems</w:t>
      </w:r>
    </w:p>
    <w:p w14:paraId="1F74301E" w14:textId="431E7BD1" w:rsidR="00456624" w:rsidRPr="005F4097" w:rsidRDefault="623FE806" w:rsidP="00353483">
      <w:pPr>
        <w:pStyle w:val="ListBullet"/>
      </w:pPr>
      <w:r>
        <w:t>List of problems encountered, and corrective action taken</w:t>
      </w:r>
    </w:p>
    <w:p w14:paraId="4766A778" w14:textId="3FAF4CB4" w:rsidR="00456624" w:rsidRPr="005F4097" w:rsidRDefault="623FE806" w:rsidP="00353483">
      <w:pPr>
        <w:pStyle w:val="ListBullet"/>
      </w:pPr>
      <w:r>
        <w:t>List of samples/images planned versus collected, or measurements planned versus reported</w:t>
      </w:r>
    </w:p>
    <w:p w14:paraId="483385C1" w14:textId="5659EC35" w:rsidR="00456624" w:rsidRPr="005F4097" w:rsidRDefault="623FE806" w:rsidP="00353483">
      <w:pPr>
        <w:pStyle w:val="ListBullet"/>
      </w:pPr>
      <w:r>
        <w:t xml:space="preserve">Quality Assurance Statement including a checklist of QA actions, and notes on deviations and corrective actions </w:t>
      </w:r>
    </w:p>
    <w:p w14:paraId="799967F1" w14:textId="52C79F4B" w:rsidR="00CA460F" w:rsidRPr="005F4097" w:rsidRDefault="623FE806" w:rsidP="00264B2B">
      <w:pPr>
        <w:pStyle w:val="ListBulletLast"/>
      </w:pPr>
      <w:r>
        <w:t>Table(s) of data submitted</w:t>
      </w:r>
    </w:p>
    <w:p w14:paraId="0D3585FC" w14:textId="1B2C1515" w:rsidR="00CA460F" w:rsidRDefault="00CA460F" w:rsidP="00205054">
      <w:pPr>
        <w:pStyle w:val="Heading2"/>
      </w:pPr>
      <w:bookmarkStart w:id="391" w:name="_Toc24106182"/>
      <w:r>
        <w:t>D3. Reconciliation with User Requirements</w:t>
      </w:r>
      <w:bookmarkEnd w:id="391"/>
    </w:p>
    <w:p w14:paraId="27F405C9" w14:textId="2AAA32FA" w:rsidR="00036F0C" w:rsidRDefault="00036F0C" w:rsidP="00264B2B">
      <w:pPr>
        <w:pStyle w:val="BodyText"/>
      </w:pPr>
      <w:r>
        <w:t xml:space="preserve">This section describes how the verified/validated project data will reconcile with the project DQOs, how data quality issues will be addressed, and how limitations on the use of the data will be reported and handled. To meet these DQOs, a combination of qualitative evaluations and statistical procedures will be used to check the quality of the data. These procedures will be used by the laboratory generating the data, and by the Project Manager or a designee.  </w:t>
      </w:r>
    </w:p>
    <w:p w14:paraId="1B61746A" w14:textId="6F1713B3" w:rsidR="00036F0C" w:rsidRDefault="00036F0C" w:rsidP="00264B2B">
      <w:pPr>
        <w:pStyle w:val="BodyText"/>
      </w:pPr>
      <w:r>
        <w:t>The data generated must meet the project DQOs defined in Section A7 of this QAPP. The primary objectives for assessing the usability of the data are to ensure that (1) data denote conditions and habitat quality in the area being studied, (2) all datasets are complete and defensible, and (3) data are of the quality needed to meet the overall objectives of the program.</w:t>
      </w:r>
    </w:p>
    <w:p w14:paraId="3594F3C6" w14:textId="27397D75" w:rsidR="00036F0C" w:rsidRPr="00036F0C" w:rsidRDefault="00036F0C" w:rsidP="00036F0C">
      <w:pPr>
        <w:pStyle w:val="Heading3"/>
        <w:rPr>
          <w:rFonts w:eastAsiaTheme="minorHAnsi"/>
        </w:rPr>
      </w:pPr>
      <w:bookmarkStart w:id="392" w:name="_Toc24106183"/>
      <w:r w:rsidRPr="00BD29F4">
        <w:rPr>
          <w:rFonts w:eastAsiaTheme="minorEastAsia"/>
        </w:rPr>
        <w:t>D3.1</w:t>
      </w:r>
      <w:r>
        <w:rPr>
          <w:rFonts w:eastAsiaTheme="minorHAnsi"/>
        </w:rPr>
        <w:tab/>
      </w:r>
      <w:r w:rsidRPr="00BD29F4">
        <w:rPr>
          <w:rFonts w:eastAsiaTheme="minorEastAsia"/>
        </w:rPr>
        <w:t>Comparison to Measurement Criteria</w:t>
      </w:r>
      <w:bookmarkEnd w:id="392"/>
    </w:p>
    <w:p w14:paraId="1E58A2E4" w14:textId="4E51ECA1" w:rsidR="00036F0C" w:rsidRPr="00036F0C" w:rsidRDefault="00036F0C" w:rsidP="00264B2B">
      <w:pPr>
        <w:pStyle w:val="Heading4"/>
      </w:pPr>
      <w:r w:rsidRPr="00036F0C">
        <w:t>Accuracy and Precision Assessment</w:t>
      </w:r>
    </w:p>
    <w:p w14:paraId="11303AEB" w14:textId="5947CDBD" w:rsidR="00036F0C" w:rsidRDefault="00036F0C" w:rsidP="00264B2B">
      <w:pPr>
        <w:pStyle w:val="BodyText"/>
      </w:pPr>
      <w:r>
        <w:t>The accuracy and precision of the data generated during this project will be assessed by comparison to the DQOs specified in Section A7. Data that fail to meet the data quality criteria may necessitate sample reprocessing, analysis of archival material, sample recollection, or flagging of the data, depending on the magnitude of the nonconformance, logistical constraints, schedule, and cost.</w:t>
      </w:r>
    </w:p>
    <w:p w14:paraId="0250F2E3" w14:textId="77777777" w:rsidR="00036F0C" w:rsidRPr="00036F0C" w:rsidRDefault="00036F0C" w:rsidP="00264B2B">
      <w:pPr>
        <w:pStyle w:val="Heading4"/>
      </w:pPr>
      <w:r w:rsidRPr="00036F0C">
        <w:t>Completeness Assessment</w:t>
      </w:r>
    </w:p>
    <w:p w14:paraId="0A6944CD" w14:textId="786581DB" w:rsidR="00036F0C" w:rsidRDefault="00036F0C" w:rsidP="00264B2B">
      <w:pPr>
        <w:pStyle w:val="BodyText"/>
      </w:pPr>
      <w:r>
        <w:t>Completeness is the ratio of the number of valid sample results to the total number of results planned for collection. The overall completeness goal for the monitoring program is 100% of planned samples to be collected and analyzed. The Project Manager will assess the completeness of the overall data generation against the project goals. Following completion of the sampling, analysis, and data review, the percent completeness will be calculated and compared to the project objectives stated in Section A7.2 using the following equation.</w:t>
      </w:r>
    </w:p>
    <w:p w14:paraId="0BB37EF4" w14:textId="0EEE0F3A" w:rsidR="00036F0C" w:rsidRDefault="00036F0C" w:rsidP="00264B2B">
      <w:pPr>
        <w:pStyle w:val="BodyText"/>
      </w:pPr>
      <w:r>
        <w:t>If this goal is not met, data gaps will require evaluation to determine the effect on the intended use of the data. Sample re-analysis, analysis of archived material, and/or re-collection of the sample may be appropriate depending on criticalness of the missing data, logistical constraints, cost, and schedule.</w:t>
      </w:r>
    </w:p>
    <w:p w14:paraId="001A09AC" w14:textId="77777777" w:rsidR="00036F0C" w:rsidRPr="00036F0C" w:rsidRDefault="00036F0C" w:rsidP="00264B2B">
      <w:pPr>
        <w:pStyle w:val="Heading4"/>
      </w:pPr>
      <w:r w:rsidRPr="00036F0C">
        <w:t>Representativeness</w:t>
      </w:r>
    </w:p>
    <w:p w14:paraId="307A2916" w14:textId="15492A6D" w:rsidR="00036F0C" w:rsidRDefault="00036F0C" w:rsidP="00264B2B">
      <w:pPr>
        <w:pStyle w:val="BodyText"/>
      </w:pPr>
      <w:r>
        <w:t xml:space="preserve">Representativeness expresses the degree to which data accurately and precisely denote a characteristic of a population, parameter variations at a sampling point, a process condition, or an environmental condition within a defined spatial and/or temporal boundary. Representativeness of the field data will be assessed by verifying that the sampling program was implemented as proposed and that proper sampling techniques were used.  The assessment of representativeness in the laboratory will consist of verifying that the proper analytical procedures and appropriate methods were used.  </w:t>
      </w:r>
    </w:p>
    <w:p w14:paraId="638ECA98" w14:textId="2B897347" w:rsidR="00036F0C" w:rsidRDefault="00036F0C" w:rsidP="00036F0C">
      <w:pPr>
        <w:pStyle w:val="Heading3"/>
        <w:rPr>
          <w:rFonts w:eastAsiaTheme="minorHAnsi"/>
        </w:rPr>
      </w:pPr>
      <w:bookmarkStart w:id="393" w:name="_Toc24106184"/>
      <w:r w:rsidRPr="00BD29F4">
        <w:rPr>
          <w:rFonts w:eastAsiaTheme="minorEastAsia"/>
        </w:rPr>
        <w:t>D3.2</w:t>
      </w:r>
      <w:r>
        <w:rPr>
          <w:rFonts w:eastAsiaTheme="minorHAnsi"/>
        </w:rPr>
        <w:tab/>
      </w:r>
      <w:r w:rsidRPr="00BD29F4">
        <w:rPr>
          <w:rFonts w:eastAsiaTheme="minorEastAsia"/>
        </w:rPr>
        <w:t>Overall Assessment of Environmental Data</w:t>
      </w:r>
      <w:bookmarkEnd w:id="393"/>
    </w:p>
    <w:p w14:paraId="73014EE1" w14:textId="19A6E1CE" w:rsidR="00CA460F" w:rsidRPr="00264B2B" w:rsidRDefault="623FE806" w:rsidP="00264B2B">
      <w:pPr>
        <w:pStyle w:val="BodyText"/>
        <w:rPr>
          <w:rFonts w:eastAsiaTheme="majorEastAsia"/>
        </w:rPr>
      </w:pPr>
      <w:r>
        <w:t xml:space="preserve">Data assessment will involve an evaluation to determine if the data collected are of the appropriate quality, quantity, and representativeness for the purposes required by project as well as for submission to WQX. This evaluation will be performed by the Program Manager in concert with other users of the data. Data generated in association with QC results that meet these objectives will be considered usable. Data that do not meet the objectives and/or the data validation criteria might still be usable. This assessment may require various statistical procedures to establish outliers, correlations between data sets, adequate sampling location coverage, etc., in order to assess the effect of qualification or rejection of data. The effect of the qualification of data or loss of data deemed unacceptable for use, for whatever reason, will be discussed and decisions made on corrective action for potential data gaps.  </w:t>
      </w:r>
    </w:p>
    <w:sectPr w:rsidR="00CA460F" w:rsidRPr="00264B2B" w:rsidSect="00840ACE">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0DED1" w14:textId="77777777" w:rsidR="00A302D6" w:rsidRDefault="00A302D6" w:rsidP="00004913">
      <w:r>
        <w:separator/>
      </w:r>
    </w:p>
  </w:endnote>
  <w:endnote w:type="continuationSeparator" w:id="0">
    <w:p w14:paraId="0346F579" w14:textId="77777777" w:rsidR="00A302D6" w:rsidRDefault="00A302D6" w:rsidP="00004913">
      <w:r>
        <w:continuationSeparator/>
      </w:r>
    </w:p>
  </w:endnote>
  <w:endnote w:type="continuationNotice" w:id="1">
    <w:p w14:paraId="498ED19C" w14:textId="77777777" w:rsidR="00A302D6" w:rsidRDefault="00A30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4200547"/>
      <w:docPartObj>
        <w:docPartGallery w:val="Page Numbers (Bottom of Page)"/>
        <w:docPartUnique/>
      </w:docPartObj>
    </w:sdtPr>
    <w:sdtEndPr>
      <w:rPr>
        <w:color w:val="7F7F7F" w:themeColor="background1" w:themeShade="7F"/>
        <w:spacing w:val="60"/>
      </w:rPr>
    </w:sdtEndPr>
    <w:sdtContent>
      <w:p w14:paraId="16D2E9E9" w14:textId="77777777" w:rsidR="007D5943" w:rsidRDefault="007D5943" w:rsidP="00205054">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2955088"/>
      <w:docPartObj>
        <w:docPartGallery w:val="Page Numbers (Bottom of Page)"/>
        <w:docPartUnique/>
      </w:docPartObj>
    </w:sdtPr>
    <w:sdtEndPr>
      <w:rPr>
        <w:color w:val="7F7F7F" w:themeColor="background1" w:themeShade="7F"/>
        <w:spacing w:val="60"/>
      </w:rPr>
    </w:sdtEndPr>
    <w:sdtContent>
      <w:p w14:paraId="3E5A2CB3" w14:textId="608C088E" w:rsidR="007D5943" w:rsidRDefault="007D59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621959"/>
      <w:docPartObj>
        <w:docPartGallery w:val="Page Numbers (Bottom of Page)"/>
        <w:docPartUnique/>
      </w:docPartObj>
    </w:sdtPr>
    <w:sdtEndPr>
      <w:rPr>
        <w:color w:val="7F7F7F" w:themeColor="background1" w:themeShade="7F"/>
        <w:spacing w:val="60"/>
      </w:rPr>
    </w:sdtEndPr>
    <w:sdtContent>
      <w:p w14:paraId="63FBAE2E" w14:textId="77777777" w:rsidR="007D5943" w:rsidRDefault="007D5943" w:rsidP="00085DA3">
        <w:pPr>
          <w:pStyle w:val="Footer"/>
          <w:pBdr>
            <w:top w:val="single" w:sz="4" w:space="1" w:color="D9D9D9" w:themeColor="background1" w:themeShade="D9"/>
          </w:pBdr>
          <w:jc w:val="right"/>
        </w:pPr>
        <w:r>
          <w:fldChar w:fldCharType="begin"/>
        </w:r>
        <w:r>
          <w:instrText xml:space="preserve"> PAGE   \* MERGEFORMAT </w:instrText>
        </w:r>
        <w:r>
          <w:fldChar w:fldCharType="separate"/>
        </w:r>
        <w:r>
          <w:t>7</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1FC05" w14:textId="77777777" w:rsidR="00A302D6" w:rsidRDefault="00A302D6" w:rsidP="00004913">
      <w:r>
        <w:separator/>
      </w:r>
    </w:p>
  </w:footnote>
  <w:footnote w:type="continuationSeparator" w:id="0">
    <w:p w14:paraId="67D9B262" w14:textId="77777777" w:rsidR="00A302D6" w:rsidRDefault="00A302D6" w:rsidP="00004913">
      <w:r>
        <w:continuationSeparator/>
      </w:r>
    </w:p>
  </w:footnote>
  <w:footnote w:type="continuationNotice" w:id="1">
    <w:p w14:paraId="1EE47885" w14:textId="77777777" w:rsidR="00A302D6" w:rsidRDefault="00A302D6"/>
  </w:footnote>
  <w:footnote w:id="2">
    <w:p w14:paraId="653C413E" w14:textId="77777777" w:rsidR="007D5943" w:rsidRPr="004525B3" w:rsidRDefault="007D5943" w:rsidP="000315D5">
      <w:pPr>
        <w:rPr>
          <w:rFonts w:ascii="Palatino Linotype" w:eastAsia="Palatino Linotype" w:hAnsi="Palatino Linotype" w:cs="Palatino Linotype"/>
        </w:rPr>
      </w:pPr>
      <w:r>
        <w:rPr>
          <w:rStyle w:val="FootnoteReference"/>
        </w:rPr>
        <w:footnoteRef/>
      </w:r>
      <w:r>
        <w:t xml:space="preserve"> </w:t>
      </w:r>
      <w:r w:rsidRPr="00A650C4">
        <w:rPr>
          <w:rStyle w:val="FootnoteTextChar"/>
        </w:rPr>
        <w:t xml:space="preserve">EPA (U.S. Environmental Protection Agency), 2016. National Coastal Condition Assessment 2015 Laboratory Operations Manual. Version 2.1. EPA-841-R-14-008. 217 pp. </w:t>
      </w:r>
      <w:hyperlink r:id="rId1" w:history="1">
        <w:r w:rsidRPr="00A650C4">
          <w:rPr>
            <w:rStyle w:val="FootnoteTextChar"/>
          </w:rPr>
          <w:t>https://www.epa.gov/sites/production/files/2016-03/documents/ncca_2015_lom_version_2.0_july_2015.pdf</w:t>
        </w:r>
      </w:hyperlink>
      <w:r w:rsidRPr="004525B3">
        <w:rPr>
          <w:rFonts w:ascii="Palatino Linotype" w:eastAsia="Palatino Linotype" w:hAnsi="Palatino Linotype" w:cs="Palatino Linotype"/>
        </w:rPr>
        <w:t xml:space="preserve">  </w:t>
      </w:r>
    </w:p>
    <w:p w14:paraId="539FC662" w14:textId="77777777" w:rsidR="007D5943" w:rsidRDefault="007D5943" w:rsidP="000315D5">
      <w:pPr>
        <w:pStyle w:val="FootnoteText"/>
      </w:pPr>
    </w:p>
  </w:footnote>
  <w:footnote w:id="3">
    <w:p w14:paraId="2AA54F6D" w14:textId="624D1532" w:rsidR="007D5943" w:rsidRPr="00A650C4"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2" w:history="1">
        <w:r w:rsidRPr="00A650C4">
          <w:t>https://www.epa.gov/sites/production/files/2016-03/documents/national_coastal_condition_assessment_2015_field_operation_manual_version_1.0_1.pdf</w:t>
        </w:r>
      </w:hyperlink>
    </w:p>
  </w:footnote>
  <w:footnote w:id="4">
    <w:p w14:paraId="09E5889A" w14:textId="2C4E20A3" w:rsidR="007D5943" w:rsidRPr="00A650C4"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3" w:history="1">
        <w:r w:rsidRPr="00A650C4">
          <w:t>https://www.epa.gov/sites/production/files/2016-03/documents/national_coastal_condition_assessment_2015_field_operation_manual_version_1.0_1.pdf</w:t>
        </w:r>
      </w:hyperlink>
    </w:p>
  </w:footnote>
  <w:footnote w:id="5">
    <w:p w14:paraId="6AA1A907" w14:textId="55EBEF36" w:rsidR="007D5943" w:rsidRDefault="007D5943">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4"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6">
    <w:p w14:paraId="3ACF8C85" w14:textId="0A860C22" w:rsidR="007D5943" w:rsidRDefault="007D5943">
      <w:pPr>
        <w:pStyle w:val="FootnoteText"/>
      </w:pPr>
      <w:r>
        <w:rPr>
          <w:rStyle w:val="FootnoteReference"/>
        </w:rPr>
        <w:footnoteRef/>
      </w:r>
      <w:r>
        <w:t xml:space="preserve"> </w:t>
      </w:r>
      <w:r w:rsidRPr="00A650C4">
        <w:t xml:space="preserve">Figure from: EPA (U.S. Environmental Protection Agency).  2015.  National Coastal Condition Assessment: Field Operations Manual. Version 1.0.  EPA-841-R-14-007.  180 pp. </w:t>
      </w:r>
      <w:hyperlink r:id="rId5" w:history="1">
        <w:r w:rsidRPr="00A650C4">
          <w:t>https://www.epa.gov/sites/production/files/2016-03/documents/national_coastal_condition_assessment_2015_field_operation_manual_version_1.0_1.pdf</w:t>
        </w:r>
      </w:hyperlink>
    </w:p>
  </w:footnote>
  <w:footnote w:id="7">
    <w:p w14:paraId="75061887" w14:textId="266A0C4B" w:rsidR="007D5943" w:rsidRDefault="007D5943">
      <w:pPr>
        <w:pStyle w:val="FootnoteText"/>
      </w:pPr>
      <w:r>
        <w:rPr>
          <w:rStyle w:val="FootnoteReference"/>
        </w:rPr>
        <w:footnoteRef/>
      </w:r>
      <w:r>
        <w:t xml:space="preserve"> </w:t>
      </w:r>
      <w:r w:rsidRPr="00A650C4">
        <w:t xml:space="preserve">From: EPA (U.S. Environmental Protection Agency).  2015.  National Coastal Condition Assessment: Field Operations Manual. Version 1.0.  EPA-841-R-14-007.  180 pp. </w:t>
      </w:r>
      <w:hyperlink r:id="rId6" w:history="1">
        <w:r w:rsidRPr="00A650C4">
          <w:rPr>
            <w:rStyle w:val="Hyperlink"/>
            <w:rFonts w:asciiTheme="minorHAnsi" w:hAnsiTheme="minorHAnsi"/>
          </w:rPr>
          <w:t>https://www.epa.gov/sites/production/files/2016-03/documents/national_coastal_condition_assessment_2015_field_operation_manual_version_1.0_1.pdf</w:t>
        </w:r>
      </w:hyperlink>
    </w:p>
  </w:footnote>
  <w:footnote w:id="8">
    <w:p w14:paraId="128CA423" w14:textId="41858597" w:rsidR="007D5943" w:rsidRDefault="007D5943" w:rsidP="000C681E">
      <w:pPr>
        <w:pStyle w:val="FootnoteText"/>
      </w:pPr>
      <w:r>
        <w:rPr>
          <w:rStyle w:val="FootnoteReference"/>
        </w:rPr>
        <w:footnoteRef/>
      </w:r>
      <w:r>
        <w:t xml:space="preserve"> Hughes, R.M. 1995. Defining acceptable biological status by comparing with reference conditions. Pp. 31 -47, Chapter 4 /n W.S. Davis and T.P. Simon, eds., Biological Assessment and Criteria. Tools for Water Resource Planning and Decision Making. Lewis Press. Boca Raton, FL.</w:t>
      </w:r>
    </w:p>
  </w:footnote>
  <w:footnote w:id="9">
    <w:p w14:paraId="1D889931" w14:textId="4B1F39C5" w:rsidR="007D5943" w:rsidRDefault="007D5943" w:rsidP="002D6003">
      <w:pPr>
        <w:pStyle w:val="FootnoteText"/>
      </w:pPr>
      <w:r>
        <w:rPr>
          <w:rStyle w:val="FootnoteReference"/>
        </w:rPr>
        <w:footnoteRef/>
      </w:r>
      <w:r>
        <w:t xml:space="preserve"> Plafkin, J.L., M.T. Barbour. K.D. Porter. S.K. Gross, and R.M. Hughes. 1989. Rapid 8ioassessment Protocols for Use in Streams and Rivers: Benthic Macroinvertebrates and Fish. EPA/444/4-89-001. U.S. EPA, Office of Water. Washington, DC.</w:t>
      </w:r>
    </w:p>
  </w:footnote>
  <w:footnote w:id="10">
    <w:p w14:paraId="48982DA4" w14:textId="4D38D1E3" w:rsidR="007D5943" w:rsidRDefault="007D5943">
      <w:pPr>
        <w:pStyle w:val="FootnoteText"/>
      </w:pPr>
      <w:r>
        <w:rPr>
          <w:rStyle w:val="FootnoteReference"/>
        </w:rPr>
        <w:footnoteRef/>
      </w:r>
      <w:r>
        <w:t xml:space="preserve"> </w:t>
      </w:r>
      <w:r w:rsidRPr="008460CA">
        <w:t xml:space="preserve">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1">
    <w:p w14:paraId="06656563" w14:textId="212F6B74" w:rsidR="007D5943" w:rsidRDefault="007D5943">
      <w:pPr>
        <w:pStyle w:val="FootnoteText"/>
      </w:pPr>
      <w:r>
        <w:rPr>
          <w:rStyle w:val="FootnoteReference"/>
        </w:rPr>
        <w:footnoteRef/>
      </w:r>
      <w:r>
        <w:t xml:space="preserve"> </w:t>
      </w:r>
      <w:r w:rsidRPr="001950D3">
        <w:t xml:space="preserve">  EPA (U.S. Environmental Protection Agency), 1999. Rapid Bioassessment Protocols for Use in Streams and Wadeable Rivers: Peryphyton, Benthic Macroinvertebrates, and Fish. Section Edition. EPA-841-B-99-02. 344 pp. https://www.epa.gov/sites/production/files/2019-02/documents/rapid-bioassessment-streams-rivers-1999.pdf  </w:t>
      </w:r>
    </w:p>
  </w:footnote>
  <w:footnote w:id="12">
    <w:p w14:paraId="434023F1" w14:textId="67DD9880" w:rsidR="007D5943" w:rsidRDefault="007D5943">
      <w:pPr>
        <w:pStyle w:val="FootnoteText"/>
      </w:pPr>
      <w:r>
        <w:rPr>
          <w:rStyle w:val="FootnoteReference"/>
        </w:rPr>
        <w:footnoteRef/>
      </w:r>
      <w:r>
        <w:t xml:space="preserve"> </w:t>
      </w:r>
      <w:r w:rsidRPr="00D12792">
        <w:t>CRWA (Charles River Watershed Association), 2017. Macroinvertebrate Water Quality Monitoring: Field Guide for Citizen Scientists. 22 pp.</w:t>
      </w:r>
    </w:p>
  </w:footnote>
  <w:footnote w:id="13">
    <w:p w14:paraId="1B7F87BF" w14:textId="5437CF4F" w:rsidR="007D5943" w:rsidRDefault="007D5943">
      <w:pPr>
        <w:pStyle w:val="FootnoteText"/>
      </w:pPr>
      <w:r>
        <w:rPr>
          <w:rStyle w:val="FootnoteReference"/>
        </w:rPr>
        <w:footnoteRef/>
      </w:r>
      <w:r>
        <w:t xml:space="preserve"> </w:t>
      </w:r>
      <w:r w:rsidRPr="00EA1B31">
        <w:t>NH DEP (New Hampshire Department of Environmental Protection), 2017. Habitat assessment. https://www.des.nh.gov/organization/divisions/water/wmb/biomonitoring/habitat.htm</w:t>
      </w:r>
    </w:p>
  </w:footnote>
  <w:footnote w:id="14">
    <w:p w14:paraId="702C90A4" w14:textId="3FF7C4E1" w:rsidR="007D5943" w:rsidRDefault="007D5943">
      <w:pPr>
        <w:pStyle w:val="FootnoteText"/>
      </w:pPr>
      <w:r>
        <w:rPr>
          <w:rStyle w:val="FootnoteReference"/>
        </w:rPr>
        <w:footnoteRef/>
      </w:r>
      <w:r>
        <w:t xml:space="preserve"> </w:t>
      </w:r>
      <w:r w:rsidRPr="00827A18">
        <w:t>Maine Department of Environmental Protection</w:t>
      </w:r>
      <w:r>
        <w:t>. 2014</w:t>
      </w:r>
      <w:r w:rsidRPr="000C5735">
        <w:rPr>
          <w:i/>
          <w:iCs/>
        </w:rPr>
        <w:t>, Protocols for Decontaminating Biomonitoring Sampling Equipment</w:t>
      </w:r>
      <w:r w:rsidRPr="00827A18">
        <w:t>.</w:t>
      </w:r>
      <w:r>
        <w:t xml:space="preserve"> </w:t>
      </w:r>
      <w:r w:rsidRPr="00827A18">
        <w:t>DEPLW-0919A-</w:t>
      </w:r>
      <w:r>
        <w:t>2</w:t>
      </w:r>
      <w:r w:rsidRPr="00827A18">
        <w:t>014</w:t>
      </w:r>
      <w:r>
        <w:t xml:space="preserve"> </w:t>
      </w:r>
      <w:r w:rsidRPr="00154A45">
        <w:t>https://www.maine.gov/dep/water/monitoring/biomonitoring/materials/sop_dea_decontamination.pdf</w:t>
      </w:r>
    </w:p>
  </w:footnote>
  <w:footnote w:id="15">
    <w:p w14:paraId="300585E0" w14:textId="77777777" w:rsidR="007D5943" w:rsidRDefault="007D5943" w:rsidP="006568BE">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16">
    <w:p w14:paraId="5EEDB0F9" w14:textId="77777777" w:rsidR="007D5943" w:rsidRDefault="007D5943" w:rsidP="006568BE">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17">
    <w:p w14:paraId="5FAB2F0D" w14:textId="77777777" w:rsidR="007D5943" w:rsidRDefault="007D5943" w:rsidP="006568BE">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18">
    <w:p w14:paraId="4538E375" w14:textId="77777777" w:rsidR="007D5943" w:rsidRDefault="007D5943" w:rsidP="006568BE">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19">
    <w:p w14:paraId="385F0AFC" w14:textId="1309EB71" w:rsidR="007D5943" w:rsidRDefault="007D5943">
      <w:pPr>
        <w:pStyle w:val="FootnoteText"/>
      </w:pPr>
      <w:r>
        <w:rPr>
          <w:rStyle w:val="FootnoteReference"/>
        </w:rPr>
        <w:footnoteRef/>
      </w:r>
      <w:r>
        <w:t xml:space="preserve"> </w:t>
      </w:r>
      <w:r w:rsidRPr="000434DE">
        <w:t>Warwick, R.M. and K.R. Clark, 1995. New ‘biodiversity’ measures reveal a decrease in taxonomic distinctness with increasing stress. Mar Ecol Prog Ser Vol. 129:301-305, December 14. https://pdfs.semanticscholar.org/f1f7/8ad1c47109588a2af3a6292a5204285377c2.pdf</w:t>
      </w:r>
    </w:p>
  </w:footnote>
  <w:footnote w:id="20">
    <w:p w14:paraId="02759B86" w14:textId="138FAD07" w:rsidR="007D5943" w:rsidRDefault="007D5943">
      <w:pPr>
        <w:pStyle w:val="FootnoteText"/>
      </w:pPr>
      <w:r>
        <w:rPr>
          <w:rStyle w:val="FootnoteReference"/>
        </w:rPr>
        <w:footnoteRef/>
      </w:r>
      <w:r>
        <w:t xml:space="preserve"> </w:t>
      </w:r>
      <w:r w:rsidRPr="000434DE">
        <w:t>Warwick, R.M. and K.R. Clarke, 1999. The taxonomic distinctness measure of biodiversity: weighting of step lengths between hierarchical levels. Mar Ecol Prog Ser Vol. 184:21-29, July 28. http://www.int-res.com/articles/meps/184/m184p021.pdf</w:t>
      </w:r>
    </w:p>
  </w:footnote>
  <w:footnote w:id="21">
    <w:p w14:paraId="4765ECA9" w14:textId="3B8CDDC4" w:rsidR="007D5943" w:rsidRDefault="007D5943">
      <w:pPr>
        <w:pStyle w:val="FootnoteText"/>
      </w:pPr>
      <w:r>
        <w:rPr>
          <w:rStyle w:val="FootnoteReference"/>
        </w:rPr>
        <w:footnoteRef/>
      </w:r>
      <w:r>
        <w:t xml:space="preserve"> </w:t>
      </w:r>
      <w:r w:rsidRPr="002824F7">
        <w:t>Warwick, R.M. and K.R. Clark, 1995. New ‘biodiversity’ measures reveal a decrease in taxonomic distinctness with increasing stress. Mar Ecol Prog Ser Vol. 129:301-305, December 14. https://pdfs.semanticscholar.org/f1f7/8ad1c47109588a2af3a6292a5204285377c2.pdf</w:t>
      </w:r>
    </w:p>
  </w:footnote>
  <w:footnote w:id="22">
    <w:p w14:paraId="5F3F2CF4" w14:textId="2EA000A1" w:rsidR="007D5943" w:rsidRDefault="007D5943">
      <w:pPr>
        <w:pStyle w:val="FootnoteText"/>
      </w:pPr>
      <w:r>
        <w:rPr>
          <w:rStyle w:val="FootnoteReference"/>
        </w:rPr>
        <w:footnoteRef/>
      </w:r>
      <w:r>
        <w:t xml:space="preserve"> </w:t>
      </w:r>
      <w:r w:rsidRPr="002824F7">
        <w:t>Warwick, R.M. and K.R. Clarke, 1999. The taxonomic distinctness measure of biodiversity: weighting of step lengths between hierarchical levels. Mar Ecol Prog Ser Vol. 184:21-29, July 28. http://www.int-res.com/articles/meps/184/m184p021.pdf</w:t>
      </w:r>
    </w:p>
  </w:footnote>
  <w:footnote w:id="23">
    <w:p w14:paraId="5445C4F1" w14:textId="77777777" w:rsidR="007D5943" w:rsidRDefault="007D5943" w:rsidP="0084082B">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 w:id="24">
    <w:p w14:paraId="13A12C24" w14:textId="77777777" w:rsidR="007D5943" w:rsidRDefault="007D5943" w:rsidP="0084082B">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5">
    <w:p w14:paraId="29272BB5" w14:textId="77777777" w:rsidR="007D5943" w:rsidRDefault="007D5943" w:rsidP="0084082B">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6">
    <w:p w14:paraId="5EC4954B" w14:textId="77777777" w:rsidR="007D5943" w:rsidRDefault="007D5943" w:rsidP="0084082B">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27">
    <w:p w14:paraId="02B13817" w14:textId="77777777" w:rsidR="007D5943" w:rsidRDefault="007D5943" w:rsidP="00CF488F">
      <w:pPr>
        <w:pStyle w:val="FootnoteText"/>
      </w:pPr>
      <w:r>
        <w:rPr>
          <w:rStyle w:val="FootnoteReference"/>
        </w:rPr>
        <w:footnoteRef/>
      </w:r>
      <w:r>
        <w:t xml:space="preserve"> </w:t>
      </w:r>
      <w:r w:rsidRPr="005B732E">
        <w:t>Folk, R.L., 1974. Petrology of Sedimentary Rocks. Austin, TX: Hemphill Publishing Company.  184 pp. https://repositories.lib.utexas.edu/handle/2152/22930</w:t>
      </w:r>
    </w:p>
  </w:footnote>
  <w:footnote w:id="28">
    <w:p w14:paraId="63C17B82" w14:textId="77777777" w:rsidR="007D5943" w:rsidRDefault="007D5943" w:rsidP="00CF488F">
      <w:pPr>
        <w:pStyle w:val="FootnoteText"/>
      </w:pPr>
      <w:r>
        <w:rPr>
          <w:rStyle w:val="FootnoteReference"/>
        </w:rPr>
        <w:footnoteRef/>
      </w:r>
      <w:r>
        <w:t xml:space="preserve"> </w:t>
      </w:r>
      <w:r w:rsidRPr="005B732E">
        <w:t>FGDC (Federal Geographic Data Committee), 2012. Coastal and Marine Ecological Classification Standard.  June 2012. FGDC-STD-018-2012.  343 pp. https://www.fgdc.gov/standards/projects/cmecs-folder/CMECS_Version_06-2012_FINAL.pdf/view</w:t>
      </w:r>
    </w:p>
  </w:footnote>
  <w:footnote w:id="29">
    <w:p w14:paraId="10AC0A11" w14:textId="77777777" w:rsidR="007D5943" w:rsidRDefault="007D5943" w:rsidP="00CF488F">
      <w:pPr>
        <w:pStyle w:val="FootnoteText"/>
      </w:pPr>
      <w:r>
        <w:rPr>
          <w:rStyle w:val="FootnoteReference"/>
        </w:rPr>
        <w:footnoteRef/>
      </w:r>
      <w:r>
        <w:t xml:space="preserve"> </w:t>
      </w:r>
      <w:r w:rsidRPr="005B732E">
        <w:t>Sweeny, M. and D.A. Rutecki, 2019 (in review). Laboratory Standard Operating Procedures for Massachusetts Department of Environmental Protection’s Massachusetts Estuaries Project: Benthic Monitoring.</w:t>
      </w:r>
    </w:p>
  </w:footnote>
  <w:footnote w:id="30">
    <w:p w14:paraId="1B085856" w14:textId="77777777" w:rsidR="007D5943" w:rsidRDefault="007D5943" w:rsidP="00FA6340">
      <w:pPr>
        <w:pStyle w:val="FootnoteText"/>
      </w:pPr>
      <w:r>
        <w:rPr>
          <w:rStyle w:val="FootnoteReference"/>
        </w:rPr>
        <w:footnoteRef/>
      </w:r>
      <w:r>
        <w:t xml:space="preserve"> </w:t>
      </w:r>
      <w:r w:rsidRPr="005B732E">
        <w:t>Kahn, L. 1988.  Determination of Total Organic Carbon in Sediment (Lloyd Kahn Method).  Edison, New Jersey: U.S. Environmental Protection Agency, Region II, Environmental Services Division, Monitoring Management Branch.  4 pp.  www.nj.gov/dep/srp/guidance/rs/lloydkahn.pdf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CF87" w14:textId="77777777" w:rsidR="007D5943" w:rsidRDefault="007D5943">
    <w:pPr>
      <w:pStyle w:val="Header"/>
    </w:pPr>
    <w:r>
      <w:rPr>
        <w:noProof/>
      </w:rPr>
      <w:drawing>
        <wp:anchor distT="0" distB="0" distL="114300" distR="114300" simplePos="0" relativeHeight="251658240" behindDoc="0" locked="0" layoutInCell="1" allowOverlap="1" wp14:anchorId="64DA8217" wp14:editId="5B2C99AB">
          <wp:simplePos x="0" y="0"/>
          <wp:positionH relativeFrom="column">
            <wp:posOffset>0</wp:posOffset>
          </wp:positionH>
          <wp:positionV relativeFrom="paragraph">
            <wp:posOffset>-228600</wp:posOffset>
          </wp:positionV>
          <wp:extent cx="925195" cy="601980"/>
          <wp:effectExtent l="0" t="0" r="825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6EB16" w14:textId="77777777" w:rsidR="007D5943" w:rsidRDefault="007D5943">
    <w:pPr>
      <w:pStyle w:val="Header"/>
    </w:pPr>
    <w:r>
      <w:rPr>
        <w:noProof/>
      </w:rPr>
      <w:drawing>
        <wp:anchor distT="0" distB="0" distL="114300" distR="114300" simplePos="0" relativeHeight="251658242" behindDoc="0" locked="0" layoutInCell="1" allowOverlap="1" wp14:anchorId="4BA036EE" wp14:editId="5C682F09">
          <wp:simplePos x="0" y="0"/>
          <wp:positionH relativeFrom="column">
            <wp:posOffset>0</wp:posOffset>
          </wp:positionH>
          <wp:positionV relativeFrom="paragraph">
            <wp:posOffset>-215265</wp:posOffset>
          </wp:positionV>
          <wp:extent cx="925195" cy="601980"/>
          <wp:effectExtent l="0" t="0" r="825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D58EDF" w14:textId="77777777" w:rsidR="007D5943" w:rsidRDefault="007D5943">
    <w:pPr>
      <w:pStyle w:val="Header"/>
    </w:pPr>
  </w:p>
  <w:p w14:paraId="0BD6DFB9" w14:textId="77777777" w:rsidR="007D5943" w:rsidRDefault="007D59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F3B4" w14:textId="239D68AA" w:rsidR="007D5943" w:rsidRDefault="007D5943">
    <w:pPr>
      <w:pStyle w:val="Header"/>
    </w:pPr>
    <w:r>
      <w:rPr>
        <w:noProof/>
      </w:rPr>
      <w:drawing>
        <wp:anchor distT="0" distB="0" distL="114300" distR="114300" simplePos="0" relativeHeight="251658241" behindDoc="0" locked="0" layoutInCell="1" allowOverlap="1" wp14:anchorId="00824136" wp14:editId="337569A1">
          <wp:simplePos x="0" y="0"/>
          <wp:positionH relativeFrom="column">
            <wp:posOffset>0</wp:posOffset>
          </wp:positionH>
          <wp:positionV relativeFrom="paragraph">
            <wp:posOffset>-215265</wp:posOffset>
          </wp:positionV>
          <wp:extent cx="925195" cy="601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6343" b="11206"/>
                  <a:stretch/>
                </pic:blipFill>
                <pic:spPr bwMode="auto">
                  <a:xfrm>
                    <a:off x="0" y="0"/>
                    <a:ext cx="925195" cy="601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E94EE5" w14:textId="77777777" w:rsidR="007D5943" w:rsidRDefault="007D5943">
    <w:pPr>
      <w:pStyle w:val="Header"/>
    </w:pPr>
  </w:p>
  <w:p w14:paraId="13535F78" w14:textId="005A4F36" w:rsidR="007D5943" w:rsidRDefault="007D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BC826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F2F0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0860C4"/>
    <w:lvl w:ilvl="0">
      <w:start w:val="1"/>
      <w:numFmt w:val="decimal"/>
      <w:pStyle w:val="ListNumber3"/>
      <w:lvlText w:val="%1)"/>
      <w:lvlJc w:val="left"/>
      <w:pPr>
        <w:ind w:left="1080" w:hanging="360"/>
      </w:pPr>
    </w:lvl>
  </w:abstractNum>
  <w:abstractNum w:abstractNumId="3" w15:restartNumberingAfterBreak="0">
    <w:nsid w:val="FFFFFF7F"/>
    <w:multiLevelType w:val="singleLevel"/>
    <w:tmpl w:val="5894B86E"/>
    <w:lvl w:ilvl="0">
      <w:start w:val="1"/>
      <w:numFmt w:val="lowerLetter"/>
      <w:pStyle w:val="ListNumber2"/>
      <w:lvlText w:val="%1."/>
      <w:lvlJc w:val="left"/>
      <w:pPr>
        <w:ind w:left="720" w:hanging="360"/>
      </w:pPr>
      <w:rPr>
        <w:rFonts w:hint="default"/>
        <w:sz w:val="22"/>
        <w:szCs w:val="22"/>
        <w:vertAlign w:val="baseline"/>
      </w:rPr>
    </w:lvl>
  </w:abstractNum>
  <w:abstractNum w:abstractNumId="4" w15:restartNumberingAfterBreak="0">
    <w:nsid w:val="FFFFFF80"/>
    <w:multiLevelType w:val="singleLevel"/>
    <w:tmpl w:val="784A4E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0A78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D0A6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4C48E6D8"/>
    <w:lvl w:ilvl="0">
      <w:start w:val="1"/>
      <w:numFmt w:val="decimal"/>
      <w:pStyle w:val="ListNumb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14026ED"/>
    <w:multiLevelType w:val="hybridMultilevel"/>
    <w:tmpl w:val="FFFFFFFF"/>
    <w:lvl w:ilvl="0" w:tplc="207CB51E">
      <w:start w:val="1"/>
      <w:numFmt w:val="decimal"/>
      <w:lvlText w:val="%1)"/>
      <w:lvlJc w:val="left"/>
      <w:pPr>
        <w:ind w:left="720" w:hanging="360"/>
      </w:pPr>
    </w:lvl>
    <w:lvl w:ilvl="1" w:tplc="C4C65D58">
      <w:start w:val="1"/>
      <w:numFmt w:val="lowerLetter"/>
      <w:lvlText w:val="%2."/>
      <w:lvlJc w:val="left"/>
      <w:pPr>
        <w:ind w:left="1440" w:hanging="360"/>
      </w:pPr>
    </w:lvl>
    <w:lvl w:ilvl="2" w:tplc="7AA69A74">
      <w:start w:val="1"/>
      <w:numFmt w:val="lowerRoman"/>
      <w:lvlText w:val="%3."/>
      <w:lvlJc w:val="right"/>
      <w:pPr>
        <w:ind w:left="2160" w:hanging="180"/>
      </w:pPr>
    </w:lvl>
    <w:lvl w:ilvl="3" w:tplc="D3C01E3A">
      <w:start w:val="1"/>
      <w:numFmt w:val="decimal"/>
      <w:lvlText w:val="%4."/>
      <w:lvlJc w:val="left"/>
      <w:pPr>
        <w:ind w:left="2880" w:hanging="360"/>
      </w:pPr>
    </w:lvl>
    <w:lvl w:ilvl="4" w:tplc="EF8087F6">
      <w:start w:val="1"/>
      <w:numFmt w:val="lowerLetter"/>
      <w:lvlText w:val="%5."/>
      <w:lvlJc w:val="left"/>
      <w:pPr>
        <w:ind w:left="3600" w:hanging="360"/>
      </w:pPr>
    </w:lvl>
    <w:lvl w:ilvl="5" w:tplc="6D9C85AA">
      <w:start w:val="1"/>
      <w:numFmt w:val="lowerRoman"/>
      <w:lvlText w:val="%6."/>
      <w:lvlJc w:val="right"/>
      <w:pPr>
        <w:ind w:left="4320" w:hanging="180"/>
      </w:pPr>
    </w:lvl>
    <w:lvl w:ilvl="6" w:tplc="6846E0B6">
      <w:start w:val="1"/>
      <w:numFmt w:val="decimal"/>
      <w:lvlText w:val="%7."/>
      <w:lvlJc w:val="left"/>
      <w:pPr>
        <w:ind w:left="5040" w:hanging="360"/>
      </w:pPr>
    </w:lvl>
    <w:lvl w:ilvl="7" w:tplc="2F96FCE6">
      <w:start w:val="1"/>
      <w:numFmt w:val="lowerLetter"/>
      <w:lvlText w:val="%8."/>
      <w:lvlJc w:val="left"/>
      <w:pPr>
        <w:ind w:left="5760" w:hanging="360"/>
      </w:pPr>
    </w:lvl>
    <w:lvl w:ilvl="8" w:tplc="BE36C35C">
      <w:start w:val="1"/>
      <w:numFmt w:val="lowerRoman"/>
      <w:lvlText w:val="%9."/>
      <w:lvlJc w:val="right"/>
      <w:pPr>
        <w:ind w:left="6480" w:hanging="180"/>
      </w:pPr>
    </w:lvl>
  </w:abstractNum>
  <w:abstractNum w:abstractNumId="9" w15:restartNumberingAfterBreak="0">
    <w:nsid w:val="01793756"/>
    <w:multiLevelType w:val="hybridMultilevel"/>
    <w:tmpl w:val="474A74A0"/>
    <w:lvl w:ilvl="0" w:tplc="815ADC24">
      <w:start w:val="1"/>
      <w:numFmt w:val="bullet"/>
      <w:pStyle w:val="ListBullet"/>
      <w:lvlText w:val=""/>
      <w:lvlJc w:val="left"/>
      <w:pPr>
        <w:ind w:left="720" w:hanging="360"/>
      </w:pPr>
      <w:rPr>
        <w:rFonts w:ascii="Symbol" w:hAnsi="Symbol" w:hint="default"/>
      </w:rPr>
    </w:lvl>
    <w:lvl w:ilvl="1" w:tplc="8EE0895C">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466436"/>
    <w:multiLevelType w:val="hybridMultilevel"/>
    <w:tmpl w:val="74C2B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B47533"/>
    <w:multiLevelType w:val="hybridMultilevel"/>
    <w:tmpl w:val="FFFFFFFF"/>
    <w:lvl w:ilvl="0" w:tplc="D0DE59BC">
      <w:start w:val="1"/>
      <w:numFmt w:val="decimal"/>
      <w:lvlText w:val="%1."/>
      <w:lvlJc w:val="left"/>
      <w:pPr>
        <w:ind w:left="720" w:hanging="360"/>
      </w:pPr>
    </w:lvl>
    <w:lvl w:ilvl="1" w:tplc="DE38ADE8">
      <w:start w:val="1"/>
      <w:numFmt w:val="lowerLetter"/>
      <w:lvlText w:val="%2."/>
      <w:lvlJc w:val="left"/>
      <w:pPr>
        <w:ind w:left="1440" w:hanging="360"/>
      </w:pPr>
    </w:lvl>
    <w:lvl w:ilvl="2" w:tplc="111E0C80">
      <w:start w:val="1"/>
      <w:numFmt w:val="lowerRoman"/>
      <w:lvlText w:val="%3."/>
      <w:lvlJc w:val="right"/>
      <w:pPr>
        <w:ind w:left="2160" w:hanging="180"/>
      </w:pPr>
    </w:lvl>
    <w:lvl w:ilvl="3" w:tplc="EDFED672">
      <w:start w:val="1"/>
      <w:numFmt w:val="decimal"/>
      <w:lvlText w:val="%4."/>
      <w:lvlJc w:val="left"/>
      <w:pPr>
        <w:ind w:left="2880" w:hanging="360"/>
      </w:pPr>
    </w:lvl>
    <w:lvl w:ilvl="4" w:tplc="75060AA0">
      <w:start w:val="1"/>
      <w:numFmt w:val="lowerLetter"/>
      <w:lvlText w:val="%5."/>
      <w:lvlJc w:val="left"/>
      <w:pPr>
        <w:ind w:left="3600" w:hanging="360"/>
      </w:pPr>
    </w:lvl>
    <w:lvl w:ilvl="5" w:tplc="0A5E2D1E">
      <w:start w:val="1"/>
      <w:numFmt w:val="lowerRoman"/>
      <w:lvlText w:val="%6."/>
      <w:lvlJc w:val="right"/>
      <w:pPr>
        <w:ind w:left="4320" w:hanging="180"/>
      </w:pPr>
    </w:lvl>
    <w:lvl w:ilvl="6" w:tplc="26A6F596">
      <w:start w:val="1"/>
      <w:numFmt w:val="decimal"/>
      <w:lvlText w:val="%7."/>
      <w:lvlJc w:val="left"/>
      <w:pPr>
        <w:ind w:left="5040" w:hanging="360"/>
      </w:pPr>
    </w:lvl>
    <w:lvl w:ilvl="7" w:tplc="2B467220">
      <w:start w:val="1"/>
      <w:numFmt w:val="lowerLetter"/>
      <w:lvlText w:val="%8."/>
      <w:lvlJc w:val="left"/>
      <w:pPr>
        <w:ind w:left="5760" w:hanging="360"/>
      </w:pPr>
    </w:lvl>
    <w:lvl w:ilvl="8" w:tplc="C3FE7998">
      <w:start w:val="1"/>
      <w:numFmt w:val="lowerRoman"/>
      <w:lvlText w:val="%9."/>
      <w:lvlJc w:val="right"/>
      <w:pPr>
        <w:ind w:left="6480" w:hanging="180"/>
      </w:pPr>
    </w:lvl>
  </w:abstractNum>
  <w:abstractNum w:abstractNumId="12" w15:restartNumberingAfterBreak="0">
    <w:nsid w:val="06DF520B"/>
    <w:multiLevelType w:val="hybridMultilevel"/>
    <w:tmpl w:val="D2B61764"/>
    <w:lvl w:ilvl="0" w:tplc="90E2C130">
      <w:start w:val="1"/>
      <w:numFmt w:val="decimal"/>
      <w:pStyle w:val="ListParagraph"/>
      <w:suff w:val="nothing"/>
      <w:lvlText w:val="    %1."/>
      <w:lvlJc w:val="left"/>
      <w:pPr>
        <w:ind w:left="0" w:firstLine="0"/>
      </w:pPr>
      <w:rPr>
        <w:rFonts w:ascii="Calibri" w:hAnsi="Calibr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84A26BC"/>
    <w:multiLevelType w:val="hybridMultilevel"/>
    <w:tmpl w:val="58FA03AC"/>
    <w:lvl w:ilvl="0" w:tplc="A9CA4BDC">
      <w:start w:val="1"/>
      <w:numFmt w:val="bullet"/>
      <w:lvlText w:val=""/>
      <w:lvlJc w:val="left"/>
      <w:pPr>
        <w:tabs>
          <w:tab w:val="num" w:pos="864"/>
        </w:tabs>
        <w:ind w:left="864" w:hanging="432"/>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4" w15:restartNumberingAfterBreak="0">
    <w:nsid w:val="089609D6"/>
    <w:multiLevelType w:val="hybridMultilevel"/>
    <w:tmpl w:val="FFFFFFFF"/>
    <w:lvl w:ilvl="0" w:tplc="EE283DC0">
      <w:start w:val="1"/>
      <w:numFmt w:val="decimal"/>
      <w:lvlText w:val="%1)"/>
      <w:lvlJc w:val="left"/>
      <w:pPr>
        <w:ind w:left="720" w:hanging="360"/>
      </w:pPr>
    </w:lvl>
    <w:lvl w:ilvl="1" w:tplc="6A688D9A">
      <w:start w:val="1"/>
      <w:numFmt w:val="lowerLetter"/>
      <w:lvlText w:val="%2."/>
      <w:lvlJc w:val="left"/>
      <w:pPr>
        <w:ind w:left="1440" w:hanging="360"/>
      </w:pPr>
    </w:lvl>
    <w:lvl w:ilvl="2" w:tplc="DABC0B1C">
      <w:start w:val="1"/>
      <w:numFmt w:val="lowerRoman"/>
      <w:lvlText w:val="%3."/>
      <w:lvlJc w:val="right"/>
      <w:pPr>
        <w:ind w:left="2160" w:hanging="180"/>
      </w:pPr>
    </w:lvl>
    <w:lvl w:ilvl="3" w:tplc="96E8BEC2">
      <w:start w:val="1"/>
      <w:numFmt w:val="decimal"/>
      <w:lvlText w:val="%4."/>
      <w:lvlJc w:val="left"/>
      <w:pPr>
        <w:ind w:left="2880" w:hanging="360"/>
      </w:pPr>
    </w:lvl>
    <w:lvl w:ilvl="4" w:tplc="CC186948">
      <w:start w:val="1"/>
      <w:numFmt w:val="lowerLetter"/>
      <w:lvlText w:val="%5."/>
      <w:lvlJc w:val="left"/>
      <w:pPr>
        <w:ind w:left="3600" w:hanging="360"/>
      </w:pPr>
    </w:lvl>
    <w:lvl w:ilvl="5" w:tplc="5936F9A0">
      <w:start w:val="1"/>
      <w:numFmt w:val="lowerRoman"/>
      <w:lvlText w:val="%6."/>
      <w:lvlJc w:val="right"/>
      <w:pPr>
        <w:ind w:left="4320" w:hanging="180"/>
      </w:pPr>
    </w:lvl>
    <w:lvl w:ilvl="6" w:tplc="081C79D0">
      <w:start w:val="1"/>
      <w:numFmt w:val="decimal"/>
      <w:lvlText w:val="%7."/>
      <w:lvlJc w:val="left"/>
      <w:pPr>
        <w:ind w:left="5040" w:hanging="360"/>
      </w:pPr>
    </w:lvl>
    <w:lvl w:ilvl="7" w:tplc="A3D4A5F2">
      <w:start w:val="1"/>
      <w:numFmt w:val="lowerLetter"/>
      <w:lvlText w:val="%8."/>
      <w:lvlJc w:val="left"/>
      <w:pPr>
        <w:ind w:left="5760" w:hanging="360"/>
      </w:pPr>
    </w:lvl>
    <w:lvl w:ilvl="8" w:tplc="A2BEE938">
      <w:start w:val="1"/>
      <w:numFmt w:val="lowerRoman"/>
      <w:lvlText w:val="%9."/>
      <w:lvlJc w:val="right"/>
      <w:pPr>
        <w:ind w:left="6480" w:hanging="180"/>
      </w:pPr>
    </w:lvl>
  </w:abstractNum>
  <w:abstractNum w:abstractNumId="15" w15:restartNumberingAfterBreak="0">
    <w:nsid w:val="099D00A2"/>
    <w:multiLevelType w:val="hybridMultilevel"/>
    <w:tmpl w:val="FFFFFFFF"/>
    <w:lvl w:ilvl="0" w:tplc="1096CD66">
      <w:start w:val="2"/>
      <w:numFmt w:val="lowerLetter"/>
      <w:lvlText w:val="%1."/>
      <w:lvlJc w:val="left"/>
      <w:pPr>
        <w:ind w:left="720" w:hanging="360"/>
      </w:pPr>
    </w:lvl>
    <w:lvl w:ilvl="1" w:tplc="48F2C4F2">
      <w:start w:val="1"/>
      <w:numFmt w:val="lowerLetter"/>
      <w:lvlText w:val="%2."/>
      <w:lvlJc w:val="left"/>
      <w:pPr>
        <w:ind w:left="1440" w:hanging="360"/>
      </w:pPr>
    </w:lvl>
    <w:lvl w:ilvl="2" w:tplc="2A7427FE">
      <w:start w:val="1"/>
      <w:numFmt w:val="lowerRoman"/>
      <w:lvlText w:val="%3."/>
      <w:lvlJc w:val="right"/>
      <w:pPr>
        <w:ind w:left="2160" w:hanging="180"/>
      </w:pPr>
    </w:lvl>
    <w:lvl w:ilvl="3" w:tplc="94B2D3DC">
      <w:start w:val="1"/>
      <w:numFmt w:val="decimal"/>
      <w:lvlText w:val="%4."/>
      <w:lvlJc w:val="left"/>
      <w:pPr>
        <w:ind w:left="2880" w:hanging="360"/>
      </w:pPr>
    </w:lvl>
    <w:lvl w:ilvl="4" w:tplc="3E662590">
      <w:start w:val="1"/>
      <w:numFmt w:val="lowerLetter"/>
      <w:lvlText w:val="%5."/>
      <w:lvlJc w:val="left"/>
      <w:pPr>
        <w:ind w:left="3600" w:hanging="360"/>
      </w:pPr>
    </w:lvl>
    <w:lvl w:ilvl="5" w:tplc="5ACA6EF4">
      <w:start w:val="1"/>
      <w:numFmt w:val="lowerRoman"/>
      <w:lvlText w:val="%6."/>
      <w:lvlJc w:val="right"/>
      <w:pPr>
        <w:ind w:left="4320" w:hanging="180"/>
      </w:pPr>
    </w:lvl>
    <w:lvl w:ilvl="6" w:tplc="0CC05F50">
      <w:start w:val="1"/>
      <w:numFmt w:val="decimal"/>
      <w:lvlText w:val="%7."/>
      <w:lvlJc w:val="left"/>
      <w:pPr>
        <w:ind w:left="5040" w:hanging="360"/>
      </w:pPr>
    </w:lvl>
    <w:lvl w:ilvl="7" w:tplc="F1C26154">
      <w:start w:val="1"/>
      <w:numFmt w:val="lowerLetter"/>
      <w:lvlText w:val="%8."/>
      <w:lvlJc w:val="left"/>
      <w:pPr>
        <w:ind w:left="5760" w:hanging="360"/>
      </w:pPr>
    </w:lvl>
    <w:lvl w:ilvl="8" w:tplc="35DEECC0">
      <w:start w:val="1"/>
      <w:numFmt w:val="lowerRoman"/>
      <w:lvlText w:val="%9."/>
      <w:lvlJc w:val="right"/>
      <w:pPr>
        <w:ind w:left="6480" w:hanging="180"/>
      </w:pPr>
    </w:lvl>
  </w:abstractNum>
  <w:abstractNum w:abstractNumId="16" w15:restartNumberingAfterBreak="0">
    <w:nsid w:val="0A1F0461"/>
    <w:multiLevelType w:val="hybridMultilevel"/>
    <w:tmpl w:val="FFFFFFFF"/>
    <w:lvl w:ilvl="0" w:tplc="3E4C3E52">
      <w:start w:val="1"/>
      <w:numFmt w:val="decimal"/>
      <w:lvlText w:val="%1."/>
      <w:lvlJc w:val="left"/>
      <w:pPr>
        <w:ind w:left="720" w:hanging="360"/>
      </w:pPr>
    </w:lvl>
    <w:lvl w:ilvl="1" w:tplc="620E4FFA">
      <w:start w:val="1"/>
      <w:numFmt w:val="lowerLetter"/>
      <w:lvlText w:val="%2."/>
      <w:lvlJc w:val="left"/>
      <w:pPr>
        <w:ind w:left="1440" w:hanging="360"/>
      </w:pPr>
    </w:lvl>
    <w:lvl w:ilvl="2" w:tplc="8EA0F776">
      <w:start w:val="1"/>
      <w:numFmt w:val="lowerRoman"/>
      <w:lvlText w:val="%3."/>
      <w:lvlJc w:val="right"/>
      <w:pPr>
        <w:ind w:left="2160" w:hanging="180"/>
      </w:pPr>
    </w:lvl>
    <w:lvl w:ilvl="3" w:tplc="F6ACB5DE">
      <w:start w:val="1"/>
      <w:numFmt w:val="decimal"/>
      <w:lvlText w:val="%4."/>
      <w:lvlJc w:val="left"/>
      <w:pPr>
        <w:ind w:left="2880" w:hanging="360"/>
      </w:pPr>
    </w:lvl>
    <w:lvl w:ilvl="4" w:tplc="7C10FF24">
      <w:start w:val="1"/>
      <w:numFmt w:val="lowerLetter"/>
      <w:lvlText w:val="%5."/>
      <w:lvlJc w:val="left"/>
      <w:pPr>
        <w:ind w:left="3600" w:hanging="360"/>
      </w:pPr>
    </w:lvl>
    <w:lvl w:ilvl="5" w:tplc="9E9EAF94">
      <w:start w:val="1"/>
      <w:numFmt w:val="lowerRoman"/>
      <w:lvlText w:val="%6."/>
      <w:lvlJc w:val="right"/>
      <w:pPr>
        <w:ind w:left="4320" w:hanging="180"/>
      </w:pPr>
    </w:lvl>
    <w:lvl w:ilvl="6" w:tplc="60C83EBC">
      <w:start w:val="1"/>
      <w:numFmt w:val="decimal"/>
      <w:lvlText w:val="%7."/>
      <w:lvlJc w:val="left"/>
      <w:pPr>
        <w:ind w:left="5040" w:hanging="360"/>
      </w:pPr>
    </w:lvl>
    <w:lvl w:ilvl="7" w:tplc="3C06068A">
      <w:start w:val="1"/>
      <w:numFmt w:val="lowerLetter"/>
      <w:lvlText w:val="%8."/>
      <w:lvlJc w:val="left"/>
      <w:pPr>
        <w:ind w:left="5760" w:hanging="360"/>
      </w:pPr>
    </w:lvl>
    <w:lvl w:ilvl="8" w:tplc="38D82360">
      <w:start w:val="1"/>
      <w:numFmt w:val="lowerRoman"/>
      <w:lvlText w:val="%9."/>
      <w:lvlJc w:val="right"/>
      <w:pPr>
        <w:ind w:left="6480" w:hanging="180"/>
      </w:pPr>
    </w:lvl>
  </w:abstractNum>
  <w:abstractNum w:abstractNumId="17" w15:restartNumberingAfterBreak="0">
    <w:nsid w:val="0AF500AC"/>
    <w:multiLevelType w:val="multilevel"/>
    <w:tmpl w:val="CDE0B6D6"/>
    <w:styleLink w:val="Style4"/>
    <w:lvl w:ilvl="0">
      <w:start w:val="3"/>
      <w:numFmt w:val="upperLetter"/>
      <w:lvlText w:val="%1."/>
      <w:lvlJc w:val="left"/>
      <w:pPr>
        <w:ind w:left="3330" w:firstLine="0"/>
      </w:pPr>
      <w:rPr>
        <w:rFonts w:hint="default"/>
        <w:b w:val="0"/>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18" w15:restartNumberingAfterBreak="0">
    <w:nsid w:val="0BFF6E59"/>
    <w:multiLevelType w:val="hybridMultilevel"/>
    <w:tmpl w:val="2D3E09F6"/>
    <w:lvl w:ilvl="0" w:tplc="96F22F96">
      <w:start w:val="1"/>
      <w:numFmt w:val="lowerLetter"/>
      <w:lvlText w:val="%1."/>
      <w:lvlJc w:val="left"/>
      <w:pPr>
        <w:ind w:left="720" w:hanging="360"/>
      </w:pPr>
    </w:lvl>
    <w:lvl w:ilvl="1" w:tplc="E65ACCE4">
      <w:start w:val="1"/>
      <w:numFmt w:val="lowerLetter"/>
      <w:lvlText w:val="%2."/>
      <w:lvlJc w:val="left"/>
      <w:pPr>
        <w:ind w:left="1440" w:hanging="360"/>
      </w:pPr>
    </w:lvl>
    <w:lvl w:ilvl="2" w:tplc="D3DC16F8">
      <w:start w:val="1"/>
      <w:numFmt w:val="lowerRoman"/>
      <w:lvlText w:val="%3."/>
      <w:lvlJc w:val="right"/>
      <w:pPr>
        <w:ind w:left="2160" w:hanging="180"/>
      </w:pPr>
    </w:lvl>
    <w:lvl w:ilvl="3" w:tplc="6FCC6544">
      <w:start w:val="1"/>
      <w:numFmt w:val="decimal"/>
      <w:lvlText w:val="%4."/>
      <w:lvlJc w:val="left"/>
      <w:pPr>
        <w:ind w:left="2880" w:hanging="360"/>
      </w:pPr>
    </w:lvl>
    <w:lvl w:ilvl="4" w:tplc="79F42108">
      <w:start w:val="1"/>
      <w:numFmt w:val="lowerLetter"/>
      <w:lvlText w:val="%5."/>
      <w:lvlJc w:val="left"/>
      <w:pPr>
        <w:ind w:left="3600" w:hanging="360"/>
      </w:pPr>
    </w:lvl>
    <w:lvl w:ilvl="5" w:tplc="85160D5A">
      <w:start w:val="1"/>
      <w:numFmt w:val="lowerRoman"/>
      <w:lvlText w:val="%6."/>
      <w:lvlJc w:val="right"/>
      <w:pPr>
        <w:ind w:left="4320" w:hanging="180"/>
      </w:pPr>
    </w:lvl>
    <w:lvl w:ilvl="6" w:tplc="A89E67F8">
      <w:start w:val="1"/>
      <w:numFmt w:val="decimal"/>
      <w:lvlText w:val="%7."/>
      <w:lvlJc w:val="left"/>
      <w:pPr>
        <w:ind w:left="5040" w:hanging="360"/>
      </w:pPr>
    </w:lvl>
    <w:lvl w:ilvl="7" w:tplc="266EC36C">
      <w:start w:val="1"/>
      <w:numFmt w:val="lowerLetter"/>
      <w:lvlText w:val="%8."/>
      <w:lvlJc w:val="left"/>
      <w:pPr>
        <w:ind w:left="5760" w:hanging="360"/>
      </w:pPr>
    </w:lvl>
    <w:lvl w:ilvl="8" w:tplc="833C2026">
      <w:start w:val="1"/>
      <w:numFmt w:val="lowerRoman"/>
      <w:lvlText w:val="%9."/>
      <w:lvlJc w:val="right"/>
      <w:pPr>
        <w:ind w:left="6480" w:hanging="180"/>
      </w:pPr>
    </w:lvl>
  </w:abstractNum>
  <w:abstractNum w:abstractNumId="19" w15:restartNumberingAfterBreak="0">
    <w:nsid w:val="0C262EBE"/>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20" w15:restartNumberingAfterBreak="0">
    <w:nsid w:val="0F270E50"/>
    <w:multiLevelType w:val="hybridMultilevel"/>
    <w:tmpl w:val="8A2E9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4A4176"/>
    <w:multiLevelType w:val="hybridMultilevel"/>
    <w:tmpl w:val="08E0F992"/>
    <w:lvl w:ilvl="0" w:tplc="FFFFFFFF">
      <w:start w:val="1"/>
      <w:numFmt w:val="bullet"/>
      <w:pStyle w:val="List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FF3225F"/>
    <w:multiLevelType w:val="hybridMultilevel"/>
    <w:tmpl w:val="BB2C1C90"/>
    <w:lvl w:ilvl="0" w:tplc="2632A0E2">
      <w:start w:val="1"/>
      <w:numFmt w:val="decimal"/>
      <w:lvlText w:val="%1."/>
      <w:lvlJc w:val="left"/>
      <w:pPr>
        <w:ind w:left="720" w:hanging="360"/>
      </w:pPr>
    </w:lvl>
    <w:lvl w:ilvl="1" w:tplc="AFD659E2">
      <w:start w:val="1"/>
      <w:numFmt w:val="lowerLetter"/>
      <w:lvlText w:val="%2."/>
      <w:lvlJc w:val="left"/>
      <w:pPr>
        <w:ind w:left="1440" w:hanging="360"/>
      </w:pPr>
    </w:lvl>
    <w:lvl w:ilvl="2" w:tplc="8FE00D90">
      <w:start w:val="1"/>
      <w:numFmt w:val="lowerRoman"/>
      <w:lvlText w:val="%3."/>
      <w:lvlJc w:val="right"/>
      <w:pPr>
        <w:ind w:left="2160" w:hanging="180"/>
      </w:pPr>
    </w:lvl>
    <w:lvl w:ilvl="3" w:tplc="A5508ECC">
      <w:start w:val="1"/>
      <w:numFmt w:val="decimal"/>
      <w:lvlText w:val="%4."/>
      <w:lvlJc w:val="left"/>
      <w:pPr>
        <w:ind w:left="2880" w:hanging="360"/>
      </w:pPr>
    </w:lvl>
    <w:lvl w:ilvl="4" w:tplc="BDBED326">
      <w:start w:val="1"/>
      <w:numFmt w:val="lowerLetter"/>
      <w:lvlText w:val="%5."/>
      <w:lvlJc w:val="left"/>
      <w:pPr>
        <w:ind w:left="3600" w:hanging="360"/>
      </w:pPr>
    </w:lvl>
    <w:lvl w:ilvl="5" w:tplc="EEC467FC">
      <w:start w:val="1"/>
      <w:numFmt w:val="lowerRoman"/>
      <w:lvlText w:val="%6."/>
      <w:lvlJc w:val="right"/>
      <w:pPr>
        <w:ind w:left="4320" w:hanging="180"/>
      </w:pPr>
    </w:lvl>
    <w:lvl w:ilvl="6" w:tplc="BFF80298">
      <w:start w:val="1"/>
      <w:numFmt w:val="decimal"/>
      <w:lvlText w:val="%7."/>
      <w:lvlJc w:val="left"/>
      <w:pPr>
        <w:ind w:left="5040" w:hanging="360"/>
      </w:pPr>
    </w:lvl>
    <w:lvl w:ilvl="7" w:tplc="CC9890C8">
      <w:start w:val="1"/>
      <w:numFmt w:val="lowerLetter"/>
      <w:lvlText w:val="%8."/>
      <w:lvlJc w:val="left"/>
      <w:pPr>
        <w:ind w:left="5760" w:hanging="360"/>
      </w:pPr>
    </w:lvl>
    <w:lvl w:ilvl="8" w:tplc="CE8EB6E2">
      <w:start w:val="1"/>
      <w:numFmt w:val="lowerRoman"/>
      <w:lvlText w:val="%9."/>
      <w:lvlJc w:val="right"/>
      <w:pPr>
        <w:ind w:left="6480" w:hanging="180"/>
      </w:pPr>
    </w:lvl>
  </w:abstractNum>
  <w:abstractNum w:abstractNumId="23" w15:restartNumberingAfterBreak="0">
    <w:nsid w:val="101476FF"/>
    <w:multiLevelType w:val="hybridMultilevel"/>
    <w:tmpl w:val="DCDA3D4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222E27"/>
    <w:multiLevelType w:val="hybridMultilevel"/>
    <w:tmpl w:val="8D7A204A"/>
    <w:lvl w:ilvl="0" w:tplc="0C38432A">
      <w:start w:val="1"/>
      <w:numFmt w:val="decimal"/>
      <w:lvlText w:val="%1."/>
      <w:lvlJc w:val="left"/>
      <w:pPr>
        <w:ind w:left="720" w:hanging="360"/>
      </w:pPr>
    </w:lvl>
    <w:lvl w:ilvl="1" w:tplc="06FC344E">
      <w:start w:val="1"/>
      <w:numFmt w:val="lowerLetter"/>
      <w:lvlText w:val="%2."/>
      <w:lvlJc w:val="left"/>
      <w:pPr>
        <w:ind w:left="1440" w:hanging="360"/>
      </w:pPr>
    </w:lvl>
    <w:lvl w:ilvl="2" w:tplc="F78C412A">
      <w:start w:val="1"/>
      <w:numFmt w:val="lowerRoman"/>
      <w:lvlText w:val="%3."/>
      <w:lvlJc w:val="right"/>
      <w:pPr>
        <w:ind w:left="2160" w:hanging="180"/>
      </w:pPr>
    </w:lvl>
    <w:lvl w:ilvl="3" w:tplc="487E5994">
      <w:start w:val="1"/>
      <w:numFmt w:val="decimal"/>
      <w:lvlText w:val="%4."/>
      <w:lvlJc w:val="left"/>
      <w:pPr>
        <w:ind w:left="2880" w:hanging="360"/>
      </w:pPr>
    </w:lvl>
    <w:lvl w:ilvl="4" w:tplc="1822588C">
      <w:start w:val="1"/>
      <w:numFmt w:val="lowerLetter"/>
      <w:lvlText w:val="%5."/>
      <w:lvlJc w:val="left"/>
      <w:pPr>
        <w:ind w:left="3600" w:hanging="360"/>
      </w:pPr>
    </w:lvl>
    <w:lvl w:ilvl="5" w:tplc="874253B4">
      <w:start w:val="1"/>
      <w:numFmt w:val="lowerRoman"/>
      <w:lvlText w:val="%6."/>
      <w:lvlJc w:val="right"/>
      <w:pPr>
        <w:ind w:left="4320" w:hanging="180"/>
      </w:pPr>
    </w:lvl>
    <w:lvl w:ilvl="6" w:tplc="93E66A4C">
      <w:start w:val="1"/>
      <w:numFmt w:val="decimal"/>
      <w:lvlText w:val="%7."/>
      <w:lvlJc w:val="left"/>
      <w:pPr>
        <w:ind w:left="5040" w:hanging="360"/>
      </w:pPr>
    </w:lvl>
    <w:lvl w:ilvl="7" w:tplc="711A5EBA">
      <w:start w:val="1"/>
      <w:numFmt w:val="lowerLetter"/>
      <w:lvlText w:val="%8."/>
      <w:lvlJc w:val="left"/>
      <w:pPr>
        <w:ind w:left="5760" w:hanging="360"/>
      </w:pPr>
    </w:lvl>
    <w:lvl w:ilvl="8" w:tplc="7660A80C">
      <w:start w:val="1"/>
      <w:numFmt w:val="lowerRoman"/>
      <w:lvlText w:val="%9."/>
      <w:lvlJc w:val="right"/>
      <w:pPr>
        <w:ind w:left="6480" w:hanging="180"/>
      </w:pPr>
    </w:lvl>
  </w:abstractNum>
  <w:abstractNum w:abstractNumId="25" w15:restartNumberingAfterBreak="0">
    <w:nsid w:val="11C6060C"/>
    <w:multiLevelType w:val="hybridMultilevel"/>
    <w:tmpl w:val="FFFFFFFF"/>
    <w:lvl w:ilvl="0" w:tplc="78281146">
      <w:start w:val="1"/>
      <w:numFmt w:val="decimal"/>
      <w:lvlText w:val="%1)"/>
      <w:lvlJc w:val="left"/>
      <w:pPr>
        <w:ind w:left="720" w:hanging="360"/>
      </w:pPr>
    </w:lvl>
    <w:lvl w:ilvl="1" w:tplc="1F22E694">
      <w:start w:val="1"/>
      <w:numFmt w:val="lowerLetter"/>
      <w:lvlText w:val="%2."/>
      <w:lvlJc w:val="left"/>
      <w:pPr>
        <w:ind w:left="1440" w:hanging="360"/>
      </w:pPr>
    </w:lvl>
    <w:lvl w:ilvl="2" w:tplc="5EFC698A">
      <w:start w:val="1"/>
      <w:numFmt w:val="lowerRoman"/>
      <w:lvlText w:val="%3."/>
      <w:lvlJc w:val="right"/>
      <w:pPr>
        <w:ind w:left="2160" w:hanging="180"/>
      </w:pPr>
    </w:lvl>
    <w:lvl w:ilvl="3" w:tplc="4A5E62B8">
      <w:start w:val="1"/>
      <w:numFmt w:val="decimal"/>
      <w:lvlText w:val="%4."/>
      <w:lvlJc w:val="left"/>
      <w:pPr>
        <w:ind w:left="2880" w:hanging="360"/>
      </w:pPr>
    </w:lvl>
    <w:lvl w:ilvl="4" w:tplc="844833CE">
      <w:start w:val="1"/>
      <w:numFmt w:val="lowerLetter"/>
      <w:lvlText w:val="%5."/>
      <w:lvlJc w:val="left"/>
      <w:pPr>
        <w:ind w:left="3600" w:hanging="360"/>
      </w:pPr>
    </w:lvl>
    <w:lvl w:ilvl="5" w:tplc="D46A9714">
      <w:start w:val="1"/>
      <w:numFmt w:val="lowerRoman"/>
      <w:lvlText w:val="%6."/>
      <w:lvlJc w:val="right"/>
      <w:pPr>
        <w:ind w:left="4320" w:hanging="180"/>
      </w:pPr>
    </w:lvl>
    <w:lvl w:ilvl="6" w:tplc="4AE0EA3A">
      <w:start w:val="1"/>
      <w:numFmt w:val="decimal"/>
      <w:lvlText w:val="%7."/>
      <w:lvlJc w:val="left"/>
      <w:pPr>
        <w:ind w:left="5040" w:hanging="360"/>
      </w:pPr>
    </w:lvl>
    <w:lvl w:ilvl="7" w:tplc="39E69C02">
      <w:start w:val="1"/>
      <w:numFmt w:val="lowerLetter"/>
      <w:lvlText w:val="%8."/>
      <w:lvlJc w:val="left"/>
      <w:pPr>
        <w:ind w:left="5760" w:hanging="360"/>
      </w:pPr>
    </w:lvl>
    <w:lvl w:ilvl="8" w:tplc="8DD83C54">
      <w:start w:val="1"/>
      <w:numFmt w:val="lowerRoman"/>
      <w:lvlText w:val="%9."/>
      <w:lvlJc w:val="right"/>
      <w:pPr>
        <w:ind w:left="6480" w:hanging="180"/>
      </w:pPr>
    </w:lvl>
  </w:abstractNum>
  <w:abstractNum w:abstractNumId="26" w15:restartNumberingAfterBreak="0">
    <w:nsid w:val="11D3058F"/>
    <w:multiLevelType w:val="hybridMultilevel"/>
    <w:tmpl w:val="EA86D2F8"/>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E83193"/>
    <w:multiLevelType w:val="hybridMultilevel"/>
    <w:tmpl w:val="FFFFFFFF"/>
    <w:lvl w:ilvl="0" w:tplc="092AF80E">
      <w:start w:val="1"/>
      <w:numFmt w:val="lowerLetter"/>
      <w:lvlText w:val="%1."/>
      <w:lvlJc w:val="left"/>
      <w:pPr>
        <w:ind w:left="720" w:hanging="360"/>
      </w:pPr>
    </w:lvl>
    <w:lvl w:ilvl="1" w:tplc="CDB08BC2">
      <w:start w:val="1"/>
      <w:numFmt w:val="lowerLetter"/>
      <w:lvlText w:val="%2."/>
      <w:lvlJc w:val="left"/>
      <w:pPr>
        <w:ind w:left="1440" w:hanging="360"/>
      </w:pPr>
    </w:lvl>
    <w:lvl w:ilvl="2" w:tplc="276490B0">
      <w:start w:val="1"/>
      <w:numFmt w:val="lowerRoman"/>
      <w:lvlText w:val="%3."/>
      <w:lvlJc w:val="right"/>
      <w:pPr>
        <w:ind w:left="2160" w:hanging="180"/>
      </w:pPr>
    </w:lvl>
    <w:lvl w:ilvl="3" w:tplc="5770C47C">
      <w:start w:val="1"/>
      <w:numFmt w:val="decimal"/>
      <w:lvlText w:val="%4."/>
      <w:lvlJc w:val="left"/>
      <w:pPr>
        <w:ind w:left="2880" w:hanging="360"/>
      </w:pPr>
    </w:lvl>
    <w:lvl w:ilvl="4" w:tplc="5B9E166C">
      <w:start w:val="1"/>
      <w:numFmt w:val="lowerLetter"/>
      <w:lvlText w:val="%5."/>
      <w:lvlJc w:val="left"/>
      <w:pPr>
        <w:ind w:left="3600" w:hanging="360"/>
      </w:pPr>
    </w:lvl>
    <w:lvl w:ilvl="5" w:tplc="B3D2FC68">
      <w:start w:val="1"/>
      <w:numFmt w:val="lowerRoman"/>
      <w:lvlText w:val="%6."/>
      <w:lvlJc w:val="right"/>
      <w:pPr>
        <w:ind w:left="4320" w:hanging="180"/>
      </w:pPr>
    </w:lvl>
    <w:lvl w:ilvl="6" w:tplc="D9425ADC">
      <w:start w:val="1"/>
      <w:numFmt w:val="decimal"/>
      <w:lvlText w:val="%7."/>
      <w:lvlJc w:val="left"/>
      <w:pPr>
        <w:ind w:left="5040" w:hanging="360"/>
      </w:pPr>
    </w:lvl>
    <w:lvl w:ilvl="7" w:tplc="4628EE22">
      <w:start w:val="1"/>
      <w:numFmt w:val="lowerLetter"/>
      <w:lvlText w:val="%8."/>
      <w:lvlJc w:val="left"/>
      <w:pPr>
        <w:ind w:left="5760" w:hanging="360"/>
      </w:pPr>
    </w:lvl>
    <w:lvl w:ilvl="8" w:tplc="0F74340C">
      <w:start w:val="1"/>
      <w:numFmt w:val="lowerRoman"/>
      <w:lvlText w:val="%9."/>
      <w:lvlJc w:val="right"/>
      <w:pPr>
        <w:ind w:left="6480" w:hanging="180"/>
      </w:pPr>
    </w:lvl>
  </w:abstractNum>
  <w:abstractNum w:abstractNumId="28" w15:restartNumberingAfterBreak="0">
    <w:nsid w:val="11F05E72"/>
    <w:multiLevelType w:val="hybridMultilevel"/>
    <w:tmpl w:val="FFFFFFFF"/>
    <w:lvl w:ilvl="0" w:tplc="EF28692A">
      <w:start w:val="1"/>
      <w:numFmt w:val="decimal"/>
      <w:lvlText w:val="%1."/>
      <w:lvlJc w:val="left"/>
      <w:pPr>
        <w:ind w:left="720" w:hanging="360"/>
      </w:pPr>
    </w:lvl>
    <w:lvl w:ilvl="1" w:tplc="1242DC76">
      <w:start w:val="1"/>
      <w:numFmt w:val="lowerLetter"/>
      <w:lvlText w:val="%2."/>
      <w:lvlJc w:val="left"/>
      <w:pPr>
        <w:ind w:left="1440" w:hanging="360"/>
      </w:pPr>
    </w:lvl>
    <w:lvl w:ilvl="2" w:tplc="4D7C0B62">
      <w:start w:val="1"/>
      <w:numFmt w:val="lowerRoman"/>
      <w:lvlText w:val="%3."/>
      <w:lvlJc w:val="right"/>
      <w:pPr>
        <w:ind w:left="2160" w:hanging="180"/>
      </w:pPr>
    </w:lvl>
    <w:lvl w:ilvl="3" w:tplc="25B4DBF8">
      <w:start w:val="1"/>
      <w:numFmt w:val="decimal"/>
      <w:lvlText w:val="%4."/>
      <w:lvlJc w:val="left"/>
      <w:pPr>
        <w:ind w:left="2880" w:hanging="360"/>
      </w:pPr>
    </w:lvl>
    <w:lvl w:ilvl="4" w:tplc="31D8B6D0">
      <w:start w:val="1"/>
      <w:numFmt w:val="lowerLetter"/>
      <w:lvlText w:val="%5."/>
      <w:lvlJc w:val="left"/>
      <w:pPr>
        <w:ind w:left="3600" w:hanging="360"/>
      </w:pPr>
    </w:lvl>
    <w:lvl w:ilvl="5" w:tplc="C13CB4D8">
      <w:start w:val="1"/>
      <w:numFmt w:val="lowerRoman"/>
      <w:lvlText w:val="%6."/>
      <w:lvlJc w:val="right"/>
      <w:pPr>
        <w:ind w:left="4320" w:hanging="180"/>
      </w:pPr>
    </w:lvl>
    <w:lvl w:ilvl="6" w:tplc="5574CECC">
      <w:start w:val="1"/>
      <w:numFmt w:val="decimal"/>
      <w:lvlText w:val="%7."/>
      <w:lvlJc w:val="left"/>
      <w:pPr>
        <w:ind w:left="5040" w:hanging="360"/>
      </w:pPr>
    </w:lvl>
    <w:lvl w:ilvl="7" w:tplc="FAA4F494">
      <w:start w:val="1"/>
      <w:numFmt w:val="lowerLetter"/>
      <w:lvlText w:val="%8."/>
      <w:lvlJc w:val="left"/>
      <w:pPr>
        <w:ind w:left="5760" w:hanging="360"/>
      </w:pPr>
    </w:lvl>
    <w:lvl w:ilvl="8" w:tplc="539E3556">
      <w:start w:val="1"/>
      <w:numFmt w:val="lowerRoman"/>
      <w:lvlText w:val="%9."/>
      <w:lvlJc w:val="right"/>
      <w:pPr>
        <w:ind w:left="6480" w:hanging="180"/>
      </w:pPr>
    </w:lvl>
  </w:abstractNum>
  <w:abstractNum w:abstractNumId="29" w15:restartNumberingAfterBreak="0">
    <w:nsid w:val="12AB59B8"/>
    <w:multiLevelType w:val="hybridMultilevel"/>
    <w:tmpl w:val="48DC7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CF4E02"/>
    <w:multiLevelType w:val="hybridMultilevel"/>
    <w:tmpl w:val="D354F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EA4703"/>
    <w:multiLevelType w:val="hybridMultilevel"/>
    <w:tmpl w:val="F9A4B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EE591E"/>
    <w:multiLevelType w:val="hybridMultilevel"/>
    <w:tmpl w:val="360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3A54A80"/>
    <w:multiLevelType w:val="hybridMultilevel"/>
    <w:tmpl w:val="FFFFFFFF"/>
    <w:lvl w:ilvl="0" w:tplc="FFFFFFFF">
      <w:start w:val="1"/>
      <w:numFmt w:val="decimal"/>
      <w:lvlText w:val="%1."/>
      <w:lvlJc w:val="left"/>
      <w:pPr>
        <w:ind w:left="720" w:hanging="360"/>
      </w:pPr>
    </w:lvl>
    <w:lvl w:ilvl="1" w:tplc="F76C9BAC">
      <w:start w:val="1"/>
      <w:numFmt w:val="lowerLetter"/>
      <w:lvlText w:val="%2."/>
      <w:lvlJc w:val="left"/>
      <w:pPr>
        <w:ind w:left="1440" w:hanging="360"/>
      </w:pPr>
    </w:lvl>
    <w:lvl w:ilvl="2" w:tplc="9104C0B6">
      <w:start w:val="1"/>
      <w:numFmt w:val="lowerRoman"/>
      <w:lvlText w:val="%3."/>
      <w:lvlJc w:val="right"/>
      <w:pPr>
        <w:ind w:left="2160" w:hanging="180"/>
      </w:pPr>
    </w:lvl>
    <w:lvl w:ilvl="3" w:tplc="95263B16">
      <w:start w:val="1"/>
      <w:numFmt w:val="decimal"/>
      <w:lvlText w:val="%4."/>
      <w:lvlJc w:val="left"/>
      <w:pPr>
        <w:ind w:left="2880" w:hanging="360"/>
      </w:pPr>
    </w:lvl>
    <w:lvl w:ilvl="4" w:tplc="4F666F68">
      <w:start w:val="1"/>
      <w:numFmt w:val="lowerLetter"/>
      <w:lvlText w:val="%5."/>
      <w:lvlJc w:val="left"/>
      <w:pPr>
        <w:ind w:left="3600" w:hanging="360"/>
      </w:pPr>
    </w:lvl>
    <w:lvl w:ilvl="5" w:tplc="7E6EB44A">
      <w:start w:val="1"/>
      <w:numFmt w:val="lowerRoman"/>
      <w:lvlText w:val="%6."/>
      <w:lvlJc w:val="right"/>
      <w:pPr>
        <w:ind w:left="4320" w:hanging="180"/>
      </w:pPr>
    </w:lvl>
    <w:lvl w:ilvl="6" w:tplc="2A989032">
      <w:start w:val="1"/>
      <w:numFmt w:val="decimal"/>
      <w:lvlText w:val="%7."/>
      <w:lvlJc w:val="left"/>
      <w:pPr>
        <w:ind w:left="5040" w:hanging="360"/>
      </w:pPr>
    </w:lvl>
    <w:lvl w:ilvl="7" w:tplc="4D2C1B08">
      <w:start w:val="1"/>
      <w:numFmt w:val="lowerLetter"/>
      <w:lvlText w:val="%8."/>
      <w:lvlJc w:val="left"/>
      <w:pPr>
        <w:ind w:left="5760" w:hanging="360"/>
      </w:pPr>
    </w:lvl>
    <w:lvl w:ilvl="8" w:tplc="5D4CC8AE">
      <w:start w:val="1"/>
      <w:numFmt w:val="lowerRoman"/>
      <w:lvlText w:val="%9."/>
      <w:lvlJc w:val="right"/>
      <w:pPr>
        <w:ind w:left="6480" w:hanging="180"/>
      </w:pPr>
    </w:lvl>
  </w:abstractNum>
  <w:abstractNum w:abstractNumId="34" w15:restartNumberingAfterBreak="0">
    <w:nsid w:val="15476691"/>
    <w:multiLevelType w:val="hybridMultilevel"/>
    <w:tmpl w:val="FFFFFFFF"/>
    <w:lvl w:ilvl="0" w:tplc="1DA0F1B6">
      <w:start w:val="1"/>
      <w:numFmt w:val="decimal"/>
      <w:lvlText w:val="%1)"/>
      <w:lvlJc w:val="left"/>
      <w:pPr>
        <w:ind w:left="720" w:hanging="360"/>
      </w:pPr>
    </w:lvl>
    <w:lvl w:ilvl="1" w:tplc="8E9C730A">
      <w:start w:val="1"/>
      <w:numFmt w:val="lowerLetter"/>
      <w:lvlText w:val="%2)"/>
      <w:lvlJc w:val="left"/>
      <w:pPr>
        <w:ind w:left="1440" w:hanging="360"/>
      </w:pPr>
    </w:lvl>
    <w:lvl w:ilvl="2" w:tplc="DDA005B8">
      <w:start w:val="1"/>
      <w:numFmt w:val="lowerRoman"/>
      <w:lvlText w:val="%3)"/>
      <w:lvlJc w:val="right"/>
      <w:pPr>
        <w:ind w:left="2160" w:hanging="180"/>
      </w:pPr>
    </w:lvl>
    <w:lvl w:ilvl="3" w:tplc="AFB08CC8">
      <w:start w:val="1"/>
      <w:numFmt w:val="decimal"/>
      <w:lvlText w:val="(%4)"/>
      <w:lvlJc w:val="left"/>
      <w:pPr>
        <w:ind w:left="2880" w:hanging="360"/>
      </w:pPr>
    </w:lvl>
    <w:lvl w:ilvl="4" w:tplc="64D48A22">
      <w:start w:val="1"/>
      <w:numFmt w:val="lowerLetter"/>
      <w:lvlText w:val="(%5)"/>
      <w:lvlJc w:val="left"/>
      <w:pPr>
        <w:ind w:left="3600" w:hanging="360"/>
      </w:pPr>
    </w:lvl>
    <w:lvl w:ilvl="5" w:tplc="B6464E14">
      <w:start w:val="1"/>
      <w:numFmt w:val="lowerRoman"/>
      <w:lvlText w:val="(%6)"/>
      <w:lvlJc w:val="right"/>
      <w:pPr>
        <w:ind w:left="4320" w:hanging="180"/>
      </w:pPr>
    </w:lvl>
    <w:lvl w:ilvl="6" w:tplc="D576C2E8">
      <w:start w:val="1"/>
      <w:numFmt w:val="decimal"/>
      <w:lvlText w:val="%7."/>
      <w:lvlJc w:val="left"/>
      <w:pPr>
        <w:ind w:left="5040" w:hanging="360"/>
      </w:pPr>
    </w:lvl>
    <w:lvl w:ilvl="7" w:tplc="EE2EDDF8">
      <w:start w:val="1"/>
      <w:numFmt w:val="lowerLetter"/>
      <w:lvlText w:val="%8."/>
      <w:lvlJc w:val="left"/>
      <w:pPr>
        <w:ind w:left="5760" w:hanging="360"/>
      </w:pPr>
    </w:lvl>
    <w:lvl w:ilvl="8" w:tplc="1B2226AE">
      <w:start w:val="1"/>
      <w:numFmt w:val="lowerRoman"/>
      <w:lvlText w:val="%9."/>
      <w:lvlJc w:val="right"/>
      <w:pPr>
        <w:ind w:left="6480" w:hanging="180"/>
      </w:pPr>
    </w:lvl>
  </w:abstractNum>
  <w:abstractNum w:abstractNumId="35" w15:restartNumberingAfterBreak="0">
    <w:nsid w:val="1560304E"/>
    <w:multiLevelType w:val="hybridMultilevel"/>
    <w:tmpl w:val="FFFFFFFF"/>
    <w:lvl w:ilvl="0" w:tplc="B2AC0B40">
      <w:start w:val="1"/>
      <w:numFmt w:val="decimal"/>
      <w:lvlText w:val="%1."/>
      <w:lvlJc w:val="left"/>
      <w:pPr>
        <w:ind w:left="720" w:hanging="360"/>
      </w:pPr>
    </w:lvl>
    <w:lvl w:ilvl="1" w:tplc="073605EA">
      <w:start w:val="1"/>
      <w:numFmt w:val="lowerLetter"/>
      <w:lvlText w:val="%2."/>
      <w:lvlJc w:val="left"/>
      <w:pPr>
        <w:ind w:left="1440" w:hanging="360"/>
      </w:pPr>
    </w:lvl>
    <w:lvl w:ilvl="2" w:tplc="30D8383C">
      <w:start w:val="1"/>
      <w:numFmt w:val="lowerRoman"/>
      <w:lvlText w:val="%3."/>
      <w:lvlJc w:val="right"/>
      <w:pPr>
        <w:ind w:left="2160" w:hanging="180"/>
      </w:pPr>
    </w:lvl>
    <w:lvl w:ilvl="3" w:tplc="DE5279A0">
      <w:start w:val="1"/>
      <w:numFmt w:val="decimal"/>
      <w:lvlText w:val="%4."/>
      <w:lvlJc w:val="left"/>
      <w:pPr>
        <w:ind w:left="2880" w:hanging="360"/>
      </w:pPr>
    </w:lvl>
    <w:lvl w:ilvl="4" w:tplc="704C8986">
      <w:start w:val="1"/>
      <w:numFmt w:val="lowerLetter"/>
      <w:lvlText w:val="%5."/>
      <w:lvlJc w:val="left"/>
      <w:pPr>
        <w:ind w:left="3600" w:hanging="360"/>
      </w:pPr>
    </w:lvl>
    <w:lvl w:ilvl="5" w:tplc="6346CB82">
      <w:start w:val="1"/>
      <w:numFmt w:val="lowerRoman"/>
      <w:lvlText w:val="%6."/>
      <w:lvlJc w:val="right"/>
      <w:pPr>
        <w:ind w:left="4320" w:hanging="180"/>
      </w:pPr>
    </w:lvl>
    <w:lvl w:ilvl="6" w:tplc="B6100616">
      <w:start w:val="1"/>
      <w:numFmt w:val="decimal"/>
      <w:lvlText w:val="%7."/>
      <w:lvlJc w:val="left"/>
      <w:pPr>
        <w:ind w:left="5040" w:hanging="360"/>
      </w:pPr>
    </w:lvl>
    <w:lvl w:ilvl="7" w:tplc="BCC2E12E">
      <w:start w:val="1"/>
      <w:numFmt w:val="lowerLetter"/>
      <w:lvlText w:val="%8."/>
      <w:lvlJc w:val="left"/>
      <w:pPr>
        <w:ind w:left="5760" w:hanging="360"/>
      </w:pPr>
    </w:lvl>
    <w:lvl w:ilvl="8" w:tplc="3BA234B0">
      <w:start w:val="1"/>
      <w:numFmt w:val="lowerRoman"/>
      <w:lvlText w:val="%9."/>
      <w:lvlJc w:val="right"/>
      <w:pPr>
        <w:ind w:left="6480" w:hanging="180"/>
      </w:pPr>
    </w:lvl>
  </w:abstractNum>
  <w:abstractNum w:abstractNumId="36" w15:restartNumberingAfterBreak="0">
    <w:nsid w:val="15730061"/>
    <w:multiLevelType w:val="hybridMultilevel"/>
    <w:tmpl w:val="FFFFFFFF"/>
    <w:lvl w:ilvl="0" w:tplc="4DF8BBFC">
      <w:start w:val="1"/>
      <w:numFmt w:val="decimal"/>
      <w:lvlText w:val="%1."/>
      <w:lvlJc w:val="left"/>
      <w:pPr>
        <w:ind w:left="720" w:hanging="360"/>
      </w:pPr>
    </w:lvl>
    <w:lvl w:ilvl="1" w:tplc="3B685578">
      <w:start w:val="1"/>
      <w:numFmt w:val="lowerLetter"/>
      <w:lvlText w:val="%2."/>
      <w:lvlJc w:val="left"/>
      <w:pPr>
        <w:ind w:left="1440" w:hanging="360"/>
      </w:pPr>
    </w:lvl>
    <w:lvl w:ilvl="2" w:tplc="596037AE">
      <w:start w:val="1"/>
      <w:numFmt w:val="lowerRoman"/>
      <w:lvlText w:val="%3."/>
      <w:lvlJc w:val="right"/>
      <w:pPr>
        <w:ind w:left="2160" w:hanging="180"/>
      </w:pPr>
    </w:lvl>
    <w:lvl w:ilvl="3" w:tplc="910AB6E2">
      <w:start w:val="1"/>
      <w:numFmt w:val="decimal"/>
      <w:lvlText w:val="%4."/>
      <w:lvlJc w:val="left"/>
      <w:pPr>
        <w:ind w:left="2880" w:hanging="360"/>
      </w:pPr>
    </w:lvl>
    <w:lvl w:ilvl="4" w:tplc="AC8C0658">
      <w:start w:val="1"/>
      <w:numFmt w:val="lowerLetter"/>
      <w:lvlText w:val="%5."/>
      <w:lvlJc w:val="left"/>
      <w:pPr>
        <w:ind w:left="3600" w:hanging="360"/>
      </w:pPr>
    </w:lvl>
    <w:lvl w:ilvl="5" w:tplc="9ED847E6">
      <w:start w:val="1"/>
      <w:numFmt w:val="lowerRoman"/>
      <w:lvlText w:val="%6."/>
      <w:lvlJc w:val="right"/>
      <w:pPr>
        <w:ind w:left="4320" w:hanging="180"/>
      </w:pPr>
    </w:lvl>
    <w:lvl w:ilvl="6" w:tplc="CD18B356">
      <w:start w:val="1"/>
      <w:numFmt w:val="decimal"/>
      <w:lvlText w:val="%7."/>
      <w:lvlJc w:val="left"/>
      <w:pPr>
        <w:ind w:left="5040" w:hanging="360"/>
      </w:pPr>
    </w:lvl>
    <w:lvl w:ilvl="7" w:tplc="8ABAA6B0">
      <w:start w:val="1"/>
      <w:numFmt w:val="lowerLetter"/>
      <w:lvlText w:val="%8."/>
      <w:lvlJc w:val="left"/>
      <w:pPr>
        <w:ind w:left="5760" w:hanging="360"/>
      </w:pPr>
    </w:lvl>
    <w:lvl w:ilvl="8" w:tplc="1C987B92">
      <w:start w:val="1"/>
      <w:numFmt w:val="lowerRoman"/>
      <w:lvlText w:val="%9."/>
      <w:lvlJc w:val="right"/>
      <w:pPr>
        <w:ind w:left="6480" w:hanging="180"/>
      </w:pPr>
    </w:lvl>
  </w:abstractNum>
  <w:abstractNum w:abstractNumId="37" w15:restartNumberingAfterBreak="0">
    <w:nsid w:val="162E1203"/>
    <w:multiLevelType w:val="hybridMultilevel"/>
    <w:tmpl w:val="FFFFFFFF"/>
    <w:lvl w:ilvl="0" w:tplc="486EF794">
      <w:start w:val="1"/>
      <w:numFmt w:val="lowerLetter"/>
      <w:lvlText w:val="%1."/>
      <w:lvlJc w:val="left"/>
      <w:pPr>
        <w:ind w:left="720" w:hanging="360"/>
      </w:pPr>
    </w:lvl>
    <w:lvl w:ilvl="1" w:tplc="B06A6116">
      <w:start w:val="1"/>
      <w:numFmt w:val="lowerLetter"/>
      <w:lvlText w:val="%2."/>
      <w:lvlJc w:val="left"/>
      <w:pPr>
        <w:ind w:left="1440" w:hanging="360"/>
      </w:pPr>
    </w:lvl>
    <w:lvl w:ilvl="2" w:tplc="11F4FB8E">
      <w:start w:val="1"/>
      <w:numFmt w:val="lowerRoman"/>
      <w:lvlText w:val="%3."/>
      <w:lvlJc w:val="right"/>
      <w:pPr>
        <w:ind w:left="2160" w:hanging="180"/>
      </w:pPr>
    </w:lvl>
    <w:lvl w:ilvl="3" w:tplc="18885E32">
      <w:start w:val="1"/>
      <w:numFmt w:val="decimal"/>
      <w:lvlText w:val="%4."/>
      <w:lvlJc w:val="left"/>
      <w:pPr>
        <w:ind w:left="2880" w:hanging="360"/>
      </w:pPr>
    </w:lvl>
    <w:lvl w:ilvl="4" w:tplc="3B967052">
      <w:start w:val="1"/>
      <w:numFmt w:val="lowerLetter"/>
      <w:lvlText w:val="%5."/>
      <w:lvlJc w:val="left"/>
      <w:pPr>
        <w:ind w:left="3600" w:hanging="360"/>
      </w:pPr>
    </w:lvl>
    <w:lvl w:ilvl="5" w:tplc="8BCEE736">
      <w:start w:val="1"/>
      <w:numFmt w:val="lowerRoman"/>
      <w:lvlText w:val="%6."/>
      <w:lvlJc w:val="right"/>
      <w:pPr>
        <w:ind w:left="4320" w:hanging="180"/>
      </w:pPr>
    </w:lvl>
    <w:lvl w:ilvl="6" w:tplc="9AE2547E">
      <w:start w:val="1"/>
      <w:numFmt w:val="decimal"/>
      <w:lvlText w:val="%7."/>
      <w:lvlJc w:val="left"/>
      <w:pPr>
        <w:ind w:left="5040" w:hanging="360"/>
      </w:pPr>
    </w:lvl>
    <w:lvl w:ilvl="7" w:tplc="B66CE854">
      <w:start w:val="1"/>
      <w:numFmt w:val="lowerLetter"/>
      <w:lvlText w:val="%8."/>
      <w:lvlJc w:val="left"/>
      <w:pPr>
        <w:ind w:left="5760" w:hanging="360"/>
      </w:pPr>
    </w:lvl>
    <w:lvl w:ilvl="8" w:tplc="8A488406">
      <w:start w:val="1"/>
      <w:numFmt w:val="lowerRoman"/>
      <w:lvlText w:val="%9."/>
      <w:lvlJc w:val="right"/>
      <w:pPr>
        <w:ind w:left="6480" w:hanging="180"/>
      </w:pPr>
    </w:lvl>
  </w:abstractNum>
  <w:abstractNum w:abstractNumId="38" w15:restartNumberingAfterBreak="0">
    <w:nsid w:val="16321F26"/>
    <w:multiLevelType w:val="hybridMultilevel"/>
    <w:tmpl w:val="375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C1153C"/>
    <w:multiLevelType w:val="hybridMultilevel"/>
    <w:tmpl w:val="93D25A14"/>
    <w:lvl w:ilvl="0" w:tplc="3F94A134">
      <w:start w:val="1"/>
      <w:numFmt w:val="lowerLetter"/>
      <w:lvlText w:val="%1."/>
      <w:lvlJc w:val="left"/>
      <w:pPr>
        <w:ind w:left="720" w:hanging="360"/>
      </w:pPr>
    </w:lvl>
    <w:lvl w:ilvl="1" w:tplc="F07C7626">
      <w:start w:val="1"/>
      <w:numFmt w:val="lowerLetter"/>
      <w:lvlText w:val="%2."/>
      <w:lvlJc w:val="left"/>
      <w:pPr>
        <w:ind w:left="1440" w:hanging="360"/>
      </w:pPr>
    </w:lvl>
    <w:lvl w:ilvl="2" w:tplc="268881D4">
      <w:start w:val="1"/>
      <w:numFmt w:val="lowerRoman"/>
      <w:lvlText w:val="%3."/>
      <w:lvlJc w:val="right"/>
      <w:pPr>
        <w:ind w:left="2160" w:hanging="180"/>
      </w:pPr>
    </w:lvl>
    <w:lvl w:ilvl="3" w:tplc="40E285EA">
      <w:start w:val="1"/>
      <w:numFmt w:val="decimal"/>
      <w:lvlText w:val="%4."/>
      <w:lvlJc w:val="left"/>
      <w:pPr>
        <w:ind w:left="2880" w:hanging="360"/>
      </w:pPr>
    </w:lvl>
    <w:lvl w:ilvl="4" w:tplc="F0207E6A">
      <w:start w:val="1"/>
      <w:numFmt w:val="lowerLetter"/>
      <w:lvlText w:val="%5."/>
      <w:lvlJc w:val="left"/>
      <w:pPr>
        <w:ind w:left="3600" w:hanging="360"/>
      </w:pPr>
    </w:lvl>
    <w:lvl w:ilvl="5" w:tplc="1DDCD932">
      <w:start w:val="1"/>
      <w:numFmt w:val="lowerRoman"/>
      <w:lvlText w:val="%6."/>
      <w:lvlJc w:val="right"/>
      <w:pPr>
        <w:ind w:left="4320" w:hanging="180"/>
      </w:pPr>
    </w:lvl>
    <w:lvl w:ilvl="6" w:tplc="0A9C51AE">
      <w:start w:val="1"/>
      <w:numFmt w:val="decimal"/>
      <w:lvlText w:val="%7."/>
      <w:lvlJc w:val="left"/>
      <w:pPr>
        <w:ind w:left="5040" w:hanging="360"/>
      </w:pPr>
    </w:lvl>
    <w:lvl w:ilvl="7" w:tplc="EDE05E46">
      <w:start w:val="1"/>
      <w:numFmt w:val="lowerLetter"/>
      <w:lvlText w:val="%8."/>
      <w:lvlJc w:val="left"/>
      <w:pPr>
        <w:ind w:left="5760" w:hanging="360"/>
      </w:pPr>
    </w:lvl>
    <w:lvl w:ilvl="8" w:tplc="1CFC5524">
      <w:start w:val="1"/>
      <w:numFmt w:val="lowerRoman"/>
      <w:lvlText w:val="%9."/>
      <w:lvlJc w:val="right"/>
      <w:pPr>
        <w:ind w:left="6480" w:hanging="180"/>
      </w:pPr>
    </w:lvl>
  </w:abstractNum>
  <w:abstractNum w:abstractNumId="40" w15:restartNumberingAfterBreak="0">
    <w:nsid w:val="1732195E"/>
    <w:multiLevelType w:val="hybridMultilevel"/>
    <w:tmpl w:val="E168D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5E0DA9"/>
    <w:multiLevelType w:val="hybridMultilevel"/>
    <w:tmpl w:val="FFFFFFFF"/>
    <w:lvl w:ilvl="0" w:tplc="743694DA">
      <w:start w:val="1"/>
      <w:numFmt w:val="decimal"/>
      <w:lvlText w:val="%1."/>
      <w:lvlJc w:val="left"/>
      <w:pPr>
        <w:ind w:left="720" w:hanging="360"/>
      </w:pPr>
    </w:lvl>
    <w:lvl w:ilvl="1" w:tplc="F176BCA6">
      <w:start w:val="1"/>
      <w:numFmt w:val="lowerLetter"/>
      <w:lvlText w:val="%2."/>
      <w:lvlJc w:val="left"/>
      <w:pPr>
        <w:ind w:left="1440" w:hanging="360"/>
      </w:pPr>
    </w:lvl>
    <w:lvl w:ilvl="2" w:tplc="BECE8414">
      <w:start w:val="1"/>
      <w:numFmt w:val="lowerRoman"/>
      <w:lvlText w:val="%3."/>
      <w:lvlJc w:val="right"/>
      <w:pPr>
        <w:ind w:left="2160" w:hanging="180"/>
      </w:pPr>
    </w:lvl>
    <w:lvl w:ilvl="3" w:tplc="94D89BB4">
      <w:start w:val="1"/>
      <w:numFmt w:val="decimal"/>
      <w:lvlText w:val="%4."/>
      <w:lvlJc w:val="left"/>
      <w:pPr>
        <w:ind w:left="2880" w:hanging="360"/>
      </w:pPr>
    </w:lvl>
    <w:lvl w:ilvl="4" w:tplc="BE8CAF54">
      <w:start w:val="1"/>
      <w:numFmt w:val="lowerLetter"/>
      <w:lvlText w:val="%5."/>
      <w:lvlJc w:val="left"/>
      <w:pPr>
        <w:ind w:left="3600" w:hanging="360"/>
      </w:pPr>
    </w:lvl>
    <w:lvl w:ilvl="5" w:tplc="D0585932">
      <w:start w:val="1"/>
      <w:numFmt w:val="lowerRoman"/>
      <w:lvlText w:val="%6."/>
      <w:lvlJc w:val="right"/>
      <w:pPr>
        <w:ind w:left="4320" w:hanging="180"/>
      </w:pPr>
    </w:lvl>
    <w:lvl w:ilvl="6" w:tplc="428AF302">
      <w:start w:val="1"/>
      <w:numFmt w:val="decimal"/>
      <w:lvlText w:val="%7."/>
      <w:lvlJc w:val="left"/>
      <w:pPr>
        <w:ind w:left="5040" w:hanging="360"/>
      </w:pPr>
    </w:lvl>
    <w:lvl w:ilvl="7" w:tplc="333869FA">
      <w:start w:val="1"/>
      <w:numFmt w:val="lowerLetter"/>
      <w:lvlText w:val="%8."/>
      <w:lvlJc w:val="left"/>
      <w:pPr>
        <w:ind w:left="5760" w:hanging="360"/>
      </w:pPr>
    </w:lvl>
    <w:lvl w:ilvl="8" w:tplc="FC781EC0">
      <w:start w:val="1"/>
      <w:numFmt w:val="lowerRoman"/>
      <w:lvlText w:val="%9."/>
      <w:lvlJc w:val="right"/>
      <w:pPr>
        <w:ind w:left="6480" w:hanging="180"/>
      </w:pPr>
    </w:lvl>
  </w:abstractNum>
  <w:abstractNum w:abstractNumId="42" w15:restartNumberingAfterBreak="0">
    <w:nsid w:val="18977EFB"/>
    <w:multiLevelType w:val="hybridMultilevel"/>
    <w:tmpl w:val="FFFFFFFF"/>
    <w:lvl w:ilvl="0" w:tplc="64A8ECA0">
      <w:start w:val="1"/>
      <w:numFmt w:val="lowerLetter"/>
      <w:lvlText w:val="%1."/>
      <w:lvlJc w:val="left"/>
      <w:pPr>
        <w:ind w:left="720" w:hanging="360"/>
      </w:pPr>
    </w:lvl>
    <w:lvl w:ilvl="1" w:tplc="4EE63D70">
      <w:start w:val="1"/>
      <w:numFmt w:val="lowerLetter"/>
      <w:lvlText w:val="%2."/>
      <w:lvlJc w:val="left"/>
      <w:pPr>
        <w:ind w:left="1440" w:hanging="360"/>
      </w:pPr>
    </w:lvl>
    <w:lvl w:ilvl="2" w:tplc="6A50E768">
      <w:start w:val="1"/>
      <w:numFmt w:val="lowerRoman"/>
      <w:lvlText w:val="%3."/>
      <w:lvlJc w:val="right"/>
      <w:pPr>
        <w:ind w:left="2160" w:hanging="180"/>
      </w:pPr>
    </w:lvl>
    <w:lvl w:ilvl="3" w:tplc="175A261A">
      <w:start w:val="1"/>
      <w:numFmt w:val="decimal"/>
      <w:lvlText w:val="%4."/>
      <w:lvlJc w:val="left"/>
      <w:pPr>
        <w:ind w:left="2880" w:hanging="360"/>
      </w:pPr>
    </w:lvl>
    <w:lvl w:ilvl="4" w:tplc="2AD242B4">
      <w:start w:val="1"/>
      <w:numFmt w:val="lowerLetter"/>
      <w:lvlText w:val="%5."/>
      <w:lvlJc w:val="left"/>
      <w:pPr>
        <w:ind w:left="3600" w:hanging="360"/>
      </w:pPr>
    </w:lvl>
    <w:lvl w:ilvl="5" w:tplc="8530EF44">
      <w:start w:val="1"/>
      <w:numFmt w:val="lowerRoman"/>
      <w:lvlText w:val="%6."/>
      <w:lvlJc w:val="right"/>
      <w:pPr>
        <w:ind w:left="4320" w:hanging="180"/>
      </w:pPr>
    </w:lvl>
    <w:lvl w:ilvl="6" w:tplc="99ACD37C">
      <w:start w:val="1"/>
      <w:numFmt w:val="decimal"/>
      <w:lvlText w:val="%7."/>
      <w:lvlJc w:val="left"/>
      <w:pPr>
        <w:ind w:left="5040" w:hanging="360"/>
      </w:pPr>
    </w:lvl>
    <w:lvl w:ilvl="7" w:tplc="C408101A">
      <w:start w:val="1"/>
      <w:numFmt w:val="lowerLetter"/>
      <w:lvlText w:val="%8."/>
      <w:lvlJc w:val="left"/>
      <w:pPr>
        <w:ind w:left="5760" w:hanging="360"/>
      </w:pPr>
    </w:lvl>
    <w:lvl w:ilvl="8" w:tplc="37A2B46A">
      <w:start w:val="1"/>
      <w:numFmt w:val="lowerRoman"/>
      <w:lvlText w:val="%9."/>
      <w:lvlJc w:val="right"/>
      <w:pPr>
        <w:ind w:left="6480" w:hanging="180"/>
      </w:pPr>
    </w:lvl>
  </w:abstractNum>
  <w:abstractNum w:abstractNumId="43" w15:restartNumberingAfterBreak="0">
    <w:nsid w:val="19BC64A6"/>
    <w:multiLevelType w:val="hybridMultilevel"/>
    <w:tmpl w:val="F1BEB928"/>
    <w:lvl w:ilvl="0" w:tplc="E9E467A0">
      <w:start w:val="1"/>
      <w:numFmt w:val="lowerLetter"/>
      <w:lvlText w:val="%1."/>
      <w:lvlJc w:val="left"/>
      <w:pPr>
        <w:ind w:left="720" w:hanging="360"/>
      </w:pPr>
    </w:lvl>
    <w:lvl w:ilvl="1" w:tplc="FB1E3178">
      <w:start w:val="1"/>
      <w:numFmt w:val="lowerLetter"/>
      <w:lvlText w:val="%2."/>
      <w:lvlJc w:val="left"/>
      <w:pPr>
        <w:ind w:left="1440" w:hanging="360"/>
      </w:pPr>
    </w:lvl>
    <w:lvl w:ilvl="2" w:tplc="4BB0FE38">
      <w:start w:val="1"/>
      <w:numFmt w:val="lowerRoman"/>
      <w:lvlText w:val="%3."/>
      <w:lvlJc w:val="right"/>
      <w:pPr>
        <w:ind w:left="2160" w:hanging="180"/>
      </w:pPr>
    </w:lvl>
    <w:lvl w:ilvl="3" w:tplc="53B8106E">
      <w:start w:val="1"/>
      <w:numFmt w:val="decimal"/>
      <w:lvlText w:val="%4."/>
      <w:lvlJc w:val="left"/>
      <w:pPr>
        <w:ind w:left="2880" w:hanging="360"/>
      </w:pPr>
    </w:lvl>
    <w:lvl w:ilvl="4" w:tplc="878C6638">
      <w:start w:val="1"/>
      <w:numFmt w:val="lowerLetter"/>
      <w:lvlText w:val="%5."/>
      <w:lvlJc w:val="left"/>
      <w:pPr>
        <w:ind w:left="3600" w:hanging="360"/>
      </w:pPr>
    </w:lvl>
    <w:lvl w:ilvl="5" w:tplc="12F6DB74">
      <w:start w:val="1"/>
      <w:numFmt w:val="lowerRoman"/>
      <w:lvlText w:val="%6."/>
      <w:lvlJc w:val="right"/>
      <w:pPr>
        <w:ind w:left="4320" w:hanging="180"/>
      </w:pPr>
    </w:lvl>
    <w:lvl w:ilvl="6" w:tplc="7D6AC4EC">
      <w:start w:val="1"/>
      <w:numFmt w:val="decimal"/>
      <w:lvlText w:val="%7."/>
      <w:lvlJc w:val="left"/>
      <w:pPr>
        <w:ind w:left="5040" w:hanging="360"/>
      </w:pPr>
    </w:lvl>
    <w:lvl w:ilvl="7" w:tplc="275E8D5A">
      <w:start w:val="1"/>
      <w:numFmt w:val="lowerLetter"/>
      <w:lvlText w:val="%8."/>
      <w:lvlJc w:val="left"/>
      <w:pPr>
        <w:ind w:left="5760" w:hanging="360"/>
      </w:pPr>
    </w:lvl>
    <w:lvl w:ilvl="8" w:tplc="4D38ACCC">
      <w:start w:val="1"/>
      <w:numFmt w:val="lowerRoman"/>
      <w:lvlText w:val="%9."/>
      <w:lvlJc w:val="right"/>
      <w:pPr>
        <w:ind w:left="6480" w:hanging="180"/>
      </w:pPr>
    </w:lvl>
  </w:abstractNum>
  <w:abstractNum w:abstractNumId="44" w15:restartNumberingAfterBreak="0">
    <w:nsid w:val="1AC53A0F"/>
    <w:multiLevelType w:val="hybridMultilevel"/>
    <w:tmpl w:val="FFFFFFFF"/>
    <w:lvl w:ilvl="0" w:tplc="0A78F07A">
      <w:start w:val="1"/>
      <w:numFmt w:val="decimal"/>
      <w:lvlText w:val="%1."/>
      <w:lvlJc w:val="left"/>
      <w:pPr>
        <w:ind w:left="720" w:hanging="360"/>
      </w:pPr>
    </w:lvl>
    <w:lvl w:ilvl="1" w:tplc="3B6C1766">
      <w:start w:val="1"/>
      <w:numFmt w:val="lowerLetter"/>
      <w:lvlText w:val="%2."/>
      <w:lvlJc w:val="left"/>
      <w:pPr>
        <w:ind w:left="1440" w:hanging="360"/>
      </w:pPr>
    </w:lvl>
    <w:lvl w:ilvl="2" w:tplc="244A8772">
      <w:start w:val="1"/>
      <w:numFmt w:val="lowerRoman"/>
      <w:lvlText w:val="%3."/>
      <w:lvlJc w:val="right"/>
      <w:pPr>
        <w:ind w:left="2160" w:hanging="180"/>
      </w:pPr>
    </w:lvl>
    <w:lvl w:ilvl="3" w:tplc="9BCA28CE">
      <w:start w:val="1"/>
      <w:numFmt w:val="decimal"/>
      <w:lvlText w:val="%4."/>
      <w:lvlJc w:val="left"/>
      <w:pPr>
        <w:ind w:left="2880" w:hanging="360"/>
      </w:pPr>
    </w:lvl>
    <w:lvl w:ilvl="4" w:tplc="E702BAEE">
      <w:start w:val="1"/>
      <w:numFmt w:val="lowerLetter"/>
      <w:lvlText w:val="%5."/>
      <w:lvlJc w:val="left"/>
      <w:pPr>
        <w:ind w:left="3600" w:hanging="360"/>
      </w:pPr>
    </w:lvl>
    <w:lvl w:ilvl="5" w:tplc="D97E48EC">
      <w:start w:val="1"/>
      <w:numFmt w:val="lowerRoman"/>
      <w:lvlText w:val="%6."/>
      <w:lvlJc w:val="right"/>
      <w:pPr>
        <w:ind w:left="4320" w:hanging="180"/>
      </w:pPr>
    </w:lvl>
    <w:lvl w:ilvl="6" w:tplc="F98046D4">
      <w:start w:val="1"/>
      <w:numFmt w:val="decimal"/>
      <w:lvlText w:val="%7."/>
      <w:lvlJc w:val="left"/>
      <w:pPr>
        <w:ind w:left="5040" w:hanging="360"/>
      </w:pPr>
    </w:lvl>
    <w:lvl w:ilvl="7" w:tplc="AC364396">
      <w:start w:val="1"/>
      <w:numFmt w:val="lowerLetter"/>
      <w:lvlText w:val="%8."/>
      <w:lvlJc w:val="left"/>
      <w:pPr>
        <w:ind w:left="5760" w:hanging="360"/>
      </w:pPr>
    </w:lvl>
    <w:lvl w:ilvl="8" w:tplc="2FC2AADA">
      <w:start w:val="1"/>
      <w:numFmt w:val="lowerRoman"/>
      <w:lvlText w:val="%9."/>
      <w:lvlJc w:val="right"/>
      <w:pPr>
        <w:ind w:left="6480" w:hanging="180"/>
      </w:pPr>
    </w:lvl>
  </w:abstractNum>
  <w:abstractNum w:abstractNumId="45" w15:restartNumberingAfterBreak="0">
    <w:nsid w:val="1C232D1B"/>
    <w:multiLevelType w:val="hybridMultilevel"/>
    <w:tmpl w:val="1B04A8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743438"/>
    <w:multiLevelType w:val="hybridMultilevel"/>
    <w:tmpl w:val="FFFFFFFF"/>
    <w:lvl w:ilvl="0" w:tplc="1D6C0F44">
      <w:start w:val="1"/>
      <w:numFmt w:val="bullet"/>
      <w:lvlText w:val=""/>
      <w:lvlJc w:val="left"/>
      <w:pPr>
        <w:ind w:left="720" w:hanging="360"/>
      </w:pPr>
      <w:rPr>
        <w:rFonts w:ascii="Symbol" w:hAnsi="Symbol" w:hint="default"/>
      </w:rPr>
    </w:lvl>
    <w:lvl w:ilvl="1" w:tplc="E7FE8F3A">
      <w:start w:val="1"/>
      <w:numFmt w:val="bullet"/>
      <w:lvlText w:val="o"/>
      <w:lvlJc w:val="left"/>
      <w:pPr>
        <w:ind w:left="1440" w:hanging="360"/>
      </w:pPr>
      <w:rPr>
        <w:rFonts w:ascii="Courier New" w:hAnsi="Courier New" w:hint="default"/>
      </w:rPr>
    </w:lvl>
    <w:lvl w:ilvl="2" w:tplc="11567F24">
      <w:start w:val="1"/>
      <w:numFmt w:val="bullet"/>
      <w:lvlText w:val=""/>
      <w:lvlJc w:val="left"/>
      <w:pPr>
        <w:ind w:left="2160" w:hanging="360"/>
      </w:pPr>
      <w:rPr>
        <w:rFonts w:ascii="Wingdings" w:hAnsi="Wingdings" w:hint="default"/>
      </w:rPr>
    </w:lvl>
    <w:lvl w:ilvl="3" w:tplc="24620942">
      <w:start w:val="1"/>
      <w:numFmt w:val="bullet"/>
      <w:lvlText w:val=""/>
      <w:lvlJc w:val="left"/>
      <w:pPr>
        <w:ind w:left="2880" w:hanging="360"/>
      </w:pPr>
      <w:rPr>
        <w:rFonts w:ascii="Symbol" w:hAnsi="Symbol" w:hint="default"/>
      </w:rPr>
    </w:lvl>
    <w:lvl w:ilvl="4" w:tplc="9BD8500E">
      <w:start w:val="1"/>
      <w:numFmt w:val="bullet"/>
      <w:lvlText w:val="o"/>
      <w:lvlJc w:val="left"/>
      <w:pPr>
        <w:ind w:left="3600" w:hanging="360"/>
      </w:pPr>
      <w:rPr>
        <w:rFonts w:ascii="Courier New" w:hAnsi="Courier New" w:hint="default"/>
      </w:rPr>
    </w:lvl>
    <w:lvl w:ilvl="5" w:tplc="B5F030AC">
      <w:start w:val="1"/>
      <w:numFmt w:val="bullet"/>
      <w:lvlText w:val=""/>
      <w:lvlJc w:val="left"/>
      <w:pPr>
        <w:ind w:left="4320" w:hanging="360"/>
      </w:pPr>
      <w:rPr>
        <w:rFonts w:ascii="Wingdings" w:hAnsi="Wingdings" w:hint="default"/>
      </w:rPr>
    </w:lvl>
    <w:lvl w:ilvl="6" w:tplc="C6261E16">
      <w:start w:val="1"/>
      <w:numFmt w:val="bullet"/>
      <w:lvlText w:val=""/>
      <w:lvlJc w:val="left"/>
      <w:pPr>
        <w:ind w:left="5040" w:hanging="360"/>
      </w:pPr>
      <w:rPr>
        <w:rFonts w:ascii="Symbol" w:hAnsi="Symbol" w:hint="default"/>
      </w:rPr>
    </w:lvl>
    <w:lvl w:ilvl="7" w:tplc="88FCC3A0">
      <w:start w:val="1"/>
      <w:numFmt w:val="bullet"/>
      <w:lvlText w:val="o"/>
      <w:lvlJc w:val="left"/>
      <w:pPr>
        <w:ind w:left="5760" w:hanging="360"/>
      </w:pPr>
      <w:rPr>
        <w:rFonts w:ascii="Courier New" w:hAnsi="Courier New" w:hint="default"/>
      </w:rPr>
    </w:lvl>
    <w:lvl w:ilvl="8" w:tplc="5186F9B0">
      <w:start w:val="1"/>
      <w:numFmt w:val="bullet"/>
      <w:lvlText w:val=""/>
      <w:lvlJc w:val="left"/>
      <w:pPr>
        <w:ind w:left="6480" w:hanging="360"/>
      </w:pPr>
      <w:rPr>
        <w:rFonts w:ascii="Wingdings" w:hAnsi="Wingdings" w:hint="default"/>
      </w:rPr>
    </w:lvl>
  </w:abstractNum>
  <w:abstractNum w:abstractNumId="47" w15:restartNumberingAfterBreak="0">
    <w:nsid w:val="1E2E1477"/>
    <w:multiLevelType w:val="hybridMultilevel"/>
    <w:tmpl w:val="5CE658A2"/>
    <w:lvl w:ilvl="0" w:tplc="C13CBF8E">
      <w:numFmt w:val="bullet"/>
      <w:lvlText w:val="-"/>
      <w:lvlJc w:val="left"/>
      <w:pPr>
        <w:ind w:left="720" w:hanging="360"/>
      </w:pPr>
      <w:rPr>
        <w:rFonts w:ascii="Courier" w:eastAsia="Times New Roman" w:hAnsi="Couri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E3E688C"/>
    <w:multiLevelType w:val="hybridMultilevel"/>
    <w:tmpl w:val="FFFFFFFF"/>
    <w:lvl w:ilvl="0" w:tplc="FB50E6AA">
      <w:start w:val="1"/>
      <w:numFmt w:val="lowerLetter"/>
      <w:lvlText w:val="%1."/>
      <w:lvlJc w:val="left"/>
      <w:pPr>
        <w:ind w:left="720" w:hanging="360"/>
      </w:pPr>
    </w:lvl>
    <w:lvl w:ilvl="1" w:tplc="A4E6AE2C">
      <w:start w:val="1"/>
      <w:numFmt w:val="lowerLetter"/>
      <w:lvlText w:val="%2."/>
      <w:lvlJc w:val="left"/>
      <w:pPr>
        <w:ind w:left="1440" w:hanging="360"/>
      </w:pPr>
    </w:lvl>
    <w:lvl w:ilvl="2" w:tplc="78ACDACA">
      <w:start w:val="1"/>
      <w:numFmt w:val="lowerRoman"/>
      <w:lvlText w:val="%3."/>
      <w:lvlJc w:val="right"/>
      <w:pPr>
        <w:ind w:left="2160" w:hanging="180"/>
      </w:pPr>
    </w:lvl>
    <w:lvl w:ilvl="3" w:tplc="2A90465A">
      <w:start w:val="1"/>
      <w:numFmt w:val="decimal"/>
      <w:lvlText w:val="%4."/>
      <w:lvlJc w:val="left"/>
      <w:pPr>
        <w:ind w:left="2880" w:hanging="360"/>
      </w:pPr>
    </w:lvl>
    <w:lvl w:ilvl="4" w:tplc="471C94AC">
      <w:start w:val="1"/>
      <w:numFmt w:val="lowerLetter"/>
      <w:lvlText w:val="%5."/>
      <w:lvlJc w:val="left"/>
      <w:pPr>
        <w:ind w:left="3600" w:hanging="360"/>
      </w:pPr>
    </w:lvl>
    <w:lvl w:ilvl="5" w:tplc="21B0C858">
      <w:start w:val="1"/>
      <w:numFmt w:val="lowerRoman"/>
      <w:lvlText w:val="%6."/>
      <w:lvlJc w:val="right"/>
      <w:pPr>
        <w:ind w:left="4320" w:hanging="180"/>
      </w:pPr>
    </w:lvl>
    <w:lvl w:ilvl="6" w:tplc="52920F9E">
      <w:start w:val="1"/>
      <w:numFmt w:val="decimal"/>
      <w:lvlText w:val="%7."/>
      <w:lvlJc w:val="left"/>
      <w:pPr>
        <w:ind w:left="5040" w:hanging="360"/>
      </w:pPr>
    </w:lvl>
    <w:lvl w:ilvl="7" w:tplc="898A0A8C">
      <w:start w:val="1"/>
      <w:numFmt w:val="lowerLetter"/>
      <w:lvlText w:val="%8."/>
      <w:lvlJc w:val="left"/>
      <w:pPr>
        <w:ind w:left="5760" w:hanging="360"/>
      </w:pPr>
    </w:lvl>
    <w:lvl w:ilvl="8" w:tplc="15CEE4D8">
      <w:start w:val="1"/>
      <w:numFmt w:val="lowerRoman"/>
      <w:lvlText w:val="%9."/>
      <w:lvlJc w:val="right"/>
      <w:pPr>
        <w:ind w:left="6480" w:hanging="180"/>
      </w:pPr>
    </w:lvl>
  </w:abstractNum>
  <w:abstractNum w:abstractNumId="49" w15:restartNumberingAfterBreak="0">
    <w:nsid w:val="201C0345"/>
    <w:multiLevelType w:val="hybridMultilevel"/>
    <w:tmpl w:val="30BCE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1574BEC"/>
    <w:multiLevelType w:val="hybridMultilevel"/>
    <w:tmpl w:val="FFFFFFFF"/>
    <w:lvl w:ilvl="0" w:tplc="DC2E8568">
      <w:start w:val="1"/>
      <w:numFmt w:val="decimal"/>
      <w:lvlText w:val="%1."/>
      <w:lvlJc w:val="left"/>
      <w:pPr>
        <w:ind w:left="720" w:hanging="360"/>
      </w:pPr>
    </w:lvl>
    <w:lvl w:ilvl="1" w:tplc="84B0C390">
      <w:start w:val="1"/>
      <w:numFmt w:val="lowerLetter"/>
      <w:lvlText w:val="%2."/>
      <w:lvlJc w:val="left"/>
      <w:pPr>
        <w:ind w:left="1440" w:hanging="360"/>
      </w:pPr>
    </w:lvl>
    <w:lvl w:ilvl="2" w:tplc="EF96CE72">
      <w:start w:val="1"/>
      <w:numFmt w:val="lowerRoman"/>
      <w:lvlText w:val="%3."/>
      <w:lvlJc w:val="right"/>
      <w:pPr>
        <w:ind w:left="2160" w:hanging="180"/>
      </w:pPr>
    </w:lvl>
    <w:lvl w:ilvl="3" w:tplc="8A9AAE3A">
      <w:start w:val="1"/>
      <w:numFmt w:val="decimal"/>
      <w:lvlText w:val="%4."/>
      <w:lvlJc w:val="left"/>
      <w:pPr>
        <w:ind w:left="2880" w:hanging="360"/>
      </w:pPr>
    </w:lvl>
    <w:lvl w:ilvl="4" w:tplc="7DEAE25E">
      <w:start w:val="1"/>
      <w:numFmt w:val="lowerLetter"/>
      <w:lvlText w:val="%5."/>
      <w:lvlJc w:val="left"/>
      <w:pPr>
        <w:ind w:left="3600" w:hanging="360"/>
      </w:pPr>
    </w:lvl>
    <w:lvl w:ilvl="5" w:tplc="EB220744">
      <w:start w:val="1"/>
      <w:numFmt w:val="lowerRoman"/>
      <w:lvlText w:val="%6."/>
      <w:lvlJc w:val="right"/>
      <w:pPr>
        <w:ind w:left="4320" w:hanging="180"/>
      </w:pPr>
    </w:lvl>
    <w:lvl w:ilvl="6" w:tplc="FC6A312C">
      <w:start w:val="1"/>
      <w:numFmt w:val="decimal"/>
      <w:lvlText w:val="%7."/>
      <w:lvlJc w:val="left"/>
      <w:pPr>
        <w:ind w:left="5040" w:hanging="360"/>
      </w:pPr>
    </w:lvl>
    <w:lvl w:ilvl="7" w:tplc="C536397A">
      <w:start w:val="1"/>
      <w:numFmt w:val="lowerLetter"/>
      <w:lvlText w:val="%8."/>
      <w:lvlJc w:val="left"/>
      <w:pPr>
        <w:ind w:left="5760" w:hanging="360"/>
      </w:pPr>
    </w:lvl>
    <w:lvl w:ilvl="8" w:tplc="5A1EB228">
      <w:start w:val="1"/>
      <w:numFmt w:val="lowerRoman"/>
      <w:lvlText w:val="%9."/>
      <w:lvlJc w:val="right"/>
      <w:pPr>
        <w:ind w:left="6480" w:hanging="180"/>
      </w:pPr>
    </w:lvl>
  </w:abstractNum>
  <w:abstractNum w:abstractNumId="51" w15:restartNumberingAfterBreak="0">
    <w:nsid w:val="21D8223B"/>
    <w:multiLevelType w:val="hybridMultilevel"/>
    <w:tmpl w:val="FFFFFFFF"/>
    <w:lvl w:ilvl="0" w:tplc="DDC21BE0">
      <w:start w:val="1"/>
      <w:numFmt w:val="decimal"/>
      <w:lvlText w:val="%1."/>
      <w:lvlJc w:val="left"/>
      <w:pPr>
        <w:ind w:left="720" w:hanging="360"/>
      </w:pPr>
    </w:lvl>
    <w:lvl w:ilvl="1" w:tplc="D8AE089E">
      <w:start w:val="1"/>
      <w:numFmt w:val="lowerLetter"/>
      <w:lvlText w:val="%2."/>
      <w:lvlJc w:val="left"/>
      <w:pPr>
        <w:ind w:left="1440" w:hanging="360"/>
      </w:pPr>
    </w:lvl>
    <w:lvl w:ilvl="2" w:tplc="EC0E98DC">
      <w:start w:val="1"/>
      <w:numFmt w:val="lowerRoman"/>
      <w:lvlText w:val="%3."/>
      <w:lvlJc w:val="right"/>
      <w:pPr>
        <w:ind w:left="2160" w:hanging="180"/>
      </w:pPr>
    </w:lvl>
    <w:lvl w:ilvl="3" w:tplc="C256DD32">
      <w:start w:val="1"/>
      <w:numFmt w:val="decimal"/>
      <w:lvlText w:val="%4."/>
      <w:lvlJc w:val="left"/>
      <w:pPr>
        <w:ind w:left="2880" w:hanging="360"/>
      </w:pPr>
    </w:lvl>
    <w:lvl w:ilvl="4" w:tplc="50F2D864">
      <w:start w:val="1"/>
      <w:numFmt w:val="lowerLetter"/>
      <w:lvlText w:val="%5."/>
      <w:lvlJc w:val="left"/>
      <w:pPr>
        <w:ind w:left="3600" w:hanging="360"/>
      </w:pPr>
    </w:lvl>
    <w:lvl w:ilvl="5" w:tplc="F4644A94">
      <w:start w:val="1"/>
      <w:numFmt w:val="lowerRoman"/>
      <w:lvlText w:val="%6."/>
      <w:lvlJc w:val="right"/>
      <w:pPr>
        <w:ind w:left="4320" w:hanging="180"/>
      </w:pPr>
    </w:lvl>
    <w:lvl w:ilvl="6" w:tplc="62D04F40">
      <w:start w:val="1"/>
      <w:numFmt w:val="decimal"/>
      <w:lvlText w:val="%7."/>
      <w:lvlJc w:val="left"/>
      <w:pPr>
        <w:ind w:left="5040" w:hanging="360"/>
      </w:pPr>
    </w:lvl>
    <w:lvl w:ilvl="7" w:tplc="C6EA9334">
      <w:start w:val="1"/>
      <w:numFmt w:val="lowerLetter"/>
      <w:lvlText w:val="%8."/>
      <w:lvlJc w:val="left"/>
      <w:pPr>
        <w:ind w:left="5760" w:hanging="360"/>
      </w:pPr>
    </w:lvl>
    <w:lvl w:ilvl="8" w:tplc="B908FFFC">
      <w:start w:val="1"/>
      <w:numFmt w:val="lowerRoman"/>
      <w:lvlText w:val="%9."/>
      <w:lvlJc w:val="right"/>
      <w:pPr>
        <w:ind w:left="6480" w:hanging="180"/>
      </w:pPr>
    </w:lvl>
  </w:abstractNum>
  <w:abstractNum w:abstractNumId="52" w15:restartNumberingAfterBreak="0">
    <w:nsid w:val="22304502"/>
    <w:multiLevelType w:val="hybridMultilevel"/>
    <w:tmpl w:val="2EDC200A"/>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2D1616F"/>
    <w:multiLevelType w:val="hybridMultilevel"/>
    <w:tmpl w:val="3340AB06"/>
    <w:lvl w:ilvl="0" w:tplc="9F8E7D4C">
      <w:start w:val="1"/>
      <w:numFmt w:val="decimal"/>
      <w:pStyle w:val="ListNumberLa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3F9447B"/>
    <w:multiLevelType w:val="hybridMultilevel"/>
    <w:tmpl w:val="FFFFFFFF"/>
    <w:lvl w:ilvl="0" w:tplc="DFCE8AF6">
      <w:start w:val="1"/>
      <w:numFmt w:val="decimal"/>
      <w:lvlText w:val="%1."/>
      <w:lvlJc w:val="left"/>
      <w:pPr>
        <w:ind w:left="720" w:hanging="360"/>
      </w:pPr>
    </w:lvl>
    <w:lvl w:ilvl="1" w:tplc="9A88F3C6">
      <w:start w:val="1"/>
      <w:numFmt w:val="lowerLetter"/>
      <w:lvlText w:val="%2."/>
      <w:lvlJc w:val="left"/>
      <w:pPr>
        <w:ind w:left="1440" w:hanging="360"/>
      </w:pPr>
    </w:lvl>
    <w:lvl w:ilvl="2" w:tplc="AF0AA778">
      <w:start w:val="1"/>
      <w:numFmt w:val="lowerRoman"/>
      <w:lvlText w:val="%3."/>
      <w:lvlJc w:val="right"/>
      <w:pPr>
        <w:ind w:left="2160" w:hanging="180"/>
      </w:pPr>
    </w:lvl>
    <w:lvl w:ilvl="3" w:tplc="3B64B978">
      <w:start w:val="1"/>
      <w:numFmt w:val="decimal"/>
      <w:lvlText w:val="%4."/>
      <w:lvlJc w:val="left"/>
      <w:pPr>
        <w:ind w:left="2880" w:hanging="360"/>
      </w:pPr>
    </w:lvl>
    <w:lvl w:ilvl="4" w:tplc="BF8298D6">
      <w:start w:val="1"/>
      <w:numFmt w:val="lowerLetter"/>
      <w:lvlText w:val="%5."/>
      <w:lvlJc w:val="left"/>
      <w:pPr>
        <w:ind w:left="3600" w:hanging="360"/>
      </w:pPr>
    </w:lvl>
    <w:lvl w:ilvl="5" w:tplc="D77688EC">
      <w:start w:val="1"/>
      <w:numFmt w:val="lowerRoman"/>
      <w:lvlText w:val="%6."/>
      <w:lvlJc w:val="right"/>
      <w:pPr>
        <w:ind w:left="4320" w:hanging="180"/>
      </w:pPr>
    </w:lvl>
    <w:lvl w:ilvl="6" w:tplc="3E8AB066">
      <w:start w:val="1"/>
      <w:numFmt w:val="decimal"/>
      <w:lvlText w:val="%7."/>
      <w:lvlJc w:val="left"/>
      <w:pPr>
        <w:ind w:left="5040" w:hanging="360"/>
      </w:pPr>
    </w:lvl>
    <w:lvl w:ilvl="7" w:tplc="E12E4B90">
      <w:start w:val="1"/>
      <w:numFmt w:val="lowerLetter"/>
      <w:lvlText w:val="%8."/>
      <w:lvlJc w:val="left"/>
      <w:pPr>
        <w:ind w:left="5760" w:hanging="360"/>
      </w:pPr>
    </w:lvl>
    <w:lvl w:ilvl="8" w:tplc="4B2EB2EE">
      <w:start w:val="1"/>
      <w:numFmt w:val="lowerRoman"/>
      <w:lvlText w:val="%9."/>
      <w:lvlJc w:val="right"/>
      <w:pPr>
        <w:ind w:left="6480" w:hanging="180"/>
      </w:pPr>
    </w:lvl>
  </w:abstractNum>
  <w:abstractNum w:abstractNumId="55" w15:restartNumberingAfterBreak="0">
    <w:nsid w:val="24045B73"/>
    <w:multiLevelType w:val="hybridMultilevel"/>
    <w:tmpl w:val="FFFFFFFF"/>
    <w:lvl w:ilvl="0" w:tplc="3D3CB1B4">
      <w:start w:val="1"/>
      <w:numFmt w:val="decimal"/>
      <w:lvlText w:val="%1."/>
      <w:lvlJc w:val="left"/>
      <w:pPr>
        <w:ind w:left="720" w:hanging="360"/>
      </w:pPr>
    </w:lvl>
    <w:lvl w:ilvl="1" w:tplc="EA9618C8">
      <w:start w:val="1"/>
      <w:numFmt w:val="lowerLetter"/>
      <w:lvlText w:val="%2."/>
      <w:lvlJc w:val="left"/>
      <w:pPr>
        <w:ind w:left="1440" w:hanging="360"/>
      </w:pPr>
    </w:lvl>
    <w:lvl w:ilvl="2" w:tplc="13E0BE2E">
      <w:start w:val="1"/>
      <w:numFmt w:val="lowerRoman"/>
      <w:lvlText w:val="%3."/>
      <w:lvlJc w:val="right"/>
      <w:pPr>
        <w:ind w:left="2160" w:hanging="180"/>
      </w:pPr>
    </w:lvl>
    <w:lvl w:ilvl="3" w:tplc="78024328">
      <w:start w:val="1"/>
      <w:numFmt w:val="decimal"/>
      <w:lvlText w:val="%4."/>
      <w:lvlJc w:val="left"/>
      <w:pPr>
        <w:ind w:left="2880" w:hanging="360"/>
      </w:pPr>
    </w:lvl>
    <w:lvl w:ilvl="4" w:tplc="E1B2E9B6">
      <w:start w:val="1"/>
      <w:numFmt w:val="lowerLetter"/>
      <w:lvlText w:val="%5."/>
      <w:lvlJc w:val="left"/>
      <w:pPr>
        <w:ind w:left="3600" w:hanging="360"/>
      </w:pPr>
    </w:lvl>
    <w:lvl w:ilvl="5" w:tplc="8B76C7E8">
      <w:start w:val="1"/>
      <w:numFmt w:val="lowerRoman"/>
      <w:lvlText w:val="%6."/>
      <w:lvlJc w:val="right"/>
      <w:pPr>
        <w:ind w:left="4320" w:hanging="180"/>
      </w:pPr>
    </w:lvl>
    <w:lvl w:ilvl="6" w:tplc="964A0D04">
      <w:start w:val="1"/>
      <w:numFmt w:val="decimal"/>
      <w:lvlText w:val="%7."/>
      <w:lvlJc w:val="left"/>
      <w:pPr>
        <w:ind w:left="5040" w:hanging="360"/>
      </w:pPr>
    </w:lvl>
    <w:lvl w:ilvl="7" w:tplc="A30438D0">
      <w:start w:val="1"/>
      <w:numFmt w:val="lowerLetter"/>
      <w:lvlText w:val="%8."/>
      <w:lvlJc w:val="left"/>
      <w:pPr>
        <w:ind w:left="5760" w:hanging="360"/>
      </w:pPr>
    </w:lvl>
    <w:lvl w:ilvl="8" w:tplc="FF8E7DB8">
      <w:start w:val="1"/>
      <w:numFmt w:val="lowerRoman"/>
      <w:lvlText w:val="%9."/>
      <w:lvlJc w:val="right"/>
      <w:pPr>
        <w:ind w:left="6480" w:hanging="180"/>
      </w:pPr>
    </w:lvl>
  </w:abstractNum>
  <w:abstractNum w:abstractNumId="56" w15:restartNumberingAfterBreak="0">
    <w:nsid w:val="258926C5"/>
    <w:multiLevelType w:val="hybridMultilevel"/>
    <w:tmpl w:val="FFFFFFFF"/>
    <w:lvl w:ilvl="0" w:tplc="1F880618">
      <w:start w:val="1"/>
      <w:numFmt w:val="decimal"/>
      <w:lvlText w:val="%1."/>
      <w:lvlJc w:val="left"/>
      <w:pPr>
        <w:ind w:left="720" w:hanging="360"/>
      </w:pPr>
    </w:lvl>
    <w:lvl w:ilvl="1" w:tplc="335E2468">
      <w:start w:val="1"/>
      <w:numFmt w:val="lowerLetter"/>
      <w:lvlText w:val="%2."/>
      <w:lvlJc w:val="left"/>
      <w:pPr>
        <w:ind w:left="1440" w:hanging="360"/>
      </w:pPr>
    </w:lvl>
    <w:lvl w:ilvl="2" w:tplc="073AB962">
      <w:start w:val="1"/>
      <w:numFmt w:val="lowerRoman"/>
      <w:lvlText w:val="%3."/>
      <w:lvlJc w:val="right"/>
      <w:pPr>
        <w:ind w:left="2160" w:hanging="180"/>
      </w:pPr>
    </w:lvl>
    <w:lvl w:ilvl="3" w:tplc="5FA0125C">
      <w:start w:val="1"/>
      <w:numFmt w:val="decimal"/>
      <w:lvlText w:val="%4."/>
      <w:lvlJc w:val="left"/>
      <w:pPr>
        <w:ind w:left="2880" w:hanging="360"/>
      </w:pPr>
    </w:lvl>
    <w:lvl w:ilvl="4" w:tplc="AF467BBE">
      <w:start w:val="1"/>
      <w:numFmt w:val="lowerLetter"/>
      <w:lvlText w:val="%5."/>
      <w:lvlJc w:val="left"/>
      <w:pPr>
        <w:ind w:left="3600" w:hanging="360"/>
      </w:pPr>
    </w:lvl>
    <w:lvl w:ilvl="5" w:tplc="A3A8070A">
      <w:start w:val="1"/>
      <w:numFmt w:val="lowerRoman"/>
      <w:lvlText w:val="%6."/>
      <w:lvlJc w:val="right"/>
      <w:pPr>
        <w:ind w:left="4320" w:hanging="180"/>
      </w:pPr>
    </w:lvl>
    <w:lvl w:ilvl="6" w:tplc="44EC9600">
      <w:start w:val="1"/>
      <w:numFmt w:val="decimal"/>
      <w:lvlText w:val="%7."/>
      <w:lvlJc w:val="left"/>
      <w:pPr>
        <w:ind w:left="5040" w:hanging="360"/>
      </w:pPr>
    </w:lvl>
    <w:lvl w:ilvl="7" w:tplc="EB689718">
      <w:start w:val="1"/>
      <w:numFmt w:val="lowerLetter"/>
      <w:lvlText w:val="%8."/>
      <w:lvlJc w:val="left"/>
      <w:pPr>
        <w:ind w:left="5760" w:hanging="360"/>
      </w:pPr>
    </w:lvl>
    <w:lvl w:ilvl="8" w:tplc="D870D128">
      <w:start w:val="1"/>
      <w:numFmt w:val="lowerRoman"/>
      <w:lvlText w:val="%9."/>
      <w:lvlJc w:val="right"/>
      <w:pPr>
        <w:ind w:left="6480" w:hanging="180"/>
      </w:pPr>
    </w:lvl>
  </w:abstractNum>
  <w:abstractNum w:abstractNumId="57" w15:restartNumberingAfterBreak="0">
    <w:nsid w:val="26331B76"/>
    <w:multiLevelType w:val="multilevel"/>
    <w:tmpl w:val="DD5A403C"/>
    <w:lvl w:ilvl="0">
      <w:start w:val="1"/>
      <w:numFmt w:val="upperLetter"/>
      <w:lvlText w:val="%1."/>
      <w:lvlJc w:val="left"/>
      <w:pPr>
        <w:ind w:left="1440" w:firstLine="0"/>
      </w:pPr>
      <w:rPr>
        <w:rFonts w:hint="default"/>
        <w:b/>
        <w:bCs w:val="0"/>
        <w:i w:val="0"/>
        <w:iCs w:val="0"/>
        <w:caps w:val="0"/>
        <w:smallCaps w:val="0"/>
        <w:strike w:val="0"/>
        <w:dstrike w:val="0"/>
        <w:vanish/>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7"/>
        </w:tabs>
        <w:ind w:left="907" w:hanging="907"/>
      </w:pPr>
      <w:rPr>
        <w:rFonts w:ascii="Times New Roman" w:hAnsi="Times New Roman" w:cs="Times New Roman" w:hint="default"/>
        <w:b/>
        <w:bCs/>
        <w:i w:val="0"/>
        <w:iCs w:val="0"/>
        <w:caps w:val="0"/>
        <w:smallCaps w:val="0"/>
        <w:strike w:val="0"/>
        <w:dstrike w:val="0"/>
        <w:color w:val="auto"/>
        <w:spacing w:val="0"/>
        <w:w w:val="100"/>
        <w:kern w:val="0"/>
        <w:position w:val="0"/>
        <w:sz w:val="22"/>
        <w:szCs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1080" w:hanging="1080"/>
      </w:pPr>
      <w:rPr>
        <w:rFonts w:cs="Times New Roman" w:hint="default"/>
        <w:b/>
        <w:i w:val="0"/>
        <w:sz w:val="22"/>
        <w:szCs w:val="22"/>
      </w:rPr>
    </w:lvl>
    <w:lvl w:ilvl="4">
      <w:start w:val="1"/>
      <w:numFmt w:val="decimal"/>
      <w:lvlText w:val="%1%2.%3.%4.%5"/>
      <w:lvlJc w:val="left"/>
      <w:pPr>
        <w:tabs>
          <w:tab w:val="num" w:pos="1170"/>
        </w:tabs>
        <w:ind w:left="9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080"/>
        </w:tabs>
        <w:ind w:left="0" w:firstLine="0"/>
      </w:pPr>
      <w:rPr>
        <w:rFonts w:ascii="Times New Roman" w:hAnsi="Times New Roman" w:cs="Times New Roman" w:hint="default"/>
        <w:b/>
        <w:i/>
        <w:sz w:val="20"/>
        <w:szCs w:val="20"/>
      </w:rPr>
    </w:lvl>
    <w:lvl w:ilvl="6">
      <w:start w:val="1"/>
      <w:numFmt w:val="decimal"/>
      <w:lvlText w:val="%1%2.%3.%4.%5.%6.%7"/>
      <w:lvlJc w:val="left"/>
      <w:pPr>
        <w:tabs>
          <w:tab w:val="num" w:pos="1440"/>
        </w:tabs>
        <w:ind w:left="0" w:firstLine="0"/>
      </w:pPr>
      <w:rPr>
        <w:rFonts w:cs="Times New Roman" w:hint="default"/>
      </w:rPr>
    </w:lvl>
    <w:lvl w:ilvl="7">
      <w:start w:val="1"/>
      <w:numFmt w:val="decimal"/>
      <w:lvlText w:val="%1%2.%3.%4.%5.%6.%7.%8"/>
      <w:lvlJc w:val="left"/>
      <w:pPr>
        <w:tabs>
          <w:tab w:val="num" w:pos="1440"/>
        </w:tabs>
        <w:ind w:left="0" w:firstLine="0"/>
      </w:pPr>
      <w:rPr>
        <w:rFonts w:cs="Times New Roman" w:hint="default"/>
      </w:rPr>
    </w:lvl>
    <w:lvl w:ilvl="8">
      <w:numFmt w:val="decimal"/>
      <w:lvlText w:val="%9"/>
      <w:lvlJc w:val="left"/>
      <w:pPr>
        <w:tabs>
          <w:tab w:val="num" w:pos="360"/>
        </w:tabs>
        <w:ind w:left="0" w:firstLine="0"/>
      </w:pPr>
      <w:rPr>
        <w:rFonts w:ascii="Times New Roman" w:hAnsi="Times New Roman" w:cs="Times New Roman" w:hint="default"/>
      </w:rPr>
    </w:lvl>
  </w:abstractNum>
  <w:abstractNum w:abstractNumId="58" w15:restartNumberingAfterBreak="0">
    <w:nsid w:val="26512C05"/>
    <w:multiLevelType w:val="hybridMultilevel"/>
    <w:tmpl w:val="EBFE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670457E"/>
    <w:multiLevelType w:val="hybridMultilevel"/>
    <w:tmpl w:val="87289C88"/>
    <w:lvl w:ilvl="0" w:tplc="BE5C5ED0">
      <w:start w:val="1"/>
      <w:numFmt w:val="decimal"/>
      <w:lvlText w:val="%1."/>
      <w:lvlJc w:val="left"/>
      <w:pPr>
        <w:ind w:left="720" w:hanging="360"/>
      </w:pPr>
    </w:lvl>
    <w:lvl w:ilvl="1" w:tplc="B3FEA100">
      <w:start w:val="1"/>
      <w:numFmt w:val="lowerLetter"/>
      <w:lvlText w:val="%2."/>
      <w:lvlJc w:val="left"/>
      <w:pPr>
        <w:ind w:left="1440" w:hanging="360"/>
      </w:pPr>
    </w:lvl>
    <w:lvl w:ilvl="2" w:tplc="2120351C">
      <w:start w:val="1"/>
      <w:numFmt w:val="lowerRoman"/>
      <w:lvlText w:val="%3."/>
      <w:lvlJc w:val="right"/>
      <w:pPr>
        <w:ind w:left="2160" w:hanging="180"/>
      </w:pPr>
    </w:lvl>
    <w:lvl w:ilvl="3" w:tplc="F1F28966">
      <w:start w:val="1"/>
      <w:numFmt w:val="decimal"/>
      <w:lvlText w:val="%4."/>
      <w:lvlJc w:val="left"/>
      <w:pPr>
        <w:ind w:left="2880" w:hanging="360"/>
      </w:pPr>
    </w:lvl>
    <w:lvl w:ilvl="4" w:tplc="8EACD9A4">
      <w:start w:val="1"/>
      <w:numFmt w:val="lowerLetter"/>
      <w:lvlText w:val="%5."/>
      <w:lvlJc w:val="left"/>
      <w:pPr>
        <w:ind w:left="3600" w:hanging="360"/>
      </w:pPr>
    </w:lvl>
    <w:lvl w:ilvl="5" w:tplc="0F8845B6">
      <w:start w:val="1"/>
      <w:numFmt w:val="lowerRoman"/>
      <w:lvlText w:val="%6."/>
      <w:lvlJc w:val="right"/>
      <w:pPr>
        <w:ind w:left="4320" w:hanging="180"/>
      </w:pPr>
    </w:lvl>
    <w:lvl w:ilvl="6" w:tplc="DC264692">
      <w:start w:val="1"/>
      <w:numFmt w:val="decimal"/>
      <w:lvlText w:val="%7."/>
      <w:lvlJc w:val="left"/>
      <w:pPr>
        <w:ind w:left="5040" w:hanging="360"/>
      </w:pPr>
    </w:lvl>
    <w:lvl w:ilvl="7" w:tplc="DF7C262E">
      <w:start w:val="1"/>
      <w:numFmt w:val="lowerLetter"/>
      <w:lvlText w:val="%8."/>
      <w:lvlJc w:val="left"/>
      <w:pPr>
        <w:ind w:left="5760" w:hanging="360"/>
      </w:pPr>
    </w:lvl>
    <w:lvl w:ilvl="8" w:tplc="2040B83A">
      <w:start w:val="1"/>
      <w:numFmt w:val="lowerRoman"/>
      <w:lvlText w:val="%9."/>
      <w:lvlJc w:val="right"/>
      <w:pPr>
        <w:ind w:left="6480" w:hanging="180"/>
      </w:pPr>
    </w:lvl>
  </w:abstractNum>
  <w:abstractNum w:abstractNumId="60" w15:restartNumberingAfterBreak="0">
    <w:nsid w:val="29D6357D"/>
    <w:multiLevelType w:val="hybridMultilevel"/>
    <w:tmpl w:val="FFFFFFFF"/>
    <w:lvl w:ilvl="0" w:tplc="5498A74E">
      <w:start w:val="1"/>
      <w:numFmt w:val="decimal"/>
      <w:lvlText w:val="%1."/>
      <w:lvlJc w:val="left"/>
      <w:pPr>
        <w:ind w:left="720" w:hanging="360"/>
      </w:pPr>
    </w:lvl>
    <w:lvl w:ilvl="1" w:tplc="DED4241E">
      <w:start w:val="1"/>
      <w:numFmt w:val="lowerLetter"/>
      <w:lvlText w:val="%2."/>
      <w:lvlJc w:val="left"/>
      <w:pPr>
        <w:ind w:left="1440" w:hanging="360"/>
      </w:pPr>
    </w:lvl>
    <w:lvl w:ilvl="2" w:tplc="FF2E1FFA">
      <w:start w:val="1"/>
      <w:numFmt w:val="lowerRoman"/>
      <w:lvlText w:val="%3."/>
      <w:lvlJc w:val="right"/>
      <w:pPr>
        <w:ind w:left="2160" w:hanging="180"/>
      </w:pPr>
    </w:lvl>
    <w:lvl w:ilvl="3" w:tplc="F9AA8F58">
      <w:start w:val="1"/>
      <w:numFmt w:val="decimal"/>
      <w:lvlText w:val="%4."/>
      <w:lvlJc w:val="left"/>
      <w:pPr>
        <w:ind w:left="2880" w:hanging="360"/>
      </w:pPr>
    </w:lvl>
    <w:lvl w:ilvl="4" w:tplc="9E34CFDC">
      <w:start w:val="1"/>
      <w:numFmt w:val="lowerLetter"/>
      <w:lvlText w:val="%5."/>
      <w:lvlJc w:val="left"/>
      <w:pPr>
        <w:ind w:left="3600" w:hanging="360"/>
      </w:pPr>
    </w:lvl>
    <w:lvl w:ilvl="5" w:tplc="CE0C385E">
      <w:start w:val="1"/>
      <w:numFmt w:val="lowerRoman"/>
      <w:lvlText w:val="%6."/>
      <w:lvlJc w:val="right"/>
      <w:pPr>
        <w:ind w:left="4320" w:hanging="180"/>
      </w:pPr>
    </w:lvl>
    <w:lvl w:ilvl="6" w:tplc="C60EA944">
      <w:start w:val="1"/>
      <w:numFmt w:val="decimal"/>
      <w:lvlText w:val="%7."/>
      <w:lvlJc w:val="left"/>
      <w:pPr>
        <w:ind w:left="5040" w:hanging="360"/>
      </w:pPr>
    </w:lvl>
    <w:lvl w:ilvl="7" w:tplc="092AE7FA">
      <w:start w:val="1"/>
      <w:numFmt w:val="lowerLetter"/>
      <w:lvlText w:val="%8."/>
      <w:lvlJc w:val="left"/>
      <w:pPr>
        <w:ind w:left="5760" w:hanging="360"/>
      </w:pPr>
    </w:lvl>
    <w:lvl w:ilvl="8" w:tplc="15B04672">
      <w:start w:val="1"/>
      <w:numFmt w:val="lowerRoman"/>
      <w:lvlText w:val="%9."/>
      <w:lvlJc w:val="right"/>
      <w:pPr>
        <w:ind w:left="6480" w:hanging="180"/>
      </w:pPr>
    </w:lvl>
  </w:abstractNum>
  <w:abstractNum w:abstractNumId="61" w15:restartNumberingAfterBreak="0">
    <w:nsid w:val="2B940594"/>
    <w:multiLevelType w:val="hybridMultilevel"/>
    <w:tmpl w:val="FFFFFFFF"/>
    <w:lvl w:ilvl="0" w:tplc="38D48D9E">
      <w:start w:val="1"/>
      <w:numFmt w:val="decimal"/>
      <w:lvlText w:val="%1."/>
      <w:lvlJc w:val="left"/>
      <w:pPr>
        <w:ind w:left="720" w:hanging="360"/>
      </w:pPr>
    </w:lvl>
    <w:lvl w:ilvl="1" w:tplc="7D28C8A2">
      <w:start w:val="1"/>
      <w:numFmt w:val="lowerLetter"/>
      <w:lvlText w:val="%2."/>
      <w:lvlJc w:val="left"/>
      <w:pPr>
        <w:ind w:left="1440" w:hanging="360"/>
      </w:pPr>
    </w:lvl>
    <w:lvl w:ilvl="2" w:tplc="7BC0F06E">
      <w:start w:val="1"/>
      <w:numFmt w:val="lowerRoman"/>
      <w:lvlText w:val="%3."/>
      <w:lvlJc w:val="right"/>
      <w:pPr>
        <w:ind w:left="2160" w:hanging="180"/>
      </w:pPr>
    </w:lvl>
    <w:lvl w:ilvl="3" w:tplc="5456F99E">
      <w:start w:val="1"/>
      <w:numFmt w:val="decimal"/>
      <w:lvlText w:val="%4."/>
      <w:lvlJc w:val="left"/>
      <w:pPr>
        <w:ind w:left="2880" w:hanging="360"/>
      </w:pPr>
    </w:lvl>
    <w:lvl w:ilvl="4" w:tplc="C43231E0">
      <w:start w:val="1"/>
      <w:numFmt w:val="lowerLetter"/>
      <w:lvlText w:val="%5."/>
      <w:lvlJc w:val="left"/>
      <w:pPr>
        <w:ind w:left="3600" w:hanging="360"/>
      </w:pPr>
    </w:lvl>
    <w:lvl w:ilvl="5" w:tplc="A6AA410C">
      <w:start w:val="1"/>
      <w:numFmt w:val="lowerRoman"/>
      <w:lvlText w:val="%6."/>
      <w:lvlJc w:val="right"/>
      <w:pPr>
        <w:ind w:left="4320" w:hanging="180"/>
      </w:pPr>
    </w:lvl>
    <w:lvl w:ilvl="6" w:tplc="CE3210A6">
      <w:start w:val="1"/>
      <w:numFmt w:val="decimal"/>
      <w:lvlText w:val="%7."/>
      <w:lvlJc w:val="left"/>
      <w:pPr>
        <w:ind w:left="5040" w:hanging="360"/>
      </w:pPr>
    </w:lvl>
    <w:lvl w:ilvl="7" w:tplc="37CA97FA">
      <w:start w:val="1"/>
      <w:numFmt w:val="lowerLetter"/>
      <w:lvlText w:val="%8."/>
      <w:lvlJc w:val="left"/>
      <w:pPr>
        <w:ind w:left="5760" w:hanging="360"/>
      </w:pPr>
    </w:lvl>
    <w:lvl w:ilvl="8" w:tplc="EAF8C55E">
      <w:start w:val="1"/>
      <w:numFmt w:val="lowerRoman"/>
      <w:lvlText w:val="%9."/>
      <w:lvlJc w:val="right"/>
      <w:pPr>
        <w:ind w:left="6480" w:hanging="180"/>
      </w:pPr>
    </w:lvl>
  </w:abstractNum>
  <w:abstractNum w:abstractNumId="62" w15:restartNumberingAfterBreak="0">
    <w:nsid w:val="2CFA3894"/>
    <w:multiLevelType w:val="hybridMultilevel"/>
    <w:tmpl w:val="FFFFFFFF"/>
    <w:lvl w:ilvl="0" w:tplc="9D683420">
      <w:start w:val="1"/>
      <w:numFmt w:val="decimal"/>
      <w:lvlText w:val="%1."/>
      <w:lvlJc w:val="left"/>
      <w:pPr>
        <w:ind w:left="720" w:hanging="360"/>
      </w:pPr>
    </w:lvl>
    <w:lvl w:ilvl="1" w:tplc="25463D6A">
      <w:start w:val="1"/>
      <w:numFmt w:val="lowerLetter"/>
      <w:lvlText w:val="%2."/>
      <w:lvlJc w:val="left"/>
      <w:pPr>
        <w:ind w:left="1440" w:hanging="360"/>
      </w:pPr>
    </w:lvl>
    <w:lvl w:ilvl="2" w:tplc="9C4C815E">
      <w:start w:val="1"/>
      <w:numFmt w:val="lowerRoman"/>
      <w:lvlText w:val="%3."/>
      <w:lvlJc w:val="right"/>
      <w:pPr>
        <w:ind w:left="2160" w:hanging="180"/>
      </w:pPr>
    </w:lvl>
    <w:lvl w:ilvl="3" w:tplc="793211EA">
      <w:start w:val="1"/>
      <w:numFmt w:val="decimal"/>
      <w:lvlText w:val="%4."/>
      <w:lvlJc w:val="left"/>
      <w:pPr>
        <w:ind w:left="2880" w:hanging="360"/>
      </w:pPr>
    </w:lvl>
    <w:lvl w:ilvl="4" w:tplc="C2A24E56">
      <w:start w:val="1"/>
      <w:numFmt w:val="lowerLetter"/>
      <w:lvlText w:val="%5."/>
      <w:lvlJc w:val="left"/>
      <w:pPr>
        <w:ind w:left="3600" w:hanging="360"/>
      </w:pPr>
    </w:lvl>
    <w:lvl w:ilvl="5" w:tplc="D28CBDFA">
      <w:start w:val="1"/>
      <w:numFmt w:val="lowerRoman"/>
      <w:lvlText w:val="%6."/>
      <w:lvlJc w:val="right"/>
      <w:pPr>
        <w:ind w:left="4320" w:hanging="180"/>
      </w:pPr>
    </w:lvl>
    <w:lvl w:ilvl="6" w:tplc="92A8C606">
      <w:start w:val="1"/>
      <w:numFmt w:val="decimal"/>
      <w:lvlText w:val="%7."/>
      <w:lvlJc w:val="left"/>
      <w:pPr>
        <w:ind w:left="5040" w:hanging="360"/>
      </w:pPr>
    </w:lvl>
    <w:lvl w:ilvl="7" w:tplc="4B8824C8">
      <w:start w:val="1"/>
      <w:numFmt w:val="lowerLetter"/>
      <w:lvlText w:val="%8."/>
      <w:lvlJc w:val="left"/>
      <w:pPr>
        <w:ind w:left="5760" w:hanging="360"/>
      </w:pPr>
    </w:lvl>
    <w:lvl w:ilvl="8" w:tplc="5330B498">
      <w:start w:val="1"/>
      <w:numFmt w:val="lowerRoman"/>
      <w:lvlText w:val="%9."/>
      <w:lvlJc w:val="right"/>
      <w:pPr>
        <w:ind w:left="6480" w:hanging="180"/>
      </w:pPr>
    </w:lvl>
  </w:abstractNum>
  <w:abstractNum w:abstractNumId="63" w15:restartNumberingAfterBreak="0">
    <w:nsid w:val="2DA42858"/>
    <w:multiLevelType w:val="hybridMultilevel"/>
    <w:tmpl w:val="FFFFFFFF"/>
    <w:lvl w:ilvl="0" w:tplc="076280FC">
      <w:start w:val="1"/>
      <w:numFmt w:val="lowerLetter"/>
      <w:lvlText w:val="%1."/>
      <w:lvlJc w:val="left"/>
      <w:pPr>
        <w:ind w:left="720" w:hanging="360"/>
      </w:pPr>
    </w:lvl>
    <w:lvl w:ilvl="1" w:tplc="C40CBA04">
      <w:start w:val="1"/>
      <w:numFmt w:val="lowerLetter"/>
      <w:lvlText w:val="%2."/>
      <w:lvlJc w:val="left"/>
      <w:pPr>
        <w:ind w:left="1440" w:hanging="360"/>
      </w:pPr>
    </w:lvl>
    <w:lvl w:ilvl="2" w:tplc="CB08AACC">
      <w:start w:val="1"/>
      <w:numFmt w:val="lowerRoman"/>
      <w:lvlText w:val="%3."/>
      <w:lvlJc w:val="right"/>
      <w:pPr>
        <w:ind w:left="2160" w:hanging="180"/>
      </w:pPr>
    </w:lvl>
    <w:lvl w:ilvl="3" w:tplc="E11EC044">
      <w:start w:val="1"/>
      <w:numFmt w:val="decimal"/>
      <w:lvlText w:val="%4."/>
      <w:lvlJc w:val="left"/>
      <w:pPr>
        <w:ind w:left="2880" w:hanging="360"/>
      </w:pPr>
    </w:lvl>
    <w:lvl w:ilvl="4" w:tplc="60BEF1FA">
      <w:start w:val="1"/>
      <w:numFmt w:val="lowerLetter"/>
      <w:lvlText w:val="%5."/>
      <w:lvlJc w:val="left"/>
      <w:pPr>
        <w:ind w:left="3600" w:hanging="360"/>
      </w:pPr>
    </w:lvl>
    <w:lvl w:ilvl="5" w:tplc="CC463CFE">
      <w:start w:val="1"/>
      <w:numFmt w:val="lowerRoman"/>
      <w:lvlText w:val="%6."/>
      <w:lvlJc w:val="right"/>
      <w:pPr>
        <w:ind w:left="4320" w:hanging="180"/>
      </w:pPr>
    </w:lvl>
    <w:lvl w:ilvl="6" w:tplc="2BBAF792">
      <w:start w:val="1"/>
      <w:numFmt w:val="decimal"/>
      <w:lvlText w:val="%7."/>
      <w:lvlJc w:val="left"/>
      <w:pPr>
        <w:ind w:left="5040" w:hanging="360"/>
      </w:pPr>
    </w:lvl>
    <w:lvl w:ilvl="7" w:tplc="4F0A972A">
      <w:start w:val="1"/>
      <w:numFmt w:val="lowerLetter"/>
      <w:lvlText w:val="%8."/>
      <w:lvlJc w:val="left"/>
      <w:pPr>
        <w:ind w:left="5760" w:hanging="360"/>
      </w:pPr>
    </w:lvl>
    <w:lvl w:ilvl="8" w:tplc="B8F04D68">
      <w:start w:val="1"/>
      <w:numFmt w:val="lowerRoman"/>
      <w:lvlText w:val="%9."/>
      <w:lvlJc w:val="right"/>
      <w:pPr>
        <w:ind w:left="6480" w:hanging="180"/>
      </w:pPr>
    </w:lvl>
  </w:abstractNum>
  <w:abstractNum w:abstractNumId="64" w15:restartNumberingAfterBreak="0">
    <w:nsid w:val="302B1DF1"/>
    <w:multiLevelType w:val="hybridMultilevel"/>
    <w:tmpl w:val="FFFFFFFF"/>
    <w:lvl w:ilvl="0" w:tplc="ABF2D404">
      <w:start w:val="1"/>
      <w:numFmt w:val="decimal"/>
      <w:lvlText w:val="%1)"/>
      <w:lvlJc w:val="left"/>
      <w:pPr>
        <w:ind w:left="720" w:hanging="360"/>
      </w:pPr>
    </w:lvl>
    <w:lvl w:ilvl="1" w:tplc="57805062">
      <w:start w:val="1"/>
      <w:numFmt w:val="lowerLetter"/>
      <w:lvlText w:val="%2."/>
      <w:lvlJc w:val="left"/>
      <w:pPr>
        <w:ind w:left="1440" w:hanging="360"/>
      </w:pPr>
    </w:lvl>
    <w:lvl w:ilvl="2" w:tplc="2C3A0736">
      <w:start w:val="1"/>
      <w:numFmt w:val="lowerRoman"/>
      <w:lvlText w:val="%3."/>
      <w:lvlJc w:val="right"/>
      <w:pPr>
        <w:ind w:left="2160" w:hanging="180"/>
      </w:pPr>
    </w:lvl>
    <w:lvl w:ilvl="3" w:tplc="DEEA401E">
      <w:start w:val="1"/>
      <w:numFmt w:val="decimal"/>
      <w:lvlText w:val="%4."/>
      <w:lvlJc w:val="left"/>
      <w:pPr>
        <w:ind w:left="2880" w:hanging="360"/>
      </w:pPr>
    </w:lvl>
    <w:lvl w:ilvl="4" w:tplc="30EE98A0">
      <w:start w:val="1"/>
      <w:numFmt w:val="lowerLetter"/>
      <w:lvlText w:val="%5."/>
      <w:lvlJc w:val="left"/>
      <w:pPr>
        <w:ind w:left="3600" w:hanging="360"/>
      </w:pPr>
    </w:lvl>
    <w:lvl w:ilvl="5" w:tplc="D2361FB8">
      <w:start w:val="1"/>
      <w:numFmt w:val="lowerRoman"/>
      <w:lvlText w:val="%6."/>
      <w:lvlJc w:val="right"/>
      <w:pPr>
        <w:ind w:left="4320" w:hanging="180"/>
      </w:pPr>
    </w:lvl>
    <w:lvl w:ilvl="6" w:tplc="54E668E8">
      <w:start w:val="1"/>
      <w:numFmt w:val="decimal"/>
      <w:lvlText w:val="%7."/>
      <w:lvlJc w:val="left"/>
      <w:pPr>
        <w:ind w:left="5040" w:hanging="360"/>
      </w:pPr>
    </w:lvl>
    <w:lvl w:ilvl="7" w:tplc="11122732">
      <w:start w:val="1"/>
      <w:numFmt w:val="lowerLetter"/>
      <w:lvlText w:val="%8."/>
      <w:lvlJc w:val="left"/>
      <w:pPr>
        <w:ind w:left="5760" w:hanging="360"/>
      </w:pPr>
    </w:lvl>
    <w:lvl w:ilvl="8" w:tplc="184689C0">
      <w:start w:val="1"/>
      <w:numFmt w:val="lowerRoman"/>
      <w:lvlText w:val="%9."/>
      <w:lvlJc w:val="right"/>
      <w:pPr>
        <w:ind w:left="6480" w:hanging="180"/>
      </w:pPr>
    </w:lvl>
  </w:abstractNum>
  <w:abstractNum w:abstractNumId="65" w15:restartNumberingAfterBreak="0">
    <w:nsid w:val="3069659F"/>
    <w:multiLevelType w:val="hybridMultilevel"/>
    <w:tmpl w:val="C93EF7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4D0B2C"/>
    <w:multiLevelType w:val="hybridMultilevel"/>
    <w:tmpl w:val="FFFFFFFF"/>
    <w:lvl w:ilvl="0" w:tplc="7A9AE0F0">
      <w:start w:val="1"/>
      <w:numFmt w:val="decimal"/>
      <w:lvlText w:val="%1."/>
      <w:lvlJc w:val="left"/>
      <w:pPr>
        <w:ind w:left="720" w:hanging="360"/>
      </w:pPr>
    </w:lvl>
    <w:lvl w:ilvl="1" w:tplc="0D3872C4">
      <w:start w:val="1"/>
      <w:numFmt w:val="lowerLetter"/>
      <w:lvlText w:val="%2."/>
      <w:lvlJc w:val="left"/>
      <w:pPr>
        <w:ind w:left="1440" w:hanging="360"/>
      </w:pPr>
    </w:lvl>
    <w:lvl w:ilvl="2" w:tplc="41524BE2">
      <w:start w:val="1"/>
      <w:numFmt w:val="lowerRoman"/>
      <w:lvlText w:val="%3."/>
      <w:lvlJc w:val="right"/>
      <w:pPr>
        <w:ind w:left="2160" w:hanging="180"/>
      </w:pPr>
    </w:lvl>
    <w:lvl w:ilvl="3" w:tplc="7B1E9244">
      <w:start w:val="1"/>
      <w:numFmt w:val="decimal"/>
      <w:lvlText w:val="%4."/>
      <w:lvlJc w:val="left"/>
      <w:pPr>
        <w:ind w:left="2880" w:hanging="360"/>
      </w:pPr>
    </w:lvl>
    <w:lvl w:ilvl="4" w:tplc="B102356C">
      <w:start w:val="1"/>
      <w:numFmt w:val="lowerLetter"/>
      <w:lvlText w:val="%5."/>
      <w:lvlJc w:val="left"/>
      <w:pPr>
        <w:ind w:left="3600" w:hanging="360"/>
      </w:pPr>
    </w:lvl>
    <w:lvl w:ilvl="5" w:tplc="B76EAA80">
      <w:start w:val="1"/>
      <w:numFmt w:val="lowerRoman"/>
      <w:lvlText w:val="%6."/>
      <w:lvlJc w:val="right"/>
      <w:pPr>
        <w:ind w:left="4320" w:hanging="180"/>
      </w:pPr>
    </w:lvl>
    <w:lvl w:ilvl="6" w:tplc="81C270DE">
      <w:start w:val="1"/>
      <w:numFmt w:val="decimal"/>
      <w:lvlText w:val="%7."/>
      <w:lvlJc w:val="left"/>
      <w:pPr>
        <w:ind w:left="5040" w:hanging="360"/>
      </w:pPr>
    </w:lvl>
    <w:lvl w:ilvl="7" w:tplc="5B24EBF2">
      <w:start w:val="1"/>
      <w:numFmt w:val="lowerLetter"/>
      <w:lvlText w:val="%8."/>
      <w:lvlJc w:val="left"/>
      <w:pPr>
        <w:ind w:left="5760" w:hanging="360"/>
      </w:pPr>
    </w:lvl>
    <w:lvl w:ilvl="8" w:tplc="5AEC804A">
      <w:start w:val="1"/>
      <w:numFmt w:val="lowerRoman"/>
      <w:lvlText w:val="%9."/>
      <w:lvlJc w:val="right"/>
      <w:pPr>
        <w:ind w:left="6480" w:hanging="180"/>
      </w:pPr>
    </w:lvl>
  </w:abstractNum>
  <w:abstractNum w:abstractNumId="67" w15:restartNumberingAfterBreak="0">
    <w:nsid w:val="31A07582"/>
    <w:multiLevelType w:val="hybridMultilevel"/>
    <w:tmpl w:val="FFFFFFFF"/>
    <w:lvl w:ilvl="0" w:tplc="B07893F6">
      <w:start w:val="1"/>
      <w:numFmt w:val="decimal"/>
      <w:lvlText w:val="%1)"/>
      <w:lvlJc w:val="left"/>
      <w:pPr>
        <w:ind w:left="720" w:hanging="360"/>
      </w:pPr>
    </w:lvl>
    <w:lvl w:ilvl="1" w:tplc="BB008546">
      <w:start w:val="1"/>
      <w:numFmt w:val="lowerLetter"/>
      <w:lvlText w:val="%2)"/>
      <w:lvlJc w:val="left"/>
      <w:pPr>
        <w:ind w:left="1440" w:hanging="360"/>
      </w:pPr>
    </w:lvl>
    <w:lvl w:ilvl="2" w:tplc="45FADBB4">
      <w:start w:val="1"/>
      <w:numFmt w:val="lowerRoman"/>
      <w:lvlText w:val="%3)"/>
      <w:lvlJc w:val="right"/>
      <w:pPr>
        <w:ind w:left="2160" w:hanging="180"/>
      </w:pPr>
    </w:lvl>
    <w:lvl w:ilvl="3" w:tplc="171CCCE0">
      <w:start w:val="1"/>
      <w:numFmt w:val="decimal"/>
      <w:lvlText w:val="(%4)"/>
      <w:lvlJc w:val="left"/>
      <w:pPr>
        <w:ind w:left="2880" w:hanging="360"/>
      </w:pPr>
    </w:lvl>
    <w:lvl w:ilvl="4" w:tplc="349A7DCC">
      <w:start w:val="1"/>
      <w:numFmt w:val="lowerLetter"/>
      <w:lvlText w:val="(%5)"/>
      <w:lvlJc w:val="left"/>
      <w:pPr>
        <w:ind w:left="3600" w:hanging="360"/>
      </w:pPr>
    </w:lvl>
    <w:lvl w:ilvl="5" w:tplc="8DEABECC">
      <w:start w:val="1"/>
      <w:numFmt w:val="lowerRoman"/>
      <w:lvlText w:val="(%6)"/>
      <w:lvlJc w:val="right"/>
      <w:pPr>
        <w:ind w:left="4320" w:hanging="180"/>
      </w:pPr>
    </w:lvl>
    <w:lvl w:ilvl="6" w:tplc="3AEE2E74">
      <w:start w:val="1"/>
      <w:numFmt w:val="decimal"/>
      <w:lvlText w:val="%7."/>
      <w:lvlJc w:val="left"/>
      <w:pPr>
        <w:ind w:left="5040" w:hanging="360"/>
      </w:pPr>
    </w:lvl>
    <w:lvl w:ilvl="7" w:tplc="9654AB5C">
      <w:start w:val="1"/>
      <w:numFmt w:val="lowerLetter"/>
      <w:lvlText w:val="%8."/>
      <w:lvlJc w:val="left"/>
      <w:pPr>
        <w:ind w:left="5760" w:hanging="360"/>
      </w:pPr>
    </w:lvl>
    <w:lvl w:ilvl="8" w:tplc="6F48B6B0">
      <w:start w:val="1"/>
      <w:numFmt w:val="lowerRoman"/>
      <w:lvlText w:val="%9."/>
      <w:lvlJc w:val="right"/>
      <w:pPr>
        <w:ind w:left="6480" w:hanging="180"/>
      </w:pPr>
    </w:lvl>
  </w:abstractNum>
  <w:abstractNum w:abstractNumId="68" w15:restartNumberingAfterBreak="0">
    <w:nsid w:val="33DE0082"/>
    <w:multiLevelType w:val="hybridMultilevel"/>
    <w:tmpl w:val="33D4BF58"/>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45E34CB"/>
    <w:multiLevelType w:val="hybridMultilevel"/>
    <w:tmpl w:val="FFFFFFFF"/>
    <w:lvl w:ilvl="0" w:tplc="2852437A">
      <w:start w:val="1"/>
      <w:numFmt w:val="lowerLetter"/>
      <w:lvlText w:val="%1."/>
      <w:lvlJc w:val="left"/>
      <w:pPr>
        <w:ind w:left="720" w:hanging="360"/>
      </w:pPr>
    </w:lvl>
    <w:lvl w:ilvl="1" w:tplc="0BBCA296">
      <w:start w:val="1"/>
      <w:numFmt w:val="lowerLetter"/>
      <w:lvlText w:val="%2."/>
      <w:lvlJc w:val="left"/>
      <w:pPr>
        <w:ind w:left="1440" w:hanging="360"/>
      </w:pPr>
    </w:lvl>
    <w:lvl w:ilvl="2" w:tplc="C632EA88">
      <w:start w:val="1"/>
      <w:numFmt w:val="lowerRoman"/>
      <w:lvlText w:val="%3."/>
      <w:lvlJc w:val="right"/>
      <w:pPr>
        <w:ind w:left="2160" w:hanging="180"/>
      </w:pPr>
    </w:lvl>
    <w:lvl w:ilvl="3" w:tplc="28E0A07C">
      <w:start w:val="1"/>
      <w:numFmt w:val="decimal"/>
      <w:lvlText w:val="%4."/>
      <w:lvlJc w:val="left"/>
      <w:pPr>
        <w:ind w:left="2880" w:hanging="360"/>
      </w:pPr>
    </w:lvl>
    <w:lvl w:ilvl="4" w:tplc="4EEE9832">
      <w:start w:val="1"/>
      <w:numFmt w:val="lowerLetter"/>
      <w:lvlText w:val="%5."/>
      <w:lvlJc w:val="left"/>
      <w:pPr>
        <w:ind w:left="3600" w:hanging="360"/>
      </w:pPr>
    </w:lvl>
    <w:lvl w:ilvl="5" w:tplc="5614BDB4">
      <w:start w:val="1"/>
      <w:numFmt w:val="lowerRoman"/>
      <w:lvlText w:val="%6."/>
      <w:lvlJc w:val="right"/>
      <w:pPr>
        <w:ind w:left="4320" w:hanging="180"/>
      </w:pPr>
    </w:lvl>
    <w:lvl w:ilvl="6" w:tplc="336650C0">
      <w:start w:val="1"/>
      <w:numFmt w:val="decimal"/>
      <w:lvlText w:val="%7."/>
      <w:lvlJc w:val="left"/>
      <w:pPr>
        <w:ind w:left="5040" w:hanging="360"/>
      </w:pPr>
    </w:lvl>
    <w:lvl w:ilvl="7" w:tplc="6268A80A">
      <w:start w:val="1"/>
      <w:numFmt w:val="lowerLetter"/>
      <w:lvlText w:val="%8."/>
      <w:lvlJc w:val="left"/>
      <w:pPr>
        <w:ind w:left="5760" w:hanging="360"/>
      </w:pPr>
    </w:lvl>
    <w:lvl w:ilvl="8" w:tplc="2CC6353A">
      <w:start w:val="1"/>
      <w:numFmt w:val="lowerRoman"/>
      <w:lvlText w:val="%9."/>
      <w:lvlJc w:val="right"/>
      <w:pPr>
        <w:ind w:left="6480" w:hanging="180"/>
      </w:pPr>
    </w:lvl>
  </w:abstractNum>
  <w:abstractNum w:abstractNumId="70" w15:restartNumberingAfterBreak="0">
    <w:nsid w:val="34F85A7E"/>
    <w:multiLevelType w:val="hybridMultilevel"/>
    <w:tmpl w:val="FFFFFFFF"/>
    <w:lvl w:ilvl="0" w:tplc="9844DBD0">
      <w:start w:val="5"/>
      <w:numFmt w:val="decimal"/>
      <w:lvlText w:val="%1."/>
      <w:lvlJc w:val="left"/>
      <w:pPr>
        <w:ind w:left="360" w:hanging="360"/>
      </w:pPr>
    </w:lvl>
    <w:lvl w:ilvl="1" w:tplc="74CE8CC6">
      <w:start w:val="1"/>
      <w:numFmt w:val="lowerLetter"/>
      <w:lvlText w:val="%2."/>
      <w:lvlJc w:val="left"/>
      <w:pPr>
        <w:ind w:left="1080" w:hanging="360"/>
      </w:pPr>
    </w:lvl>
    <w:lvl w:ilvl="2" w:tplc="ED5ED00C">
      <w:start w:val="1"/>
      <w:numFmt w:val="lowerRoman"/>
      <w:lvlText w:val="%3."/>
      <w:lvlJc w:val="right"/>
      <w:pPr>
        <w:ind w:left="1800" w:hanging="180"/>
      </w:pPr>
    </w:lvl>
    <w:lvl w:ilvl="3" w:tplc="07D02F32">
      <w:start w:val="1"/>
      <w:numFmt w:val="decimal"/>
      <w:lvlText w:val="%4."/>
      <w:lvlJc w:val="left"/>
      <w:pPr>
        <w:ind w:left="2520" w:hanging="360"/>
      </w:pPr>
    </w:lvl>
    <w:lvl w:ilvl="4" w:tplc="FC3C1D80">
      <w:start w:val="1"/>
      <w:numFmt w:val="lowerLetter"/>
      <w:lvlText w:val="%5."/>
      <w:lvlJc w:val="left"/>
      <w:pPr>
        <w:ind w:left="3240" w:hanging="360"/>
      </w:pPr>
    </w:lvl>
    <w:lvl w:ilvl="5" w:tplc="27D43B80">
      <w:start w:val="1"/>
      <w:numFmt w:val="lowerRoman"/>
      <w:lvlText w:val="%6."/>
      <w:lvlJc w:val="right"/>
      <w:pPr>
        <w:ind w:left="3960" w:hanging="180"/>
      </w:pPr>
    </w:lvl>
    <w:lvl w:ilvl="6" w:tplc="E9BED5D0">
      <w:start w:val="1"/>
      <w:numFmt w:val="decimal"/>
      <w:lvlText w:val="%7."/>
      <w:lvlJc w:val="left"/>
      <w:pPr>
        <w:ind w:left="4680" w:hanging="360"/>
      </w:pPr>
    </w:lvl>
    <w:lvl w:ilvl="7" w:tplc="0D70F3E4">
      <w:start w:val="1"/>
      <w:numFmt w:val="lowerLetter"/>
      <w:lvlText w:val="%8."/>
      <w:lvlJc w:val="left"/>
      <w:pPr>
        <w:ind w:left="5400" w:hanging="360"/>
      </w:pPr>
    </w:lvl>
    <w:lvl w:ilvl="8" w:tplc="0896B3F0">
      <w:start w:val="1"/>
      <w:numFmt w:val="lowerRoman"/>
      <w:lvlText w:val="%9."/>
      <w:lvlJc w:val="right"/>
      <w:pPr>
        <w:ind w:left="6120" w:hanging="180"/>
      </w:pPr>
    </w:lvl>
  </w:abstractNum>
  <w:abstractNum w:abstractNumId="71" w15:restartNumberingAfterBreak="0">
    <w:nsid w:val="35523953"/>
    <w:multiLevelType w:val="hybridMultilevel"/>
    <w:tmpl w:val="C44AC99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5CC0882"/>
    <w:multiLevelType w:val="hybridMultilevel"/>
    <w:tmpl w:val="42CE2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6DF5010"/>
    <w:multiLevelType w:val="hybridMultilevel"/>
    <w:tmpl w:val="2E30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76A2897"/>
    <w:multiLevelType w:val="hybridMultilevel"/>
    <w:tmpl w:val="A104BC5C"/>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B02471"/>
    <w:multiLevelType w:val="hybridMultilevel"/>
    <w:tmpl w:val="FFFFFFFF"/>
    <w:lvl w:ilvl="0" w:tplc="918AE062">
      <w:start w:val="1"/>
      <w:numFmt w:val="decimal"/>
      <w:lvlText w:val="%1."/>
      <w:lvlJc w:val="left"/>
      <w:pPr>
        <w:ind w:left="720" w:hanging="360"/>
      </w:pPr>
    </w:lvl>
    <w:lvl w:ilvl="1" w:tplc="CEAC26D4">
      <w:start w:val="1"/>
      <w:numFmt w:val="lowerLetter"/>
      <w:lvlText w:val="%2."/>
      <w:lvlJc w:val="left"/>
      <w:pPr>
        <w:ind w:left="1440" w:hanging="360"/>
      </w:pPr>
    </w:lvl>
    <w:lvl w:ilvl="2" w:tplc="E1864D4E">
      <w:start w:val="1"/>
      <w:numFmt w:val="lowerRoman"/>
      <w:lvlText w:val="%3."/>
      <w:lvlJc w:val="right"/>
      <w:pPr>
        <w:ind w:left="2160" w:hanging="180"/>
      </w:pPr>
    </w:lvl>
    <w:lvl w:ilvl="3" w:tplc="25988D34">
      <w:start w:val="1"/>
      <w:numFmt w:val="decimal"/>
      <w:lvlText w:val="%4."/>
      <w:lvlJc w:val="left"/>
      <w:pPr>
        <w:ind w:left="2880" w:hanging="360"/>
      </w:pPr>
    </w:lvl>
    <w:lvl w:ilvl="4" w:tplc="852EC6DE">
      <w:start w:val="1"/>
      <w:numFmt w:val="lowerLetter"/>
      <w:lvlText w:val="%5."/>
      <w:lvlJc w:val="left"/>
      <w:pPr>
        <w:ind w:left="3600" w:hanging="360"/>
      </w:pPr>
    </w:lvl>
    <w:lvl w:ilvl="5" w:tplc="A8D8150E">
      <w:start w:val="1"/>
      <w:numFmt w:val="lowerRoman"/>
      <w:lvlText w:val="%6."/>
      <w:lvlJc w:val="right"/>
      <w:pPr>
        <w:ind w:left="4320" w:hanging="180"/>
      </w:pPr>
    </w:lvl>
    <w:lvl w:ilvl="6" w:tplc="3064C84E">
      <w:start w:val="1"/>
      <w:numFmt w:val="decimal"/>
      <w:lvlText w:val="%7."/>
      <w:lvlJc w:val="left"/>
      <w:pPr>
        <w:ind w:left="5040" w:hanging="360"/>
      </w:pPr>
    </w:lvl>
    <w:lvl w:ilvl="7" w:tplc="F0BA9E00">
      <w:start w:val="1"/>
      <w:numFmt w:val="lowerLetter"/>
      <w:lvlText w:val="%8."/>
      <w:lvlJc w:val="left"/>
      <w:pPr>
        <w:ind w:left="5760" w:hanging="360"/>
      </w:pPr>
    </w:lvl>
    <w:lvl w:ilvl="8" w:tplc="05E0AC1C">
      <w:start w:val="1"/>
      <w:numFmt w:val="lowerRoman"/>
      <w:lvlText w:val="%9."/>
      <w:lvlJc w:val="right"/>
      <w:pPr>
        <w:ind w:left="6480" w:hanging="180"/>
      </w:pPr>
    </w:lvl>
  </w:abstractNum>
  <w:abstractNum w:abstractNumId="76" w15:restartNumberingAfterBreak="0">
    <w:nsid w:val="38F67449"/>
    <w:multiLevelType w:val="hybridMultilevel"/>
    <w:tmpl w:val="5E7C3912"/>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9B3555F"/>
    <w:multiLevelType w:val="hybridMultilevel"/>
    <w:tmpl w:val="FFFFFFFF"/>
    <w:lvl w:ilvl="0" w:tplc="C436DC2A">
      <w:start w:val="1"/>
      <w:numFmt w:val="decimal"/>
      <w:lvlText w:val="%1)"/>
      <w:lvlJc w:val="left"/>
      <w:pPr>
        <w:ind w:left="720" w:hanging="360"/>
      </w:pPr>
    </w:lvl>
    <w:lvl w:ilvl="1" w:tplc="D64CE036">
      <w:start w:val="1"/>
      <w:numFmt w:val="lowerLetter"/>
      <w:lvlText w:val="%2)"/>
      <w:lvlJc w:val="left"/>
      <w:pPr>
        <w:ind w:left="1440" w:hanging="360"/>
      </w:pPr>
    </w:lvl>
    <w:lvl w:ilvl="2" w:tplc="1EC006B2">
      <w:start w:val="1"/>
      <w:numFmt w:val="lowerRoman"/>
      <w:lvlText w:val="%3)"/>
      <w:lvlJc w:val="right"/>
      <w:pPr>
        <w:ind w:left="2160" w:hanging="180"/>
      </w:pPr>
    </w:lvl>
    <w:lvl w:ilvl="3" w:tplc="3D927E5A">
      <w:start w:val="1"/>
      <w:numFmt w:val="decimal"/>
      <w:lvlText w:val="(%4)"/>
      <w:lvlJc w:val="left"/>
      <w:pPr>
        <w:ind w:left="2880" w:hanging="360"/>
      </w:pPr>
    </w:lvl>
    <w:lvl w:ilvl="4" w:tplc="D916AB2C">
      <w:start w:val="1"/>
      <w:numFmt w:val="lowerLetter"/>
      <w:lvlText w:val="(%5)"/>
      <w:lvlJc w:val="left"/>
      <w:pPr>
        <w:ind w:left="3600" w:hanging="360"/>
      </w:pPr>
    </w:lvl>
    <w:lvl w:ilvl="5" w:tplc="4976ACFA">
      <w:start w:val="1"/>
      <w:numFmt w:val="lowerRoman"/>
      <w:lvlText w:val="(%6)"/>
      <w:lvlJc w:val="right"/>
      <w:pPr>
        <w:ind w:left="4320" w:hanging="180"/>
      </w:pPr>
    </w:lvl>
    <w:lvl w:ilvl="6" w:tplc="70CA65BC">
      <w:start w:val="1"/>
      <w:numFmt w:val="decimal"/>
      <w:lvlText w:val="%7."/>
      <w:lvlJc w:val="left"/>
      <w:pPr>
        <w:ind w:left="5040" w:hanging="360"/>
      </w:pPr>
    </w:lvl>
    <w:lvl w:ilvl="7" w:tplc="4314D0F6">
      <w:start w:val="1"/>
      <w:numFmt w:val="lowerLetter"/>
      <w:lvlText w:val="%8."/>
      <w:lvlJc w:val="left"/>
      <w:pPr>
        <w:ind w:left="5760" w:hanging="360"/>
      </w:pPr>
    </w:lvl>
    <w:lvl w:ilvl="8" w:tplc="E266EC42">
      <w:start w:val="1"/>
      <w:numFmt w:val="lowerRoman"/>
      <w:lvlText w:val="%9."/>
      <w:lvlJc w:val="right"/>
      <w:pPr>
        <w:ind w:left="6480" w:hanging="180"/>
      </w:pPr>
    </w:lvl>
  </w:abstractNum>
  <w:abstractNum w:abstractNumId="78" w15:restartNumberingAfterBreak="0">
    <w:nsid w:val="39CC7F6E"/>
    <w:multiLevelType w:val="hybridMultilevel"/>
    <w:tmpl w:val="DA22D19A"/>
    <w:lvl w:ilvl="0" w:tplc="3C10C25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3BAD1676"/>
    <w:multiLevelType w:val="hybridMultilevel"/>
    <w:tmpl w:val="59C2BBC0"/>
    <w:lvl w:ilvl="0" w:tplc="6770B7C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C386E2E"/>
    <w:multiLevelType w:val="hybridMultilevel"/>
    <w:tmpl w:val="5028A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CDA2705"/>
    <w:multiLevelType w:val="hybridMultilevel"/>
    <w:tmpl w:val="66D696B0"/>
    <w:lvl w:ilvl="0" w:tplc="3C10C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EB85C55"/>
    <w:multiLevelType w:val="hybridMultilevel"/>
    <w:tmpl w:val="E9A02E38"/>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3F44636C"/>
    <w:multiLevelType w:val="hybridMultilevel"/>
    <w:tmpl w:val="E0A841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4" w15:restartNumberingAfterBreak="0">
    <w:nsid w:val="41581CB0"/>
    <w:multiLevelType w:val="hybridMultilevel"/>
    <w:tmpl w:val="8BC6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2295183"/>
    <w:multiLevelType w:val="hybridMultilevel"/>
    <w:tmpl w:val="9B6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3C21F4E"/>
    <w:multiLevelType w:val="hybridMultilevel"/>
    <w:tmpl w:val="3B8A9446"/>
    <w:lvl w:ilvl="0" w:tplc="BEE28B1A">
      <w:start w:val="6"/>
      <w:numFmt w:val="decimal"/>
      <w:lvlText w:val="%1."/>
      <w:lvlJc w:val="left"/>
      <w:pPr>
        <w:ind w:left="720" w:hanging="360"/>
      </w:pPr>
    </w:lvl>
    <w:lvl w:ilvl="1" w:tplc="EBB2B8FA">
      <w:start w:val="1"/>
      <w:numFmt w:val="lowerLetter"/>
      <w:lvlText w:val="%2."/>
      <w:lvlJc w:val="left"/>
      <w:pPr>
        <w:ind w:left="1440" w:hanging="360"/>
      </w:pPr>
    </w:lvl>
    <w:lvl w:ilvl="2" w:tplc="E62CC2B2">
      <w:start w:val="1"/>
      <w:numFmt w:val="lowerRoman"/>
      <w:lvlText w:val="%3."/>
      <w:lvlJc w:val="right"/>
      <w:pPr>
        <w:ind w:left="2160" w:hanging="180"/>
      </w:pPr>
    </w:lvl>
    <w:lvl w:ilvl="3" w:tplc="B24A4AC2">
      <w:start w:val="1"/>
      <w:numFmt w:val="decimal"/>
      <w:lvlText w:val="%4."/>
      <w:lvlJc w:val="left"/>
      <w:pPr>
        <w:ind w:left="2880" w:hanging="360"/>
      </w:pPr>
    </w:lvl>
    <w:lvl w:ilvl="4" w:tplc="64B26376">
      <w:start w:val="1"/>
      <w:numFmt w:val="lowerLetter"/>
      <w:lvlText w:val="%5."/>
      <w:lvlJc w:val="left"/>
      <w:pPr>
        <w:ind w:left="3600" w:hanging="360"/>
      </w:pPr>
    </w:lvl>
    <w:lvl w:ilvl="5" w:tplc="365AA03A">
      <w:start w:val="1"/>
      <w:numFmt w:val="lowerRoman"/>
      <w:lvlText w:val="%6."/>
      <w:lvlJc w:val="right"/>
      <w:pPr>
        <w:ind w:left="4320" w:hanging="180"/>
      </w:pPr>
    </w:lvl>
    <w:lvl w:ilvl="6" w:tplc="437C56D4">
      <w:start w:val="1"/>
      <w:numFmt w:val="decimal"/>
      <w:lvlText w:val="%7."/>
      <w:lvlJc w:val="left"/>
      <w:pPr>
        <w:ind w:left="5040" w:hanging="360"/>
      </w:pPr>
    </w:lvl>
    <w:lvl w:ilvl="7" w:tplc="5F023F4A">
      <w:start w:val="1"/>
      <w:numFmt w:val="lowerLetter"/>
      <w:lvlText w:val="%8."/>
      <w:lvlJc w:val="left"/>
      <w:pPr>
        <w:ind w:left="5760" w:hanging="360"/>
      </w:pPr>
    </w:lvl>
    <w:lvl w:ilvl="8" w:tplc="68FAAF3C">
      <w:start w:val="1"/>
      <w:numFmt w:val="lowerRoman"/>
      <w:lvlText w:val="%9."/>
      <w:lvlJc w:val="right"/>
      <w:pPr>
        <w:ind w:left="6480" w:hanging="180"/>
      </w:pPr>
    </w:lvl>
  </w:abstractNum>
  <w:abstractNum w:abstractNumId="87" w15:restartNumberingAfterBreak="0">
    <w:nsid w:val="440C3A00"/>
    <w:multiLevelType w:val="hybridMultilevel"/>
    <w:tmpl w:val="B4BC3412"/>
    <w:lvl w:ilvl="0" w:tplc="22DE2372">
      <w:start w:val="7"/>
      <w:numFmt w:val="decimal"/>
      <w:lvlText w:val="%1."/>
      <w:lvlJc w:val="left"/>
      <w:pPr>
        <w:ind w:left="720" w:hanging="360"/>
      </w:pPr>
    </w:lvl>
    <w:lvl w:ilvl="1" w:tplc="51B4C348">
      <w:start w:val="1"/>
      <w:numFmt w:val="lowerLetter"/>
      <w:lvlText w:val="%2."/>
      <w:lvlJc w:val="left"/>
      <w:pPr>
        <w:ind w:left="1440" w:hanging="360"/>
      </w:pPr>
    </w:lvl>
    <w:lvl w:ilvl="2" w:tplc="14C2DC2C">
      <w:start w:val="1"/>
      <w:numFmt w:val="lowerRoman"/>
      <w:lvlText w:val="%3."/>
      <w:lvlJc w:val="right"/>
      <w:pPr>
        <w:ind w:left="2160" w:hanging="180"/>
      </w:pPr>
    </w:lvl>
    <w:lvl w:ilvl="3" w:tplc="1CD479AE">
      <w:start w:val="1"/>
      <w:numFmt w:val="decimal"/>
      <w:lvlText w:val="%4."/>
      <w:lvlJc w:val="left"/>
      <w:pPr>
        <w:ind w:left="2880" w:hanging="360"/>
      </w:pPr>
    </w:lvl>
    <w:lvl w:ilvl="4" w:tplc="969C65F0">
      <w:start w:val="1"/>
      <w:numFmt w:val="lowerLetter"/>
      <w:lvlText w:val="%5."/>
      <w:lvlJc w:val="left"/>
      <w:pPr>
        <w:ind w:left="3600" w:hanging="360"/>
      </w:pPr>
    </w:lvl>
    <w:lvl w:ilvl="5" w:tplc="28280FEE">
      <w:start w:val="1"/>
      <w:numFmt w:val="lowerRoman"/>
      <w:lvlText w:val="%6."/>
      <w:lvlJc w:val="right"/>
      <w:pPr>
        <w:ind w:left="4320" w:hanging="180"/>
      </w:pPr>
    </w:lvl>
    <w:lvl w:ilvl="6" w:tplc="7FEC1AC8">
      <w:start w:val="1"/>
      <w:numFmt w:val="decimal"/>
      <w:lvlText w:val="%7."/>
      <w:lvlJc w:val="left"/>
      <w:pPr>
        <w:ind w:left="5040" w:hanging="360"/>
      </w:pPr>
    </w:lvl>
    <w:lvl w:ilvl="7" w:tplc="F064BBAC">
      <w:start w:val="1"/>
      <w:numFmt w:val="lowerLetter"/>
      <w:lvlText w:val="%8."/>
      <w:lvlJc w:val="left"/>
      <w:pPr>
        <w:ind w:left="5760" w:hanging="360"/>
      </w:pPr>
    </w:lvl>
    <w:lvl w:ilvl="8" w:tplc="4494302A">
      <w:start w:val="1"/>
      <w:numFmt w:val="lowerRoman"/>
      <w:lvlText w:val="%9."/>
      <w:lvlJc w:val="right"/>
      <w:pPr>
        <w:ind w:left="6480" w:hanging="180"/>
      </w:pPr>
    </w:lvl>
  </w:abstractNum>
  <w:abstractNum w:abstractNumId="88" w15:restartNumberingAfterBreak="0">
    <w:nsid w:val="46100649"/>
    <w:multiLevelType w:val="hybridMultilevel"/>
    <w:tmpl w:val="FFFFFFFF"/>
    <w:lvl w:ilvl="0" w:tplc="B78E6C36">
      <w:start w:val="1"/>
      <w:numFmt w:val="decimal"/>
      <w:lvlText w:val="%1."/>
      <w:lvlJc w:val="left"/>
      <w:pPr>
        <w:ind w:left="720" w:hanging="360"/>
      </w:pPr>
    </w:lvl>
    <w:lvl w:ilvl="1" w:tplc="B798EE4E">
      <w:start w:val="1"/>
      <w:numFmt w:val="lowerLetter"/>
      <w:lvlText w:val="%2."/>
      <w:lvlJc w:val="left"/>
      <w:pPr>
        <w:ind w:left="1440" w:hanging="360"/>
      </w:pPr>
    </w:lvl>
    <w:lvl w:ilvl="2" w:tplc="E5B03D7E">
      <w:start w:val="1"/>
      <w:numFmt w:val="lowerRoman"/>
      <w:lvlText w:val="%3."/>
      <w:lvlJc w:val="right"/>
      <w:pPr>
        <w:ind w:left="2160" w:hanging="180"/>
      </w:pPr>
    </w:lvl>
    <w:lvl w:ilvl="3" w:tplc="56F8F0AA">
      <w:start w:val="1"/>
      <w:numFmt w:val="decimal"/>
      <w:lvlText w:val="%4."/>
      <w:lvlJc w:val="left"/>
      <w:pPr>
        <w:ind w:left="2880" w:hanging="360"/>
      </w:pPr>
    </w:lvl>
    <w:lvl w:ilvl="4" w:tplc="5DE46700">
      <w:start w:val="1"/>
      <w:numFmt w:val="lowerLetter"/>
      <w:lvlText w:val="%5."/>
      <w:lvlJc w:val="left"/>
      <w:pPr>
        <w:ind w:left="3600" w:hanging="360"/>
      </w:pPr>
    </w:lvl>
    <w:lvl w:ilvl="5" w:tplc="FFAC1CA2">
      <w:start w:val="1"/>
      <w:numFmt w:val="lowerRoman"/>
      <w:lvlText w:val="%6."/>
      <w:lvlJc w:val="right"/>
      <w:pPr>
        <w:ind w:left="4320" w:hanging="180"/>
      </w:pPr>
    </w:lvl>
    <w:lvl w:ilvl="6" w:tplc="CF6C08DA">
      <w:start w:val="1"/>
      <w:numFmt w:val="decimal"/>
      <w:lvlText w:val="%7."/>
      <w:lvlJc w:val="left"/>
      <w:pPr>
        <w:ind w:left="5040" w:hanging="360"/>
      </w:pPr>
    </w:lvl>
    <w:lvl w:ilvl="7" w:tplc="0532B3BC">
      <w:start w:val="1"/>
      <w:numFmt w:val="lowerLetter"/>
      <w:lvlText w:val="%8."/>
      <w:lvlJc w:val="left"/>
      <w:pPr>
        <w:ind w:left="5760" w:hanging="360"/>
      </w:pPr>
    </w:lvl>
    <w:lvl w:ilvl="8" w:tplc="E50225E8">
      <w:start w:val="1"/>
      <w:numFmt w:val="lowerRoman"/>
      <w:lvlText w:val="%9."/>
      <w:lvlJc w:val="right"/>
      <w:pPr>
        <w:ind w:left="6480" w:hanging="180"/>
      </w:pPr>
    </w:lvl>
  </w:abstractNum>
  <w:abstractNum w:abstractNumId="89" w15:restartNumberingAfterBreak="0">
    <w:nsid w:val="468355B4"/>
    <w:multiLevelType w:val="hybridMultilevel"/>
    <w:tmpl w:val="FFFFFFFF"/>
    <w:lvl w:ilvl="0" w:tplc="4DD07894">
      <w:start w:val="1"/>
      <w:numFmt w:val="decimal"/>
      <w:lvlText w:val="%1."/>
      <w:lvlJc w:val="left"/>
      <w:pPr>
        <w:ind w:left="720" w:hanging="360"/>
      </w:pPr>
    </w:lvl>
    <w:lvl w:ilvl="1" w:tplc="54F242E6">
      <w:start w:val="1"/>
      <w:numFmt w:val="lowerLetter"/>
      <w:lvlText w:val="%2."/>
      <w:lvlJc w:val="left"/>
      <w:pPr>
        <w:ind w:left="1440" w:hanging="360"/>
      </w:pPr>
    </w:lvl>
    <w:lvl w:ilvl="2" w:tplc="CF22F472">
      <w:start w:val="1"/>
      <w:numFmt w:val="lowerRoman"/>
      <w:lvlText w:val="%3."/>
      <w:lvlJc w:val="right"/>
      <w:pPr>
        <w:ind w:left="2160" w:hanging="180"/>
      </w:pPr>
    </w:lvl>
    <w:lvl w:ilvl="3" w:tplc="68167828">
      <w:start w:val="1"/>
      <w:numFmt w:val="decimal"/>
      <w:lvlText w:val="%4."/>
      <w:lvlJc w:val="left"/>
      <w:pPr>
        <w:ind w:left="2880" w:hanging="360"/>
      </w:pPr>
    </w:lvl>
    <w:lvl w:ilvl="4" w:tplc="1C820B2C">
      <w:start w:val="1"/>
      <w:numFmt w:val="lowerLetter"/>
      <w:lvlText w:val="%5."/>
      <w:lvlJc w:val="left"/>
      <w:pPr>
        <w:ind w:left="3600" w:hanging="360"/>
      </w:pPr>
    </w:lvl>
    <w:lvl w:ilvl="5" w:tplc="10A04956">
      <w:start w:val="1"/>
      <w:numFmt w:val="lowerRoman"/>
      <w:lvlText w:val="%6."/>
      <w:lvlJc w:val="right"/>
      <w:pPr>
        <w:ind w:left="4320" w:hanging="180"/>
      </w:pPr>
    </w:lvl>
    <w:lvl w:ilvl="6" w:tplc="BA3E5572">
      <w:start w:val="1"/>
      <w:numFmt w:val="decimal"/>
      <w:lvlText w:val="%7."/>
      <w:lvlJc w:val="left"/>
      <w:pPr>
        <w:ind w:left="5040" w:hanging="360"/>
      </w:pPr>
    </w:lvl>
    <w:lvl w:ilvl="7" w:tplc="75CEE4A8">
      <w:start w:val="1"/>
      <w:numFmt w:val="lowerLetter"/>
      <w:lvlText w:val="%8."/>
      <w:lvlJc w:val="left"/>
      <w:pPr>
        <w:ind w:left="5760" w:hanging="360"/>
      </w:pPr>
    </w:lvl>
    <w:lvl w:ilvl="8" w:tplc="A2E838D8">
      <w:start w:val="1"/>
      <w:numFmt w:val="lowerRoman"/>
      <w:lvlText w:val="%9."/>
      <w:lvlJc w:val="right"/>
      <w:pPr>
        <w:ind w:left="6480" w:hanging="180"/>
      </w:pPr>
    </w:lvl>
  </w:abstractNum>
  <w:abstractNum w:abstractNumId="90" w15:restartNumberingAfterBreak="0">
    <w:nsid w:val="480E0E3A"/>
    <w:multiLevelType w:val="hybridMultilevel"/>
    <w:tmpl w:val="FFFFFFFF"/>
    <w:lvl w:ilvl="0" w:tplc="DDC0BFAC">
      <w:start w:val="1"/>
      <w:numFmt w:val="decimal"/>
      <w:lvlText w:val="%1)"/>
      <w:lvlJc w:val="left"/>
      <w:pPr>
        <w:ind w:left="720" w:hanging="360"/>
      </w:pPr>
    </w:lvl>
    <w:lvl w:ilvl="1" w:tplc="B3FC546E">
      <w:start w:val="1"/>
      <w:numFmt w:val="lowerLetter"/>
      <w:lvlText w:val="%2."/>
      <w:lvlJc w:val="left"/>
      <w:pPr>
        <w:ind w:left="1440" w:hanging="360"/>
      </w:pPr>
    </w:lvl>
    <w:lvl w:ilvl="2" w:tplc="86AAB24E">
      <w:start w:val="1"/>
      <w:numFmt w:val="lowerRoman"/>
      <w:lvlText w:val="%3."/>
      <w:lvlJc w:val="right"/>
      <w:pPr>
        <w:ind w:left="2160" w:hanging="180"/>
      </w:pPr>
    </w:lvl>
    <w:lvl w:ilvl="3" w:tplc="0CAEB18C">
      <w:start w:val="1"/>
      <w:numFmt w:val="decimal"/>
      <w:lvlText w:val="%4."/>
      <w:lvlJc w:val="left"/>
      <w:pPr>
        <w:ind w:left="2880" w:hanging="360"/>
      </w:pPr>
    </w:lvl>
    <w:lvl w:ilvl="4" w:tplc="F77AA0A6">
      <w:start w:val="1"/>
      <w:numFmt w:val="lowerLetter"/>
      <w:lvlText w:val="%5."/>
      <w:lvlJc w:val="left"/>
      <w:pPr>
        <w:ind w:left="3600" w:hanging="360"/>
      </w:pPr>
    </w:lvl>
    <w:lvl w:ilvl="5" w:tplc="6900A9AA">
      <w:start w:val="1"/>
      <w:numFmt w:val="lowerRoman"/>
      <w:lvlText w:val="%6."/>
      <w:lvlJc w:val="right"/>
      <w:pPr>
        <w:ind w:left="4320" w:hanging="180"/>
      </w:pPr>
    </w:lvl>
    <w:lvl w:ilvl="6" w:tplc="78921974">
      <w:start w:val="1"/>
      <w:numFmt w:val="decimal"/>
      <w:lvlText w:val="%7."/>
      <w:lvlJc w:val="left"/>
      <w:pPr>
        <w:ind w:left="5040" w:hanging="360"/>
      </w:pPr>
    </w:lvl>
    <w:lvl w:ilvl="7" w:tplc="011865EA">
      <w:start w:val="1"/>
      <w:numFmt w:val="lowerLetter"/>
      <w:lvlText w:val="%8."/>
      <w:lvlJc w:val="left"/>
      <w:pPr>
        <w:ind w:left="5760" w:hanging="360"/>
      </w:pPr>
    </w:lvl>
    <w:lvl w:ilvl="8" w:tplc="2DACA4BC">
      <w:start w:val="1"/>
      <w:numFmt w:val="lowerRoman"/>
      <w:lvlText w:val="%9."/>
      <w:lvlJc w:val="right"/>
      <w:pPr>
        <w:ind w:left="6480" w:hanging="180"/>
      </w:pPr>
    </w:lvl>
  </w:abstractNum>
  <w:abstractNum w:abstractNumId="91" w15:restartNumberingAfterBreak="0">
    <w:nsid w:val="48204657"/>
    <w:multiLevelType w:val="hybridMultilevel"/>
    <w:tmpl w:val="72882D0A"/>
    <w:lvl w:ilvl="0" w:tplc="A2C4C74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8373A4E"/>
    <w:multiLevelType w:val="hybridMultilevel"/>
    <w:tmpl w:val="25C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88D055E"/>
    <w:multiLevelType w:val="hybridMultilevel"/>
    <w:tmpl w:val="98F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8B21383"/>
    <w:multiLevelType w:val="hybridMultilevel"/>
    <w:tmpl w:val="FFFFFFFF"/>
    <w:lvl w:ilvl="0" w:tplc="60F294A8">
      <w:start w:val="1"/>
      <w:numFmt w:val="decimal"/>
      <w:lvlText w:val="%1."/>
      <w:lvlJc w:val="left"/>
      <w:pPr>
        <w:ind w:left="720" w:hanging="360"/>
      </w:pPr>
    </w:lvl>
    <w:lvl w:ilvl="1" w:tplc="6284BB0A">
      <w:start w:val="1"/>
      <w:numFmt w:val="lowerLetter"/>
      <w:lvlText w:val="%2."/>
      <w:lvlJc w:val="left"/>
      <w:pPr>
        <w:ind w:left="1440" w:hanging="360"/>
      </w:pPr>
    </w:lvl>
    <w:lvl w:ilvl="2" w:tplc="241CC840">
      <w:start w:val="1"/>
      <w:numFmt w:val="lowerRoman"/>
      <w:lvlText w:val="%3."/>
      <w:lvlJc w:val="right"/>
      <w:pPr>
        <w:ind w:left="2160" w:hanging="180"/>
      </w:pPr>
    </w:lvl>
    <w:lvl w:ilvl="3" w:tplc="CDA6F4D2">
      <w:start w:val="1"/>
      <w:numFmt w:val="decimal"/>
      <w:lvlText w:val="%4."/>
      <w:lvlJc w:val="left"/>
      <w:pPr>
        <w:ind w:left="2880" w:hanging="360"/>
      </w:pPr>
    </w:lvl>
    <w:lvl w:ilvl="4" w:tplc="D93430E4">
      <w:start w:val="1"/>
      <w:numFmt w:val="lowerLetter"/>
      <w:lvlText w:val="%5."/>
      <w:lvlJc w:val="left"/>
      <w:pPr>
        <w:ind w:left="3600" w:hanging="360"/>
      </w:pPr>
    </w:lvl>
    <w:lvl w:ilvl="5" w:tplc="2A8497B0">
      <w:start w:val="1"/>
      <w:numFmt w:val="lowerRoman"/>
      <w:lvlText w:val="%6."/>
      <w:lvlJc w:val="right"/>
      <w:pPr>
        <w:ind w:left="4320" w:hanging="180"/>
      </w:pPr>
    </w:lvl>
    <w:lvl w:ilvl="6" w:tplc="A3244E8E">
      <w:start w:val="1"/>
      <w:numFmt w:val="decimal"/>
      <w:lvlText w:val="%7."/>
      <w:lvlJc w:val="left"/>
      <w:pPr>
        <w:ind w:left="5040" w:hanging="360"/>
      </w:pPr>
    </w:lvl>
    <w:lvl w:ilvl="7" w:tplc="0DC241B8">
      <w:start w:val="1"/>
      <w:numFmt w:val="lowerLetter"/>
      <w:lvlText w:val="%8."/>
      <w:lvlJc w:val="left"/>
      <w:pPr>
        <w:ind w:left="5760" w:hanging="360"/>
      </w:pPr>
    </w:lvl>
    <w:lvl w:ilvl="8" w:tplc="808CE806">
      <w:start w:val="1"/>
      <w:numFmt w:val="lowerRoman"/>
      <w:lvlText w:val="%9."/>
      <w:lvlJc w:val="right"/>
      <w:pPr>
        <w:ind w:left="6480" w:hanging="180"/>
      </w:pPr>
    </w:lvl>
  </w:abstractNum>
  <w:abstractNum w:abstractNumId="95" w15:restartNumberingAfterBreak="0">
    <w:nsid w:val="48D978E3"/>
    <w:multiLevelType w:val="hybridMultilevel"/>
    <w:tmpl w:val="FFFFFFFF"/>
    <w:lvl w:ilvl="0" w:tplc="E9A4EAD4">
      <w:start w:val="1"/>
      <w:numFmt w:val="decimal"/>
      <w:lvlText w:val="%1."/>
      <w:lvlJc w:val="left"/>
      <w:pPr>
        <w:ind w:left="720" w:hanging="360"/>
      </w:pPr>
    </w:lvl>
    <w:lvl w:ilvl="1" w:tplc="7402FED0">
      <w:start w:val="1"/>
      <w:numFmt w:val="lowerLetter"/>
      <w:lvlText w:val="%2."/>
      <w:lvlJc w:val="left"/>
      <w:pPr>
        <w:ind w:left="1440" w:hanging="360"/>
      </w:pPr>
    </w:lvl>
    <w:lvl w:ilvl="2" w:tplc="3C448802">
      <w:start w:val="1"/>
      <w:numFmt w:val="lowerRoman"/>
      <w:lvlText w:val="%3."/>
      <w:lvlJc w:val="right"/>
      <w:pPr>
        <w:ind w:left="2160" w:hanging="180"/>
      </w:pPr>
    </w:lvl>
    <w:lvl w:ilvl="3" w:tplc="44303A0C">
      <w:start w:val="1"/>
      <w:numFmt w:val="decimal"/>
      <w:lvlText w:val="%4."/>
      <w:lvlJc w:val="left"/>
      <w:pPr>
        <w:ind w:left="2880" w:hanging="360"/>
      </w:pPr>
    </w:lvl>
    <w:lvl w:ilvl="4" w:tplc="6A28FD76">
      <w:start w:val="1"/>
      <w:numFmt w:val="lowerLetter"/>
      <w:lvlText w:val="%5."/>
      <w:lvlJc w:val="left"/>
      <w:pPr>
        <w:ind w:left="3600" w:hanging="360"/>
      </w:pPr>
    </w:lvl>
    <w:lvl w:ilvl="5" w:tplc="3D58EDB8">
      <w:start w:val="1"/>
      <w:numFmt w:val="lowerRoman"/>
      <w:lvlText w:val="%6."/>
      <w:lvlJc w:val="right"/>
      <w:pPr>
        <w:ind w:left="4320" w:hanging="180"/>
      </w:pPr>
    </w:lvl>
    <w:lvl w:ilvl="6" w:tplc="47363786">
      <w:start w:val="1"/>
      <w:numFmt w:val="decimal"/>
      <w:lvlText w:val="%7."/>
      <w:lvlJc w:val="left"/>
      <w:pPr>
        <w:ind w:left="5040" w:hanging="360"/>
      </w:pPr>
    </w:lvl>
    <w:lvl w:ilvl="7" w:tplc="7B085690">
      <w:start w:val="1"/>
      <w:numFmt w:val="lowerLetter"/>
      <w:lvlText w:val="%8."/>
      <w:lvlJc w:val="left"/>
      <w:pPr>
        <w:ind w:left="5760" w:hanging="360"/>
      </w:pPr>
    </w:lvl>
    <w:lvl w:ilvl="8" w:tplc="2AAC689A">
      <w:start w:val="1"/>
      <w:numFmt w:val="lowerRoman"/>
      <w:lvlText w:val="%9."/>
      <w:lvlJc w:val="right"/>
      <w:pPr>
        <w:ind w:left="6480" w:hanging="180"/>
      </w:pPr>
    </w:lvl>
  </w:abstractNum>
  <w:abstractNum w:abstractNumId="96" w15:restartNumberingAfterBreak="0">
    <w:nsid w:val="48F355FC"/>
    <w:multiLevelType w:val="hybridMultilevel"/>
    <w:tmpl w:val="FFFFFFFF"/>
    <w:lvl w:ilvl="0" w:tplc="BC8CBC20">
      <w:start w:val="1"/>
      <w:numFmt w:val="bullet"/>
      <w:lvlText w:val="•"/>
      <w:lvlJc w:val="left"/>
      <w:pPr>
        <w:ind w:left="1080" w:hanging="360"/>
      </w:pPr>
      <w:rPr>
        <w:rFonts w:ascii="Calibri" w:hAnsi="Calibri" w:hint="default"/>
      </w:rPr>
    </w:lvl>
    <w:lvl w:ilvl="1" w:tplc="B36CC4C8">
      <w:start w:val="1"/>
      <w:numFmt w:val="bullet"/>
      <w:lvlText w:val="o"/>
      <w:lvlJc w:val="left"/>
      <w:pPr>
        <w:ind w:left="1800" w:hanging="360"/>
      </w:pPr>
      <w:rPr>
        <w:rFonts w:ascii="Courier New" w:hAnsi="Courier New" w:hint="default"/>
      </w:rPr>
    </w:lvl>
    <w:lvl w:ilvl="2" w:tplc="D34EF414">
      <w:start w:val="1"/>
      <w:numFmt w:val="bullet"/>
      <w:lvlText w:val=""/>
      <w:lvlJc w:val="left"/>
      <w:pPr>
        <w:ind w:left="2520" w:hanging="360"/>
      </w:pPr>
      <w:rPr>
        <w:rFonts w:ascii="Wingdings" w:hAnsi="Wingdings" w:hint="default"/>
      </w:rPr>
    </w:lvl>
    <w:lvl w:ilvl="3" w:tplc="4BB267EC">
      <w:start w:val="1"/>
      <w:numFmt w:val="bullet"/>
      <w:lvlText w:val=""/>
      <w:lvlJc w:val="left"/>
      <w:pPr>
        <w:ind w:left="3240" w:hanging="360"/>
      </w:pPr>
      <w:rPr>
        <w:rFonts w:ascii="Symbol" w:hAnsi="Symbol" w:hint="default"/>
      </w:rPr>
    </w:lvl>
    <w:lvl w:ilvl="4" w:tplc="20F4AC5A">
      <w:start w:val="1"/>
      <w:numFmt w:val="bullet"/>
      <w:lvlText w:val="o"/>
      <w:lvlJc w:val="left"/>
      <w:pPr>
        <w:ind w:left="3960" w:hanging="360"/>
      </w:pPr>
      <w:rPr>
        <w:rFonts w:ascii="Courier New" w:hAnsi="Courier New" w:hint="default"/>
      </w:rPr>
    </w:lvl>
    <w:lvl w:ilvl="5" w:tplc="685C1060">
      <w:start w:val="1"/>
      <w:numFmt w:val="bullet"/>
      <w:lvlText w:val=""/>
      <w:lvlJc w:val="left"/>
      <w:pPr>
        <w:ind w:left="4680" w:hanging="360"/>
      </w:pPr>
      <w:rPr>
        <w:rFonts w:ascii="Wingdings" w:hAnsi="Wingdings" w:hint="default"/>
      </w:rPr>
    </w:lvl>
    <w:lvl w:ilvl="6" w:tplc="9FDC61F0">
      <w:start w:val="1"/>
      <w:numFmt w:val="bullet"/>
      <w:lvlText w:val=""/>
      <w:lvlJc w:val="left"/>
      <w:pPr>
        <w:ind w:left="5400" w:hanging="360"/>
      </w:pPr>
      <w:rPr>
        <w:rFonts w:ascii="Symbol" w:hAnsi="Symbol" w:hint="default"/>
      </w:rPr>
    </w:lvl>
    <w:lvl w:ilvl="7" w:tplc="96D4F010">
      <w:start w:val="1"/>
      <w:numFmt w:val="bullet"/>
      <w:lvlText w:val="o"/>
      <w:lvlJc w:val="left"/>
      <w:pPr>
        <w:ind w:left="6120" w:hanging="360"/>
      </w:pPr>
      <w:rPr>
        <w:rFonts w:ascii="Courier New" w:hAnsi="Courier New" w:hint="default"/>
      </w:rPr>
    </w:lvl>
    <w:lvl w:ilvl="8" w:tplc="384C1018">
      <w:start w:val="1"/>
      <w:numFmt w:val="bullet"/>
      <w:lvlText w:val=""/>
      <w:lvlJc w:val="left"/>
      <w:pPr>
        <w:ind w:left="6840" w:hanging="360"/>
      </w:pPr>
      <w:rPr>
        <w:rFonts w:ascii="Wingdings" w:hAnsi="Wingdings" w:hint="default"/>
      </w:rPr>
    </w:lvl>
  </w:abstractNum>
  <w:abstractNum w:abstractNumId="97" w15:restartNumberingAfterBreak="0">
    <w:nsid w:val="49EC27EC"/>
    <w:multiLevelType w:val="hybridMultilevel"/>
    <w:tmpl w:val="FFFFFFFF"/>
    <w:lvl w:ilvl="0" w:tplc="74AC701E">
      <w:start w:val="1"/>
      <w:numFmt w:val="decimal"/>
      <w:lvlText w:val="%1."/>
      <w:lvlJc w:val="left"/>
      <w:pPr>
        <w:ind w:left="720" w:hanging="360"/>
      </w:pPr>
    </w:lvl>
    <w:lvl w:ilvl="1" w:tplc="B3D8D1CA">
      <w:start w:val="1"/>
      <w:numFmt w:val="lowerLetter"/>
      <w:lvlText w:val="%2."/>
      <w:lvlJc w:val="left"/>
      <w:pPr>
        <w:ind w:left="1440" w:hanging="360"/>
      </w:pPr>
    </w:lvl>
    <w:lvl w:ilvl="2" w:tplc="F086E5CC">
      <w:start w:val="1"/>
      <w:numFmt w:val="lowerRoman"/>
      <w:lvlText w:val="%3."/>
      <w:lvlJc w:val="right"/>
      <w:pPr>
        <w:ind w:left="2160" w:hanging="180"/>
      </w:pPr>
    </w:lvl>
    <w:lvl w:ilvl="3" w:tplc="5EC88630">
      <w:start w:val="1"/>
      <w:numFmt w:val="decimal"/>
      <w:lvlText w:val="%4."/>
      <w:lvlJc w:val="left"/>
      <w:pPr>
        <w:ind w:left="2880" w:hanging="360"/>
      </w:pPr>
    </w:lvl>
    <w:lvl w:ilvl="4" w:tplc="7C08BCB8">
      <w:start w:val="1"/>
      <w:numFmt w:val="lowerLetter"/>
      <w:lvlText w:val="%5."/>
      <w:lvlJc w:val="left"/>
      <w:pPr>
        <w:ind w:left="3600" w:hanging="360"/>
      </w:pPr>
    </w:lvl>
    <w:lvl w:ilvl="5" w:tplc="781091AA">
      <w:start w:val="1"/>
      <w:numFmt w:val="lowerRoman"/>
      <w:lvlText w:val="%6."/>
      <w:lvlJc w:val="right"/>
      <w:pPr>
        <w:ind w:left="4320" w:hanging="180"/>
      </w:pPr>
    </w:lvl>
    <w:lvl w:ilvl="6" w:tplc="B718A134">
      <w:start w:val="1"/>
      <w:numFmt w:val="decimal"/>
      <w:lvlText w:val="%7."/>
      <w:lvlJc w:val="left"/>
      <w:pPr>
        <w:ind w:left="5040" w:hanging="360"/>
      </w:pPr>
    </w:lvl>
    <w:lvl w:ilvl="7" w:tplc="F3127A2A">
      <w:start w:val="1"/>
      <w:numFmt w:val="lowerLetter"/>
      <w:lvlText w:val="%8."/>
      <w:lvlJc w:val="left"/>
      <w:pPr>
        <w:ind w:left="5760" w:hanging="360"/>
      </w:pPr>
    </w:lvl>
    <w:lvl w:ilvl="8" w:tplc="2392F784">
      <w:start w:val="1"/>
      <w:numFmt w:val="lowerRoman"/>
      <w:lvlText w:val="%9."/>
      <w:lvlJc w:val="right"/>
      <w:pPr>
        <w:ind w:left="6480" w:hanging="180"/>
      </w:pPr>
    </w:lvl>
  </w:abstractNum>
  <w:abstractNum w:abstractNumId="98" w15:restartNumberingAfterBreak="0">
    <w:nsid w:val="49FA362F"/>
    <w:multiLevelType w:val="hybridMultilevel"/>
    <w:tmpl w:val="FFFFFFFF"/>
    <w:lvl w:ilvl="0" w:tplc="DA3CDDF4">
      <w:start w:val="1"/>
      <w:numFmt w:val="decimal"/>
      <w:lvlText w:val="%1."/>
      <w:lvlJc w:val="left"/>
      <w:pPr>
        <w:ind w:left="720" w:hanging="360"/>
      </w:pPr>
    </w:lvl>
    <w:lvl w:ilvl="1" w:tplc="9B269572">
      <w:start w:val="1"/>
      <w:numFmt w:val="lowerLetter"/>
      <w:lvlText w:val="%2."/>
      <w:lvlJc w:val="left"/>
      <w:pPr>
        <w:ind w:left="1440" w:hanging="360"/>
      </w:pPr>
    </w:lvl>
    <w:lvl w:ilvl="2" w:tplc="ABE05346">
      <w:start w:val="1"/>
      <w:numFmt w:val="lowerRoman"/>
      <w:lvlText w:val="%3."/>
      <w:lvlJc w:val="right"/>
      <w:pPr>
        <w:ind w:left="2160" w:hanging="180"/>
      </w:pPr>
    </w:lvl>
    <w:lvl w:ilvl="3" w:tplc="FE746BB2">
      <w:start w:val="1"/>
      <w:numFmt w:val="decimal"/>
      <w:lvlText w:val="%4."/>
      <w:lvlJc w:val="left"/>
      <w:pPr>
        <w:ind w:left="2880" w:hanging="360"/>
      </w:pPr>
    </w:lvl>
    <w:lvl w:ilvl="4" w:tplc="1C3C961E">
      <w:start w:val="1"/>
      <w:numFmt w:val="lowerLetter"/>
      <w:lvlText w:val="%5."/>
      <w:lvlJc w:val="left"/>
      <w:pPr>
        <w:ind w:left="3600" w:hanging="360"/>
      </w:pPr>
    </w:lvl>
    <w:lvl w:ilvl="5" w:tplc="758AA52C">
      <w:start w:val="1"/>
      <w:numFmt w:val="lowerRoman"/>
      <w:lvlText w:val="%6."/>
      <w:lvlJc w:val="right"/>
      <w:pPr>
        <w:ind w:left="4320" w:hanging="180"/>
      </w:pPr>
    </w:lvl>
    <w:lvl w:ilvl="6" w:tplc="153055A8">
      <w:start w:val="1"/>
      <w:numFmt w:val="decimal"/>
      <w:lvlText w:val="%7."/>
      <w:lvlJc w:val="left"/>
      <w:pPr>
        <w:ind w:left="5040" w:hanging="360"/>
      </w:pPr>
    </w:lvl>
    <w:lvl w:ilvl="7" w:tplc="7894360A">
      <w:start w:val="1"/>
      <w:numFmt w:val="lowerLetter"/>
      <w:lvlText w:val="%8."/>
      <w:lvlJc w:val="left"/>
      <w:pPr>
        <w:ind w:left="5760" w:hanging="360"/>
      </w:pPr>
    </w:lvl>
    <w:lvl w:ilvl="8" w:tplc="76123634">
      <w:start w:val="1"/>
      <w:numFmt w:val="lowerRoman"/>
      <w:lvlText w:val="%9."/>
      <w:lvlJc w:val="right"/>
      <w:pPr>
        <w:ind w:left="6480" w:hanging="180"/>
      </w:pPr>
    </w:lvl>
  </w:abstractNum>
  <w:abstractNum w:abstractNumId="99" w15:restartNumberingAfterBreak="0">
    <w:nsid w:val="4ADE5CC2"/>
    <w:multiLevelType w:val="hybridMultilevel"/>
    <w:tmpl w:val="854EA436"/>
    <w:lvl w:ilvl="0" w:tplc="DBA4A6FC">
      <w:start w:val="6"/>
      <w:numFmt w:val="decimal"/>
      <w:lvlText w:val="%1."/>
      <w:lvlJc w:val="left"/>
      <w:pPr>
        <w:ind w:left="108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205F8A"/>
    <w:multiLevelType w:val="hybridMultilevel"/>
    <w:tmpl w:val="DFEACF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1916E0F"/>
    <w:multiLevelType w:val="hybridMultilevel"/>
    <w:tmpl w:val="65C6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C82205"/>
    <w:multiLevelType w:val="hybridMultilevel"/>
    <w:tmpl w:val="FFFFFFFF"/>
    <w:lvl w:ilvl="0" w:tplc="7E5C2DEA">
      <w:start w:val="1"/>
      <w:numFmt w:val="decimal"/>
      <w:lvlText w:val="%1."/>
      <w:lvlJc w:val="left"/>
      <w:pPr>
        <w:ind w:left="720" w:hanging="360"/>
      </w:pPr>
    </w:lvl>
    <w:lvl w:ilvl="1" w:tplc="DA8CECF4">
      <w:start w:val="1"/>
      <w:numFmt w:val="lowerLetter"/>
      <w:lvlText w:val="%2."/>
      <w:lvlJc w:val="left"/>
      <w:pPr>
        <w:ind w:left="1440" w:hanging="360"/>
      </w:pPr>
    </w:lvl>
    <w:lvl w:ilvl="2" w:tplc="CABE9676">
      <w:start w:val="1"/>
      <w:numFmt w:val="lowerRoman"/>
      <w:lvlText w:val="%3."/>
      <w:lvlJc w:val="right"/>
      <w:pPr>
        <w:ind w:left="2160" w:hanging="180"/>
      </w:pPr>
    </w:lvl>
    <w:lvl w:ilvl="3" w:tplc="C9D238A6">
      <w:start w:val="1"/>
      <w:numFmt w:val="decimal"/>
      <w:lvlText w:val="%4."/>
      <w:lvlJc w:val="left"/>
      <w:pPr>
        <w:ind w:left="2880" w:hanging="360"/>
      </w:pPr>
    </w:lvl>
    <w:lvl w:ilvl="4" w:tplc="95AA2B32">
      <w:start w:val="1"/>
      <w:numFmt w:val="lowerLetter"/>
      <w:lvlText w:val="%5."/>
      <w:lvlJc w:val="left"/>
      <w:pPr>
        <w:ind w:left="3600" w:hanging="360"/>
      </w:pPr>
    </w:lvl>
    <w:lvl w:ilvl="5" w:tplc="92E01E0A">
      <w:start w:val="1"/>
      <w:numFmt w:val="lowerRoman"/>
      <w:lvlText w:val="%6."/>
      <w:lvlJc w:val="right"/>
      <w:pPr>
        <w:ind w:left="4320" w:hanging="180"/>
      </w:pPr>
    </w:lvl>
    <w:lvl w:ilvl="6" w:tplc="E58004CA">
      <w:start w:val="1"/>
      <w:numFmt w:val="decimal"/>
      <w:lvlText w:val="%7."/>
      <w:lvlJc w:val="left"/>
      <w:pPr>
        <w:ind w:left="5040" w:hanging="360"/>
      </w:pPr>
    </w:lvl>
    <w:lvl w:ilvl="7" w:tplc="FA226DCC">
      <w:start w:val="1"/>
      <w:numFmt w:val="lowerLetter"/>
      <w:lvlText w:val="%8."/>
      <w:lvlJc w:val="left"/>
      <w:pPr>
        <w:ind w:left="5760" w:hanging="360"/>
      </w:pPr>
    </w:lvl>
    <w:lvl w:ilvl="8" w:tplc="A1C0C74A">
      <w:start w:val="1"/>
      <w:numFmt w:val="lowerRoman"/>
      <w:lvlText w:val="%9."/>
      <w:lvlJc w:val="right"/>
      <w:pPr>
        <w:ind w:left="6480" w:hanging="180"/>
      </w:pPr>
    </w:lvl>
  </w:abstractNum>
  <w:abstractNum w:abstractNumId="103" w15:restartNumberingAfterBreak="0">
    <w:nsid w:val="524732AE"/>
    <w:multiLevelType w:val="hybridMultilevel"/>
    <w:tmpl w:val="F42039F4"/>
    <w:lvl w:ilvl="0" w:tplc="D158BCCE">
      <w:start w:val="1"/>
      <w:numFmt w:val="lowerLetter"/>
      <w:lvlText w:val="%1."/>
      <w:lvlJc w:val="left"/>
      <w:pPr>
        <w:ind w:left="720" w:hanging="360"/>
      </w:pPr>
    </w:lvl>
    <w:lvl w:ilvl="1" w:tplc="ADECD71C">
      <w:start w:val="1"/>
      <w:numFmt w:val="lowerLetter"/>
      <w:lvlText w:val="%2."/>
      <w:lvlJc w:val="left"/>
      <w:pPr>
        <w:ind w:left="1440" w:hanging="360"/>
      </w:pPr>
    </w:lvl>
    <w:lvl w:ilvl="2" w:tplc="F77012CE">
      <w:start w:val="1"/>
      <w:numFmt w:val="lowerRoman"/>
      <w:lvlText w:val="%3."/>
      <w:lvlJc w:val="right"/>
      <w:pPr>
        <w:ind w:left="2160" w:hanging="180"/>
      </w:pPr>
    </w:lvl>
    <w:lvl w:ilvl="3" w:tplc="DB40E3CC">
      <w:start w:val="1"/>
      <w:numFmt w:val="decimal"/>
      <w:lvlText w:val="%4."/>
      <w:lvlJc w:val="left"/>
      <w:pPr>
        <w:ind w:left="2880" w:hanging="360"/>
      </w:pPr>
    </w:lvl>
    <w:lvl w:ilvl="4" w:tplc="CF964FBE">
      <w:start w:val="1"/>
      <w:numFmt w:val="lowerLetter"/>
      <w:lvlText w:val="%5."/>
      <w:lvlJc w:val="left"/>
      <w:pPr>
        <w:ind w:left="3600" w:hanging="360"/>
      </w:pPr>
    </w:lvl>
    <w:lvl w:ilvl="5" w:tplc="C4D6EA3C">
      <w:start w:val="1"/>
      <w:numFmt w:val="lowerRoman"/>
      <w:lvlText w:val="%6."/>
      <w:lvlJc w:val="right"/>
      <w:pPr>
        <w:ind w:left="4320" w:hanging="180"/>
      </w:pPr>
    </w:lvl>
    <w:lvl w:ilvl="6" w:tplc="C0446EA2">
      <w:start w:val="1"/>
      <w:numFmt w:val="decimal"/>
      <w:lvlText w:val="%7."/>
      <w:lvlJc w:val="left"/>
      <w:pPr>
        <w:ind w:left="5040" w:hanging="360"/>
      </w:pPr>
    </w:lvl>
    <w:lvl w:ilvl="7" w:tplc="D44CF3C8">
      <w:start w:val="1"/>
      <w:numFmt w:val="lowerLetter"/>
      <w:lvlText w:val="%8."/>
      <w:lvlJc w:val="left"/>
      <w:pPr>
        <w:ind w:left="5760" w:hanging="360"/>
      </w:pPr>
    </w:lvl>
    <w:lvl w:ilvl="8" w:tplc="07849F92">
      <w:start w:val="1"/>
      <w:numFmt w:val="lowerRoman"/>
      <w:lvlText w:val="%9."/>
      <w:lvlJc w:val="right"/>
      <w:pPr>
        <w:ind w:left="6480" w:hanging="180"/>
      </w:pPr>
    </w:lvl>
  </w:abstractNum>
  <w:abstractNum w:abstractNumId="104" w15:restartNumberingAfterBreak="0">
    <w:nsid w:val="52803EE5"/>
    <w:multiLevelType w:val="hybridMultilevel"/>
    <w:tmpl w:val="FFFFFFFF"/>
    <w:lvl w:ilvl="0" w:tplc="0DE0968C">
      <w:start w:val="1"/>
      <w:numFmt w:val="decimal"/>
      <w:lvlText w:val="%1)"/>
      <w:lvlJc w:val="left"/>
      <w:pPr>
        <w:ind w:left="720" w:hanging="360"/>
      </w:pPr>
    </w:lvl>
    <w:lvl w:ilvl="1" w:tplc="E236DC90">
      <w:start w:val="1"/>
      <w:numFmt w:val="lowerLetter"/>
      <w:lvlText w:val="%2."/>
      <w:lvlJc w:val="left"/>
      <w:pPr>
        <w:ind w:left="1440" w:hanging="360"/>
      </w:pPr>
    </w:lvl>
    <w:lvl w:ilvl="2" w:tplc="09461FE6">
      <w:start w:val="1"/>
      <w:numFmt w:val="lowerRoman"/>
      <w:lvlText w:val="%3."/>
      <w:lvlJc w:val="right"/>
      <w:pPr>
        <w:ind w:left="2160" w:hanging="180"/>
      </w:pPr>
    </w:lvl>
    <w:lvl w:ilvl="3" w:tplc="42D45302">
      <w:start w:val="1"/>
      <w:numFmt w:val="decimal"/>
      <w:lvlText w:val="%4."/>
      <w:lvlJc w:val="left"/>
      <w:pPr>
        <w:ind w:left="2880" w:hanging="360"/>
      </w:pPr>
    </w:lvl>
    <w:lvl w:ilvl="4" w:tplc="EB90A5DE">
      <w:start w:val="1"/>
      <w:numFmt w:val="lowerLetter"/>
      <w:lvlText w:val="%5."/>
      <w:lvlJc w:val="left"/>
      <w:pPr>
        <w:ind w:left="3600" w:hanging="360"/>
      </w:pPr>
    </w:lvl>
    <w:lvl w:ilvl="5" w:tplc="D83044AE">
      <w:start w:val="1"/>
      <w:numFmt w:val="lowerRoman"/>
      <w:lvlText w:val="%6."/>
      <w:lvlJc w:val="right"/>
      <w:pPr>
        <w:ind w:left="4320" w:hanging="180"/>
      </w:pPr>
    </w:lvl>
    <w:lvl w:ilvl="6" w:tplc="123AAD28">
      <w:start w:val="1"/>
      <w:numFmt w:val="decimal"/>
      <w:lvlText w:val="%7."/>
      <w:lvlJc w:val="left"/>
      <w:pPr>
        <w:ind w:left="5040" w:hanging="360"/>
      </w:pPr>
    </w:lvl>
    <w:lvl w:ilvl="7" w:tplc="6F5CB9E2">
      <w:start w:val="1"/>
      <w:numFmt w:val="lowerLetter"/>
      <w:lvlText w:val="%8."/>
      <w:lvlJc w:val="left"/>
      <w:pPr>
        <w:ind w:left="5760" w:hanging="360"/>
      </w:pPr>
    </w:lvl>
    <w:lvl w:ilvl="8" w:tplc="9AB20D46">
      <w:start w:val="1"/>
      <w:numFmt w:val="lowerRoman"/>
      <w:lvlText w:val="%9."/>
      <w:lvlJc w:val="right"/>
      <w:pPr>
        <w:ind w:left="6480" w:hanging="180"/>
      </w:pPr>
    </w:lvl>
  </w:abstractNum>
  <w:abstractNum w:abstractNumId="105" w15:restartNumberingAfterBreak="0">
    <w:nsid w:val="542E2746"/>
    <w:multiLevelType w:val="hybridMultilevel"/>
    <w:tmpl w:val="0940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4644D70"/>
    <w:multiLevelType w:val="hybridMultilevel"/>
    <w:tmpl w:val="21E6F8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4C54A48"/>
    <w:multiLevelType w:val="hybridMultilevel"/>
    <w:tmpl w:val="41E8C7F4"/>
    <w:lvl w:ilvl="0" w:tplc="2B8E3E56">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08" w15:restartNumberingAfterBreak="0">
    <w:nsid w:val="55806476"/>
    <w:multiLevelType w:val="hybridMultilevel"/>
    <w:tmpl w:val="81308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29344E"/>
    <w:multiLevelType w:val="hybridMultilevel"/>
    <w:tmpl w:val="80E42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74B31A7"/>
    <w:multiLevelType w:val="hybridMultilevel"/>
    <w:tmpl w:val="FFFFFFFF"/>
    <w:lvl w:ilvl="0" w:tplc="150CB0C6">
      <w:start w:val="1"/>
      <w:numFmt w:val="decimal"/>
      <w:lvlText w:val="%1."/>
      <w:lvlJc w:val="left"/>
      <w:pPr>
        <w:ind w:left="720" w:hanging="360"/>
      </w:pPr>
    </w:lvl>
    <w:lvl w:ilvl="1" w:tplc="52CE3E72">
      <w:start w:val="1"/>
      <w:numFmt w:val="lowerLetter"/>
      <w:lvlText w:val="%2."/>
      <w:lvlJc w:val="left"/>
      <w:pPr>
        <w:ind w:left="1440" w:hanging="360"/>
      </w:pPr>
    </w:lvl>
    <w:lvl w:ilvl="2" w:tplc="021E9D2A">
      <w:start w:val="1"/>
      <w:numFmt w:val="lowerRoman"/>
      <w:lvlText w:val="%3."/>
      <w:lvlJc w:val="right"/>
      <w:pPr>
        <w:ind w:left="2160" w:hanging="180"/>
      </w:pPr>
    </w:lvl>
    <w:lvl w:ilvl="3" w:tplc="BCCA49AC">
      <w:start w:val="1"/>
      <w:numFmt w:val="decimal"/>
      <w:lvlText w:val="%4."/>
      <w:lvlJc w:val="left"/>
      <w:pPr>
        <w:ind w:left="2880" w:hanging="360"/>
      </w:pPr>
    </w:lvl>
    <w:lvl w:ilvl="4" w:tplc="B5B0B376">
      <w:start w:val="1"/>
      <w:numFmt w:val="lowerLetter"/>
      <w:lvlText w:val="%5."/>
      <w:lvlJc w:val="left"/>
      <w:pPr>
        <w:ind w:left="3600" w:hanging="360"/>
      </w:pPr>
    </w:lvl>
    <w:lvl w:ilvl="5" w:tplc="4B8EDE48">
      <w:start w:val="1"/>
      <w:numFmt w:val="lowerRoman"/>
      <w:lvlText w:val="%6."/>
      <w:lvlJc w:val="right"/>
      <w:pPr>
        <w:ind w:left="4320" w:hanging="180"/>
      </w:pPr>
    </w:lvl>
    <w:lvl w:ilvl="6" w:tplc="13EA5D60">
      <w:start w:val="1"/>
      <w:numFmt w:val="decimal"/>
      <w:lvlText w:val="%7."/>
      <w:lvlJc w:val="left"/>
      <w:pPr>
        <w:ind w:left="5040" w:hanging="360"/>
      </w:pPr>
    </w:lvl>
    <w:lvl w:ilvl="7" w:tplc="C9DECCC6">
      <w:start w:val="1"/>
      <w:numFmt w:val="lowerLetter"/>
      <w:lvlText w:val="%8."/>
      <w:lvlJc w:val="left"/>
      <w:pPr>
        <w:ind w:left="5760" w:hanging="360"/>
      </w:pPr>
    </w:lvl>
    <w:lvl w:ilvl="8" w:tplc="5B94A650">
      <w:start w:val="1"/>
      <w:numFmt w:val="lowerRoman"/>
      <w:lvlText w:val="%9."/>
      <w:lvlJc w:val="right"/>
      <w:pPr>
        <w:ind w:left="6480" w:hanging="180"/>
      </w:pPr>
    </w:lvl>
  </w:abstractNum>
  <w:abstractNum w:abstractNumId="111" w15:restartNumberingAfterBreak="0">
    <w:nsid w:val="57DE2E91"/>
    <w:multiLevelType w:val="hybridMultilevel"/>
    <w:tmpl w:val="FFFFFFFF"/>
    <w:lvl w:ilvl="0" w:tplc="6082B420">
      <w:start w:val="1"/>
      <w:numFmt w:val="decimal"/>
      <w:lvlText w:val="%1."/>
      <w:lvlJc w:val="left"/>
      <w:pPr>
        <w:ind w:left="720" w:hanging="360"/>
      </w:pPr>
    </w:lvl>
    <w:lvl w:ilvl="1" w:tplc="AC84E84E">
      <w:start w:val="1"/>
      <w:numFmt w:val="lowerLetter"/>
      <w:lvlText w:val="%2."/>
      <w:lvlJc w:val="left"/>
      <w:pPr>
        <w:ind w:left="1440" w:hanging="360"/>
      </w:pPr>
    </w:lvl>
    <w:lvl w:ilvl="2" w:tplc="A296FDFA">
      <w:start w:val="1"/>
      <w:numFmt w:val="lowerRoman"/>
      <w:lvlText w:val="%3."/>
      <w:lvlJc w:val="right"/>
      <w:pPr>
        <w:ind w:left="2160" w:hanging="180"/>
      </w:pPr>
    </w:lvl>
    <w:lvl w:ilvl="3" w:tplc="E4285F2C">
      <w:start w:val="1"/>
      <w:numFmt w:val="decimal"/>
      <w:lvlText w:val="%4."/>
      <w:lvlJc w:val="left"/>
      <w:pPr>
        <w:ind w:left="2880" w:hanging="360"/>
      </w:pPr>
    </w:lvl>
    <w:lvl w:ilvl="4" w:tplc="84D669C8">
      <w:start w:val="1"/>
      <w:numFmt w:val="lowerLetter"/>
      <w:lvlText w:val="%5."/>
      <w:lvlJc w:val="left"/>
      <w:pPr>
        <w:ind w:left="3600" w:hanging="360"/>
      </w:pPr>
    </w:lvl>
    <w:lvl w:ilvl="5" w:tplc="A71A1412">
      <w:start w:val="1"/>
      <w:numFmt w:val="lowerRoman"/>
      <w:lvlText w:val="%6."/>
      <w:lvlJc w:val="right"/>
      <w:pPr>
        <w:ind w:left="4320" w:hanging="180"/>
      </w:pPr>
    </w:lvl>
    <w:lvl w:ilvl="6" w:tplc="3C0C220E">
      <w:start w:val="1"/>
      <w:numFmt w:val="decimal"/>
      <w:lvlText w:val="%7."/>
      <w:lvlJc w:val="left"/>
      <w:pPr>
        <w:ind w:left="5040" w:hanging="360"/>
      </w:pPr>
    </w:lvl>
    <w:lvl w:ilvl="7" w:tplc="FB3CC232">
      <w:start w:val="1"/>
      <w:numFmt w:val="lowerLetter"/>
      <w:lvlText w:val="%8."/>
      <w:lvlJc w:val="left"/>
      <w:pPr>
        <w:ind w:left="5760" w:hanging="360"/>
      </w:pPr>
    </w:lvl>
    <w:lvl w:ilvl="8" w:tplc="6CE2945A">
      <w:start w:val="1"/>
      <w:numFmt w:val="lowerRoman"/>
      <w:lvlText w:val="%9."/>
      <w:lvlJc w:val="right"/>
      <w:pPr>
        <w:ind w:left="6480" w:hanging="180"/>
      </w:pPr>
    </w:lvl>
  </w:abstractNum>
  <w:abstractNum w:abstractNumId="112" w15:restartNumberingAfterBreak="0">
    <w:nsid w:val="582F51D8"/>
    <w:multiLevelType w:val="hybridMultilevel"/>
    <w:tmpl w:val="39D6522E"/>
    <w:lvl w:ilvl="0" w:tplc="1D00CCAE">
      <w:start w:val="1"/>
      <w:numFmt w:val="decimal"/>
      <w:lvlText w:val="%1)"/>
      <w:lvlJc w:val="left"/>
      <w:pPr>
        <w:ind w:left="720" w:hanging="360"/>
      </w:pPr>
    </w:lvl>
    <w:lvl w:ilvl="1" w:tplc="AE1E29EC">
      <w:start w:val="1"/>
      <w:numFmt w:val="lowerLetter"/>
      <w:lvlText w:val="%2."/>
      <w:lvlJc w:val="left"/>
      <w:pPr>
        <w:ind w:left="1440" w:hanging="360"/>
      </w:pPr>
    </w:lvl>
    <w:lvl w:ilvl="2" w:tplc="974A7F2A">
      <w:start w:val="1"/>
      <w:numFmt w:val="lowerRoman"/>
      <w:lvlText w:val="%3."/>
      <w:lvlJc w:val="right"/>
      <w:pPr>
        <w:ind w:left="2160" w:hanging="180"/>
      </w:pPr>
    </w:lvl>
    <w:lvl w:ilvl="3" w:tplc="021AE884">
      <w:start w:val="1"/>
      <w:numFmt w:val="decimal"/>
      <w:lvlText w:val="%4."/>
      <w:lvlJc w:val="left"/>
      <w:pPr>
        <w:ind w:left="2880" w:hanging="360"/>
      </w:pPr>
    </w:lvl>
    <w:lvl w:ilvl="4" w:tplc="A384685C">
      <w:start w:val="1"/>
      <w:numFmt w:val="lowerLetter"/>
      <w:lvlText w:val="%5."/>
      <w:lvlJc w:val="left"/>
      <w:pPr>
        <w:ind w:left="3600" w:hanging="360"/>
      </w:pPr>
    </w:lvl>
    <w:lvl w:ilvl="5" w:tplc="E7E60D84">
      <w:start w:val="1"/>
      <w:numFmt w:val="lowerRoman"/>
      <w:lvlText w:val="%6."/>
      <w:lvlJc w:val="right"/>
      <w:pPr>
        <w:ind w:left="4320" w:hanging="180"/>
      </w:pPr>
    </w:lvl>
    <w:lvl w:ilvl="6" w:tplc="D0B43A18">
      <w:start w:val="1"/>
      <w:numFmt w:val="decimal"/>
      <w:lvlText w:val="%7."/>
      <w:lvlJc w:val="left"/>
      <w:pPr>
        <w:ind w:left="5040" w:hanging="360"/>
      </w:pPr>
    </w:lvl>
    <w:lvl w:ilvl="7" w:tplc="26CCEC10">
      <w:start w:val="1"/>
      <w:numFmt w:val="lowerLetter"/>
      <w:lvlText w:val="%8."/>
      <w:lvlJc w:val="left"/>
      <w:pPr>
        <w:ind w:left="5760" w:hanging="360"/>
      </w:pPr>
    </w:lvl>
    <w:lvl w:ilvl="8" w:tplc="B350AADE">
      <w:start w:val="1"/>
      <w:numFmt w:val="lowerRoman"/>
      <w:lvlText w:val="%9."/>
      <w:lvlJc w:val="right"/>
      <w:pPr>
        <w:ind w:left="6480" w:hanging="180"/>
      </w:pPr>
    </w:lvl>
  </w:abstractNum>
  <w:abstractNum w:abstractNumId="113" w15:restartNumberingAfterBreak="0">
    <w:nsid w:val="591A15CA"/>
    <w:multiLevelType w:val="hybridMultilevel"/>
    <w:tmpl w:val="354A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9EE536B"/>
    <w:multiLevelType w:val="hybridMultilevel"/>
    <w:tmpl w:val="D3ECA780"/>
    <w:lvl w:ilvl="0" w:tplc="85523822">
      <w:start w:val="4"/>
      <w:numFmt w:val="decimal"/>
      <w:lvlText w:val="%1)"/>
      <w:lvlJc w:val="left"/>
      <w:pPr>
        <w:ind w:left="720" w:hanging="360"/>
      </w:pPr>
    </w:lvl>
    <w:lvl w:ilvl="1" w:tplc="E9086166">
      <w:start w:val="1"/>
      <w:numFmt w:val="lowerLetter"/>
      <w:lvlText w:val="%2."/>
      <w:lvlJc w:val="left"/>
      <w:pPr>
        <w:ind w:left="1440" w:hanging="360"/>
      </w:pPr>
    </w:lvl>
    <w:lvl w:ilvl="2" w:tplc="DD20B218">
      <w:start w:val="1"/>
      <w:numFmt w:val="lowerRoman"/>
      <w:lvlText w:val="%3."/>
      <w:lvlJc w:val="right"/>
      <w:pPr>
        <w:ind w:left="2160" w:hanging="180"/>
      </w:pPr>
    </w:lvl>
    <w:lvl w:ilvl="3" w:tplc="B90CA2C8">
      <w:start w:val="1"/>
      <w:numFmt w:val="decimal"/>
      <w:lvlText w:val="%4."/>
      <w:lvlJc w:val="left"/>
      <w:pPr>
        <w:ind w:left="2880" w:hanging="360"/>
      </w:pPr>
    </w:lvl>
    <w:lvl w:ilvl="4" w:tplc="45729FA2">
      <w:start w:val="1"/>
      <w:numFmt w:val="lowerLetter"/>
      <w:lvlText w:val="%5."/>
      <w:lvlJc w:val="left"/>
      <w:pPr>
        <w:ind w:left="3600" w:hanging="360"/>
      </w:pPr>
    </w:lvl>
    <w:lvl w:ilvl="5" w:tplc="A552A530">
      <w:start w:val="1"/>
      <w:numFmt w:val="lowerRoman"/>
      <w:lvlText w:val="%6."/>
      <w:lvlJc w:val="right"/>
      <w:pPr>
        <w:ind w:left="4320" w:hanging="180"/>
      </w:pPr>
    </w:lvl>
    <w:lvl w:ilvl="6" w:tplc="B08A1CC6">
      <w:start w:val="1"/>
      <w:numFmt w:val="decimal"/>
      <w:lvlText w:val="%7."/>
      <w:lvlJc w:val="left"/>
      <w:pPr>
        <w:ind w:left="5040" w:hanging="360"/>
      </w:pPr>
    </w:lvl>
    <w:lvl w:ilvl="7" w:tplc="3D94B730">
      <w:start w:val="1"/>
      <w:numFmt w:val="lowerLetter"/>
      <w:lvlText w:val="%8."/>
      <w:lvlJc w:val="left"/>
      <w:pPr>
        <w:ind w:left="5760" w:hanging="360"/>
      </w:pPr>
    </w:lvl>
    <w:lvl w:ilvl="8" w:tplc="42B0AB86">
      <w:start w:val="1"/>
      <w:numFmt w:val="lowerRoman"/>
      <w:lvlText w:val="%9."/>
      <w:lvlJc w:val="right"/>
      <w:pPr>
        <w:ind w:left="6480" w:hanging="180"/>
      </w:pPr>
    </w:lvl>
  </w:abstractNum>
  <w:abstractNum w:abstractNumId="115" w15:restartNumberingAfterBreak="0">
    <w:nsid w:val="5A1A5ED0"/>
    <w:multiLevelType w:val="hybridMultilevel"/>
    <w:tmpl w:val="FFFFFFFF"/>
    <w:lvl w:ilvl="0" w:tplc="3E743E60">
      <w:start w:val="3"/>
      <w:numFmt w:val="decimal"/>
      <w:lvlText w:val="%1)"/>
      <w:lvlJc w:val="left"/>
      <w:pPr>
        <w:ind w:left="720" w:hanging="360"/>
      </w:pPr>
    </w:lvl>
    <w:lvl w:ilvl="1" w:tplc="35820C34">
      <w:start w:val="1"/>
      <w:numFmt w:val="lowerLetter"/>
      <w:lvlText w:val="%2."/>
      <w:lvlJc w:val="left"/>
      <w:pPr>
        <w:ind w:left="1440" w:hanging="360"/>
      </w:pPr>
    </w:lvl>
    <w:lvl w:ilvl="2" w:tplc="675EFAFA">
      <w:start w:val="1"/>
      <w:numFmt w:val="lowerRoman"/>
      <w:lvlText w:val="%3."/>
      <w:lvlJc w:val="right"/>
      <w:pPr>
        <w:ind w:left="2160" w:hanging="180"/>
      </w:pPr>
    </w:lvl>
    <w:lvl w:ilvl="3" w:tplc="F91440D6">
      <w:start w:val="1"/>
      <w:numFmt w:val="decimal"/>
      <w:lvlText w:val="%4."/>
      <w:lvlJc w:val="left"/>
      <w:pPr>
        <w:ind w:left="2880" w:hanging="360"/>
      </w:pPr>
    </w:lvl>
    <w:lvl w:ilvl="4" w:tplc="CFF8D228">
      <w:start w:val="1"/>
      <w:numFmt w:val="lowerLetter"/>
      <w:lvlText w:val="%5."/>
      <w:lvlJc w:val="left"/>
      <w:pPr>
        <w:ind w:left="3600" w:hanging="360"/>
      </w:pPr>
    </w:lvl>
    <w:lvl w:ilvl="5" w:tplc="095090DC">
      <w:start w:val="1"/>
      <w:numFmt w:val="lowerRoman"/>
      <w:lvlText w:val="%6."/>
      <w:lvlJc w:val="right"/>
      <w:pPr>
        <w:ind w:left="4320" w:hanging="180"/>
      </w:pPr>
    </w:lvl>
    <w:lvl w:ilvl="6" w:tplc="B0FE80CA">
      <w:start w:val="1"/>
      <w:numFmt w:val="decimal"/>
      <w:lvlText w:val="%7."/>
      <w:lvlJc w:val="left"/>
      <w:pPr>
        <w:ind w:left="5040" w:hanging="360"/>
      </w:pPr>
    </w:lvl>
    <w:lvl w:ilvl="7" w:tplc="4BAEC7DC">
      <w:start w:val="1"/>
      <w:numFmt w:val="lowerLetter"/>
      <w:lvlText w:val="%8."/>
      <w:lvlJc w:val="left"/>
      <w:pPr>
        <w:ind w:left="5760" w:hanging="360"/>
      </w:pPr>
    </w:lvl>
    <w:lvl w:ilvl="8" w:tplc="CCBE335A">
      <w:start w:val="1"/>
      <w:numFmt w:val="lowerRoman"/>
      <w:lvlText w:val="%9."/>
      <w:lvlJc w:val="right"/>
      <w:pPr>
        <w:ind w:left="6480" w:hanging="180"/>
      </w:pPr>
    </w:lvl>
  </w:abstractNum>
  <w:abstractNum w:abstractNumId="116" w15:restartNumberingAfterBreak="0">
    <w:nsid w:val="5BC155E6"/>
    <w:multiLevelType w:val="hybridMultilevel"/>
    <w:tmpl w:val="FFFFFFFF"/>
    <w:lvl w:ilvl="0" w:tplc="45320B00">
      <w:start w:val="1"/>
      <w:numFmt w:val="bullet"/>
      <w:lvlText w:val=""/>
      <w:lvlJc w:val="left"/>
      <w:pPr>
        <w:ind w:left="720" w:hanging="360"/>
      </w:pPr>
      <w:rPr>
        <w:rFonts w:ascii="Symbol" w:hAnsi="Symbol" w:hint="default"/>
      </w:rPr>
    </w:lvl>
    <w:lvl w:ilvl="1" w:tplc="6A744E4A">
      <w:start w:val="1"/>
      <w:numFmt w:val="bullet"/>
      <w:lvlText w:val="o"/>
      <w:lvlJc w:val="left"/>
      <w:pPr>
        <w:ind w:left="1440" w:hanging="360"/>
      </w:pPr>
      <w:rPr>
        <w:rFonts w:ascii="Courier New" w:hAnsi="Courier New" w:hint="default"/>
      </w:rPr>
    </w:lvl>
    <w:lvl w:ilvl="2" w:tplc="DC2286E4">
      <w:start w:val="1"/>
      <w:numFmt w:val="bullet"/>
      <w:lvlText w:val=""/>
      <w:lvlJc w:val="left"/>
      <w:pPr>
        <w:ind w:left="2160" w:hanging="360"/>
      </w:pPr>
      <w:rPr>
        <w:rFonts w:ascii="Wingdings" w:hAnsi="Wingdings" w:hint="default"/>
      </w:rPr>
    </w:lvl>
    <w:lvl w:ilvl="3" w:tplc="64487ED4">
      <w:start w:val="1"/>
      <w:numFmt w:val="bullet"/>
      <w:lvlText w:val=""/>
      <w:lvlJc w:val="left"/>
      <w:pPr>
        <w:ind w:left="2880" w:hanging="360"/>
      </w:pPr>
      <w:rPr>
        <w:rFonts w:ascii="Symbol" w:hAnsi="Symbol" w:hint="default"/>
      </w:rPr>
    </w:lvl>
    <w:lvl w:ilvl="4" w:tplc="F376AB12">
      <w:start w:val="1"/>
      <w:numFmt w:val="bullet"/>
      <w:lvlText w:val="o"/>
      <w:lvlJc w:val="left"/>
      <w:pPr>
        <w:ind w:left="3600" w:hanging="360"/>
      </w:pPr>
      <w:rPr>
        <w:rFonts w:ascii="Courier New" w:hAnsi="Courier New" w:hint="default"/>
      </w:rPr>
    </w:lvl>
    <w:lvl w:ilvl="5" w:tplc="3C8E9C82">
      <w:start w:val="1"/>
      <w:numFmt w:val="bullet"/>
      <w:lvlText w:val=""/>
      <w:lvlJc w:val="left"/>
      <w:pPr>
        <w:ind w:left="4320" w:hanging="360"/>
      </w:pPr>
      <w:rPr>
        <w:rFonts w:ascii="Wingdings" w:hAnsi="Wingdings" w:hint="default"/>
      </w:rPr>
    </w:lvl>
    <w:lvl w:ilvl="6" w:tplc="D6CCE47C">
      <w:start w:val="1"/>
      <w:numFmt w:val="bullet"/>
      <w:lvlText w:val=""/>
      <w:lvlJc w:val="left"/>
      <w:pPr>
        <w:ind w:left="5040" w:hanging="360"/>
      </w:pPr>
      <w:rPr>
        <w:rFonts w:ascii="Symbol" w:hAnsi="Symbol" w:hint="default"/>
      </w:rPr>
    </w:lvl>
    <w:lvl w:ilvl="7" w:tplc="0FAEFF1E">
      <w:start w:val="1"/>
      <w:numFmt w:val="bullet"/>
      <w:lvlText w:val="o"/>
      <w:lvlJc w:val="left"/>
      <w:pPr>
        <w:ind w:left="5760" w:hanging="360"/>
      </w:pPr>
      <w:rPr>
        <w:rFonts w:ascii="Courier New" w:hAnsi="Courier New" w:hint="default"/>
      </w:rPr>
    </w:lvl>
    <w:lvl w:ilvl="8" w:tplc="C1626312">
      <w:start w:val="1"/>
      <w:numFmt w:val="bullet"/>
      <w:lvlText w:val=""/>
      <w:lvlJc w:val="left"/>
      <w:pPr>
        <w:ind w:left="6480" w:hanging="360"/>
      </w:pPr>
      <w:rPr>
        <w:rFonts w:ascii="Wingdings" w:hAnsi="Wingdings" w:hint="default"/>
      </w:rPr>
    </w:lvl>
  </w:abstractNum>
  <w:abstractNum w:abstractNumId="117" w15:restartNumberingAfterBreak="0">
    <w:nsid w:val="5C655D60"/>
    <w:multiLevelType w:val="hybridMultilevel"/>
    <w:tmpl w:val="E6A4CD62"/>
    <w:lvl w:ilvl="0" w:tplc="0409000F">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7DC4014" w:tentative="1">
      <w:start w:val="1"/>
      <w:numFmt w:val="lowerLetter"/>
      <w:lvlText w:val="%2)"/>
      <w:lvlJc w:val="left"/>
      <w:pPr>
        <w:ind w:left="1440" w:hanging="360"/>
      </w:pPr>
    </w:lvl>
    <w:lvl w:ilvl="2" w:tplc="A582E692" w:tentative="1">
      <w:start w:val="1"/>
      <w:numFmt w:val="lowerRoman"/>
      <w:lvlText w:val="%3)"/>
      <w:lvlJc w:val="right"/>
      <w:pPr>
        <w:ind w:left="2160" w:hanging="180"/>
      </w:pPr>
    </w:lvl>
    <w:lvl w:ilvl="3" w:tplc="17CA2A14" w:tentative="1">
      <w:start w:val="1"/>
      <w:numFmt w:val="decimal"/>
      <w:lvlText w:val="(%4)"/>
      <w:lvlJc w:val="left"/>
      <w:pPr>
        <w:ind w:left="2880" w:hanging="360"/>
      </w:pPr>
    </w:lvl>
    <w:lvl w:ilvl="4" w:tplc="9DD44526" w:tentative="1">
      <w:start w:val="1"/>
      <w:numFmt w:val="lowerLetter"/>
      <w:lvlText w:val="(%5)"/>
      <w:lvlJc w:val="left"/>
      <w:pPr>
        <w:ind w:left="3600" w:hanging="360"/>
      </w:pPr>
    </w:lvl>
    <w:lvl w:ilvl="5" w:tplc="41C8083E" w:tentative="1">
      <w:start w:val="1"/>
      <w:numFmt w:val="lowerRoman"/>
      <w:lvlText w:val="(%6)"/>
      <w:lvlJc w:val="right"/>
      <w:pPr>
        <w:ind w:left="4320" w:hanging="180"/>
      </w:pPr>
    </w:lvl>
    <w:lvl w:ilvl="6" w:tplc="A572A33A" w:tentative="1">
      <w:start w:val="1"/>
      <w:numFmt w:val="decimal"/>
      <w:lvlText w:val="%7."/>
      <w:lvlJc w:val="left"/>
      <w:pPr>
        <w:ind w:left="5040" w:hanging="360"/>
      </w:pPr>
    </w:lvl>
    <w:lvl w:ilvl="7" w:tplc="5BD45BD8" w:tentative="1">
      <w:start w:val="1"/>
      <w:numFmt w:val="lowerLetter"/>
      <w:lvlText w:val="%8."/>
      <w:lvlJc w:val="left"/>
      <w:pPr>
        <w:ind w:left="5760" w:hanging="360"/>
      </w:pPr>
    </w:lvl>
    <w:lvl w:ilvl="8" w:tplc="0AB2CA42" w:tentative="1">
      <w:start w:val="1"/>
      <w:numFmt w:val="lowerRoman"/>
      <w:lvlText w:val="%9."/>
      <w:lvlJc w:val="right"/>
      <w:pPr>
        <w:ind w:left="6480" w:hanging="180"/>
      </w:pPr>
    </w:lvl>
  </w:abstractNum>
  <w:abstractNum w:abstractNumId="118" w15:restartNumberingAfterBreak="0">
    <w:nsid w:val="5D33348B"/>
    <w:multiLevelType w:val="hybridMultilevel"/>
    <w:tmpl w:val="FFFFFFFF"/>
    <w:lvl w:ilvl="0" w:tplc="C8747C78">
      <w:start w:val="1"/>
      <w:numFmt w:val="lowerLetter"/>
      <w:lvlText w:val="%1."/>
      <w:lvlJc w:val="left"/>
      <w:pPr>
        <w:ind w:left="720" w:hanging="360"/>
      </w:pPr>
    </w:lvl>
    <w:lvl w:ilvl="1" w:tplc="816EE69A">
      <w:start w:val="1"/>
      <w:numFmt w:val="lowerLetter"/>
      <w:lvlText w:val="%2."/>
      <w:lvlJc w:val="left"/>
      <w:pPr>
        <w:ind w:left="1440" w:hanging="360"/>
      </w:pPr>
    </w:lvl>
    <w:lvl w:ilvl="2" w:tplc="55CCD010">
      <w:start w:val="1"/>
      <w:numFmt w:val="lowerRoman"/>
      <w:lvlText w:val="%3."/>
      <w:lvlJc w:val="right"/>
      <w:pPr>
        <w:ind w:left="2160" w:hanging="180"/>
      </w:pPr>
    </w:lvl>
    <w:lvl w:ilvl="3" w:tplc="8B549F5E">
      <w:start w:val="1"/>
      <w:numFmt w:val="decimal"/>
      <w:lvlText w:val="%4."/>
      <w:lvlJc w:val="left"/>
      <w:pPr>
        <w:ind w:left="2880" w:hanging="360"/>
      </w:pPr>
    </w:lvl>
    <w:lvl w:ilvl="4" w:tplc="4A8E7B38">
      <w:start w:val="1"/>
      <w:numFmt w:val="lowerLetter"/>
      <w:lvlText w:val="%5."/>
      <w:lvlJc w:val="left"/>
      <w:pPr>
        <w:ind w:left="3600" w:hanging="360"/>
      </w:pPr>
    </w:lvl>
    <w:lvl w:ilvl="5" w:tplc="B016DD36">
      <w:start w:val="1"/>
      <w:numFmt w:val="lowerRoman"/>
      <w:lvlText w:val="%6."/>
      <w:lvlJc w:val="right"/>
      <w:pPr>
        <w:ind w:left="4320" w:hanging="180"/>
      </w:pPr>
    </w:lvl>
    <w:lvl w:ilvl="6" w:tplc="F2E61792">
      <w:start w:val="1"/>
      <w:numFmt w:val="decimal"/>
      <w:lvlText w:val="%7."/>
      <w:lvlJc w:val="left"/>
      <w:pPr>
        <w:ind w:left="5040" w:hanging="360"/>
      </w:pPr>
    </w:lvl>
    <w:lvl w:ilvl="7" w:tplc="9F865096">
      <w:start w:val="1"/>
      <w:numFmt w:val="lowerLetter"/>
      <w:lvlText w:val="%8."/>
      <w:lvlJc w:val="left"/>
      <w:pPr>
        <w:ind w:left="5760" w:hanging="360"/>
      </w:pPr>
    </w:lvl>
    <w:lvl w:ilvl="8" w:tplc="249251B8">
      <w:start w:val="1"/>
      <w:numFmt w:val="lowerRoman"/>
      <w:lvlText w:val="%9."/>
      <w:lvlJc w:val="right"/>
      <w:pPr>
        <w:ind w:left="6480" w:hanging="180"/>
      </w:pPr>
    </w:lvl>
  </w:abstractNum>
  <w:abstractNum w:abstractNumId="119" w15:restartNumberingAfterBreak="0">
    <w:nsid w:val="5DD57A4C"/>
    <w:multiLevelType w:val="hybridMultilevel"/>
    <w:tmpl w:val="FFFFFFFF"/>
    <w:lvl w:ilvl="0" w:tplc="18B63C3C">
      <w:start w:val="1"/>
      <w:numFmt w:val="decimal"/>
      <w:lvlText w:val="%1."/>
      <w:lvlJc w:val="left"/>
      <w:pPr>
        <w:ind w:left="720" w:hanging="360"/>
      </w:pPr>
    </w:lvl>
    <w:lvl w:ilvl="1" w:tplc="318AE12C">
      <w:start w:val="1"/>
      <w:numFmt w:val="lowerLetter"/>
      <w:lvlText w:val="%2."/>
      <w:lvlJc w:val="left"/>
      <w:pPr>
        <w:ind w:left="1440" w:hanging="360"/>
      </w:pPr>
    </w:lvl>
    <w:lvl w:ilvl="2" w:tplc="E6003FA4">
      <w:start w:val="1"/>
      <w:numFmt w:val="lowerRoman"/>
      <w:lvlText w:val="%3."/>
      <w:lvlJc w:val="right"/>
      <w:pPr>
        <w:ind w:left="2160" w:hanging="180"/>
      </w:pPr>
    </w:lvl>
    <w:lvl w:ilvl="3" w:tplc="EA24155C">
      <w:start w:val="1"/>
      <w:numFmt w:val="decimal"/>
      <w:lvlText w:val="%4."/>
      <w:lvlJc w:val="left"/>
      <w:pPr>
        <w:ind w:left="2880" w:hanging="360"/>
      </w:pPr>
    </w:lvl>
    <w:lvl w:ilvl="4" w:tplc="C7326952">
      <w:start w:val="1"/>
      <w:numFmt w:val="lowerLetter"/>
      <w:lvlText w:val="%5."/>
      <w:lvlJc w:val="left"/>
      <w:pPr>
        <w:ind w:left="3600" w:hanging="360"/>
      </w:pPr>
    </w:lvl>
    <w:lvl w:ilvl="5" w:tplc="F5740F50">
      <w:start w:val="1"/>
      <w:numFmt w:val="lowerRoman"/>
      <w:lvlText w:val="%6."/>
      <w:lvlJc w:val="right"/>
      <w:pPr>
        <w:ind w:left="4320" w:hanging="180"/>
      </w:pPr>
    </w:lvl>
    <w:lvl w:ilvl="6" w:tplc="DF2AE35A">
      <w:start w:val="1"/>
      <w:numFmt w:val="decimal"/>
      <w:lvlText w:val="%7."/>
      <w:lvlJc w:val="left"/>
      <w:pPr>
        <w:ind w:left="5040" w:hanging="360"/>
      </w:pPr>
    </w:lvl>
    <w:lvl w:ilvl="7" w:tplc="A59E270A">
      <w:start w:val="1"/>
      <w:numFmt w:val="lowerLetter"/>
      <w:lvlText w:val="%8."/>
      <w:lvlJc w:val="left"/>
      <w:pPr>
        <w:ind w:left="5760" w:hanging="360"/>
      </w:pPr>
    </w:lvl>
    <w:lvl w:ilvl="8" w:tplc="2A1E3606">
      <w:start w:val="1"/>
      <w:numFmt w:val="lowerRoman"/>
      <w:lvlText w:val="%9."/>
      <w:lvlJc w:val="right"/>
      <w:pPr>
        <w:ind w:left="6480" w:hanging="180"/>
      </w:pPr>
    </w:lvl>
  </w:abstractNum>
  <w:abstractNum w:abstractNumId="120" w15:restartNumberingAfterBreak="0">
    <w:nsid w:val="5EAB0144"/>
    <w:multiLevelType w:val="hybridMultilevel"/>
    <w:tmpl w:val="632E50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E64F68"/>
    <w:multiLevelType w:val="hybridMultilevel"/>
    <w:tmpl w:val="0D6C2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0568DF"/>
    <w:multiLevelType w:val="hybridMultilevel"/>
    <w:tmpl w:val="FFFFFFFF"/>
    <w:lvl w:ilvl="0" w:tplc="F52AF0AC">
      <w:start w:val="1"/>
      <w:numFmt w:val="decimal"/>
      <w:lvlText w:val="%1."/>
      <w:lvlJc w:val="left"/>
      <w:pPr>
        <w:ind w:left="720" w:hanging="360"/>
      </w:pPr>
    </w:lvl>
    <w:lvl w:ilvl="1" w:tplc="767004EE">
      <w:start w:val="1"/>
      <w:numFmt w:val="lowerLetter"/>
      <w:lvlText w:val="%2."/>
      <w:lvlJc w:val="left"/>
      <w:pPr>
        <w:ind w:left="1440" w:hanging="360"/>
      </w:pPr>
    </w:lvl>
    <w:lvl w:ilvl="2" w:tplc="7170491C">
      <w:start w:val="1"/>
      <w:numFmt w:val="lowerRoman"/>
      <w:lvlText w:val="%3."/>
      <w:lvlJc w:val="right"/>
      <w:pPr>
        <w:ind w:left="2160" w:hanging="180"/>
      </w:pPr>
    </w:lvl>
    <w:lvl w:ilvl="3" w:tplc="19C019AC">
      <w:start w:val="1"/>
      <w:numFmt w:val="decimal"/>
      <w:lvlText w:val="%4."/>
      <w:lvlJc w:val="left"/>
      <w:pPr>
        <w:ind w:left="2880" w:hanging="360"/>
      </w:pPr>
    </w:lvl>
    <w:lvl w:ilvl="4" w:tplc="2A5EDD62">
      <w:start w:val="1"/>
      <w:numFmt w:val="lowerLetter"/>
      <w:lvlText w:val="%5."/>
      <w:lvlJc w:val="left"/>
      <w:pPr>
        <w:ind w:left="3600" w:hanging="360"/>
      </w:pPr>
    </w:lvl>
    <w:lvl w:ilvl="5" w:tplc="B3125B50">
      <w:start w:val="1"/>
      <w:numFmt w:val="lowerRoman"/>
      <w:lvlText w:val="%6."/>
      <w:lvlJc w:val="right"/>
      <w:pPr>
        <w:ind w:left="4320" w:hanging="180"/>
      </w:pPr>
    </w:lvl>
    <w:lvl w:ilvl="6" w:tplc="9A9005D0">
      <w:start w:val="1"/>
      <w:numFmt w:val="decimal"/>
      <w:lvlText w:val="%7."/>
      <w:lvlJc w:val="left"/>
      <w:pPr>
        <w:ind w:left="5040" w:hanging="360"/>
      </w:pPr>
    </w:lvl>
    <w:lvl w:ilvl="7" w:tplc="7B84F99C">
      <w:start w:val="1"/>
      <w:numFmt w:val="lowerLetter"/>
      <w:lvlText w:val="%8."/>
      <w:lvlJc w:val="left"/>
      <w:pPr>
        <w:ind w:left="5760" w:hanging="360"/>
      </w:pPr>
    </w:lvl>
    <w:lvl w:ilvl="8" w:tplc="740EB2C2">
      <w:start w:val="1"/>
      <w:numFmt w:val="lowerRoman"/>
      <w:lvlText w:val="%9."/>
      <w:lvlJc w:val="right"/>
      <w:pPr>
        <w:ind w:left="6480" w:hanging="180"/>
      </w:pPr>
    </w:lvl>
  </w:abstractNum>
  <w:abstractNum w:abstractNumId="123" w15:restartNumberingAfterBreak="0">
    <w:nsid w:val="62EF48AA"/>
    <w:multiLevelType w:val="hybridMultilevel"/>
    <w:tmpl w:val="FFFFFFFF"/>
    <w:lvl w:ilvl="0" w:tplc="CC5C7FE8">
      <w:start w:val="1"/>
      <w:numFmt w:val="decimal"/>
      <w:lvlText w:val="%1."/>
      <w:lvlJc w:val="left"/>
      <w:pPr>
        <w:ind w:left="720" w:hanging="360"/>
      </w:pPr>
    </w:lvl>
    <w:lvl w:ilvl="1" w:tplc="70DE67D0">
      <w:start w:val="1"/>
      <w:numFmt w:val="lowerLetter"/>
      <w:lvlText w:val="%2."/>
      <w:lvlJc w:val="left"/>
      <w:pPr>
        <w:ind w:left="1440" w:hanging="360"/>
      </w:pPr>
    </w:lvl>
    <w:lvl w:ilvl="2" w:tplc="0674CAB8">
      <w:start w:val="1"/>
      <w:numFmt w:val="lowerRoman"/>
      <w:lvlText w:val="%3."/>
      <w:lvlJc w:val="right"/>
      <w:pPr>
        <w:ind w:left="2160" w:hanging="180"/>
      </w:pPr>
    </w:lvl>
    <w:lvl w:ilvl="3" w:tplc="A3C06E4C">
      <w:start w:val="1"/>
      <w:numFmt w:val="decimal"/>
      <w:lvlText w:val="%4."/>
      <w:lvlJc w:val="left"/>
      <w:pPr>
        <w:ind w:left="2880" w:hanging="360"/>
      </w:pPr>
    </w:lvl>
    <w:lvl w:ilvl="4" w:tplc="F36C210C">
      <w:start w:val="1"/>
      <w:numFmt w:val="lowerLetter"/>
      <w:lvlText w:val="%5."/>
      <w:lvlJc w:val="left"/>
      <w:pPr>
        <w:ind w:left="3600" w:hanging="360"/>
      </w:pPr>
    </w:lvl>
    <w:lvl w:ilvl="5" w:tplc="4AF40A3C">
      <w:start w:val="1"/>
      <w:numFmt w:val="lowerRoman"/>
      <w:lvlText w:val="%6."/>
      <w:lvlJc w:val="right"/>
      <w:pPr>
        <w:ind w:left="4320" w:hanging="180"/>
      </w:pPr>
    </w:lvl>
    <w:lvl w:ilvl="6" w:tplc="05FE610C">
      <w:start w:val="1"/>
      <w:numFmt w:val="decimal"/>
      <w:lvlText w:val="%7."/>
      <w:lvlJc w:val="left"/>
      <w:pPr>
        <w:ind w:left="5040" w:hanging="360"/>
      </w:pPr>
    </w:lvl>
    <w:lvl w:ilvl="7" w:tplc="8A8452F6">
      <w:start w:val="1"/>
      <w:numFmt w:val="lowerLetter"/>
      <w:lvlText w:val="%8."/>
      <w:lvlJc w:val="left"/>
      <w:pPr>
        <w:ind w:left="5760" w:hanging="360"/>
      </w:pPr>
    </w:lvl>
    <w:lvl w:ilvl="8" w:tplc="2416CAEE">
      <w:start w:val="1"/>
      <w:numFmt w:val="lowerRoman"/>
      <w:lvlText w:val="%9."/>
      <w:lvlJc w:val="right"/>
      <w:pPr>
        <w:ind w:left="6480" w:hanging="180"/>
      </w:pPr>
    </w:lvl>
  </w:abstractNum>
  <w:abstractNum w:abstractNumId="124" w15:restartNumberingAfterBreak="0">
    <w:nsid w:val="66127E02"/>
    <w:multiLevelType w:val="hybridMultilevel"/>
    <w:tmpl w:val="DDC68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6D250B0"/>
    <w:multiLevelType w:val="hybridMultilevel"/>
    <w:tmpl w:val="FFFFFFFF"/>
    <w:lvl w:ilvl="0" w:tplc="64CA2016">
      <w:start w:val="1"/>
      <w:numFmt w:val="decimal"/>
      <w:lvlText w:val="%1)"/>
      <w:lvlJc w:val="left"/>
      <w:pPr>
        <w:ind w:left="720" w:hanging="360"/>
      </w:pPr>
    </w:lvl>
    <w:lvl w:ilvl="1" w:tplc="4EE2CAFA">
      <w:start w:val="1"/>
      <w:numFmt w:val="lowerLetter"/>
      <w:lvlText w:val="%2."/>
      <w:lvlJc w:val="left"/>
      <w:pPr>
        <w:ind w:left="1440" w:hanging="360"/>
      </w:pPr>
    </w:lvl>
    <w:lvl w:ilvl="2" w:tplc="8FC6398C">
      <w:start w:val="1"/>
      <w:numFmt w:val="lowerRoman"/>
      <w:lvlText w:val="%3."/>
      <w:lvlJc w:val="right"/>
      <w:pPr>
        <w:ind w:left="2160" w:hanging="180"/>
      </w:pPr>
    </w:lvl>
    <w:lvl w:ilvl="3" w:tplc="16C00242">
      <w:start w:val="1"/>
      <w:numFmt w:val="decimal"/>
      <w:lvlText w:val="%4."/>
      <w:lvlJc w:val="left"/>
      <w:pPr>
        <w:ind w:left="2880" w:hanging="360"/>
      </w:pPr>
    </w:lvl>
    <w:lvl w:ilvl="4" w:tplc="F7343AB4">
      <w:start w:val="1"/>
      <w:numFmt w:val="lowerLetter"/>
      <w:lvlText w:val="%5."/>
      <w:lvlJc w:val="left"/>
      <w:pPr>
        <w:ind w:left="3600" w:hanging="360"/>
      </w:pPr>
    </w:lvl>
    <w:lvl w:ilvl="5" w:tplc="597682EC">
      <w:start w:val="1"/>
      <w:numFmt w:val="lowerRoman"/>
      <w:lvlText w:val="%6."/>
      <w:lvlJc w:val="right"/>
      <w:pPr>
        <w:ind w:left="4320" w:hanging="180"/>
      </w:pPr>
    </w:lvl>
    <w:lvl w:ilvl="6" w:tplc="FD3EF5C8">
      <w:start w:val="1"/>
      <w:numFmt w:val="decimal"/>
      <w:lvlText w:val="%7."/>
      <w:lvlJc w:val="left"/>
      <w:pPr>
        <w:ind w:left="5040" w:hanging="360"/>
      </w:pPr>
    </w:lvl>
    <w:lvl w:ilvl="7" w:tplc="BF3C02A0">
      <w:start w:val="1"/>
      <w:numFmt w:val="lowerLetter"/>
      <w:lvlText w:val="%8."/>
      <w:lvlJc w:val="left"/>
      <w:pPr>
        <w:ind w:left="5760" w:hanging="360"/>
      </w:pPr>
    </w:lvl>
    <w:lvl w:ilvl="8" w:tplc="2682A63E">
      <w:start w:val="1"/>
      <w:numFmt w:val="lowerRoman"/>
      <w:lvlText w:val="%9."/>
      <w:lvlJc w:val="right"/>
      <w:pPr>
        <w:ind w:left="6480" w:hanging="180"/>
      </w:pPr>
    </w:lvl>
  </w:abstractNum>
  <w:abstractNum w:abstractNumId="126" w15:restartNumberingAfterBreak="0">
    <w:nsid w:val="6A1C7911"/>
    <w:multiLevelType w:val="hybridMultilevel"/>
    <w:tmpl w:val="C60E7B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BC06B63"/>
    <w:multiLevelType w:val="hybridMultilevel"/>
    <w:tmpl w:val="2354DA3A"/>
    <w:lvl w:ilvl="0" w:tplc="92F41CA2">
      <w:start w:val="1"/>
      <w:numFmt w:val="lowerLetter"/>
      <w:lvlText w:val="%1."/>
      <w:lvlJc w:val="left"/>
      <w:pPr>
        <w:ind w:left="720" w:hanging="360"/>
      </w:pPr>
    </w:lvl>
    <w:lvl w:ilvl="1" w:tplc="B98A5FE6">
      <w:start w:val="1"/>
      <w:numFmt w:val="lowerLetter"/>
      <w:lvlText w:val="%2."/>
      <w:lvlJc w:val="left"/>
      <w:pPr>
        <w:ind w:left="1440" w:hanging="360"/>
      </w:pPr>
    </w:lvl>
    <w:lvl w:ilvl="2" w:tplc="98FEE8DC">
      <w:start w:val="1"/>
      <w:numFmt w:val="lowerRoman"/>
      <w:lvlText w:val="%3."/>
      <w:lvlJc w:val="right"/>
      <w:pPr>
        <w:ind w:left="2160" w:hanging="180"/>
      </w:pPr>
    </w:lvl>
    <w:lvl w:ilvl="3" w:tplc="BCFA5504">
      <w:start w:val="1"/>
      <w:numFmt w:val="decimal"/>
      <w:lvlText w:val="%4."/>
      <w:lvlJc w:val="left"/>
      <w:pPr>
        <w:ind w:left="2880" w:hanging="360"/>
      </w:pPr>
    </w:lvl>
    <w:lvl w:ilvl="4" w:tplc="0ADE46D2">
      <w:start w:val="1"/>
      <w:numFmt w:val="lowerLetter"/>
      <w:lvlText w:val="%5."/>
      <w:lvlJc w:val="left"/>
      <w:pPr>
        <w:ind w:left="3600" w:hanging="360"/>
      </w:pPr>
    </w:lvl>
    <w:lvl w:ilvl="5" w:tplc="58A88334">
      <w:start w:val="1"/>
      <w:numFmt w:val="lowerRoman"/>
      <w:lvlText w:val="%6."/>
      <w:lvlJc w:val="right"/>
      <w:pPr>
        <w:ind w:left="4320" w:hanging="180"/>
      </w:pPr>
    </w:lvl>
    <w:lvl w:ilvl="6" w:tplc="D22EBEDC">
      <w:start w:val="1"/>
      <w:numFmt w:val="decimal"/>
      <w:lvlText w:val="%7."/>
      <w:lvlJc w:val="left"/>
      <w:pPr>
        <w:ind w:left="5040" w:hanging="360"/>
      </w:pPr>
    </w:lvl>
    <w:lvl w:ilvl="7" w:tplc="A704EA18">
      <w:start w:val="1"/>
      <w:numFmt w:val="lowerLetter"/>
      <w:lvlText w:val="%8."/>
      <w:lvlJc w:val="left"/>
      <w:pPr>
        <w:ind w:left="5760" w:hanging="360"/>
      </w:pPr>
    </w:lvl>
    <w:lvl w:ilvl="8" w:tplc="21A64DAA">
      <w:start w:val="1"/>
      <w:numFmt w:val="lowerRoman"/>
      <w:lvlText w:val="%9."/>
      <w:lvlJc w:val="right"/>
      <w:pPr>
        <w:ind w:left="6480" w:hanging="180"/>
      </w:pPr>
    </w:lvl>
  </w:abstractNum>
  <w:abstractNum w:abstractNumId="128" w15:restartNumberingAfterBreak="0">
    <w:nsid w:val="6CF53937"/>
    <w:multiLevelType w:val="hybridMultilevel"/>
    <w:tmpl w:val="458C613C"/>
    <w:lvl w:ilvl="0" w:tplc="A2C4C74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CFC51D0"/>
    <w:multiLevelType w:val="hybridMultilevel"/>
    <w:tmpl w:val="B79C5D70"/>
    <w:lvl w:ilvl="0" w:tplc="12EE93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FC52D3"/>
    <w:multiLevelType w:val="hybridMultilevel"/>
    <w:tmpl w:val="647E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F06654"/>
    <w:multiLevelType w:val="hybridMultilevel"/>
    <w:tmpl w:val="FFFFFFFF"/>
    <w:lvl w:ilvl="0" w:tplc="E29073E8">
      <w:start w:val="1"/>
      <w:numFmt w:val="decimal"/>
      <w:lvlText w:val="%1."/>
      <w:lvlJc w:val="left"/>
      <w:pPr>
        <w:ind w:left="720" w:hanging="360"/>
      </w:pPr>
    </w:lvl>
    <w:lvl w:ilvl="1" w:tplc="19089D84">
      <w:start w:val="1"/>
      <w:numFmt w:val="lowerLetter"/>
      <w:lvlText w:val="%2."/>
      <w:lvlJc w:val="left"/>
      <w:pPr>
        <w:ind w:left="1440" w:hanging="360"/>
      </w:pPr>
    </w:lvl>
    <w:lvl w:ilvl="2" w:tplc="50E6EE90">
      <w:start w:val="1"/>
      <w:numFmt w:val="lowerRoman"/>
      <w:lvlText w:val="%3."/>
      <w:lvlJc w:val="right"/>
      <w:pPr>
        <w:ind w:left="2160" w:hanging="180"/>
      </w:pPr>
    </w:lvl>
    <w:lvl w:ilvl="3" w:tplc="990278CE">
      <w:start w:val="1"/>
      <w:numFmt w:val="decimal"/>
      <w:lvlText w:val="%4."/>
      <w:lvlJc w:val="left"/>
      <w:pPr>
        <w:ind w:left="2880" w:hanging="360"/>
      </w:pPr>
    </w:lvl>
    <w:lvl w:ilvl="4" w:tplc="04C0B1A2">
      <w:start w:val="1"/>
      <w:numFmt w:val="lowerLetter"/>
      <w:lvlText w:val="%5."/>
      <w:lvlJc w:val="left"/>
      <w:pPr>
        <w:ind w:left="3600" w:hanging="360"/>
      </w:pPr>
    </w:lvl>
    <w:lvl w:ilvl="5" w:tplc="427280B8">
      <w:start w:val="1"/>
      <w:numFmt w:val="lowerRoman"/>
      <w:lvlText w:val="%6."/>
      <w:lvlJc w:val="right"/>
      <w:pPr>
        <w:ind w:left="4320" w:hanging="180"/>
      </w:pPr>
    </w:lvl>
    <w:lvl w:ilvl="6" w:tplc="80302CC8">
      <w:start w:val="1"/>
      <w:numFmt w:val="decimal"/>
      <w:lvlText w:val="%7."/>
      <w:lvlJc w:val="left"/>
      <w:pPr>
        <w:ind w:left="5040" w:hanging="360"/>
      </w:pPr>
    </w:lvl>
    <w:lvl w:ilvl="7" w:tplc="678A7F1A">
      <w:start w:val="1"/>
      <w:numFmt w:val="lowerLetter"/>
      <w:lvlText w:val="%8."/>
      <w:lvlJc w:val="left"/>
      <w:pPr>
        <w:ind w:left="5760" w:hanging="360"/>
      </w:pPr>
    </w:lvl>
    <w:lvl w:ilvl="8" w:tplc="A1B29FC0">
      <w:start w:val="1"/>
      <w:numFmt w:val="lowerRoman"/>
      <w:lvlText w:val="%9."/>
      <w:lvlJc w:val="right"/>
      <w:pPr>
        <w:ind w:left="6480" w:hanging="180"/>
      </w:pPr>
    </w:lvl>
  </w:abstractNum>
  <w:abstractNum w:abstractNumId="132" w15:restartNumberingAfterBreak="0">
    <w:nsid w:val="6E8D626A"/>
    <w:multiLevelType w:val="hybridMultilevel"/>
    <w:tmpl w:val="FFFFFFFF"/>
    <w:lvl w:ilvl="0" w:tplc="8780B924">
      <w:start w:val="1"/>
      <w:numFmt w:val="decimal"/>
      <w:lvlText w:val="%1."/>
      <w:lvlJc w:val="left"/>
      <w:pPr>
        <w:ind w:left="720" w:hanging="360"/>
      </w:pPr>
    </w:lvl>
    <w:lvl w:ilvl="1" w:tplc="0B865224">
      <w:start w:val="1"/>
      <w:numFmt w:val="lowerLetter"/>
      <w:lvlText w:val="%2."/>
      <w:lvlJc w:val="left"/>
      <w:pPr>
        <w:ind w:left="1440" w:hanging="360"/>
      </w:pPr>
    </w:lvl>
    <w:lvl w:ilvl="2" w:tplc="8CA2BB8C">
      <w:start w:val="1"/>
      <w:numFmt w:val="lowerRoman"/>
      <w:lvlText w:val="%3."/>
      <w:lvlJc w:val="right"/>
      <w:pPr>
        <w:ind w:left="2160" w:hanging="180"/>
      </w:pPr>
    </w:lvl>
    <w:lvl w:ilvl="3" w:tplc="9C20F186">
      <w:start w:val="1"/>
      <w:numFmt w:val="decimal"/>
      <w:lvlText w:val="%4."/>
      <w:lvlJc w:val="left"/>
      <w:pPr>
        <w:ind w:left="2880" w:hanging="360"/>
      </w:pPr>
    </w:lvl>
    <w:lvl w:ilvl="4" w:tplc="2BB88792">
      <w:start w:val="1"/>
      <w:numFmt w:val="lowerLetter"/>
      <w:lvlText w:val="%5."/>
      <w:lvlJc w:val="left"/>
      <w:pPr>
        <w:ind w:left="3600" w:hanging="360"/>
      </w:pPr>
    </w:lvl>
    <w:lvl w:ilvl="5" w:tplc="602025F6">
      <w:start w:val="1"/>
      <w:numFmt w:val="lowerRoman"/>
      <w:lvlText w:val="%6."/>
      <w:lvlJc w:val="right"/>
      <w:pPr>
        <w:ind w:left="4320" w:hanging="180"/>
      </w:pPr>
    </w:lvl>
    <w:lvl w:ilvl="6" w:tplc="9070885C">
      <w:start w:val="1"/>
      <w:numFmt w:val="decimal"/>
      <w:lvlText w:val="%7."/>
      <w:lvlJc w:val="left"/>
      <w:pPr>
        <w:ind w:left="5040" w:hanging="360"/>
      </w:pPr>
    </w:lvl>
    <w:lvl w:ilvl="7" w:tplc="B1C6821E">
      <w:start w:val="1"/>
      <w:numFmt w:val="lowerLetter"/>
      <w:lvlText w:val="%8."/>
      <w:lvlJc w:val="left"/>
      <w:pPr>
        <w:ind w:left="5760" w:hanging="360"/>
      </w:pPr>
    </w:lvl>
    <w:lvl w:ilvl="8" w:tplc="16120ED2">
      <w:start w:val="1"/>
      <w:numFmt w:val="lowerRoman"/>
      <w:lvlText w:val="%9."/>
      <w:lvlJc w:val="right"/>
      <w:pPr>
        <w:ind w:left="6480" w:hanging="180"/>
      </w:pPr>
    </w:lvl>
  </w:abstractNum>
  <w:abstractNum w:abstractNumId="133" w15:restartNumberingAfterBreak="0">
    <w:nsid w:val="6F8353BE"/>
    <w:multiLevelType w:val="multilevel"/>
    <w:tmpl w:val="EBC8F0C2"/>
    <w:lvl w:ilvl="0">
      <w:start w:val="1"/>
      <w:numFmt w:val="bullet"/>
      <w:pStyle w:val="ListBullet2"/>
      <w:lvlText w:val="o"/>
      <w:lvlJc w:val="left"/>
      <w:pPr>
        <w:ind w:left="1080" w:hanging="360"/>
      </w:pPr>
      <w:rPr>
        <w:rFonts w:ascii="Palatino Linotype" w:hAnsi="Palatino Linotype" w:cs="Courier New" w:hint="default"/>
        <w:sz w:val="22"/>
        <w:szCs w:val="22"/>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440"/>
        </w:tabs>
        <w:ind w:left="216" w:firstLine="504"/>
      </w:pPr>
      <w:rPr>
        <w:rFonts w:hint="default"/>
      </w:rPr>
    </w:lvl>
    <w:lvl w:ilvl="4">
      <w:start w:val="1"/>
      <w:numFmt w:val="decimal"/>
      <w:lvlText w:val="%1.%2.%3.%4.%5."/>
      <w:lvlJc w:val="left"/>
      <w:pPr>
        <w:tabs>
          <w:tab w:val="num" w:pos="2520"/>
        </w:tabs>
        <w:ind w:left="1800" w:hanging="360"/>
      </w:pPr>
      <w:rPr>
        <w:rFonts w:hint="default"/>
      </w:rPr>
    </w:lvl>
    <w:lvl w:ilvl="5">
      <w:start w:val="1"/>
      <w:numFmt w:val="decimal"/>
      <w:lvlText w:val="%1.%2.%3.%4.%5.%6."/>
      <w:lvlJc w:val="left"/>
      <w:pPr>
        <w:tabs>
          <w:tab w:val="num" w:pos="2880"/>
        </w:tabs>
        <w:ind w:left="2160" w:hanging="36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134" w15:restartNumberingAfterBreak="0">
    <w:nsid w:val="6FE607E9"/>
    <w:multiLevelType w:val="hybridMultilevel"/>
    <w:tmpl w:val="FFFFFFFF"/>
    <w:lvl w:ilvl="0" w:tplc="27D2EEAE">
      <w:start w:val="1"/>
      <w:numFmt w:val="lowerLetter"/>
      <w:lvlText w:val="%1."/>
      <w:lvlJc w:val="left"/>
      <w:pPr>
        <w:ind w:left="720" w:hanging="360"/>
      </w:pPr>
    </w:lvl>
    <w:lvl w:ilvl="1" w:tplc="3D1A96B2">
      <w:start w:val="1"/>
      <w:numFmt w:val="lowerLetter"/>
      <w:lvlText w:val="%2."/>
      <w:lvlJc w:val="left"/>
      <w:pPr>
        <w:ind w:left="1440" w:hanging="360"/>
      </w:pPr>
    </w:lvl>
    <w:lvl w:ilvl="2" w:tplc="C1C63F76">
      <w:start w:val="1"/>
      <w:numFmt w:val="lowerRoman"/>
      <w:lvlText w:val="%3."/>
      <w:lvlJc w:val="right"/>
      <w:pPr>
        <w:ind w:left="2160" w:hanging="180"/>
      </w:pPr>
    </w:lvl>
    <w:lvl w:ilvl="3" w:tplc="E32A7C20">
      <w:start w:val="1"/>
      <w:numFmt w:val="decimal"/>
      <w:lvlText w:val="%4."/>
      <w:lvlJc w:val="left"/>
      <w:pPr>
        <w:ind w:left="2880" w:hanging="360"/>
      </w:pPr>
    </w:lvl>
    <w:lvl w:ilvl="4" w:tplc="60E235D4">
      <w:start w:val="1"/>
      <w:numFmt w:val="lowerLetter"/>
      <w:lvlText w:val="%5."/>
      <w:lvlJc w:val="left"/>
      <w:pPr>
        <w:ind w:left="3600" w:hanging="360"/>
      </w:pPr>
    </w:lvl>
    <w:lvl w:ilvl="5" w:tplc="809410E8">
      <w:start w:val="1"/>
      <w:numFmt w:val="lowerRoman"/>
      <w:lvlText w:val="%6."/>
      <w:lvlJc w:val="right"/>
      <w:pPr>
        <w:ind w:left="4320" w:hanging="180"/>
      </w:pPr>
    </w:lvl>
    <w:lvl w:ilvl="6" w:tplc="004A7FC8">
      <w:start w:val="1"/>
      <w:numFmt w:val="decimal"/>
      <w:lvlText w:val="%7."/>
      <w:lvlJc w:val="left"/>
      <w:pPr>
        <w:ind w:left="5040" w:hanging="360"/>
      </w:pPr>
    </w:lvl>
    <w:lvl w:ilvl="7" w:tplc="9326A2EE">
      <w:start w:val="1"/>
      <w:numFmt w:val="lowerLetter"/>
      <w:lvlText w:val="%8."/>
      <w:lvlJc w:val="left"/>
      <w:pPr>
        <w:ind w:left="5760" w:hanging="360"/>
      </w:pPr>
    </w:lvl>
    <w:lvl w:ilvl="8" w:tplc="F01C07CA">
      <w:start w:val="1"/>
      <w:numFmt w:val="lowerRoman"/>
      <w:lvlText w:val="%9."/>
      <w:lvlJc w:val="right"/>
      <w:pPr>
        <w:ind w:left="6480" w:hanging="180"/>
      </w:pPr>
    </w:lvl>
  </w:abstractNum>
  <w:abstractNum w:abstractNumId="135" w15:restartNumberingAfterBreak="0">
    <w:nsid w:val="6FFC718E"/>
    <w:multiLevelType w:val="hybridMultilevel"/>
    <w:tmpl w:val="469E99BE"/>
    <w:lvl w:ilvl="0" w:tplc="9284808C">
      <w:start w:val="1"/>
      <w:numFmt w:val="decimal"/>
      <w:lvlText w:val="%1."/>
      <w:lvlJc w:val="left"/>
      <w:pPr>
        <w:ind w:left="720" w:hanging="360"/>
      </w:pPr>
    </w:lvl>
    <w:lvl w:ilvl="1" w:tplc="F5405880">
      <w:start w:val="1"/>
      <w:numFmt w:val="lowerLetter"/>
      <w:lvlText w:val="%2."/>
      <w:lvlJc w:val="left"/>
      <w:pPr>
        <w:ind w:left="1440" w:hanging="360"/>
      </w:pPr>
    </w:lvl>
    <w:lvl w:ilvl="2" w:tplc="A5DEA0AA">
      <w:start w:val="1"/>
      <w:numFmt w:val="lowerRoman"/>
      <w:lvlText w:val="%3."/>
      <w:lvlJc w:val="right"/>
      <w:pPr>
        <w:ind w:left="2160" w:hanging="180"/>
      </w:pPr>
    </w:lvl>
    <w:lvl w:ilvl="3" w:tplc="1F86A338">
      <w:start w:val="1"/>
      <w:numFmt w:val="decimal"/>
      <w:lvlText w:val="%4."/>
      <w:lvlJc w:val="left"/>
      <w:pPr>
        <w:ind w:left="2880" w:hanging="360"/>
      </w:pPr>
    </w:lvl>
    <w:lvl w:ilvl="4" w:tplc="16FAC15C">
      <w:start w:val="1"/>
      <w:numFmt w:val="lowerLetter"/>
      <w:lvlText w:val="%5."/>
      <w:lvlJc w:val="left"/>
      <w:pPr>
        <w:ind w:left="3600" w:hanging="360"/>
      </w:pPr>
    </w:lvl>
    <w:lvl w:ilvl="5" w:tplc="7C66B33C">
      <w:start w:val="1"/>
      <w:numFmt w:val="lowerRoman"/>
      <w:lvlText w:val="%6."/>
      <w:lvlJc w:val="right"/>
      <w:pPr>
        <w:ind w:left="4320" w:hanging="180"/>
      </w:pPr>
    </w:lvl>
    <w:lvl w:ilvl="6" w:tplc="B18CEE2C">
      <w:start w:val="1"/>
      <w:numFmt w:val="decimal"/>
      <w:lvlText w:val="%7."/>
      <w:lvlJc w:val="left"/>
      <w:pPr>
        <w:ind w:left="5040" w:hanging="360"/>
      </w:pPr>
    </w:lvl>
    <w:lvl w:ilvl="7" w:tplc="AF4EE164">
      <w:start w:val="1"/>
      <w:numFmt w:val="lowerLetter"/>
      <w:lvlText w:val="%8."/>
      <w:lvlJc w:val="left"/>
      <w:pPr>
        <w:ind w:left="5760" w:hanging="360"/>
      </w:pPr>
    </w:lvl>
    <w:lvl w:ilvl="8" w:tplc="5FCEF726">
      <w:start w:val="1"/>
      <w:numFmt w:val="lowerRoman"/>
      <w:lvlText w:val="%9."/>
      <w:lvlJc w:val="right"/>
      <w:pPr>
        <w:ind w:left="6480" w:hanging="180"/>
      </w:pPr>
    </w:lvl>
  </w:abstractNum>
  <w:abstractNum w:abstractNumId="136" w15:restartNumberingAfterBreak="0">
    <w:nsid w:val="703E3DE7"/>
    <w:multiLevelType w:val="hybridMultilevel"/>
    <w:tmpl w:val="FFFFFFFF"/>
    <w:lvl w:ilvl="0" w:tplc="12EE939E">
      <w:start w:val="1"/>
      <w:numFmt w:val="decimal"/>
      <w:lvlText w:val="%1."/>
      <w:lvlJc w:val="left"/>
      <w:pPr>
        <w:ind w:left="720" w:hanging="360"/>
      </w:pPr>
    </w:lvl>
    <w:lvl w:ilvl="1" w:tplc="A2C4C748">
      <w:start w:val="1"/>
      <w:numFmt w:val="lowerLetter"/>
      <w:lvlText w:val="%2."/>
      <w:lvlJc w:val="left"/>
      <w:pPr>
        <w:ind w:left="1440" w:hanging="360"/>
      </w:pPr>
    </w:lvl>
    <w:lvl w:ilvl="2" w:tplc="9EC67BE0">
      <w:start w:val="1"/>
      <w:numFmt w:val="lowerRoman"/>
      <w:lvlText w:val="%3."/>
      <w:lvlJc w:val="right"/>
      <w:pPr>
        <w:ind w:left="2160" w:hanging="180"/>
      </w:pPr>
    </w:lvl>
    <w:lvl w:ilvl="3" w:tplc="C7883F4C">
      <w:start w:val="1"/>
      <w:numFmt w:val="decimal"/>
      <w:lvlText w:val="%4."/>
      <w:lvlJc w:val="left"/>
      <w:pPr>
        <w:ind w:left="2880" w:hanging="360"/>
      </w:pPr>
    </w:lvl>
    <w:lvl w:ilvl="4" w:tplc="A8C0451E">
      <w:start w:val="1"/>
      <w:numFmt w:val="lowerLetter"/>
      <w:lvlText w:val="%5."/>
      <w:lvlJc w:val="left"/>
      <w:pPr>
        <w:ind w:left="3600" w:hanging="360"/>
      </w:pPr>
    </w:lvl>
    <w:lvl w:ilvl="5" w:tplc="FC640EF0">
      <w:start w:val="1"/>
      <w:numFmt w:val="lowerRoman"/>
      <w:lvlText w:val="%6."/>
      <w:lvlJc w:val="right"/>
      <w:pPr>
        <w:ind w:left="4320" w:hanging="180"/>
      </w:pPr>
    </w:lvl>
    <w:lvl w:ilvl="6" w:tplc="508225BA">
      <w:start w:val="1"/>
      <w:numFmt w:val="decimal"/>
      <w:lvlText w:val="%7."/>
      <w:lvlJc w:val="left"/>
      <w:pPr>
        <w:ind w:left="5040" w:hanging="360"/>
      </w:pPr>
    </w:lvl>
    <w:lvl w:ilvl="7" w:tplc="AABECA28">
      <w:start w:val="1"/>
      <w:numFmt w:val="lowerLetter"/>
      <w:lvlText w:val="%8."/>
      <w:lvlJc w:val="left"/>
      <w:pPr>
        <w:ind w:left="5760" w:hanging="360"/>
      </w:pPr>
    </w:lvl>
    <w:lvl w:ilvl="8" w:tplc="DEB68F70">
      <w:start w:val="1"/>
      <w:numFmt w:val="lowerRoman"/>
      <w:lvlText w:val="%9."/>
      <w:lvlJc w:val="right"/>
      <w:pPr>
        <w:ind w:left="6480" w:hanging="180"/>
      </w:pPr>
    </w:lvl>
  </w:abstractNum>
  <w:abstractNum w:abstractNumId="137" w15:restartNumberingAfterBreak="0">
    <w:nsid w:val="716330D3"/>
    <w:multiLevelType w:val="hybridMultilevel"/>
    <w:tmpl w:val="A56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157059"/>
    <w:multiLevelType w:val="hybridMultilevel"/>
    <w:tmpl w:val="FFFFFFFF"/>
    <w:lvl w:ilvl="0" w:tplc="CC461410">
      <w:start w:val="1"/>
      <w:numFmt w:val="decimal"/>
      <w:lvlText w:val="%1."/>
      <w:lvlJc w:val="left"/>
      <w:pPr>
        <w:ind w:left="720" w:hanging="360"/>
      </w:pPr>
    </w:lvl>
    <w:lvl w:ilvl="1" w:tplc="1F6E087A">
      <w:start w:val="1"/>
      <w:numFmt w:val="lowerLetter"/>
      <w:lvlText w:val="%2."/>
      <w:lvlJc w:val="left"/>
      <w:pPr>
        <w:ind w:left="1440" w:hanging="360"/>
      </w:pPr>
    </w:lvl>
    <w:lvl w:ilvl="2" w:tplc="B0007B32">
      <w:start w:val="1"/>
      <w:numFmt w:val="lowerRoman"/>
      <w:lvlText w:val="%3."/>
      <w:lvlJc w:val="right"/>
      <w:pPr>
        <w:ind w:left="2160" w:hanging="180"/>
      </w:pPr>
    </w:lvl>
    <w:lvl w:ilvl="3" w:tplc="BB76276C">
      <w:start w:val="1"/>
      <w:numFmt w:val="decimal"/>
      <w:lvlText w:val="%4."/>
      <w:lvlJc w:val="left"/>
      <w:pPr>
        <w:ind w:left="2880" w:hanging="360"/>
      </w:pPr>
    </w:lvl>
    <w:lvl w:ilvl="4" w:tplc="BE5098CA">
      <w:start w:val="1"/>
      <w:numFmt w:val="lowerLetter"/>
      <w:lvlText w:val="%5."/>
      <w:lvlJc w:val="left"/>
      <w:pPr>
        <w:ind w:left="3600" w:hanging="360"/>
      </w:pPr>
    </w:lvl>
    <w:lvl w:ilvl="5" w:tplc="1B609578">
      <w:start w:val="1"/>
      <w:numFmt w:val="lowerRoman"/>
      <w:lvlText w:val="%6."/>
      <w:lvlJc w:val="right"/>
      <w:pPr>
        <w:ind w:left="4320" w:hanging="180"/>
      </w:pPr>
    </w:lvl>
    <w:lvl w:ilvl="6" w:tplc="C04CA0CA">
      <w:start w:val="1"/>
      <w:numFmt w:val="decimal"/>
      <w:lvlText w:val="%7."/>
      <w:lvlJc w:val="left"/>
      <w:pPr>
        <w:ind w:left="5040" w:hanging="360"/>
      </w:pPr>
    </w:lvl>
    <w:lvl w:ilvl="7" w:tplc="E092C044">
      <w:start w:val="1"/>
      <w:numFmt w:val="lowerLetter"/>
      <w:lvlText w:val="%8."/>
      <w:lvlJc w:val="left"/>
      <w:pPr>
        <w:ind w:left="5760" w:hanging="360"/>
      </w:pPr>
    </w:lvl>
    <w:lvl w:ilvl="8" w:tplc="A2CAB5FA">
      <w:start w:val="1"/>
      <w:numFmt w:val="lowerRoman"/>
      <w:lvlText w:val="%9."/>
      <w:lvlJc w:val="right"/>
      <w:pPr>
        <w:ind w:left="6480" w:hanging="180"/>
      </w:pPr>
    </w:lvl>
  </w:abstractNum>
  <w:abstractNum w:abstractNumId="139" w15:restartNumberingAfterBreak="0">
    <w:nsid w:val="725C7590"/>
    <w:multiLevelType w:val="hybridMultilevel"/>
    <w:tmpl w:val="CC5A3ABA"/>
    <w:lvl w:ilvl="0" w:tplc="5784F222">
      <w:start w:val="1"/>
      <w:numFmt w:val="lowerLetter"/>
      <w:lvlText w:val="%1."/>
      <w:lvlJc w:val="left"/>
      <w:pPr>
        <w:ind w:left="720" w:hanging="360"/>
      </w:pPr>
    </w:lvl>
    <w:lvl w:ilvl="1" w:tplc="AAA637F0">
      <w:start w:val="1"/>
      <w:numFmt w:val="lowerLetter"/>
      <w:lvlText w:val="%2."/>
      <w:lvlJc w:val="left"/>
      <w:pPr>
        <w:ind w:left="1440" w:hanging="360"/>
      </w:pPr>
    </w:lvl>
    <w:lvl w:ilvl="2" w:tplc="85904522">
      <w:start w:val="1"/>
      <w:numFmt w:val="lowerRoman"/>
      <w:lvlText w:val="%3."/>
      <w:lvlJc w:val="right"/>
      <w:pPr>
        <w:ind w:left="2160" w:hanging="180"/>
      </w:pPr>
    </w:lvl>
    <w:lvl w:ilvl="3" w:tplc="B70003D6">
      <w:start w:val="1"/>
      <w:numFmt w:val="decimal"/>
      <w:lvlText w:val="%4."/>
      <w:lvlJc w:val="left"/>
      <w:pPr>
        <w:ind w:left="2880" w:hanging="360"/>
      </w:pPr>
    </w:lvl>
    <w:lvl w:ilvl="4" w:tplc="684A6A22">
      <w:start w:val="1"/>
      <w:numFmt w:val="lowerLetter"/>
      <w:lvlText w:val="%5."/>
      <w:lvlJc w:val="left"/>
      <w:pPr>
        <w:ind w:left="3600" w:hanging="360"/>
      </w:pPr>
    </w:lvl>
    <w:lvl w:ilvl="5" w:tplc="FE04A000">
      <w:start w:val="1"/>
      <w:numFmt w:val="lowerRoman"/>
      <w:lvlText w:val="%6."/>
      <w:lvlJc w:val="right"/>
      <w:pPr>
        <w:ind w:left="4320" w:hanging="180"/>
      </w:pPr>
    </w:lvl>
    <w:lvl w:ilvl="6" w:tplc="C8B0A198">
      <w:start w:val="1"/>
      <w:numFmt w:val="decimal"/>
      <w:lvlText w:val="%7."/>
      <w:lvlJc w:val="left"/>
      <w:pPr>
        <w:ind w:left="5040" w:hanging="360"/>
      </w:pPr>
    </w:lvl>
    <w:lvl w:ilvl="7" w:tplc="B004196E">
      <w:start w:val="1"/>
      <w:numFmt w:val="lowerLetter"/>
      <w:lvlText w:val="%8."/>
      <w:lvlJc w:val="left"/>
      <w:pPr>
        <w:ind w:left="5760" w:hanging="360"/>
      </w:pPr>
    </w:lvl>
    <w:lvl w:ilvl="8" w:tplc="198C81F6">
      <w:start w:val="1"/>
      <w:numFmt w:val="lowerRoman"/>
      <w:lvlText w:val="%9."/>
      <w:lvlJc w:val="right"/>
      <w:pPr>
        <w:ind w:left="6480" w:hanging="180"/>
      </w:pPr>
    </w:lvl>
  </w:abstractNum>
  <w:abstractNum w:abstractNumId="140" w15:restartNumberingAfterBreak="0">
    <w:nsid w:val="732B1640"/>
    <w:multiLevelType w:val="hybridMultilevel"/>
    <w:tmpl w:val="993C3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75F55CA"/>
    <w:multiLevelType w:val="hybridMultilevel"/>
    <w:tmpl w:val="FFFFFFFF"/>
    <w:lvl w:ilvl="0" w:tplc="D020F14A">
      <w:start w:val="1"/>
      <w:numFmt w:val="decimal"/>
      <w:lvlText w:val="%1."/>
      <w:lvlJc w:val="left"/>
      <w:pPr>
        <w:ind w:left="720" w:hanging="360"/>
      </w:pPr>
    </w:lvl>
    <w:lvl w:ilvl="1" w:tplc="41328DF8">
      <w:start w:val="1"/>
      <w:numFmt w:val="lowerLetter"/>
      <w:lvlText w:val="%2."/>
      <w:lvlJc w:val="left"/>
      <w:pPr>
        <w:ind w:left="1440" w:hanging="360"/>
      </w:pPr>
    </w:lvl>
    <w:lvl w:ilvl="2" w:tplc="EF60C74E">
      <w:start w:val="1"/>
      <w:numFmt w:val="lowerRoman"/>
      <w:lvlText w:val="%3."/>
      <w:lvlJc w:val="right"/>
      <w:pPr>
        <w:ind w:left="2160" w:hanging="180"/>
      </w:pPr>
    </w:lvl>
    <w:lvl w:ilvl="3" w:tplc="8FB8FDAE">
      <w:start w:val="1"/>
      <w:numFmt w:val="decimal"/>
      <w:lvlText w:val="%4."/>
      <w:lvlJc w:val="left"/>
      <w:pPr>
        <w:ind w:left="2880" w:hanging="360"/>
      </w:pPr>
    </w:lvl>
    <w:lvl w:ilvl="4" w:tplc="AAF4C23A">
      <w:start w:val="1"/>
      <w:numFmt w:val="lowerLetter"/>
      <w:lvlText w:val="%5."/>
      <w:lvlJc w:val="left"/>
      <w:pPr>
        <w:ind w:left="3600" w:hanging="360"/>
      </w:pPr>
    </w:lvl>
    <w:lvl w:ilvl="5" w:tplc="ADE8211A">
      <w:start w:val="1"/>
      <w:numFmt w:val="lowerRoman"/>
      <w:lvlText w:val="%6."/>
      <w:lvlJc w:val="right"/>
      <w:pPr>
        <w:ind w:left="4320" w:hanging="180"/>
      </w:pPr>
    </w:lvl>
    <w:lvl w:ilvl="6" w:tplc="531E1CBC">
      <w:start w:val="1"/>
      <w:numFmt w:val="decimal"/>
      <w:lvlText w:val="%7."/>
      <w:lvlJc w:val="left"/>
      <w:pPr>
        <w:ind w:left="5040" w:hanging="360"/>
      </w:pPr>
    </w:lvl>
    <w:lvl w:ilvl="7" w:tplc="C786F42E">
      <w:start w:val="1"/>
      <w:numFmt w:val="lowerLetter"/>
      <w:lvlText w:val="%8."/>
      <w:lvlJc w:val="left"/>
      <w:pPr>
        <w:ind w:left="5760" w:hanging="360"/>
      </w:pPr>
    </w:lvl>
    <w:lvl w:ilvl="8" w:tplc="160069CE">
      <w:start w:val="1"/>
      <w:numFmt w:val="lowerRoman"/>
      <w:lvlText w:val="%9."/>
      <w:lvlJc w:val="right"/>
      <w:pPr>
        <w:ind w:left="6480" w:hanging="180"/>
      </w:pPr>
    </w:lvl>
  </w:abstractNum>
  <w:abstractNum w:abstractNumId="142" w15:restartNumberingAfterBreak="0">
    <w:nsid w:val="78243ED0"/>
    <w:multiLevelType w:val="hybridMultilevel"/>
    <w:tmpl w:val="FFFFFFFF"/>
    <w:lvl w:ilvl="0" w:tplc="F33CD592">
      <w:start w:val="1"/>
      <w:numFmt w:val="decimal"/>
      <w:lvlText w:val="%1."/>
      <w:lvlJc w:val="left"/>
      <w:pPr>
        <w:ind w:left="720" w:hanging="360"/>
      </w:pPr>
    </w:lvl>
    <w:lvl w:ilvl="1" w:tplc="E216E53C">
      <w:start w:val="1"/>
      <w:numFmt w:val="lowerLetter"/>
      <w:lvlText w:val="%2."/>
      <w:lvlJc w:val="left"/>
      <w:pPr>
        <w:ind w:left="1440" w:hanging="360"/>
      </w:pPr>
    </w:lvl>
    <w:lvl w:ilvl="2" w:tplc="C46C1B74">
      <w:start w:val="1"/>
      <w:numFmt w:val="lowerRoman"/>
      <w:lvlText w:val="%3."/>
      <w:lvlJc w:val="right"/>
      <w:pPr>
        <w:ind w:left="2160" w:hanging="180"/>
      </w:pPr>
    </w:lvl>
    <w:lvl w:ilvl="3" w:tplc="8918FF2A">
      <w:start w:val="1"/>
      <w:numFmt w:val="decimal"/>
      <w:lvlText w:val="%4."/>
      <w:lvlJc w:val="left"/>
      <w:pPr>
        <w:ind w:left="2880" w:hanging="360"/>
      </w:pPr>
    </w:lvl>
    <w:lvl w:ilvl="4" w:tplc="779E8352">
      <w:start w:val="1"/>
      <w:numFmt w:val="lowerLetter"/>
      <w:lvlText w:val="%5."/>
      <w:lvlJc w:val="left"/>
      <w:pPr>
        <w:ind w:left="3600" w:hanging="360"/>
      </w:pPr>
    </w:lvl>
    <w:lvl w:ilvl="5" w:tplc="5352E304">
      <w:start w:val="1"/>
      <w:numFmt w:val="lowerRoman"/>
      <w:lvlText w:val="%6."/>
      <w:lvlJc w:val="right"/>
      <w:pPr>
        <w:ind w:left="4320" w:hanging="180"/>
      </w:pPr>
    </w:lvl>
    <w:lvl w:ilvl="6" w:tplc="D1845C5A">
      <w:start w:val="1"/>
      <w:numFmt w:val="decimal"/>
      <w:lvlText w:val="%7."/>
      <w:lvlJc w:val="left"/>
      <w:pPr>
        <w:ind w:left="5040" w:hanging="360"/>
      </w:pPr>
    </w:lvl>
    <w:lvl w:ilvl="7" w:tplc="5176A582">
      <w:start w:val="1"/>
      <w:numFmt w:val="lowerLetter"/>
      <w:lvlText w:val="%8."/>
      <w:lvlJc w:val="left"/>
      <w:pPr>
        <w:ind w:left="5760" w:hanging="360"/>
      </w:pPr>
    </w:lvl>
    <w:lvl w:ilvl="8" w:tplc="0472C63E">
      <w:start w:val="1"/>
      <w:numFmt w:val="lowerRoman"/>
      <w:lvlText w:val="%9."/>
      <w:lvlJc w:val="right"/>
      <w:pPr>
        <w:ind w:left="6480" w:hanging="180"/>
      </w:pPr>
    </w:lvl>
  </w:abstractNum>
  <w:abstractNum w:abstractNumId="143" w15:restartNumberingAfterBreak="0">
    <w:nsid w:val="78577E6E"/>
    <w:multiLevelType w:val="hybridMultilevel"/>
    <w:tmpl w:val="FFFFFFFF"/>
    <w:lvl w:ilvl="0" w:tplc="0E52DB84">
      <w:start w:val="1"/>
      <w:numFmt w:val="decimal"/>
      <w:lvlText w:val="%1."/>
      <w:lvlJc w:val="left"/>
      <w:pPr>
        <w:ind w:left="720" w:hanging="360"/>
      </w:pPr>
    </w:lvl>
    <w:lvl w:ilvl="1" w:tplc="048826BC">
      <w:start w:val="1"/>
      <w:numFmt w:val="lowerLetter"/>
      <w:lvlText w:val="%2."/>
      <w:lvlJc w:val="left"/>
      <w:pPr>
        <w:ind w:left="1440" w:hanging="360"/>
      </w:pPr>
    </w:lvl>
    <w:lvl w:ilvl="2" w:tplc="55307D96">
      <w:start w:val="1"/>
      <w:numFmt w:val="lowerRoman"/>
      <w:lvlText w:val="%3."/>
      <w:lvlJc w:val="right"/>
      <w:pPr>
        <w:ind w:left="2160" w:hanging="180"/>
      </w:pPr>
    </w:lvl>
    <w:lvl w:ilvl="3" w:tplc="86B678D8">
      <w:start w:val="1"/>
      <w:numFmt w:val="decimal"/>
      <w:lvlText w:val="%4."/>
      <w:lvlJc w:val="left"/>
      <w:pPr>
        <w:ind w:left="2880" w:hanging="360"/>
      </w:pPr>
    </w:lvl>
    <w:lvl w:ilvl="4" w:tplc="957AE924">
      <w:start w:val="1"/>
      <w:numFmt w:val="lowerLetter"/>
      <w:lvlText w:val="%5."/>
      <w:lvlJc w:val="left"/>
      <w:pPr>
        <w:ind w:left="3600" w:hanging="360"/>
      </w:pPr>
    </w:lvl>
    <w:lvl w:ilvl="5" w:tplc="B644EB90">
      <w:start w:val="1"/>
      <w:numFmt w:val="lowerRoman"/>
      <w:lvlText w:val="%6."/>
      <w:lvlJc w:val="right"/>
      <w:pPr>
        <w:ind w:left="4320" w:hanging="180"/>
      </w:pPr>
    </w:lvl>
    <w:lvl w:ilvl="6" w:tplc="B9D0D7B8">
      <w:start w:val="1"/>
      <w:numFmt w:val="decimal"/>
      <w:lvlText w:val="%7."/>
      <w:lvlJc w:val="left"/>
      <w:pPr>
        <w:ind w:left="5040" w:hanging="360"/>
      </w:pPr>
    </w:lvl>
    <w:lvl w:ilvl="7" w:tplc="66A0A2BA">
      <w:start w:val="1"/>
      <w:numFmt w:val="lowerLetter"/>
      <w:lvlText w:val="%8."/>
      <w:lvlJc w:val="left"/>
      <w:pPr>
        <w:ind w:left="5760" w:hanging="360"/>
      </w:pPr>
    </w:lvl>
    <w:lvl w:ilvl="8" w:tplc="4FDE66E8">
      <w:start w:val="1"/>
      <w:numFmt w:val="lowerRoman"/>
      <w:lvlText w:val="%9."/>
      <w:lvlJc w:val="right"/>
      <w:pPr>
        <w:ind w:left="6480" w:hanging="180"/>
      </w:pPr>
    </w:lvl>
  </w:abstractNum>
  <w:abstractNum w:abstractNumId="144" w15:restartNumberingAfterBreak="0">
    <w:nsid w:val="7A0C70A5"/>
    <w:multiLevelType w:val="hybridMultilevel"/>
    <w:tmpl w:val="9362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ACB004D"/>
    <w:multiLevelType w:val="hybridMultilevel"/>
    <w:tmpl w:val="FFFFFFFF"/>
    <w:lvl w:ilvl="0" w:tplc="654A3842">
      <w:start w:val="1"/>
      <w:numFmt w:val="decimal"/>
      <w:lvlText w:val="%1."/>
      <w:lvlJc w:val="left"/>
      <w:pPr>
        <w:ind w:left="720" w:hanging="360"/>
      </w:pPr>
    </w:lvl>
    <w:lvl w:ilvl="1" w:tplc="BF444534">
      <w:start w:val="1"/>
      <w:numFmt w:val="lowerLetter"/>
      <w:lvlText w:val="%2."/>
      <w:lvlJc w:val="left"/>
      <w:pPr>
        <w:ind w:left="1440" w:hanging="360"/>
      </w:pPr>
    </w:lvl>
    <w:lvl w:ilvl="2" w:tplc="5EF40C3C">
      <w:start w:val="1"/>
      <w:numFmt w:val="lowerRoman"/>
      <w:lvlText w:val="%3."/>
      <w:lvlJc w:val="right"/>
      <w:pPr>
        <w:ind w:left="2160" w:hanging="180"/>
      </w:pPr>
    </w:lvl>
    <w:lvl w:ilvl="3" w:tplc="D2FC8FB6">
      <w:start w:val="1"/>
      <w:numFmt w:val="decimal"/>
      <w:lvlText w:val="%4."/>
      <w:lvlJc w:val="left"/>
      <w:pPr>
        <w:ind w:left="2880" w:hanging="360"/>
      </w:pPr>
    </w:lvl>
    <w:lvl w:ilvl="4" w:tplc="D16817E8">
      <w:start w:val="1"/>
      <w:numFmt w:val="lowerLetter"/>
      <w:lvlText w:val="%5."/>
      <w:lvlJc w:val="left"/>
      <w:pPr>
        <w:ind w:left="3600" w:hanging="360"/>
      </w:pPr>
    </w:lvl>
    <w:lvl w:ilvl="5" w:tplc="754E8CEC">
      <w:start w:val="1"/>
      <w:numFmt w:val="lowerRoman"/>
      <w:lvlText w:val="%6."/>
      <w:lvlJc w:val="right"/>
      <w:pPr>
        <w:ind w:left="4320" w:hanging="180"/>
      </w:pPr>
    </w:lvl>
    <w:lvl w:ilvl="6" w:tplc="D79ADE1A">
      <w:start w:val="1"/>
      <w:numFmt w:val="decimal"/>
      <w:lvlText w:val="%7."/>
      <w:lvlJc w:val="left"/>
      <w:pPr>
        <w:ind w:left="5040" w:hanging="360"/>
      </w:pPr>
    </w:lvl>
    <w:lvl w:ilvl="7" w:tplc="0BF2C702">
      <w:start w:val="1"/>
      <w:numFmt w:val="lowerLetter"/>
      <w:lvlText w:val="%8."/>
      <w:lvlJc w:val="left"/>
      <w:pPr>
        <w:ind w:left="5760" w:hanging="360"/>
      </w:pPr>
    </w:lvl>
    <w:lvl w:ilvl="8" w:tplc="50A42AEA">
      <w:start w:val="1"/>
      <w:numFmt w:val="lowerRoman"/>
      <w:lvlText w:val="%9."/>
      <w:lvlJc w:val="right"/>
      <w:pPr>
        <w:ind w:left="6480" w:hanging="180"/>
      </w:pPr>
    </w:lvl>
  </w:abstractNum>
  <w:abstractNum w:abstractNumId="146" w15:restartNumberingAfterBreak="0">
    <w:nsid w:val="7C0F2373"/>
    <w:multiLevelType w:val="hybridMultilevel"/>
    <w:tmpl w:val="FFFFFFFF"/>
    <w:lvl w:ilvl="0" w:tplc="3C10C25E">
      <w:start w:val="1"/>
      <w:numFmt w:val="decimal"/>
      <w:lvlText w:val="%1)"/>
      <w:lvlJc w:val="left"/>
      <w:pPr>
        <w:ind w:left="720" w:hanging="360"/>
      </w:pPr>
    </w:lvl>
    <w:lvl w:ilvl="1" w:tplc="44CA47D8">
      <w:start w:val="1"/>
      <w:numFmt w:val="lowerLetter"/>
      <w:lvlText w:val="%2)"/>
      <w:lvlJc w:val="left"/>
      <w:pPr>
        <w:ind w:left="1440" w:hanging="360"/>
      </w:pPr>
    </w:lvl>
    <w:lvl w:ilvl="2" w:tplc="7BDAEC36">
      <w:start w:val="1"/>
      <w:numFmt w:val="lowerRoman"/>
      <w:lvlText w:val="%3)"/>
      <w:lvlJc w:val="right"/>
      <w:pPr>
        <w:ind w:left="2160" w:hanging="180"/>
      </w:pPr>
    </w:lvl>
    <w:lvl w:ilvl="3" w:tplc="78586A92">
      <w:start w:val="1"/>
      <w:numFmt w:val="decimal"/>
      <w:lvlText w:val="(%4)"/>
      <w:lvlJc w:val="left"/>
      <w:pPr>
        <w:ind w:left="2880" w:hanging="360"/>
      </w:pPr>
    </w:lvl>
    <w:lvl w:ilvl="4" w:tplc="D8B43258">
      <w:start w:val="1"/>
      <w:numFmt w:val="lowerLetter"/>
      <w:lvlText w:val="(%5)"/>
      <w:lvlJc w:val="left"/>
      <w:pPr>
        <w:ind w:left="3600" w:hanging="360"/>
      </w:pPr>
    </w:lvl>
    <w:lvl w:ilvl="5" w:tplc="C330A5FA">
      <w:start w:val="1"/>
      <w:numFmt w:val="lowerRoman"/>
      <w:lvlText w:val="(%6)"/>
      <w:lvlJc w:val="right"/>
      <w:pPr>
        <w:ind w:left="4320" w:hanging="180"/>
      </w:pPr>
    </w:lvl>
    <w:lvl w:ilvl="6" w:tplc="188E7326">
      <w:start w:val="1"/>
      <w:numFmt w:val="decimal"/>
      <w:lvlText w:val="%7."/>
      <w:lvlJc w:val="left"/>
      <w:pPr>
        <w:ind w:left="5040" w:hanging="360"/>
      </w:pPr>
    </w:lvl>
    <w:lvl w:ilvl="7" w:tplc="D7B25724">
      <w:start w:val="1"/>
      <w:numFmt w:val="lowerLetter"/>
      <w:lvlText w:val="%8."/>
      <w:lvlJc w:val="left"/>
      <w:pPr>
        <w:ind w:left="5760" w:hanging="360"/>
      </w:pPr>
    </w:lvl>
    <w:lvl w:ilvl="8" w:tplc="90C2D70C">
      <w:start w:val="1"/>
      <w:numFmt w:val="lowerRoman"/>
      <w:lvlText w:val="%9."/>
      <w:lvlJc w:val="right"/>
      <w:pPr>
        <w:ind w:left="6480" w:hanging="180"/>
      </w:pPr>
    </w:lvl>
  </w:abstractNum>
  <w:abstractNum w:abstractNumId="147" w15:restartNumberingAfterBreak="0">
    <w:nsid w:val="7C7B57F5"/>
    <w:multiLevelType w:val="hybridMultilevel"/>
    <w:tmpl w:val="FFFFFFFF"/>
    <w:lvl w:ilvl="0" w:tplc="57362248">
      <w:start w:val="1"/>
      <w:numFmt w:val="decimal"/>
      <w:lvlText w:val="%1."/>
      <w:lvlJc w:val="left"/>
      <w:pPr>
        <w:ind w:left="720" w:hanging="360"/>
      </w:pPr>
    </w:lvl>
    <w:lvl w:ilvl="1" w:tplc="69FA1EB2">
      <w:start w:val="1"/>
      <w:numFmt w:val="lowerLetter"/>
      <w:lvlText w:val="%2."/>
      <w:lvlJc w:val="left"/>
      <w:pPr>
        <w:ind w:left="1440" w:hanging="360"/>
      </w:pPr>
    </w:lvl>
    <w:lvl w:ilvl="2" w:tplc="D6D097C8">
      <w:start w:val="1"/>
      <w:numFmt w:val="lowerRoman"/>
      <w:lvlText w:val="%3."/>
      <w:lvlJc w:val="right"/>
      <w:pPr>
        <w:ind w:left="2160" w:hanging="180"/>
      </w:pPr>
    </w:lvl>
    <w:lvl w:ilvl="3" w:tplc="6F1CE3EA">
      <w:start w:val="1"/>
      <w:numFmt w:val="decimal"/>
      <w:lvlText w:val="%4."/>
      <w:lvlJc w:val="left"/>
      <w:pPr>
        <w:ind w:left="2880" w:hanging="360"/>
      </w:pPr>
    </w:lvl>
    <w:lvl w:ilvl="4" w:tplc="4CE68E8C">
      <w:start w:val="1"/>
      <w:numFmt w:val="lowerLetter"/>
      <w:lvlText w:val="%5."/>
      <w:lvlJc w:val="left"/>
      <w:pPr>
        <w:ind w:left="3600" w:hanging="360"/>
      </w:pPr>
    </w:lvl>
    <w:lvl w:ilvl="5" w:tplc="2A763DD0">
      <w:start w:val="1"/>
      <w:numFmt w:val="lowerRoman"/>
      <w:lvlText w:val="%6."/>
      <w:lvlJc w:val="right"/>
      <w:pPr>
        <w:ind w:left="4320" w:hanging="180"/>
      </w:pPr>
    </w:lvl>
    <w:lvl w:ilvl="6" w:tplc="E6888452">
      <w:start w:val="1"/>
      <w:numFmt w:val="decimal"/>
      <w:lvlText w:val="%7."/>
      <w:lvlJc w:val="left"/>
      <w:pPr>
        <w:ind w:left="5040" w:hanging="360"/>
      </w:pPr>
    </w:lvl>
    <w:lvl w:ilvl="7" w:tplc="A3EAD2C4">
      <w:start w:val="1"/>
      <w:numFmt w:val="lowerLetter"/>
      <w:lvlText w:val="%8."/>
      <w:lvlJc w:val="left"/>
      <w:pPr>
        <w:ind w:left="5760" w:hanging="360"/>
      </w:pPr>
    </w:lvl>
    <w:lvl w:ilvl="8" w:tplc="66B827FC">
      <w:start w:val="1"/>
      <w:numFmt w:val="lowerRoman"/>
      <w:lvlText w:val="%9."/>
      <w:lvlJc w:val="right"/>
      <w:pPr>
        <w:ind w:left="6480" w:hanging="180"/>
      </w:pPr>
    </w:lvl>
  </w:abstractNum>
  <w:abstractNum w:abstractNumId="148" w15:restartNumberingAfterBreak="0">
    <w:nsid w:val="7DF31F1B"/>
    <w:multiLevelType w:val="hybridMultilevel"/>
    <w:tmpl w:val="FFFFFFFF"/>
    <w:lvl w:ilvl="0" w:tplc="F2868E46">
      <w:start w:val="1"/>
      <w:numFmt w:val="lowerLetter"/>
      <w:lvlText w:val="%1."/>
      <w:lvlJc w:val="left"/>
      <w:pPr>
        <w:ind w:left="720" w:hanging="360"/>
      </w:pPr>
    </w:lvl>
    <w:lvl w:ilvl="1" w:tplc="A96E67EE">
      <w:start w:val="1"/>
      <w:numFmt w:val="lowerLetter"/>
      <w:lvlText w:val="%2."/>
      <w:lvlJc w:val="left"/>
      <w:pPr>
        <w:ind w:left="1440" w:hanging="360"/>
      </w:pPr>
    </w:lvl>
    <w:lvl w:ilvl="2" w:tplc="A7B444F0">
      <w:start w:val="1"/>
      <w:numFmt w:val="lowerRoman"/>
      <w:lvlText w:val="%3."/>
      <w:lvlJc w:val="right"/>
      <w:pPr>
        <w:ind w:left="2160" w:hanging="180"/>
      </w:pPr>
    </w:lvl>
    <w:lvl w:ilvl="3" w:tplc="0DC0CBFA">
      <w:start w:val="1"/>
      <w:numFmt w:val="decimal"/>
      <w:lvlText w:val="%4."/>
      <w:lvlJc w:val="left"/>
      <w:pPr>
        <w:ind w:left="2880" w:hanging="360"/>
      </w:pPr>
    </w:lvl>
    <w:lvl w:ilvl="4" w:tplc="B50C1B6E">
      <w:start w:val="1"/>
      <w:numFmt w:val="lowerLetter"/>
      <w:lvlText w:val="%5."/>
      <w:lvlJc w:val="left"/>
      <w:pPr>
        <w:ind w:left="3600" w:hanging="360"/>
      </w:pPr>
    </w:lvl>
    <w:lvl w:ilvl="5" w:tplc="AC9E9CEE">
      <w:start w:val="1"/>
      <w:numFmt w:val="lowerRoman"/>
      <w:lvlText w:val="%6."/>
      <w:lvlJc w:val="right"/>
      <w:pPr>
        <w:ind w:left="4320" w:hanging="180"/>
      </w:pPr>
    </w:lvl>
    <w:lvl w:ilvl="6" w:tplc="CA78FACC">
      <w:start w:val="1"/>
      <w:numFmt w:val="decimal"/>
      <w:lvlText w:val="%7."/>
      <w:lvlJc w:val="left"/>
      <w:pPr>
        <w:ind w:left="5040" w:hanging="360"/>
      </w:pPr>
    </w:lvl>
    <w:lvl w:ilvl="7" w:tplc="FA9AAAAC">
      <w:start w:val="1"/>
      <w:numFmt w:val="lowerLetter"/>
      <w:lvlText w:val="%8."/>
      <w:lvlJc w:val="left"/>
      <w:pPr>
        <w:ind w:left="5760" w:hanging="360"/>
      </w:pPr>
    </w:lvl>
    <w:lvl w:ilvl="8" w:tplc="375E9D98">
      <w:start w:val="1"/>
      <w:numFmt w:val="lowerRoman"/>
      <w:lvlText w:val="%9."/>
      <w:lvlJc w:val="right"/>
      <w:pPr>
        <w:ind w:left="6480" w:hanging="180"/>
      </w:pPr>
    </w:lvl>
  </w:abstractNum>
  <w:abstractNum w:abstractNumId="149" w15:restartNumberingAfterBreak="0">
    <w:nsid w:val="7E59684F"/>
    <w:multiLevelType w:val="hybridMultilevel"/>
    <w:tmpl w:val="FBD4C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6"/>
  </w:num>
  <w:num w:numId="3">
    <w:abstractNumId w:val="98"/>
  </w:num>
  <w:num w:numId="4">
    <w:abstractNumId w:val="136"/>
  </w:num>
  <w:num w:numId="5">
    <w:abstractNumId w:val="54"/>
  </w:num>
  <w:num w:numId="6">
    <w:abstractNumId w:val="11"/>
  </w:num>
  <w:num w:numId="7">
    <w:abstractNumId w:val="63"/>
  </w:num>
  <w:num w:numId="8">
    <w:abstractNumId w:val="143"/>
  </w:num>
  <w:num w:numId="9">
    <w:abstractNumId w:val="70"/>
  </w:num>
  <w:num w:numId="10">
    <w:abstractNumId w:val="111"/>
  </w:num>
  <w:num w:numId="11">
    <w:abstractNumId w:val="110"/>
  </w:num>
  <w:num w:numId="12">
    <w:abstractNumId w:val="119"/>
  </w:num>
  <w:num w:numId="13">
    <w:abstractNumId w:val="138"/>
  </w:num>
  <w:num w:numId="14">
    <w:abstractNumId w:val="123"/>
  </w:num>
  <w:num w:numId="15">
    <w:abstractNumId w:val="94"/>
  </w:num>
  <w:num w:numId="16">
    <w:abstractNumId w:val="134"/>
  </w:num>
  <w:num w:numId="17">
    <w:abstractNumId w:val="27"/>
  </w:num>
  <w:num w:numId="18">
    <w:abstractNumId w:val="35"/>
  </w:num>
  <w:num w:numId="19">
    <w:abstractNumId w:val="104"/>
  </w:num>
  <w:num w:numId="20">
    <w:abstractNumId w:val="95"/>
  </w:num>
  <w:num w:numId="21">
    <w:abstractNumId w:val="48"/>
  </w:num>
  <w:num w:numId="22">
    <w:abstractNumId w:val="118"/>
  </w:num>
  <w:num w:numId="23">
    <w:abstractNumId w:val="61"/>
  </w:num>
  <w:num w:numId="24">
    <w:abstractNumId w:val="41"/>
  </w:num>
  <w:num w:numId="25">
    <w:abstractNumId w:val="42"/>
  </w:num>
  <w:num w:numId="26">
    <w:abstractNumId w:val="148"/>
  </w:num>
  <w:num w:numId="27">
    <w:abstractNumId w:val="69"/>
  </w:num>
  <w:num w:numId="28">
    <w:abstractNumId w:val="56"/>
  </w:num>
  <w:num w:numId="29">
    <w:abstractNumId w:val="77"/>
  </w:num>
  <w:num w:numId="30">
    <w:abstractNumId w:val="34"/>
  </w:num>
  <w:num w:numId="31">
    <w:abstractNumId w:val="67"/>
  </w:num>
  <w:num w:numId="32">
    <w:abstractNumId w:val="146"/>
  </w:num>
  <w:num w:numId="33">
    <w:abstractNumId w:val="96"/>
  </w:num>
  <w:num w:numId="34">
    <w:abstractNumId w:val="116"/>
  </w:num>
  <w:num w:numId="35">
    <w:abstractNumId w:val="44"/>
  </w:num>
  <w:num w:numId="36">
    <w:abstractNumId w:val="131"/>
  </w:num>
  <w:num w:numId="37">
    <w:abstractNumId w:val="28"/>
  </w:num>
  <w:num w:numId="38">
    <w:abstractNumId w:val="88"/>
  </w:num>
  <w:num w:numId="39">
    <w:abstractNumId w:val="89"/>
  </w:num>
  <w:num w:numId="40">
    <w:abstractNumId w:val="50"/>
  </w:num>
  <w:num w:numId="41">
    <w:abstractNumId w:val="51"/>
  </w:num>
  <w:num w:numId="42">
    <w:abstractNumId w:val="145"/>
  </w:num>
  <w:num w:numId="43">
    <w:abstractNumId w:val="102"/>
  </w:num>
  <w:num w:numId="44">
    <w:abstractNumId w:val="142"/>
  </w:num>
  <w:num w:numId="45">
    <w:abstractNumId w:val="122"/>
  </w:num>
  <w:num w:numId="46">
    <w:abstractNumId w:val="62"/>
  </w:num>
  <w:num w:numId="47">
    <w:abstractNumId w:val="132"/>
  </w:num>
  <w:num w:numId="48">
    <w:abstractNumId w:val="83"/>
  </w:num>
  <w:num w:numId="49">
    <w:abstractNumId w:val="133"/>
  </w:num>
  <w:num w:numId="50">
    <w:abstractNumId w:val="17"/>
  </w:num>
  <w:num w:numId="51">
    <w:abstractNumId w:val="47"/>
  </w:num>
  <w:num w:numId="52">
    <w:abstractNumId w:val="19"/>
  </w:num>
  <w:num w:numId="53">
    <w:abstractNumId w:val="19"/>
    <w:lvlOverride w:ilvl="0">
      <w:startOverride w:val="1"/>
    </w:lvlOverride>
  </w:num>
  <w:num w:numId="54">
    <w:abstractNumId w:val="19"/>
    <w:lvlOverride w:ilvl="0">
      <w:startOverride w:val="1"/>
    </w:lvlOverride>
  </w:num>
  <w:num w:numId="55">
    <w:abstractNumId w:val="19"/>
    <w:lvlOverride w:ilvl="0">
      <w:startOverride w:val="1"/>
    </w:lvlOverride>
  </w:num>
  <w:num w:numId="56">
    <w:abstractNumId w:val="19"/>
    <w:lvlOverride w:ilvl="0">
      <w:startOverride w:val="1"/>
    </w:lvlOverride>
  </w:num>
  <w:num w:numId="57">
    <w:abstractNumId w:val="19"/>
    <w:lvlOverride w:ilvl="0">
      <w:startOverride w:val="1"/>
    </w:lvlOverride>
  </w:num>
  <w:num w:numId="58">
    <w:abstractNumId w:val="19"/>
    <w:lvlOverride w:ilvl="0">
      <w:startOverride w:val="1"/>
    </w:lvlOverride>
  </w:num>
  <w:num w:numId="59">
    <w:abstractNumId w:val="19"/>
    <w:lvlOverride w:ilvl="0">
      <w:startOverride w:val="1"/>
    </w:lvlOverride>
  </w:num>
  <w:num w:numId="60">
    <w:abstractNumId w:val="19"/>
    <w:lvlOverride w:ilvl="0">
      <w:startOverride w:val="1"/>
    </w:lvlOverride>
  </w:num>
  <w:num w:numId="61">
    <w:abstractNumId w:val="19"/>
    <w:lvlOverride w:ilvl="0">
      <w:startOverride w:val="1"/>
    </w:lvlOverride>
  </w:num>
  <w:num w:numId="62">
    <w:abstractNumId w:val="19"/>
    <w:lvlOverride w:ilvl="0">
      <w:startOverride w:val="1"/>
    </w:lvlOverride>
  </w:num>
  <w:num w:numId="63">
    <w:abstractNumId w:val="19"/>
    <w:lvlOverride w:ilvl="0">
      <w:startOverride w:val="1"/>
    </w:lvlOverride>
  </w:num>
  <w:num w:numId="64">
    <w:abstractNumId w:val="19"/>
    <w:lvlOverride w:ilvl="0">
      <w:startOverride w:val="1"/>
    </w:lvlOverride>
  </w:num>
  <w:num w:numId="65">
    <w:abstractNumId w:val="19"/>
    <w:lvlOverride w:ilvl="0">
      <w:startOverride w:val="1"/>
    </w:lvlOverride>
  </w:num>
  <w:num w:numId="66">
    <w:abstractNumId w:val="19"/>
    <w:lvlOverride w:ilvl="0">
      <w:startOverride w:val="1"/>
    </w:lvlOverride>
  </w:num>
  <w:num w:numId="67">
    <w:abstractNumId w:val="19"/>
    <w:lvlOverride w:ilvl="0">
      <w:startOverride w:val="1"/>
    </w:lvlOverride>
  </w:num>
  <w:num w:numId="68">
    <w:abstractNumId w:val="19"/>
    <w:lvlOverride w:ilvl="0">
      <w:startOverride w:val="1"/>
    </w:lvlOverride>
  </w:num>
  <w:num w:numId="69">
    <w:abstractNumId w:val="19"/>
    <w:lvlOverride w:ilvl="0">
      <w:startOverride w:val="1"/>
    </w:lvlOverride>
  </w:num>
  <w:num w:numId="70">
    <w:abstractNumId w:val="19"/>
    <w:lvlOverride w:ilvl="0">
      <w:startOverride w:val="1"/>
    </w:lvlOverride>
  </w:num>
  <w:num w:numId="71">
    <w:abstractNumId w:val="19"/>
    <w:lvlOverride w:ilvl="0">
      <w:startOverride w:val="1"/>
    </w:lvlOverride>
  </w:num>
  <w:num w:numId="72">
    <w:abstractNumId w:val="19"/>
    <w:lvlOverride w:ilvl="0">
      <w:startOverride w:val="1"/>
    </w:lvlOverride>
  </w:num>
  <w:num w:numId="73">
    <w:abstractNumId w:val="19"/>
    <w:lvlOverride w:ilvl="0">
      <w:startOverride w:val="1"/>
    </w:lvlOverride>
  </w:num>
  <w:num w:numId="74">
    <w:abstractNumId w:val="3"/>
  </w:num>
  <w:num w:numId="75">
    <w:abstractNumId w:val="2"/>
  </w:num>
  <w:num w:numId="76">
    <w:abstractNumId w:val="19"/>
    <w:lvlOverride w:ilvl="0">
      <w:startOverride w:val="1"/>
    </w:lvlOverride>
  </w:num>
  <w:num w:numId="77">
    <w:abstractNumId w:val="19"/>
    <w:lvlOverride w:ilvl="0">
      <w:startOverride w:val="1"/>
    </w:lvlOverride>
  </w:num>
  <w:num w:numId="78">
    <w:abstractNumId w:val="19"/>
    <w:lvlOverride w:ilvl="0">
      <w:startOverride w:val="1"/>
    </w:lvlOverride>
  </w:num>
  <w:num w:numId="79">
    <w:abstractNumId w:val="19"/>
    <w:lvlOverride w:ilvl="0">
      <w:startOverride w:val="1"/>
    </w:lvlOverride>
  </w:num>
  <w:num w:numId="80">
    <w:abstractNumId w:val="19"/>
    <w:lvlOverride w:ilvl="0">
      <w:startOverride w:val="1"/>
    </w:lvlOverride>
  </w:num>
  <w:num w:numId="81">
    <w:abstractNumId w:val="19"/>
    <w:lvlOverride w:ilvl="0">
      <w:startOverride w:val="1"/>
    </w:lvlOverride>
  </w:num>
  <w:num w:numId="82">
    <w:abstractNumId w:val="19"/>
  </w:num>
  <w:num w:numId="83">
    <w:abstractNumId w:val="19"/>
  </w:num>
  <w:num w:numId="84">
    <w:abstractNumId w:val="19"/>
    <w:lvlOverride w:ilvl="0">
      <w:startOverride w:val="1"/>
    </w:lvlOverride>
  </w:num>
  <w:num w:numId="85">
    <w:abstractNumId w:val="19"/>
    <w:lvlOverride w:ilvl="0">
      <w:startOverride w:val="1"/>
    </w:lvlOverride>
  </w:num>
  <w:num w:numId="86">
    <w:abstractNumId w:val="19"/>
    <w:lvlOverride w:ilvl="0">
      <w:startOverride w:val="1"/>
    </w:lvlOverride>
  </w:num>
  <w:num w:numId="87">
    <w:abstractNumId w:val="19"/>
    <w:lvlOverride w:ilvl="0">
      <w:startOverride w:val="1"/>
    </w:lvlOverride>
  </w:num>
  <w:num w:numId="88">
    <w:abstractNumId w:val="19"/>
    <w:lvlOverride w:ilvl="0">
      <w:startOverride w:val="1"/>
    </w:lvlOverride>
  </w:num>
  <w:num w:numId="89">
    <w:abstractNumId w:val="19"/>
    <w:lvlOverride w:ilvl="0">
      <w:startOverride w:val="1"/>
    </w:lvlOverride>
  </w:num>
  <w:num w:numId="90">
    <w:abstractNumId w:val="19"/>
    <w:lvlOverride w:ilvl="0">
      <w:startOverride w:val="1"/>
    </w:lvlOverride>
  </w:num>
  <w:num w:numId="91">
    <w:abstractNumId w:val="19"/>
    <w:lvlOverride w:ilvl="0">
      <w:startOverride w:val="1"/>
    </w:lvlOverride>
  </w:num>
  <w:num w:numId="92">
    <w:abstractNumId w:val="19"/>
    <w:lvlOverride w:ilvl="0">
      <w:startOverride w:val="1"/>
    </w:lvlOverride>
  </w:num>
  <w:num w:numId="93">
    <w:abstractNumId w:val="19"/>
    <w:lvlOverride w:ilvl="0">
      <w:startOverride w:val="1"/>
    </w:lvlOverride>
  </w:num>
  <w:num w:numId="94">
    <w:abstractNumId w:val="19"/>
    <w:lvlOverride w:ilvl="0">
      <w:startOverride w:val="1"/>
    </w:lvlOverride>
  </w:num>
  <w:num w:numId="95">
    <w:abstractNumId w:val="19"/>
    <w:lvlOverride w:ilvl="0">
      <w:startOverride w:val="1"/>
    </w:lvlOverride>
  </w:num>
  <w:num w:numId="96">
    <w:abstractNumId w:val="19"/>
    <w:lvlOverride w:ilvl="0">
      <w:startOverride w:val="1"/>
    </w:lvlOverride>
  </w:num>
  <w:num w:numId="97">
    <w:abstractNumId w:val="3"/>
    <w:lvlOverride w:ilvl="0">
      <w:startOverride w:val="1"/>
    </w:lvlOverride>
  </w:num>
  <w:num w:numId="98">
    <w:abstractNumId w:val="3"/>
    <w:lvlOverride w:ilvl="0">
      <w:startOverride w:val="1"/>
    </w:lvlOverride>
  </w:num>
  <w:num w:numId="99">
    <w:abstractNumId w:val="9"/>
  </w:num>
  <w:num w:numId="100">
    <w:abstractNumId w:val="21"/>
  </w:num>
  <w:num w:numId="101">
    <w:abstractNumId w:val="19"/>
    <w:lvlOverride w:ilvl="0">
      <w:startOverride w:val="1"/>
    </w:lvlOverride>
  </w:num>
  <w:num w:numId="102">
    <w:abstractNumId w:val="3"/>
    <w:lvlOverride w:ilvl="0">
      <w:startOverride w:val="1"/>
    </w:lvlOverride>
  </w:num>
  <w:num w:numId="103">
    <w:abstractNumId w:val="3"/>
    <w:lvlOverride w:ilvl="0">
      <w:startOverride w:val="1"/>
    </w:lvlOverride>
  </w:num>
  <w:num w:numId="104">
    <w:abstractNumId w:val="19"/>
    <w:lvlOverride w:ilvl="0">
      <w:startOverride w:val="1"/>
    </w:lvlOverride>
  </w:num>
  <w:num w:numId="105">
    <w:abstractNumId w:val="3"/>
    <w:lvlOverride w:ilvl="0">
      <w:startOverride w:val="1"/>
    </w:lvlOverride>
  </w:num>
  <w:num w:numId="106">
    <w:abstractNumId w:val="3"/>
    <w:lvlOverride w:ilvl="0">
      <w:startOverride w:val="1"/>
    </w:lvlOverride>
  </w:num>
  <w:num w:numId="107">
    <w:abstractNumId w:val="19"/>
    <w:lvlOverride w:ilvl="0">
      <w:startOverride w:val="1"/>
    </w:lvlOverride>
  </w:num>
  <w:num w:numId="108">
    <w:abstractNumId w:val="3"/>
    <w:lvlOverride w:ilvl="0">
      <w:startOverride w:val="1"/>
    </w:lvlOverride>
  </w:num>
  <w:num w:numId="109">
    <w:abstractNumId w:val="3"/>
    <w:lvlOverride w:ilvl="0">
      <w:startOverride w:val="1"/>
    </w:lvlOverride>
  </w:num>
  <w:num w:numId="110">
    <w:abstractNumId w:val="19"/>
    <w:lvlOverride w:ilvl="0">
      <w:startOverride w:val="1"/>
    </w:lvlOverride>
  </w:num>
  <w:num w:numId="111">
    <w:abstractNumId w:val="19"/>
    <w:lvlOverride w:ilvl="0">
      <w:startOverride w:val="1"/>
    </w:lvlOverride>
  </w:num>
  <w:num w:numId="112">
    <w:abstractNumId w:val="3"/>
    <w:lvlOverride w:ilvl="0">
      <w:startOverride w:val="1"/>
    </w:lvlOverride>
  </w:num>
  <w:num w:numId="113">
    <w:abstractNumId w:val="19"/>
    <w:lvlOverride w:ilvl="0">
      <w:startOverride w:val="1"/>
    </w:lvlOverride>
  </w:num>
  <w:num w:numId="114">
    <w:abstractNumId w:val="19"/>
    <w:lvlOverride w:ilvl="0">
      <w:startOverride w:val="1"/>
    </w:lvlOverride>
  </w:num>
  <w:num w:numId="115">
    <w:abstractNumId w:val="19"/>
    <w:lvlOverride w:ilvl="0">
      <w:startOverride w:val="1"/>
    </w:lvlOverride>
  </w:num>
  <w:num w:numId="116">
    <w:abstractNumId w:val="3"/>
    <w:lvlOverride w:ilvl="0">
      <w:startOverride w:val="1"/>
    </w:lvlOverride>
  </w:num>
  <w:num w:numId="117">
    <w:abstractNumId w:val="3"/>
    <w:lvlOverride w:ilvl="0">
      <w:startOverride w:val="1"/>
    </w:lvlOverride>
  </w:num>
  <w:num w:numId="118">
    <w:abstractNumId w:val="19"/>
    <w:lvlOverride w:ilvl="0">
      <w:startOverride w:val="1"/>
    </w:lvlOverride>
  </w:num>
  <w:num w:numId="119">
    <w:abstractNumId w:val="3"/>
    <w:lvlOverride w:ilvl="0">
      <w:startOverride w:val="1"/>
    </w:lvlOverride>
  </w:num>
  <w:num w:numId="120">
    <w:abstractNumId w:val="3"/>
    <w:lvlOverride w:ilvl="0">
      <w:startOverride w:val="1"/>
    </w:lvlOverride>
  </w:num>
  <w:num w:numId="121">
    <w:abstractNumId w:val="3"/>
    <w:lvlOverride w:ilvl="0">
      <w:startOverride w:val="1"/>
    </w:lvlOverride>
  </w:num>
  <w:num w:numId="122">
    <w:abstractNumId w:val="32"/>
  </w:num>
  <w:num w:numId="123">
    <w:abstractNumId w:val="85"/>
  </w:num>
  <w:num w:numId="124">
    <w:abstractNumId w:val="3"/>
    <w:lvlOverride w:ilvl="0">
      <w:startOverride w:val="1"/>
    </w:lvlOverride>
  </w:num>
  <w:num w:numId="125">
    <w:abstractNumId w:val="12"/>
  </w:num>
  <w:num w:numId="126">
    <w:abstractNumId w:val="19"/>
    <w:lvlOverride w:ilvl="0">
      <w:startOverride w:val="1"/>
    </w:lvlOverride>
  </w:num>
  <w:num w:numId="127">
    <w:abstractNumId w:val="3"/>
    <w:lvlOverride w:ilvl="0">
      <w:startOverride w:val="1"/>
    </w:lvlOverride>
  </w:num>
  <w:num w:numId="128">
    <w:abstractNumId w:val="3"/>
    <w:lvlOverride w:ilvl="0">
      <w:startOverride w:val="1"/>
    </w:lvlOverride>
  </w:num>
  <w:num w:numId="129">
    <w:abstractNumId w:val="19"/>
    <w:lvlOverride w:ilvl="0">
      <w:startOverride w:val="1"/>
    </w:lvlOverride>
  </w:num>
  <w:num w:numId="130">
    <w:abstractNumId w:val="13"/>
  </w:num>
  <w:num w:numId="131">
    <w:abstractNumId w:val="29"/>
  </w:num>
  <w:num w:numId="132">
    <w:abstractNumId w:val="57"/>
  </w:num>
  <w:num w:numId="133">
    <w:abstractNumId w:val="19"/>
    <w:lvlOverride w:ilvl="0">
      <w:startOverride w:val="1"/>
    </w:lvlOverride>
  </w:num>
  <w:num w:numId="134">
    <w:abstractNumId w:val="7"/>
  </w:num>
  <w:num w:numId="135">
    <w:abstractNumId w:val="49"/>
  </w:num>
  <w:num w:numId="136">
    <w:abstractNumId w:val="92"/>
  </w:num>
  <w:num w:numId="137">
    <w:abstractNumId w:val="87"/>
  </w:num>
  <w:num w:numId="138">
    <w:abstractNumId w:val="18"/>
  </w:num>
  <w:num w:numId="139">
    <w:abstractNumId w:val="127"/>
  </w:num>
  <w:num w:numId="140">
    <w:abstractNumId w:val="139"/>
  </w:num>
  <w:num w:numId="141">
    <w:abstractNumId w:val="59"/>
  </w:num>
  <w:num w:numId="142">
    <w:abstractNumId w:val="24"/>
  </w:num>
  <w:num w:numId="143">
    <w:abstractNumId w:val="86"/>
  </w:num>
  <w:num w:numId="144">
    <w:abstractNumId w:val="43"/>
  </w:num>
  <w:num w:numId="145">
    <w:abstractNumId w:val="103"/>
  </w:num>
  <w:num w:numId="146">
    <w:abstractNumId w:val="39"/>
  </w:num>
  <w:num w:numId="147">
    <w:abstractNumId w:val="135"/>
  </w:num>
  <w:num w:numId="148">
    <w:abstractNumId w:val="22"/>
  </w:num>
  <w:num w:numId="149">
    <w:abstractNumId w:val="114"/>
  </w:num>
  <w:num w:numId="150">
    <w:abstractNumId w:val="112"/>
  </w:num>
  <w:num w:numId="151">
    <w:abstractNumId w:val="115"/>
  </w:num>
  <w:num w:numId="152">
    <w:abstractNumId w:val="64"/>
  </w:num>
  <w:num w:numId="153">
    <w:abstractNumId w:val="15"/>
  </w:num>
  <w:num w:numId="154">
    <w:abstractNumId w:val="8"/>
  </w:num>
  <w:num w:numId="155">
    <w:abstractNumId w:val="14"/>
  </w:num>
  <w:num w:numId="156">
    <w:abstractNumId w:val="90"/>
  </w:num>
  <w:num w:numId="157">
    <w:abstractNumId w:val="37"/>
  </w:num>
  <w:num w:numId="158">
    <w:abstractNumId w:val="66"/>
  </w:num>
  <w:num w:numId="159">
    <w:abstractNumId w:val="147"/>
  </w:num>
  <w:num w:numId="160">
    <w:abstractNumId w:val="60"/>
  </w:num>
  <w:num w:numId="161">
    <w:abstractNumId w:val="141"/>
  </w:num>
  <w:num w:numId="162">
    <w:abstractNumId w:val="97"/>
  </w:num>
  <w:num w:numId="163">
    <w:abstractNumId w:val="25"/>
  </w:num>
  <w:num w:numId="164">
    <w:abstractNumId w:val="125"/>
  </w:num>
  <w:num w:numId="165">
    <w:abstractNumId w:val="55"/>
  </w:num>
  <w:num w:numId="166">
    <w:abstractNumId w:val="33"/>
  </w:num>
  <w:num w:numId="167">
    <w:abstractNumId w:val="75"/>
  </w:num>
  <w:num w:numId="168">
    <w:abstractNumId w:val="36"/>
  </w:num>
  <w:num w:numId="169">
    <w:abstractNumId w:val="10"/>
  </w:num>
  <w:num w:numId="170">
    <w:abstractNumId w:val="7"/>
    <w:lvlOverride w:ilvl="0">
      <w:lvl w:ilvl="0">
        <w:start w:val="1"/>
        <w:numFmt w:val="decimal"/>
        <w:pStyle w:val="ListNumber"/>
        <w:lvlText w:val="%1."/>
        <w:lvlJc w:val="left"/>
        <w:pPr>
          <w:tabs>
            <w:tab w:val="num" w:pos="360"/>
          </w:tabs>
          <w:ind w:left="360" w:hanging="360"/>
        </w:pPr>
        <w:rPr>
          <w:rFonts w:hint="default"/>
        </w:rPr>
      </w:lvl>
    </w:lvlOverride>
  </w:num>
  <w:num w:numId="171">
    <w:abstractNumId w:val="121"/>
  </w:num>
  <w:num w:numId="172">
    <w:abstractNumId w:val="124"/>
  </w:num>
  <w:num w:numId="173">
    <w:abstractNumId w:val="144"/>
  </w:num>
  <w:num w:numId="174">
    <w:abstractNumId w:val="130"/>
  </w:num>
  <w:num w:numId="175">
    <w:abstractNumId w:val="20"/>
  </w:num>
  <w:num w:numId="176">
    <w:abstractNumId w:val="140"/>
  </w:num>
  <w:num w:numId="177">
    <w:abstractNumId w:val="40"/>
  </w:num>
  <w:num w:numId="178">
    <w:abstractNumId w:val="80"/>
  </w:num>
  <w:num w:numId="179">
    <w:abstractNumId w:val="113"/>
  </w:num>
  <w:num w:numId="180">
    <w:abstractNumId w:val="108"/>
  </w:num>
  <w:num w:numId="181">
    <w:abstractNumId w:val="137"/>
  </w:num>
  <w:num w:numId="182">
    <w:abstractNumId w:val="149"/>
  </w:num>
  <w:num w:numId="183">
    <w:abstractNumId w:val="105"/>
  </w:num>
  <w:num w:numId="184">
    <w:abstractNumId w:val="38"/>
  </w:num>
  <w:num w:numId="185">
    <w:abstractNumId w:val="72"/>
  </w:num>
  <w:num w:numId="186">
    <w:abstractNumId w:val="58"/>
  </w:num>
  <w:num w:numId="187">
    <w:abstractNumId w:val="107"/>
  </w:num>
  <w:num w:numId="188">
    <w:abstractNumId w:val="52"/>
  </w:num>
  <w:num w:numId="189">
    <w:abstractNumId w:val="7"/>
    <w:lvlOverride w:ilvl="0">
      <w:lvl w:ilvl="0">
        <w:start w:val="1"/>
        <w:numFmt w:val="decimal"/>
        <w:pStyle w:val="ListNumber"/>
        <w:lvlText w:val="%1."/>
        <w:lvlJc w:val="left"/>
        <w:pPr>
          <w:tabs>
            <w:tab w:val="num" w:pos="360"/>
          </w:tabs>
          <w:ind w:left="360" w:hanging="360"/>
        </w:pPr>
        <w:rPr>
          <w:rFonts w:hint="default"/>
        </w:rPr>
      </w:lvl>
    </w:lvlOverride>
  </w:num>
  <w:num w:numId="190">
    <w:abstractNumId w:val="7"/>
    <w:lvlOverride w:ilvl="0">
      <w:lvl w:ilvl="0">
        <w:start w:val="1"/>
        <w:numFmt w:val="decimal"/>
        <w:pStyle w:val="ListNumber"/>
        <w:lvlText w:val="%1."/>
        <w:lvlJc w:val="left"/>
        <w:pPr>
          <w:tabs>
            <w:tab w:val="num" w:pos="360"/>
          </w:tabs>
          <w:ind w:left="360" w:hanging="360"/>
        </w:pPr>
        <w:rPr>
          <w:rFonts w:hint="default"/>
        </w:rPr>
      </w:lvl>
    </w:lvlOverride>
  </w:num>
  <w:num w:numId="191">
    <w:abstractNumId w:val="30"/>
  </w:num>
  <w:num w:numId="192">
    <w:abstractNumId w:val="99"/>
  </w:num>
  <w:num w:numId="193">
    <w:abstractNumId w:val="128"/>
  </w:num>
  <w:num w:numId="194">
    <w:abstractNumId w:val="109"/>
  </w:num>
  <w:num w:numId="195">
    <w:abstractNumId w:val="82"/>
  </w:num>
  <w:num w:numId="196">
    <w:abstractNumId w:val="31"/>
  </w:num>
  <w:num w:numId="197">
    <w:abstractNumId w:val="101"/>
  </w:num>
  <w:num w:numId="198">
    <w:abstractNumId w:val="76"/>
  </w:num>
  <w:num w:numId="199">
    <w:abstractNumId w:val="91"/>
  </w:num>
  <w:num w:numId="200">
    <w:abstractNumId w:val="84"/>
  </w:num>
  <w:num w:numId="201">
    <w:abstractNumId w:val="74"/>
  </w:num>
  <w:num w:numId="202">
    <w:abstractNumId w:val="26"/>
  </w:num>
  <w:num w:numId="203">
    <w:abstractNumId w:val="68"/>
  </w:num>
  <w:num w:numId="204">
    <w:abstractNumId w:val="129"/>
  </w:num>
  <w:num w:numId="205">
    <w:abstractNumId w:val="126"/>
  </w:num>
  <w:num w:numId="206">
    <w:abstractNumId w:val="81"/>
  </w:num>
  <w:num w:numId="207">
    <w:abstractNumId w:val="71"/>
  </w:num>
  <w:num w:numId="208">
    <w:abstractNumId w:val="23"/>
  </w:num>
  <w:num w:numId="209">
    <w:abstractNumId w:val="45"/>
  </w:num>
  <w:num w:numId="210">
    <w:abstractNumId w:val="106"/>
  </w:num>
  <w:num w:numId="211">
    <w:abstractNumId w:val="120"/>
  </w:num>
  <w:num w:numId="212">
    <w:abstractNumId w:val="100"/>
  </w:num>
  <w:num w:numId="213">
    <w:abstractNumId w:val="65"/>
  </w:num>
  <w:num w:numId="214">
    <w:abstractNumId w:val="78"/>
  </w:num>
  <w:num w:numId="215">
    <w:abstractNumId w:val="117"/>
  </w:num>
  <w:num w:numId="216">
    <w:abstractNumId w:val="79"/>
  </w:num>
  <w:num w:numId="217">
    <w:abstractNumId w:val="79"/>
    <w:lvlOverride w:ilvl="0">
      <w:startOverride w:val="1"/>
    </w:lvlOverride>
  </w:num>
  <w:num w:numId="218">
    <w:abstractNumId w:val="53"/>
  </w:num>
  <w:num w:numId="219">
    <w:abstractNumId w:val="79"/>
    <w:lvlOverride w:ilvl="0">
      <w:startOverride w:val="1"/>
    </w:lvlOverride>
  </w:num>
  <w:num w:numId="220">
    <w:abstractNumId w:val="79"/>
    <w:lvlOverride w:ilvl="0">
      <w:startOverride w:val="1"/>
    </w:lvlOverride>
  </w:num>
  <w:num w:numId="221">
    <w:abstractNumId w:val="79"/>
    <w:lvlOverride w:ilvl="0">
      <w:startOverride w:val="1"/>
    </w:lvlOverride>
  </w:num>
  <w:num w:numId="222">
    <w:abstractNumId w:val="79"/>
    <w:lvlOverride w:ilvl="0">
      <w:startOverride w:val="1"/>
    </w:lvlOverride>
  </w:num>
  <w:num w:numId="223">
    <w:abstractNumId w:val="79"/>
    <w:lvlOverride w:ilvl="0">
      <w:startOverride w:val="1"/>
    </w:lvlOverride>
  </w:num>
  <w:num w:numId="224">
    <w:abstractNumId w:val="79"/>
    <w:lvlOverride w:ilvl="0">
      <w:startOverride w:val="1"/>
    </w:lvlOverride>
  </w:num>
  <w:num w:numId="225">
    <w:abstractNumId w:val="79"/>
    <w:lvlOverride w:ilvl="0">
      <w:startOverride w:val="1"/>
    </w:lvlOverride>
  </w:num>
  <w:num w:numId="226">
    <w:abstractNumId w:val="79"/>
    <w:lvlOverride w:ilvl="0">
      <w:startOverride w:val="1"/>
    </w:lvlOverride>
  </w:num>
  <w:num w:numId="227">
    <w:abstractNumId w:val="79"/>
    <w:lvlOverride w:ilvl="0">
      <w:startOverride w:val="1"/>
    </w:lvlOverride>
  </w:num>
  <w:num w:numId="228">
    <w:abstractNumId w:val="79"/>
    <w:lvlOverride w:ilvl="0">
      <w:startOverride w:val="1"/>
    </w:lvlOverride>
  </w:num>
  <w:num w:numId="229">
    <w:abstractNumId w:val="79"/>
    <w:lvlOverride w:ilvl="0">
      <w:startOverride w:val="1"/>
    </w:lvlOverride>
  </w:num>
  <w:num w:numId="230">
    <w:abstractNumId w:val="79"/>
    <w:lvlOverride w:ilvl="0">
      <w:startOverride w:val="1"/>
    </w:lvlOverride>
  </w:num>
  <w:num w:numId="231">
    <w:abstractNumId w:val="79"/>
    <w:lvlOverride w:ilvl="0">
      <w:startOverride w:val="1"/>
    </w:lvlOverride>
  </w:num>
  <w:num w:numId="232">
    <w:abstractNumId w:val="79"/>
    <w:lvlOverride w:ilvl="0">
      <w:startOverride w:val="1"/>
    </w:lvlOverride>
  </w:num>
  <w:num w:numId="233">
    <w:abstractNumId w:val="7"/>
  </w:num>
  <w:num w:numId="234">
    <w:abstractNumId w:val="3"/>
  </w:num>
  <w:num w:numId="235">
    <w:abstractNumId w:val="2"/>
  </w:num>
  <w:num w:numId="236">
    <w:abstractNumId w:val="7"/>
    <w:lvlOverride w:ilvl="0">
      <w:startOverride w:val="1"/>
    </w:lvlOverride>
  </w:num>
  <w:num w:numId="237">
    <w:abstractNumId w:val="7"/>
    <w:lvlOverride w:ilvl="0">
      <w:startOverride w:val="1"/>
    </w:lvlOverride>
  </w:num>
  <w:num w:numId="238">
    <w:abstractNumId w:val="7"/>
    <w:lvlOverride w:ilvl="0">
      <w:startOverride w:val="1"/>
    </w:lvlOverride>
  </w:num>
  <w:num w:numId="239">
    <w:abstractNumId w:val="7"/>
    <w:lvlOverride w:ilvl="0">
      <w:startOverride w:val="1"/>
    </w:lvlOverride>
  </w:num>
  <w:num w:numId="240">
    <w:abstractNumId w:val="7"/>
    <w:lvlOverride w:ilvl="0">
      <w:startOverride w:val="1"/>
    </w:lvlOverride>
  </w:num>
  <w:num w:numId="241">
    <w:abstractNumId w:val="7"/>
    <w:lvlOverride w:ilvl="0">
      <w:startOverride w:val="1"/>
    </w:lvlOverride>
  </w:num>
  <w:num w:numId="242">
    <w:abstractNumId w:val="7"/>
    <w:lvlOverride w:ilvl="0">
      <w:startOverride w:val="1"/>
    </w:lvlOverride>
  </w:num>
  <w:num w:numId="243">
    <w:abstractNumId w:val="7"/>
    <w:lvlOverride w:ilvl="0">
      <w:startOverride w:val="1"/>
    </w:lvlOverride>
  </w:num>
  <w:num w:numId="244">
    <w:abstractNumId w:val="7"/>
    <w:lvlOverride w:ilvl="0">
      <w:startOverride w:val="1"/>
    </w:lvlOverride>
  </w:num>
  <w:num w:numId="245">
    <w:abstractNumId w:val="7"/>
    <w:lvlOverride w:ilvl="0">
      <w:startOverride w:val="1"/>
    </w:lvlOverride>
  </w:num>
  <w:num w:numId="246">
    <w:abstractNumId w:val="7"/>
    <w:lvlOverride w:ilvl="0">
      <w:startOverride w:val="1"/>
    </w:lvlOverride>
  </w:num>
  <w:num w:numId="247">
    <w:abstractNumId w:val="7"/>
    <w:lvlOverride w:ilvl="0">
      <w:startOverride w:val="1"/>
    </w:lvlOverride>
  </w:num>
  <w:num w:numId="248">
    <w:abstractNumId w:val="7"/>
    <w:lvlOverride w:ilvl="0">
      <w:startOverride w:val="1"/>
    </w:lvlOverride>
  </w:num>
  <w:num w:numId="249">
    <w:abstractNumId w:val="7"/>
    <w:lvlOverride w:ilvl="0">
      <w:startOverride w:val="1"/>
    </w:lvlOverride>
  </w:num>
  <w:num w:numId="250">
    <w:abstractNumId w:val="7"/>
    <w:lvlOverride w:ilvl="0">
      <w:startOverride w:val="1"/>
    </w:lvlOverride>
  </w:num>
  <w:num w:numId="251">
    <w:abstractNumId w:val="3"/>
    <w:lvlOverride w:ilvl="0">
      <w:startOverride w:val="1"/>
    </w:lvlOverride>
  </w:num>
  <w:num w:numId="252">
    <w:abstractNumId w:val="2"/>
    <w:lvlOverride w:ilvl="0">
      <w:startOverride w:val="1"/>
    </w:lvlOverride>
  </w:num>
  <w:num w:numId="253">
    <w:abstractNumId w:val="7"/>
    <w:lvlOverride w:ilvl="0">
      <w:startOverride w:val="1"/>
    </w:lvlOverride>
  </w:num>
  <w:num w:numId="254">
    <w:abstractNumId w:val="7"/>
    <w:lvlOverride w:ilvl="0">
      <w:startOverride w:val="1"/>
    </w:lvlOverride>
  </w:num>
  <w:num w:numId="255">
    <w:abstractNumId w:val="7"/>
    <w:lvlOverride w:ilvl="0">
      <w:startOverride w:val="1"/>
    </w:lvlOverride>
  </w:num>
  <w:num w:numId="256">
    <w:abstractNumId w:val="3"/>
    <w:lvlOverride w:ilvl="0">
      <w:startOverride w:val="1"/>
    </w:lvlOverride>
  </w:num>
  <w:num w:numId="257">
    <w:abstractNumId w:val="7"/>
    <w:lvlOverride w:ilvl="0">
      <w:startOverride w:val="1"/>
    </w:lvlOverride>
  </w:num>
  <w:num w:numId="258">
    <w:abstractNumId w:val="3"/>
    <w:lvlOverride w:ilvl="0">
      <w:startOverride w:val="1"/>
    </w:lvlOverride>
  </w:num>
  <w:num w:numId="259">
    <w:abstractNumId w:val="7"/>
    <w:lvlOverride w:ilvl="0">
      <w:startOverride w:val="1"/>
    </w:lvlOverride>
  </w:num>
  <w:num w:numId="260">
    <w:abstractNumId w:val="7"/>
    <w:lvlOverride w:ilvl="0">
      <w:startOverride w:val="1"/>
    </w:lvlOverride>
  </w:num>
  <w:num w:numId="261">
    <w:abstractNumId w:val="7"/>
    <w:lvlOverride w:ilvl="0">
      <w:startOverride w:val="1"/>
    </w:lvlOverride>
  </w:num>
  <w:num w:numId="262">
    <w:abstractNumId w:val="7"/>
    <w:lvlOverride w:ilvl="0">
      <w:startOverride w:val="1"/>
    </w:lvlOverride>
  </w:num>
  <w:num w:numId="263">
    <w:abstractNumId w:val="7"/>
    <w:lvlOverride w:ilvl="0">
      <w:startOverride w:val="1"/>
    </w:lvlOverride>
  </w:num>
  <w:num w:numId="264">
    <w:abstractNumId w:val="7"/>
    <w:lvlOverride w:ilvl="0">
      <w:startOverride w:val="1"/>
    </w:lvlOverride>
  </w:num>
  <w:num w:numId="265">
    <w:abstractNumId w:val="7"/>
    <w:lvlOverride w:ilvl="0">
      <w:startOverride w:val="1"/>
    </w:lvlOverride>
  </w:num>
  <w:num w:numId="266">
    <w:abstractNumId w:val="7"/>
    <w:lvlOverride w:ilvl="0">
      <w:startOverride w:val="1"/>
    </w:lvlOverride>
  </w:num>
  <w:num w:numId="267">
    <w:abstractNumId w:val="7"/>
    <w:lvlOverride w:ilvl="0">
      <w:startOverride w:val="1"/>
    </w:lvlOverride>
  </w:num>
  <w:num w:numId="268">
    <w:abstractNumId w:val="7"/>
    <w:lvlOverride w:ilvl="0">
      <w:startOverride w:val="1"/>
    </w:lvlOverride>
  </w:num>
  <w:num w:numId="269">
    <w:abstractNumId w:val="7"/>
    <w:lvlOverride w:ilvl="0">
      <w:startOverride w:val="1"/>
    </w:lvlOverride>
  </w:num>
  <w:num w:numId="270">
    <w:abstractNumId w:val="7"/>
    <w:lvlOverride w:ilvl="0">
      <w:startOverride w:val="1"/>
    </w:lvlOverride>
  </w:num>
  <w:num w:numId="271">
    <w:abstractNumId w:val="7"/>
    <w:lvlOverride w:ilvl="0">
      <w:startOverride w:val="1"/>
    </w:lvlOverride>
  </w:num>
  <w:num w:numId="272">
    <w:abstractNumId w:val="7"/>
    <w:lvlOverride w:ilvl="0">
      <w:startOverride w:val="1"/>
    </w:lvlOverride>
  </w:num>
  <w:num w:numId="273">
    <w:abstractNumId w:val="7"/>
    <w:lvlOverride w:ilvl="0">
      <w:startOverride w:val="1"/>
    </w:lvlOverride>
  </w:num>
  <w:num w:numId="274">
    <w:abstractNumId w:val="7"/>
    <w:lvlOverride w:ilvl="0">
      <w:startOverride w:val="1"/>
    </w:lvlOverride>
  </w:num>
  <w:num w:numId="275">
    <w:abstractNumId w:val="7"/>
    <w:lvlOverride w:ilvl="0">
      <w:startOverride w:val="1"/>
    </w:lvlOverride>
  </w:num>
  <w:num w:numId="276">
    <w:abstractNumId w:val="7"/>
    <w:lvlOverride w:ilvl="0">
      <w:startOverride w:val="1"/>
    </w:lvlOverride>
  </w:num>
  <w:num w:numId="277">
    <w:abstractNumId w:val="7"/>
    <w:lvlOverride w:ilvl="0">
      <w:startOverride w:val="1"/>
    </w:lvlOverride>
  </w:num>
  <w:num w:numId="278">
    <w:abstractNumId w:val="7"/>
    <w:lvlOverride w:ilvl="0">
      <w:startOverride w:val="1"/>
    </w:lvlOverride>
  </w:num>
  <w:num w:numId="279">
    <w:abstractNumId w:val="7"/>
    <w:lvlOverride w:ilvl="0">
      <w:startOverride w:val="1"/>
    </w:lvlOverride>
  </w:num>
  <w:num w:numId="280">
    <w:abstractNumId w:val="7"/>
    <w:lvlOverride w:ilvl="0">
      <w:startOverride w:val="1"/>
    </w:lvlOverride>
  </w:num>
  <w:num w:numId="281">
    <w:abstractNumId w:val="7"/>
    <w:lvlOverride w:ilvl="0">
      <w:startOverride w:val="1"/>
    </w:lvlOverride>
  </w:num>
  <w:num w:numId="282">
    <w:abstractNumId w:val="7"/>
    <w:lvlOverride w:ilvl="0">
      <w:startOverride w:val="1"/>
    </w:lvlOverride>
  </w:num>
  <w:num w:numId="283">
    <w:abstractNumId w:val="6"/>
  </w:num>
  <w:num w:numId="284">
    <w:abstractNumId w:val="5"/>
  </w:num>
  <w:num w:numId="285">
    <w:abstractNumId w:val="4"/>
  </w:num>
  <w:num w:numId="286">
    <w:abstractNumId w:val="1"/>
  </w:num>
  <w:num w:numId="287">
    <w:abstractNumId w:val="0"/>
  </w:num>
  <w:num w:numId="288">
    <w:abstractNumId w:val="93"/>
  </w:num>
  <w:num w:numId="289">
    <w:abstractNumId w:val="73"/>
  </w:num>
  <w:numIdMacAtCleanup w:val="2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13"/>
    <w:rsid w:val="00000048"/>
    <w:rsid w:val="00002611"/>
    <w:rsid w:val="00004913"/>
    <w:rsid w:val="00004A4A"/>
    <w:rsid w:val="0000534B"/>
    <w:rsid w:val="00005CBE"/>
    <w:rsid w:val="0000748F"/>
    <w:rsid w:val="00007940"/>
    <w:rsid w:val="000079AB"/>
    <w:rsid w:val="000104F7"/>
    <w:rsid w:val="00010A75"/>
    <w:rsid w:val="00013A5D"/>
    <w:rsid w:val="00014075"/>
    <w:rsid w:val="00014107"/>
    <w:rsid w:val="000151DB"/>
    <w:rsid w:val="00015A5D"/>
    <w:rsid w:val="00016460"/>
    <w:rsid w:val="0001727A"/>
    <w:rsid w:val="00020823"/>
    <w:rsid w:val="00021D1B"/>
    <w:rsid w:val="00026355"/>
    <w:rsid w:val="00027A00"/>
    <w:rsid w:val="00030357"/>
    <w:rsid w:val="00030E44"/>
    <w:rsid w:val="00031050"/>
    <w:rsid w:val="000315D5"/>
    <w:rsid w:val="00032EF1"/>
    <w:rsid w:val="00033A28"/>
    <w:rsid w:val="0003434B"/>
    <w:rsid w:val="0003439B"/>
    <w:rsid w:val="00036F0C"/>
    <w:rsid w:val="00041469"/>
    <w:rsid w:val="00041933"/>
    <w:rsid w:val="00042D79"/>
    <w:rsid w:val="00042EC3"/>
    <w:rsid w:val="00042FD1"/>
    <w:rsid w:val="0004321D"/>
    <w:rsid w:val="000434DE"/>
    <w:rsid w:val="00043C7D"/>
    <w:rsid w:val="0004595F"/>
    <w:rsid w:val="00045F25"/>
    <w:rsid w:val="00046BD1"/>
    <w:rsid w:val="00047427"/>
    <w:rsid w:val="0005018D"/>
    <w:rsid w:val="000504F5"/>
    <w:rsid w:val="00051980"/>
    <w:rsid w:val="00052012"/>
    <w:rsid w:val="000537CC"/>
    <w:rsid w:val="00054DF4"/>
    <w:rsid w:val="0005518D"/>
    <w:rsid w:val="000554BC"/>
    <w:rsid w:val="00055E1F"/>
    <w:rsid w:val="00057330"/>
    <w:rsid w:val="00057F79"/>
    <w:rsid w:val="00065A31"/>
    <w:rsid w:val="00066689"/>
    <w:rsid w:val="0006721C"/>
    <w:rsid w:val="00071931"/>
    <w:rsid w:val="00071BEE"/>
    <w:rsid w:val="0007360D"/>
    <w:rsid w:val="000753AC"/>
    <w:rsid w:val="00076A73"/>
    <w:rsid w:val="00080C97"/>
    <w:rsid w:val="00080EFC"/>
    <w:rsid w:val="00081F5C"/>
    <w:rsid w:val="00084D81"/>
    <w:rsid w:val="00085DA3"/>
    <w:rsid w:val="0008641F"/>
    <w:rsid w:val="0008700B"/>
    <w:rsid w:val="00091DAA"/>
    <w:rsid w:val="000928EB"/>
    <w:rsid w:val="0009751F"/>
    <w:rsid w:val="00097577"/>
    <w:rsid w:val="000A040C"/>
    <w:rsid w:val="000A096A"/>
    <w:rsid w:val="000A1B4F"/>
    <w:rsid w:val="000A2551"/>
    <w:rsid w:val="000A5C3B"/>
    <w:rsid w:val="000A5D27"/>
    <w:rsid w:val="000A62DF"/>
    <w:rsid w:val="000A7037"/>
    <w:rsid w:val="000A77EB"/>
    <w:rsid w:val="000A783B"/>
    <w:rsid w:val="000B008B"/>
    <w:rsid w:val="000B052B"/>
    <w:rsid w:val="000B0E37"/>
    <w:rsid w:val="000B1896"/>
    <w:rsid w:val="000B1C03"/>
    <w:rsid w:val="000B1D70"/>
    <w:rsid w:val="000B3C52"/>
    <w:rsid w:val="000B3F2C"/>
    <w:rsid w:val="000B41E1"/>
    <w:rsid w:val="000B50D8"/>
    <w:rsid w:val="000B558F"/>
    <w:rsid w:val="000B5785"/>
    <w:rsid w:val="000B635D"/>
    <w:rsid w:val="000B63F5"/>
    <w:rsid w:val="000B65AC"/>
    <w:rsid w:val="000B7FF5"/>
    <w:rsid w:val="000C09D6"/>
    <w:rsid w:val="000C1A99"/>
    <w:rsid w:val="000C3E29"/>
    <w:rsid w:val="000C3EE3"/>
    <w:rsid w:val="000C4BEF"/>
    <w:rsid w:val="000C4D79"/>
    <w:rsid w:val="000C5005"/>
    <w:rsid w:val="000C56C2"/>
    <w:rsid w:val="000C5735"/>
    <w:rsid w:val="000C681E"/>
    <w:rsid w:val="000D10D0"/>
    <w:rsid w:val="000D116B"/>
    <w:rsid w:val="000D1C1A"/>
    <w:rsid w:val="000D36B3"/>
    <w:rsid w:val="000D3F22"/>
    <w:rsid w:val="000D404B"/>
    <w:rsid w:val="000D4453"/>
    <w:rsid w:val="000D4F3F"/>
    <w:rsid w:val="000D54DA"/>
    <w:rsid w:val="000D65BE"/>
    <w:rsid w:val="000D682D"/>
    <w:rsid w:val="000D6F54"/>
    <w:rsid w:val="000D7126"/>
    <w:rsid w:val="000D7501"/>
    <w:rsid w:val="000E087F"/>
    <w:rsid w:val="000E0F5F"/>
    <w:rsid w:val="000E2DAB"/>
    <w:rsid w:val="000E5AB5"/>
    <w:rsid w:val="000F21D6"/>
    <w:rsid w:val="000F389D"/>
    <w:rsid w:val="000F493A"/>
    <w:rsid w:val="000F5D21"/>
    <w:rsid w:val="000F63EF"/>
    <w:rsid w:val="000F6A50"/>
    <w:rsid w:val="000F702B"/>
    <w:rsid w:val="000F7DED"/>
    <w:rsid w:val="00101940"/>
    <w:rsid w:val="001074AB"/>
    <w:rsid w:val="00107FDF"/>
    <w:rsid w:val="001100C9"/>
    <w:rsid w:val="00110801"/>
    <w:rsid w:val="0011097A"/>
    <w:rsid w:val="001132E7"/>
    <w:rsid w:val="00113A9C"/>
    <w:rsid w:val="001172D8"/>
    <w:rsid w:val="001202D1"/>
    <w:rsid w:val="001202E5"/>
    <w:rsid w:val="0012050E"/>
    <w:rsid w:val="0012153C"/>
    <w:rsid w:val="00121CC7"/>
    <w:rsid w:val="00122963"/>
    <w:rsid w:val="001229F2"/>
    <w:rsid w:val="00122B6A"/>
    <w:rsid w:val="00123808"/>
    <w:rsid w:val="00124DBD"/>
    <w:rsid w:val="00125215"/>
    <w:rsid w:val="001263D3"/>
    <w:rsid w:val="00126745"/>
    <w:rsid w:val="00127469"/>
    <w:rsid w:val="001359A8"/>
    <w:rsid w:val="001366C0"/>
    <w:rsid w:val="001366DA"/>
    <w:rsid w:val="0014025D"/>
    <w:rsid w:val="00141232"/>
    <w:rsid w:val="00142179"/>
    <w:rsid w:val="0014386A"/>
    <w:rsid w:val="00147249"/>
    <w:rsid w:val="001476F7"/>
    <w:rsid w:val="001479AA"/>
    <w:rsid w:val="00152E7E"/>
    <w:rsid w:val="00154A45"/>
    <w:rsid w:val="0015612D"/>
    <w:rsid w:val="001575F2"/>
    <w:rsid w:val="00161B6C"/>
    <w:rsid w:val="00163CCF"/>
    <w:rsid w:val="00164C0A"/>
    <w:rsid w:val="001655A2"/>
    <w:rsid w:val="00165AE7"/>
    <w:rsid w:val="00167F0E"/>
    <w:rsid w:val="001707CD"/>
    <w:rsid w:val="0017138C"/>
    <w:rsid w:val="001717A8"/>
    <w:rsid w:val="00175DDD"/>
    <w:rsid w:val="00176084"/>
    <w:rsid w:val="00176571"/>
    <w:rsid w:val="00177E23"/>
    <w:rsid w:val="00181285"/>
    <w:rsid w:val="0018475E"/>
    <w:rsid w:val="00184D0F"/>
    <w:rsid w:val="001859C4"/>
    <w:rsid w:val="001863C6"/>
    <w:rsid w:val="001873C2"/>
    <w:rsid w:val="00187E96"/>
    <w:rsid w:val="0019019A"/>
    <w:rsid w:val="0019238C"/>
    <w:rsid w:val="0019253D"/>
    <w:rsid w:val="001950D3"/>
    <w:rsid w:val="001954C1"/>
    <w:rsid w:val="00195BB9"/>
    <w:rsid w:val="001A175D"/>
    <w:rsid w:val="001A1FBF"/>
    <w:rsid w:val="001A250D"/>
    <w:rsid w:val="001A5505"/>
    <w:rsid w:val="001B0371"/>
    <w:rsid w:val="001B0A4A"/>
    <w:rsid w:val="001B0FDC"/>
    <w:rsid w:val="001B1A4A"/>
    <w:rsid w:val="001B279D"/>
    <w:rsid w:val="001B3DE3"/>
    <w:rsid w:val="001B6CAE"/>
    <w:rsid w:val="001B716A"/>
    <w:rsid w:val="001C1257"/>
    <w:rsid w:val="001C1D9C"/>
    <w:rsid w:val="001C24D1"/>
    <w:rsid w:val="001C3032"/>
    <w:rsid w:val="001C3626"/>
    <w:rsid w:val="001C36A2"/>
    <w:rsid w:val="001C3CB6"/>
    <w:rsid w:val="001C427C"/>
    <w:rsid w:val="001C46CD"/>
    <w:rsid w:val="001D35AE"/>
    <w:rsid w:val="001D394B"/>
    <w:rsid w:val="001D5236"/>
    <w:rsid w:val="001D648B"/>
    <w:rsid w:val="001D6FD6"/>
    <w:rsid w:val="001E24A1"/>
    <w:rsid w:val="001E5E40"/>
    <w:rsid w:val="001E6435"/>
    <w:rsid w:val="001E6E5F"/>
    <w:rsid w:val="001F07EF"/>
    <w:rsid w:val="001F0B98"/>
    <w:rsid w:val="001F2145"/>
    <w:rsid w:val="001F2250"/>
    <w:rsid w:val="001F29F8"/>
    <w:rsid w:val="001F32FE"/>
    <w:rsid w:val="001F37B9"/>
    <w:rsid w:val="001F3E84"/>
    <w:rsid w:val="001F47B0"/>
    <w:rsid w:val="001F4AFC"/>
    <w:rsid w:val="0020019B"/>
    <w:rsid w:val="0020034F"/>
    <w:rsid w:val="0020091F"/>
    <w:rsid w:val="002018B4"/>
    <w:rsid w:val="002021E3"/>
    <w:rsid w:val="00205054"/>
    <w:rsid w:val="002069AF"/>
    <w:rsid w:val="00206E12"/>
    <w:rsid w:val="002111F7"/>
    <w:rsid w:val="00212A9B"/>
    <w:rsid w:val="002130F6"/>
    <w:rsid w:val="002147FB"/>
    <w:rsid w:val="00215842"/>
    <w:rsid w:val="00215900"/>
    <w:rsid w:val="00215F07"/>
    <w:rsid w:val="00217B9E"/>
    <w:rsid w:val="00217FE4"/>
    <w:rsid w:val="002200F6"/>
    <w:rsid w:val="00221B55"/>
    <w:rsid w:val="002231A8"/>
    <w:rsid w:val="002232A0"/>
    <w:rsid w:val="00227FBE"/>
    <w:rsid w:val="0023086B"/>
    <w:rsid w:val="00231B5C"/>
    <w:rsid w:val="00232941"/>
    <w:rsid w:val="002335FE"/>
    <w:rsid w:val="00234819"/>
    <w:rsid w:val="00235F3F"/>
    <w:rsid w:val="00237A9E"/>
    <w:rsid w:val="00237B85"/>
    <w:rsid w:val="00240C3C"/>
    <w:rsid w:val="002417E5"/>
    <w:rsid w:val="00242F7F"/>
    <w:rsid w:val="002432EB"/>
    <w:rsid w:val="00243EC1"/>
    <w:rsid w:val="002441E6"/>
    <w:rsid w:val="002448C8"/>
    <w:rsid w:val="00245131"/>
    <w:rsid w:val="00245279"/>
    <w:rsid w:val="002457C1"/>
    <w:rsid w:val="002468A7"/>
    <w:rsid w:val="002469B7"/>
    <w:rsid w:val="00247048"/>
    <w:rsid w:val="0024746C"/>
    <w:rsid w:val="00251D76"/>
    <w:rsid w:val="00252996"/>
    <w:rsid w:val="00252BA0"/>
    <w:rsid w:val="00253033"/>
    <w:rsid w:val="002604DE"/>
    <w:rsid w:val="002613C0"/>
    <w:rsid w:val="0026159D"/>
    <w:rsid w:val="00262DE3"/>
    <w:rsid w:val="002642ED"/>
    <w:rsid w:val="00264B2B"/>
    <w:rsid w:val="00270408"/>
    <w:rsid w:val="00271411"/>
    <w:rsid w:val="00271F76"/>
    <w:rsid w:val="00272114"/>
    <w:rsid w:val="0027249E"/>
    <w:rsid w:val="002740CA"/>
    <w:rsid w:val="002740E2"/>
    <w:rsid w:val="00274717"/>
    <w:rsid w:val="002766A7"/>
    <w:rsid w:val="00277E6A"/>
    <w:rsid w:val="0028022E"/>
    <w:rsid w:val="0028191C"/>
    <w:rsid w:val="002822FE"/>
    <w:rsid w:val="002824F7"/>
    <w:rsid w:val="00283320"/>
    <w:rsid w:val="002854DE"/>
    <w:rsid w:val="00286867"/>
    <w:rsid w:val="0028791E"/>
    <w:rsid w:val="00287C5A"/>
    <w:rsid w:val="00290073"/>
    <w:rsid w:val="002913EB"/>
    <w:rsid w:val="00291EA8"/>
    <w:rsid w:val="0029330B"/>
    <w:rsid w:val="00293AFE"/>
    <w:rsid w:val="00293C9E"/>
    <w:rsid w:val="00293D16"/>
    <w:rsid w:val="00294965"/>
    <w:rsid w:val="00295219"/>
    <w:rsid w:val="00295228"/>
    <w:rsid w:val="00297D89"/>
    <w:rsid w:val="002A2252"/>
    <w:rsid w:val="002A57EF"/>
    <w:rsid w:val="002A6C1D"/>
    <w:rsid w:val="002A7F35"/>
    <w:rsid w:val="002B4842"/>
    <w:rsid w:val="002B4CA8"/>
    <w:rsid w:val="002B5C2A"/>
    <w:rsid w:val="002C00C6"/>
    <w:rsid w:val="002C05C9"/>
    <w:rsid w:val="002C250B"/>
    <w:rsid w:val="002C4B1B"/>
    <w:rsid w:val="002C4E4B"/>
    <w:rsid w:val="002C54A2"/>
    <w:rsid w:val="002C6838"/>
    <w:rsid w:val="002D254B"/>
    <w:rsid w:val="002D26CB"/>
    <w:rsid w:val="002D3657"/>
    <w:rsid w:val="002D568C"/>
    <w:rsid w:val="002D574F"/>
    <w:rsid w:val="002D5CFF"/>
    <w:rsid w:val="002D6003"/>
    <w:rsid w:val="002D61C9"/>
    <w:rsid w:val="002D7A5D"/>
    <w:rsid w:val="002D7AAF"/>
    <w:rsid w:val="002E0D1C"/>
    <w:rsid w:val="002E0EB5"/>
    <w:rsid w:val="002E150A"/>
    <w:rsid w:val="002E1658"/>
    <w:rsid w:val="002E692F"/>
    <w:rsid w:val="002E74D1"/>
    <w:rsid w:val="002F0B0F"/>
    <w:rsid w:val="002F1687"/>
    <w:rsid w:val="002F1C04"/>
    <w:rsid w:val="002F1FFB"/>
    <w:rsid w:val="002F31EF"/>
    <w:rsid w:val="002F72E7"/>
    <w:rsid w:val="00302D53"/>
    <w:rsid w:val="00303C2A"/>
    <w:rsid w:val="00304D4B"/>
    <w:rsid w:val="00305C1F"/>
    <w:rsid w:val="00305F3F"/>
    <w:rsid w:val="00306123"/>
    <w:rsid w:val="00306C6F"/>
    <w:rsid w:val="00306D43"/>
    <w:rsid w:val="003076BE"/>
    <w:rsid w:val="00310E3A"/>
    <w:rsid w:val="0031108A"/>
    <w:rsid w:val="003115E0"/>
    <w:rsid w:val="0031196A"/>
    <w:rsid w:val="00313FB9"/>
    <w:rsid w:val="00316D25"/>
    <w:rsid w:val="003173F4"/>
    <w:rsid w:val="003245DB"/>
    <w:rsid w:val="003257D8"/>
    <w:rsid w:val="00325D59"/>
    <w:rsid w:val="003263B1"/>
    <w:rsid w:val="0032694E"/>
    <w:rsid w:val="00331234"/>
    <w:rsid w:val="003316B0"/>
    <w:rsid w:val="003343F4"/>
    <w:rsid w:val="003371AF"/>
    <w:rsid w:val="00337CD6"/>
    <w:rsid w:val="00337D03"/>
    <w:rsid w:val="00337E3C"/>
    <w:rsid w:val="0034047A"/>
    <w:rsid w:val="00341955"/>
    <w:rsid w:val="003440CC"/>
    <w:rsid w:val="0034497B"/>
    <w:rsid w:val="003472CB"/>
    <w:rsid w:val="00350938"/>
    <w:rsid w:val="00350AFA"/>
    <w:rsid w:val="00352D7A"/>
    <w:rsid w:val="00353483"/>
    <w:rsid w:val="0035425E"/>
    <w:rsid w:val="003554AD"/>
    <w:rsid w:val="003557A8"/>
    <w:rsid w:val="003561DE"/>
    <w:rsid w:val="00360B49"/>
    <w:rsid w:val="00362041"/>
    <w:rsid w:val="003625F3"/>
    <w:rsid w:val="0036425B"/>
    <w:rsid w:val="00364446"/>
    <w:rsid w:val="00364497"/>
    <w:rsid w:val="00364AA1"/>
    <w:rsid w:val="00364F5F"/>
    <w:rsid w:val="003669FA"/>
    <w:rsid w:val="0036758E"/>
    <w:rsid w:val="003679EA"/>
    <w:rsid w:val="0037055C"/>
    <w:rsid w:val="003705B8"/>
    <w:rsid w:val="0037091A"/>
    <w:rsid w:val="0037122E"/>
    <w:rsid w:val="00371B6A"/>
    <w:rsid w:val="00372448"/>
    <w:rsid w:val="00372964"/>
    <w:rsid w:val="00372B48"/>
    <w:rsid w:val="00372C94"/>
    <w:rsid w:val="00373459"/>
    <w:rsid w:val="00373A47"/>
    <w:rsid w:val="0037495B"/>
    <w:rsid w:val="00375D60"/>
    <w:rsid w:val="00377082"/>
    <w:rsid w:val="00377253"/>
    <w:rsid w:val="003772E9"/>
    <w:rsid w:val="00380543"/>
    <w:rsid w:val="00380F0F"/>
    <w:rsid w:val="00380F6E"/>
    <w:rsid w:val="0038141A"/>
    <w:rsid w:val="003817DB"/>
    <w:rsid w:val="00383B1D"/>
    <w:rsid w:val="00387B70"/>
    <w:rsid w:val="00392160"/>
    <w:rsid w:val="003929D9"/>
    <w:rsid w:val="00394A55"/>
    <w:rsid w:val="00396048"/>
    <w:rsid w:val="003960C6"/>
    <w:rsid w:val="00397BB7"/>
    <w:rsid w:val="003A0835"/>
    <w:rsid w:val="003A1FC0"/>
    <w:rsid w:val="003A23C4"/>
    <w:rsid w:val="003A2FCA"/>
    <w:rsid w:val="003A3993"/>
    <w:rsid w:val="003A6E46"/>
    <w:rsid w:val="003A744D"/>
    <w:rsid w:val="003A7D8C"/>
    <w:rsid w:val="003B09B9"/>
    <w:rsid w:val="003B1490"/>
    <w:rsid w:val="003B1A9A"/>
    <w:rsid w:val="003B1BBB"/>
    <w:rsid w:val="003B235D"/>
    <w:rsid w:val="003B2641"/>
    <w:rsid w:val="003B29AA"/>
    <w:rsid w:val="003B2B0F"/>
    <w:rsid w:val="003B3306"/>
    <w:rsid w:val="003B3715"/>
    <w:rsid w:val="003B435A"/>
    <w:rsid w:val="003B4EC9"/>
    <w:rsid w:val="003B5BD0"/>
    <w:rsid w:val="003B68C3"/>
    <w:rsid w:val="003B6E95"/>
    <w:rsid w:val="003C091E"/>
    <w:rsid w:val="003C2988"/>
    <w:rsid w:val="003C35E7"/>
    <w:rsid w:val="003C41A9"/>
    <w:rsid w:val="003C52C1"/>
    <w:rsid w:val="003C5795"/>
    <w:rsid w:val="003D139D"/>
    <w:rsid w:val="003D14BF"/>
    <w:rsid w:val="003D161E"/>
    <w:rsid w:val="003D1AC4"/>
    <w:rsid w:val="003D278E"/>
    <w:rsid w:val="003D3ED6"/>
    <w:rsid w:val="003D40B0"/>
    <w:rsid w:val="003D4269"/>
    <w:rsid w:val="003D4C9C"/>
    <w:rsid w:val="003D4D99"/>
    <w:rsid w:val="003D4F0A"/>
    <w:rsid w:val="003D5D75"/>
    <w:rsid w:val="003D5FDE"/>
    <w:rsid w:val="003D64FA"/>
    <w:rsid w:val="003D6850"/>
    <w:rsid w:val="003D6A11"/>
    <w:rsid w:val="003D6B38"/>
    <w:rsid w:val="003E0B49"/>
    <w:rsid w:val="003E0BF3"/>
    <w:rsid w:val="003E19AB"/>
    <w:rsid w:val="003E4095"/>
    <w:rsid w:val="003E5777"/>
    <w:rsid w:val="003E70FC"/>
    <w:rsid w:val="003E71B5"/>
    <w:rsid w:val="003E7262"/>
    <w:rsid w:val="003F08EF"/>
    <w:rsid w:val="003F3E10"/>
    <w:rsid w:val="003F65D8"/>
    <w:rsid w:val="003F65F0"/>
    <w:rsid w:val="00401A45"/>
    <w:rsid w:val="00401C2E"/>
    <w:rsid w:val="00401EE2"/>
    <w:rsid w:val="00402BE3"/>
    <w:rsid w:val="0040452F"/>
    <w:rsid w:val="0040490C"/>
    <w:rsid w:val="00405789"/>
    <w:rsid w:val="00406DE0"/>
    <w:rsid w:val="0041113D"/>
    <w:rsid w:val="0041172B"/>
    <w:rsid w:val="00412309"/>
    <w:rsid w:val="00413013"/>
    <w:rsid w:val="004135F9"/>
    <w:rsid w:val="0041388A"/>
    <w:rsid w:val="00413DEE"/>
    <w:rsid w:val="00414118"/>
    <w:rsid w:val="004147E1"/>
    <w:rsid w:val="004210E7"/>
    <w:rsid w:val="0042123E"/>
    <w:rsid w:val="00423DA5"/>
    <w:rsid w:val="004245FE"/>
    <w:rsid w:val="00424F49"/>
    <w:rsid w:val="00425ACC"/>
    <w:rsid w:val="00426005"/>
    <w:rsid w:val="004260D0"/>
    <w:rsid w:val="00426B45"/>
    <w:rsid w:val="00430793"/>
    <w:rsid w:val="00430C0F"/>
    <w:rsid w:val="00430C3C"/>
    <w:rsid w:val="00433260"/>
    <w:rsid w:val="004362C7"/>
    <w:rsid w:val="004363CC"/>
    <w:rsid w:val="004369C3"/>
    <w:rsid w:val="004414CA"/>
    <w:rsid w:val="0044249D"/>
    <w:rsid w:val="00442999"/>
    <w:rsid w:val="00445190"/>
    <w:rsid w:val="0044607B"/>
    <w:rsid w:val="00447ED8"/>
    <w:rsid w:val="004541C7"/>
    <w:rsid w:val="00454892"/>
    <w:rsid w:val="00455FBC"/>
    <w:rsid w:val="004560D4"/>
    <w:rsid w:val="00456624"/>
    <w:rsid w:val="00457292"/>
    <w:rsid w:val="004572E5"/>
    <w:rsid w:val="0045748B"/>
    <w:rsid w:val="0045788E"/>
    <w:rsid w:val="00461D02"/>
    <w:rsid w:val="00462929"/>
    <w:rsid w:val="00462FC1"/>
    <w:rsid w:val="004630A5"/>
    <w:rsid w:val="0046362C"/>
    <w:rsid w:val="0046365A"/>
    <w:rsid w:val="0046381D"/>
    <w:rsid w:val="00464AC4"/>
    <w:rsid w:val="00464D6F"/>
    <w:rsid w:val="00465A48"/>
    <w:rsid w:val="00466329"/>
    <w:rsid w:val="004676C3"/>
    <w:rsid w:val="00467B3B"/>
    <w:rsid w:val="00467D3B"/>
    <w:rsid w:val="004735D6"/>
    <w:rsid w:val="00473AF5"/>
    <w:rsid w:val="0047543F"/>
    <w:rsid w:val="00477A21"/>
    <w:rsid w:val="0048066B"/>
    <w:rsid w:val="0048110C"/>
    <w:rsid w:val="0048151D"/>
    <w:rsid w:val="004820E0"/>
    <w:rsid w:val="00482A93"/>
    <w:rsid w:val="004844C5"/>
    <w:rsid w:val="004861EE"/>
    <w:rsid w:val="004863CB"/>
    <w:rsid w:val="00486521"/>
    <w:rsid w:val="00486E96"/>
    <w:rsid w:val="00487766"/>
    <w:rsid w:val="00487ADB"/>
    <w:rsid w:val="004905C2"/>
    <w:rsid w:val="004916AB"/>
    <w:rsid w:val="00492D75"/>
    <w:rsid w:val="004951C9"/>
    <w:rsid w:val="00496DDB"/>
    <w:rsid w:val="00497E86"/>
    <w:rsid w:val="004A00AE"/>
    <w:rsid w:val="004A1494"/>
    <w:rsid w:val="004A2B8F"/>
    <w:rsid w:val="004A3515"/>
    <w:rsid w:val="004A35E7"/>
    <w:rsid w:val="004A3F6B"/>
    <w:rsid w:val="004A410D"/>
    <w:rsid w:val="004A5F06"/>
    <w:rsid w:val="004A7C6C"/>
    <w:rsid w:val="004B1798"/>
    <w:rsid w:val="004B330A"/>
    <w:rsid w:val="004B347B"/>
    <w:rsid w:val="004B79F7"/>
    <w:rsid w:val="004C131F"/>
    <w:rsid w:val="004C1796"/>
    <w:rsid w:val="004C1F08"/>
    <w:rsid w:val="004C2659"/>
    <w:rsid w:val="004C2FAF"/>
    <w:rsid w:val="004C3D6A"/>
    <w:rsid w:val="004C58A1"/>
    <w:rsid w:val="004C66CB"/>
    <w:rsid w:val="004C66F8"/>
    <w:rsid w:val="004C7968"/>
    <w:rsid w:val="004C7AEE"/>
    <w:rsid w:val="004D1115"/>
    <w:rsid w:val="004D2FC0"/>
    <w:rsid w:val="004D3B4B"/>
    <w:rsid w:val="004D4544"/>
    <w:rsid w:val="004D5AB6"/>
    <w:rsid w:val="004D7157"/>
    <w:rsid w:val="004D7846"/>
    <w:rsid w:val="004E000D"/>
    <w:rsid w:val="004E206A"/>
    <w:rsid w:val="004E2AD8"/>
    <w:rsid w:val="004E36FE"/>
    <w:rsid w:val="004E46C1"/>
    <w:rsid w:val="004E5C3B"/>
    <w:rsid w:val="004E701B"/>
    <w:rsid w:val="005003BC"/>
    <w:rsid w:val="00502BA6"/>
    <w:rsid w:val="005043D2"/>
    <w:rsid w:val="005065D6"/>
    <w:rsid w:val="0050686F"/>
    <w:rsid w:val="00506ABC"/>
    <w:rsid w:val="00507090"/>
    <w:rsid w:val="005116CD"/>
    <w:rsid w:val="00512D9B"/>
    <w:rsid w:val="00514E9E"/>
    <w:rsid w:val="00516296"/>
    <w:rsid w:val="0051655A"/>
    <w:rsid w:val="00516E4F"/>
    <w:rsid w:val="00521889"/>
    <w:rsid w:val="00521892"/>
    <w:rsid w:val="0052194A"/>
    <w:rsid w:val="00525D12"/>
    <w:rsid w:val="00526A1B"/>
    <w:rsid w:val="005273B3"/>
    <w:rsid w:val="005304C4"/>
    <w:rsid w:val="00530741"/>
    <w:rsid w:val="00530EAF"/>
    <w:rsid w:val="00531365"/>
    <w:rsid w:val="005315BA"/>
    <w:rsid w:val="005321D5"/>
    <w:rsid w:val="005332A3"/>
    <w:rsid w:val="005355CE"/>
    <w:rsid w:val="00535F29"/>
    <w:rsid w:val="00536A6D"/>
    <w:rsid w:val="00536D32"/>
    <w:rsid w:val="00540B46"/>
    <w:rsid w:val="00540D51"/>
    <w:rsid w:val="005418F3"/>
    <w:rsid w:val="00544C0A"/>
    <w:rsid w:val="00544C6B"/>
    <w:rsid w:val="00544FC0"/>
    <w:rsid w:val="00546866"/>
    <w:rsid w:val="005468E4"/>
    <w:rsid w:val="0055119D"/>
    <w:rsid w:val="00551E5C"/>
    <w:rsid w:val="005531EC"/>
    <w:rsid w:val="00554DC2"/>
    <w:rsid w:val="00556D96"/>
    <w:rsid w:val="005606AB"/>
    <w:rsid w:val="005606B6"/>
    <w:rsid w:val="00561119"/>
    <w:rsid w:val="0056292F"/>
    <w:rsid w:val="005652E2"/>
    <w:rsid w:val="00565A8A"/>
    <w:rsid w:val="005668A0"/>
    <w:rsid w:val="00566901"/>
    <w:rsid w:val="00571C79"/>
    <w:rsid w:val="00573330"/>
    <w:rsid w:val="00574199"/>
    <w:rsid w:val="00575394"/>
    <w:rsid w:val="00575B02"/>
    <w:rsid w:val="00577A9A"/>
    <w:rsid w:val="00577B69"/>
    <w:rsid w:val="00577CE3"/>
    <w:rsid w:val="00577D6A"/>
    <w:rsid w:val="00577DCD"/>
    <w:rsid w:val="005801B7"/>
    <w:rsid w:val="00582080"/>
    <w:rsid w:val="005839DE"/>
    <w:rsid w:val="00584E42"/>
    <w:rsid w:val="0058606E"/>
    <w:rsid w:val="0058614E"/>
    <w:rsid w:val="00586F08"/>
    <w:rsid w:val="005878F2"/>
    <w:rsid w:val="00587CDB"/>
    <w:rsid w:val="005904A9"/>
    <w:rsid w:val="00593521"/>
    <w:rsid w:val="005937A4"/>
    <w:rsid w:val="0059532B"/>
    <w:rsid w:val="00595B06"/>
    <w:rsid w:val="0059653C"/>
    <w:rsid w:val="00597260"/>
    <w:rsid w:val="005973E6"/>
    <w:rsid w:val="005A0A37"/>
    <w:rsid w:val="005A1D65"/>
    <w:rsid w:val="005A227E"/>
    <w:rsid w:val="005A5A13"/>
    <w:rsid w:val="005A5A41"/>
    <w:rsid w:val="005A5AA8"/>
    <w:rsid w:val="005A5AF2"/>
    <w:rsid w:val="005A7E33"/>
    <w:rsid w:val="005B08F7"/>
    <w:rsid w:val="005B1290"/>
    <w:rsid w:val="005B46FE"/>
    <w:rsid w:val="005B52EA"/>
    <w:rsid w:val="005B53F4"/>
    <w:rsid w:val="005B732E"/>
    <w:rsid w:val="005B7B20"/>
    <w:rsid w:val="005C2011"/>
    <w:rsid w:val="005C2CC8"/>
    <w:rsid w:val="005C2FE4"/>
    <w:rsid w:val="005C3D1F"/>
    <w:rsid w:val="005C45AD"/>
    <w:rsid w:val="005C4E3A"/>
    <w:rsid w:val="005C571D"/>
    <w:rsid w:val="005C7A98"/>
    <w:rsid w:val="005D0F8B"/>
    <w:rsid w:val="005D1108"/>
    <w:rsid w:val="005D2760"/>
    <w:rsid w:val="005D38C2"/>
    <w:rsid w:val="005D4462"/>
    <w:rsid w:val="005D54C6"/>
    <w:rsid w:val="005D606C"/>
    <w:rsid w:val="005D613E"/>
    <w:rsid w:val="005D67C1"/>
    <w:rsid w:val="005E0117"/>
    <w:rsid w:val="005E0E59"/>
    <w:rsid w:val="005E18C3"/>
    <w:rsid w:val="005E2258"/>
    <w:rsid w:val="005E4766"/>
    <w:rsid w:val="005E796E"/>
    <w:rsid w:val="005E7D30"/>
    <w:rsid w:val="005E7E9E"/>
    <w:rsid w:val="005F01DF"/>
    <w:rsid w:val="005F09D4"/>
    <w:rsid w:val="005F11D0"/>
    <w:rsid w:val="005F4097"/>
    <w:rsid w:val="005F5FC8"/>
    <w:rsid w:val="005F6533"/>
    <w:rsid w:val="005F6560"/>
    <w:rsid w:val="005F7058"/>
    <w:rsid w:val="005F73C4"/>
    <w:rsid w:val="005F7E6B"/>
    <w:rsid w:val="006002D3"/>
    <w:rsid w:val="006007B2"/>
    <w:rsid w:val="00603943"/>
    <w:rsid w:val="00603AE8"/>
    <w:rsid w:val="00604123"/>
    <w:rsid w:val="006045C9"/>
    <w:rsid w:val="006047E1"/>
    <w:rsid w:val="00604CBE"/>
    <w:rsid w:val="00605C97"/>
    <w:rsid w:val="00606D67"/>
    <w:rsid w:val="006073FE"/>
    <w:rsid w:val="006074B0"/>
    <w:rsid w:val="0060755C"/>
    <w:rsid w:val="00611C20"/>
    <w:rsid w:val="00611F0F"/>
    <w:rsid w:val="00613BE7"/>
    <w:rsid w:val="00613C14"/>
    <w:rsid w:val="006144ED"/>
    <w:rsid w:val="0061492B"/>
    <w:rsid w:val="0061583D"/>
    <w:rsid w:val="00616CCC"/>
    <w:rsid w:val="00620CE2"/>
    <w:rsid w:val="0062128C"/>
    <w:rsid w:val="00621FEE"/>
    <w:rsid w:val="006222EF"/>
    <w:rsid w:val="00626283"/>
    <w:rsid w:val="006268FB"/>
    <w:rsid w:val="00626D68"/>
    <w:rsid w:val="006275A8"/>
    <w:rsid w:val="0062771B"/>
    <w:rsid w:val="00630922"/>
    <w:rsid w:val="00630D25"/>
    <w:rsid w:val="00631A4D"/>
    <w:rsid w:val="00631C1C"/>
    <w:rsid w:val="006320C4"/>
    <w:rsid w:val="00633887"/>
    <w:rsid w:val="00633AB2"/>
    <w:rsid w:val="00634541"/>
    <w:rsid w:val="00635CD0"/>
    <w:rsid w:val="00636B7A"/>
    <w:rsid w:val="00636C2D"/>
    <w:rsid w:val="00640D53"/>
    <w:rsid w:val="006415F3"/>
    <w:rsid w:val="0064193A"/>
    <w:rsid w:val="006421EF"/>
    <w:rsid w:val="00642D6D"/>
    <w:rsid w:val="00642F0D"/>
    <w:rsid w:val="00644746"/>
    <w:rsid w:val="006454DC"/>
    <w:rsid w:val="00647995"/>
    <w:rsid w:val="006503D3"/>
    <w:rsid w:val="00650A59"/>
    <w:rsid w:val="006529A3"/>
    <w:rsid w:val="00652F3A"/>
    <w:rsid w:val="00652F50"/>
    <w:rsid w:val="00653EEC"/>
    <w:rsid w:val="00654404"/>
    <w:rsid w:val="00654819"/>
    <w:rsid w:val="0065570D"/>
    <w:rsid w:val="00656286"/>
    <w:rsid w:val="0065678C"/>
    <w:rsid w:val="006568BE"/>
    <w:rsid w:val="006606BE"/>
    <w:rsid w:val="006614B9"/>
    <w:rsid w:val="006637B3"/>
    <w:rsid w:val="00665760"/>
    <w:rsid w:val="00666FD3"/>
    <w:rsid w:val="00667827"/>
    <w:rsid w:val="00667A58"/>
    <w:rsid w:val="006704DF"/>
    <w:rsid w:val="006734D4"/>
    <w:rsid w:val="00674139"/>
    <w:rsid w:val="00674EAA"/>
    <w:rsid w:val="006751FD"/>
    <w:rsid w:val="00675AE9"/>
    <w:rsid w:val="00677795"/>
    <w:rsid w:val="006825E9"/>
    <w:rsid w:val="00683073"/>
    <w:rsid w:val="00683223"/>
    <w:rsid w:val="006833C8"/>
    <w:rsid w:val="006845AF"/>
    <w:rsid w:val="0068494A"/>
    <w:rsid w:val="0068520B"/>
    <w:rsid w:val="006923E7"/>
    <w:rsid w:val="006930CE"/>
    <w:rsid w:val="00693634"/>
    <w:rsid w:val="00693BAB"/>
    <w:rsid w:val="006948BD"/>
    <w:rsid w:val="006967E6"/>
    <w:rsid w:val="00697369"/>
    <w:rsid w:val="006A314E"/>
    <w:rsid w:val="006A4B04"/>
    <w:rsid w:val="006B0674"/>
    <w:rsid w:val="006B1F83"/>
    <w:rsid w:val="006B23FC"/>
    <w:rsid w:val="006B42E1"/>
    <w:rsid w:val="006B4BE9"/>
    <w:rsid w:val="006B57D8"/>
    <w:rsid w:val="006B6A53"/>
    <w:rsid w:val="006C3483"/>
    <w:rsid w:val="006C5CB9"/>
    <w:rsid w:val="006C7E45"/>
    <w:rsid w:val="006D0C05"/>
    <w:rsid w:val="006D150C"/>
    <w:rsid w:val="006D1DA6"/>
    <w:rsid w:val="006D30CE"/>
    <w:rsid w:val="006D44C8"/>
    <w:rsid w:val="006D50D0"/>
    <w:rsid w:val="006D632A"/>
    <w:rsid w:val="006E28AA"/>
    <w:rsid w:val="006E3947"/>
    <w:rsid w:val="006F16F6"/>
    <w:rsid w:val="006F2635"/>
    <w:rsid w:val="006F2BDB"/>
    <w:rsid w:val="006F2C0D"/>
    <w:rsid w:val="006F40ED"/>
    <w:rsid w:val="006F4773"/>
    <w:rsid w:val="006F5666"/>
    <w:rsid w:val="006F6C3A"/>
    <w:rsid w:val="006F6C86"/>
    <w:rsid w:val="007011D5"/>
    <w:rsid w:val="00701D7D"/>
    <w:rsid w:val="00703EF2"/>
    <w:rsid w:val="00704826"/>
    <w:rsid w:val="00710196"/>
    <w:rsid w:val="0071035B"/>
    <w:rsid w:val="00711407"/>
    <w:rsid w:val="00711E34"/>
    <w:rsid w:val="00711F8F"/>
    <w:rsid w:val="00716A45"/>
    <w:rsid w:val="00717953"/>
    <w:rsid w:val="00720B05"/>
    <w:rsid w:val="007210C4"/>
    <w:rsid w:val="00721606"/>
    <w:rsid w:val="00722D63"/>
    <w:rsid w:val="007259E1"/>
    <w:rsid w:val="00733462"/>
    <w:rsid w:val="0073375B"/>
    <w:rsid w:val="00734C30"/>
    <w:rsid w:val="007353CA"/>
    <w:rsid w:val="00735F9B"/>
    <w:rsid w:val="007379BE"/>
    <w:rsid w:val="00740A35"/>
    <w:rsid w:val="00740C29"/>
    <w:rsid w:val="00741227"/>
    <w:rsid w:val="0074203D"/>
    <w:rsid w:val="00742C49"/>
    <w:rsid w:val="00743553"/>
    <w:rsid w:val="00745F44"/>
    <w:rsid w:val="00746198"/>
    <w:rsid w:val="00746E3D"/>
    <w:rsid w:val="007502F1"/>
    <w:rsid w:val="0075047F"/>
    <w:rsid w:val="00752042"/>
    <w:rsid w:val="00752979"/>
    <w:rsid w:val="007576E8"/>
    <w:rsid w:val="00757A67"/>
    <w:rsid w:val="007601C8"/>
    <w:rsid w:val="00760BDC"/>
    <w:rsid w:val="00762450"/>
    <w:rsid w:val="007626F8"/>
    <w:rsid w:val="00763794"/>
    <w:rsid w:val="00765085"/>
    <w:rsid w:val="00767F93"/>
    <w:rsid w:val="00770D3D"/>
    <w:rsid w:val="00771C0A"/>
    <w:rsid w:val="00772BCF"/>
    <w:rsid w:val="0077433F"/>
    <w:rsid w:val="0077653C"/>
    <w:rsid w:val="00776ED5"/>
    <w:rsid w:val="007803E1"/>
    <w:rsid w:val="0078049D"/>
    <w:rsid w:val="00781F15"/>
    <w:rsid w:val="00783AC2"/>
    <w:rsid w:val="00783E16"/>
    <w:rsid w:val="007857B2"/>
    <w:rsid w:val="00785F80"/>
    <w:rsid w:val="00790B1C"/>
    <w:rsid w:val="00791A6A"/>
    <w:rsid w:val="00794D0F"/>
    <w:rsid w:val="007A04B9"/>
    <w:rsid w:val="007A1669"/>
    <w:rsid w:val="007A1EC0"/>
    <w:rsid w:val="007A26B9"/>
    <w:rsid w:val="007A3985"/>
    <w:rsid w:val="007A3E2B"/>
    <w:rsid w:val="007A5B00"/>
    <w:rsid w:val="007A6448"/>
    <w:rsid w:val="007A6A97"/>
    <w:rsid w:val="007A7433"/>
    <w:rsid w:val="007B1050"/>
    <w:rsid w:val="007B2A38"/>
    <w:rsid w:val="007B51C0"/>
    <w:rsid w:val="007B55C5"/>
    <w:rsid w:val="007B64B4"/>
    <w:rsid w:val="007B662D"/>
    <w:rsid w:val="007C2412"/>
    <w:rsid w:val="007C2CE1"/>
    <w:rsid w:val="007C392A"/>
    <w:rsid w:val="007C3C7E"/>
    <w:rsid w:val="007C45E3"/>
    <w:rsid w:val="007C5033"/>
    <w:rsid w:val="007C65F9"/>
    <w:rsid w:val="007C7241"/>
    <w:rsid w:val="007C7D42"/>
    <w:rsid w:val="007C7E68"/>
    <w:rsid w:val="007D039B"/>
    <w:rsid w:val="007D0EBD"/>
    <w:rsid w:val="007D4B20"/>
    <w:rsid w:val="007D553C"/>
    <w:rsid w:val="007D5943"/>
    <w:rsid w:val="007D5ED6"/>
    <w:rsid w:val="007D62E4"/>
    <w:rsid w:val="007D7B99"/>
    <w:rsid w:val="007E12AC"/>
    <w:rsid w:val="007E1325"/>
    <w:rsid w:val="007E3B22"/>
    <w:rsid w:val="007E3C92"/>
    <w:rsid w:val="007E4C86"/>
    <w:rsid w:val="007E4CD3"/>
    <w:rsid w:val="007F09E5"/>
    <w:rsid w:val="007F25E4"/>
    <w:rsid w:val="007F25F7"/>
    <w:rsid w:val="007F31A8"/>
    <w:rsid w:val="007F68E0"/>
    <w:rsid w:val="007F7FA0"/>
    <w:rsid w:val="00802A66"/>
    <w:rsid w:val="00803173"/>
    <w:rsid w:val="0080364F"/>
    <w:rsid w:val="0080457E"/>
    <w:rsid w:val="00805AE8"/>
    <w:rsid w:val="00805B9D"/>
    <w:rsid w:val="008107E3"/>
    <w:rsid w:val="0081098A"/>
    <w:rsid w:val="00813633"/>
    <w:rsid w:val="00814266"/>
    <w:rsid w:val="00814271"/>
    <w:rsid w:val="0081612C"/>
    <w:rsid w:val="00817176"/>
    <w:rsid w:val="00817EFF"/>
    <w:rsid w:val="00820A21"/>
    <w:rsid w:val="00822D70"/>
    <w:rsid w:val="00823618"/>
    <w:rsid w:val="00823AA8"/>
    <w:rsid w:val="008241C7"/>
    <w:rsid w:val="008254AC"/>
    <w:rsid w:val="00827A18"/>
    <w:rsid w:val="0083018C"/>
    <w:rsid w:val="00830423"/>
    <w:rsid w:val="00830FEC"/>
    <w:rsid w:val="00832141"/>
    <w:rsid w:val="008321CE"/>
    <w:rsid w:val="008333C5"/>
    <w:rsid w:val="0083393F"/>
    <w:rsid w:val="0083444D"/>
    <w:rsid w:val="008354C3"/>
    <w:rsid w:val="00835CA7"/>
    <w:rsid w:val="0084082B"/>
    <w:rsid w:val="00840ACE"/>
    <w:rsid w:val="008423B9"/>
    <w:rsid w:val="00843011"/>
    <w:rsid w:val="00843A6A"/>
    <w:rsid w:val="00845884"/>
    <w:rsid w:val="008460CA"/>
    <w:rsid w:val="0084772A"/>
    <w:rsid w:val="00847BAD"/>
    <w:rsid w:val="00850CA8"/>
    <w:rsid w:val="00850F3A"/>
    <w:rsid w:val="00853C36"/>
    <w:rsid w:val="00860EDA"/>
    <w:rsid w:val="0086392A"/>
    <w:rsid w:val="008642FE"/>
    <w:rsid w:val="00865305"/>
    <w:rsid w:val="00870C31"/>
    <w:rsid w:val="00871C3A"/>
    <w:rsid w:val="0087280F"/>
    <w:rsid w:val="0087311D"/>
    <w:rsid w:val="00873143"/>
    <w:rsid w:val="008809D6"/>
    <w:rsid w:val="00880B1E"/>
    <w:rsid w:val="00882CA3"/>
    <w:rsid w:val="008832E9"/>
    <w:rsid w:val="008836A3"/>
    <w:rsid w:val="00887771"/>
    <w:rsid w:val="008906C7"/>
    <w:rsid w:val="008909E2"/>
    <w:rsid w:val="00890C13"/>
    <w:rsid w:val="008914D9"/>
    <w:rsid w:val="00891956"/>
    <w:rsid w:val="00891E7E"/>
    <w:rsid w:val="00892C64"/>
    <w:rsid w:val="00892FE7"/>
    <w:rsid w:val="00896B79"/>
    <w:rsid w:val="008970AE"/>
    <w:rsid w:val="008974FA"/>
    <w:rsid w:val="008A0A05"/>
    <w:rsid w:val="008A1454"/>
    <w:rsid w:val="008A18A5"/>
    <w:rsid w:val="008A21F9"/>
    <w:rsid w:val="008A23C3"/>
    <w:rsid w:val="008A4131"/>
    <w:rsid w:val="008A634B"/>
    <w:rsid w:val="008A6DEB"/>
    <w:rsid w:val="008A7118"/>
    <w:rsid w:val="008A714A"/>
    <w:rsid w:val="008B2EE4"/>
    <w:rsid w:val="008B3D9C"/>
    <w:rsid w:val="008B4434"/>
    <w:rsid w:val="008B525B"/>
    <w:rsid w:val="008B5760"/>
    <w:rsid w:val="008B6305"/>
    <w:rsid w:val="008B6464"/>
    <w:rsid w:val="008B69B4"/>
    <w:rsid w:val="008C0204"/>
    <w:rsid w:val="008C3A96"/>
    <w:rsid w:val="008C3C90"/>
    <w:rsid w:val="008C6132"/>
    <w:rsid w:val="008D142C"/>
    <w:rsid w:val="008D318F"/>
    <w:rsid w:val="008D3CFE"/>
    <w:rsid w:val="008D5CEB"/>
    <w:rsid w:val="008D6A3F"/>
    <w:rsid w:val="008E0034"/>
    <w:rsid w:val="008E0101"/>
    <w:rsid w:val="008E1507"/>
    <w:rsid w:val="008E3AA7"/>
    <w:rsid w:val="008E47F9"/>
    <w:rsid w:val="008E4A8E"/>
    <w:rsid w:val="008E74A1"/>
    <w:rsid w:val="008E79BD"/>
    <w:rsid w:val="008F2011"/>
    <w:rsid w:val="008F3A94"/>
    <w:rsid w:val="008F3BF1"/>
    <w:rsid w:val="008F4606"/>
    <w:rsid w:val="008F4A07"/>
    <w:rsid w:val="008F5B1E"/>
    <w:rsid w:val="008F5F61"/>
    <w:rsid w:val="0090218B"/>
    <w:rsid w:val="0090224E"/>
    <w:rsid w:val="00903317"/>
    <w:rsid w:val="00903521"/>
    <w:rsid w:val="009045B2"/>
    <w:rsid w:val="00905640"/>
    <w:rsid w:val="00905CBC"/>
    <w:rsid w:val="0091276A"/>
    <w:rsid w:val="009134FF"/>
    <w:rsid w:val="00914BD7"/>
    <w:rsid w:val="0091538E"/>
    <w:rsid w:val="009159EC"/>
    <w:rsid w:val="009166B9"/>
    <w:rsid w:val="00916EB0"/>
    <w:rsid w:val="00921727"/>
    <w:rsid w:val="00922BBF"/>
    <w:rsid w:val="0092354B"/>
    <w:rsid w:val="00923C1A"/>
    <w:rsid w:val="00924497"/>
    <w:rsid w:val="009246F6"/>
    <w:rsid w:val="00925421"/>
    <w:rsid w:val="00925590"/>
    <w:rsid w:val="00925D21"/>
    <w:rsid w:val="009268C8"/>
    <w:rsid w:val="009269A9"/>
    <w:rsid w:val="009271A1"/>
    <w:rsid w:val="009309F0"/>
    <w:rsid w:val="00930C05"/>
    <w:rsid w:val="00930EC8"/>
    <w:rsid w:val="0093172A"/>
    <w:rsid w:val="00932195"/>
    <w:rsid w:val="00932DB2"/>
    <w:rsid w:val="009350A1"/>
    <w:rsid w:val="009357C3"/>
    <w:rsid w:val="009376B5"/>
    <w:rsid w:val="00941FCF"/>
    <w:rsid w:val="0094329E"/>
    <w:rsid w:val="009440B1"/>
    <w:rsid w:val="009459B2"/>
    <w:rsid w:val="00945B15"/>
    <w:rsid w:val="00946428"/>
    <w:rsid w:val="009464D5"/>
    <w:rsid w:val="00946BE4"/>
    <w:rsid w:val="009470EB"/>
    <w:rsid w:val="00947DF7"/>
    <w:rsid w:val="009525E2"/>
    <w:rsid w:val="00953657"/>
    <w:rsid w:val="00955151"/>
    <w:rsid w:val="00955281"/>
    <w:rsid w:val="00956925"/>
    <w:rsid w:val="009601B1"/>
    <w:rsid w:val="00962C4E"/>
    <w:rsid w:val="00963967"/>
    <w:rsid w:val="0096497C"/>
    <w:rsid w:val="009652A4"/>
    <w:rsid w:val="00967A1C"/>
    <w:rsid w:val="00971275"/>
    <w:rsid w:val="009715C8"/>
    <w:rsid w:val="00971C37"/>
    <w:rsid w:val="009736DA"/>
    <w:rsid w:val="00974184"/>
    <w:rsid w:val="00984415"/>
    <w:rsid w:val="00984614"/>
    <w:rsid w:val="00985C45"/>
    <w:rsid w:val="0098613A"/>
    <w:rsid w:val="00990A0C"/>
    <w:rsid w:val="009922E4"/>
    <w:rsid w:val="00992B97"/>
    <w:rsid w:val="00992D73"/>
    <w:rsid w:val="00993A67"/>
    <w:rsid w:val="00994FB7"/>
    <w:rsid w:val="0099562F"/>
    <w:rsid w:val="00996744"/>
    <w:rsid w:val="00997921"/>
    <w:rsid w:val="00997D9D"/>
    <w:rsid w:val="009A20FE"/>
    <w:rsid w:val="009A220E"/>
    <w:rsid w:val="009A3685"/>
    <w:rsid w:val="009A4408"/>
    <w:rsid w:val="009A492B"/>
    <w:rsid w:val="009A679B"/>
    <w:rsid w:val="009A6DE9"/>
    <w:rsid w:val="009A79B7"/>
    <w:rsid w:val="009B149A"/>
    <w:rsid w:val="009B2339"/>
    <w:rsid w:val="009B6068"/>
    <w:rsid w:val="009B7A04"/>
    <w:rsid w:val="009C35D4"/>
    <w:rsid w:val="009C594C"/>
    <w:rsid w:val="009C7A90"/>
    <w:rsid w:val="009D08EC"/>
    <w:rsid w:val="009D0994"/>
    <w:rsid w:val="009D10B9"/>
    <w:rsid w:val="009D21C1"/>
    <w:rsid w:val="009D2DA1"/>
    <w:rsid w:val="009D32B7"/>
    <w:rsid w:val="009D36F4"/>
    <w:rsid w:val="009D3836"/>
    <w:rsid w:val="009D5411"/>
    <w:rsid w:val="009D54F8"/>
    <w:rsid w:val="009D58FB"/>
    <w:rsid w:val="009D5AD4"/>
    <w:rsid w:val="009D7A02"/>
    <w:rsid w:val="009E08A9"/>
    <w:rsid w:val="009E0AD1"/>
    <w:rsid w:val="009E2064"/>
    <w:rsid w:val="009E2BC0"/>
    <w:rsid w:val="009E4550"/>
    <w:rsid w:val="009E48E8"/>
    <w:rsid w:val="009E645E"/>
    <w:rsid w:val="009E7A1E"/>
    <w:rsid w:val="009F0542"/>
    <w:rsid w:val="009F1A07"/>
    <w:rsid w:val="009F2397"/>
    <w:rsid w:val="009F3828"/>
    <w:rsid w:val="009F3FA5"/>
    <w:rsid w:val="009F4B5B"/>
    <w:rsid w:val="009F51E7"/>
    <w:rsid w:val="00A01ADA"/>
    <w:rsid w:val="00A068B8"/>
    <w:rsid w:val="00A07B88"/>
    <w:rsid w:val="00A10FE7"/>
    <w:rsid w:val="00A11047"/>
    <w:rsid w:val="00A118A8"/>
    <w:rsid w:val="00A121AF"/>
    <w:rsid w:val="00A125DD"/>
    <w:rsid w:val="00A12C49"/>
    <w:rsid w:val="00A134BE"/>
    <w:rsid w:val="00A14BEA"/>
    <w:rsid w:val="00A16DC1"/>
    <w:rsid w:val="00A22BC1"/>
    <w:rsid w:val="00A2301F"/>
    <w:rsid w:val="00A234B5"/>
    <w:rsid w:val="00A260FB"/>
    <w:rsid w:val="00A302D6"/>
    <w:rsid w:val="00A30B37"/>
    <w:rsid w:val="00A34AA9"/>
    <w:rsid w:val="00A35CE6"/>
    <w:rsid w:val="00A36096"/>
    <w:rsid w:val="00A46494"/>
    <w:rsid w:val="00A468DF"/>
    <w:rsid w:val="00A505CA"/>
    <w:rsid w:val="00A5087A"/>
    <w:rsid w:val="00A51317"/>
    <w:rsid w:val="00A52541"/>
    <w:rsid w:val="00A52662"/>
    <w:rsid w:val="00A53217"/>
    <w:rsid w:val="00A546E9"/>
    <w:rsid w:val="00A552F4"/>
    <w:rsid w:val="00A55605"/>
    <w:rsid w:val="00A6144E"/>
    <w:rsid w:val="00A61990"/>
    <w:rsid w:val="00A623EA"/>
    <w:rsid w:val="00A640E4"/>
    <w:rsid w:val="00A650C4"/>
    <w:rsid w:val="00A67A3A"/>
    <w:rsid w:val="00A7117D"/>
    <w:rsid w:val="00A71DBF"/>
    <w:rsid w:val="00A72D15"/>
    <w:rsid w:val="00A72FB9"/>
    <w:rsid w:val="00A7604A"/>
    <w:rsid w:val="00A7687D"/>
    <w:rsid w:val="00A77350"/>
    <w:rsid w:val="00A80472"/>
    <w:rsid w:val="00A8058E"/>
    <w:rsid w:val="00A81581"/>
    <w:rsid w:val="00A81743"/>
    <w:rsid w:val="00A817DC"/>
    <w:rsid w:val="00A840E0"/>
    <w:rsid w:val="00A84FB0"/>
    <w:rsid w:val="00A85600"/>
    <w:rsid w:val="00A86A29"/>
    <w:rsid w:val="00A87AED"/>
    <w:rsid w:val="00A923DF"/>
    <w:rsid w:val="00A94521"/>
    <w:rsid w:val="00A9538D"/>
    <w:rsid w:val="00A95709"/>
    <w:rsid w:val="00A9609B"/>
    <w:rsid w:val="00A96E7A"/>
    <w:rsid w:val="00A97E2F"/>
    <w:rsid w:val="00AA019D"/>
    <w:rsid w:val="00AA0FD3"/>
    <w:rsid w:val="00AA1CF2"/>
    <w:rsid w:val="00AA357D"/>
    <w:rsid w:val="00AA3AD9"/>
    <w:rsid w:val="00AA4355"/>
    <w:rsid w:val="00AA4E7E"/>
    <w:rsid w:val="00AA584D"/>
    <w:rsid w:val="00AA6B69"/>
    <w:rsid w:val="00AB0EDD"/>
    <w:rsid w:val="00AB16A1"/>
    <w:rsid w:val="00AB3310"/>
    <w:rsid w:val="00AB7002"/>
    <w:rsid w:val="00AB7347"/>
    <w:rsid w:val="00AB74A3"/>
    <w:rsid w:val="00AB77C6"/>
    <w:rsid w:val="00AC0CA7"/>
    <w:rsid w:val="00AC25CD"/>
    <w:rsid w:val="00AC60FA"/>
    <w:rsid w:val="00AC6A07"/>
    <w:rsid w:val="00AD1175"/>
    <w:rsid w:val="00AD3068"/>
    <w:rsid w:val="00AD39A8"/>
    <w:rsid w:val="00AD60D7"/>
    <w:rsid w:val="00AE1864"/>
    <w:rsid w:val="00AE18B6"/>
    <w:rsid w:val="00AE2288"/>
    <w:rsid w:val="00AE2986"/>
    <w:rsid w:val="00AE355B"/>
    <w:rsid w:val="00AE3730"/>
    <w:rsid w:val="00AE494D"/>
    <w:rsid w:val="00AE5D66"/>
    <w:rsid w:val="00AE7C1D"/>
    <w:rsid w:val="00AF3B71"/>
    <w:rsid w:val="00AF62DE"/>
    <w:rsid w:val="00AF66BC"/>
    <w:rsid w:val="00B00A2C"/>
    <w:rsid w:val="00B02424"/>
    <w:rsid w:val="00B02A42"/>
    <w:rsid w:val="00B038C5"/>
    <w:rsid w:val="00B03966"/>
    <w:rsid w:val="00B04568"/>
    <w:rsid w:val="00B05519"/>
    <w:rsid w:val="00B06F2C"/>
    <w:rsid w:val="00B103E8"/>
    <w:rsid w:val="00B10BC5"/>
    <w:rsid w:val="00B125BF"/>
    <w:rsid w:val="00B12CB9"/>
    <w:rsid w:val="00B216FF"/>
    <w:rsid w:val="00B21C14"/>
    <w:rsid w:val="00B2475A"/>
    <w:rsid w:val="00B2569E"/>
    <w:rsid w:val="00B25C53"/>
    <w:rsid w:val="00B268C6"/>
    <w:rsid w:val="00B26978"/>
    <w:rsid w:val="00B2772E"/>
    <w:rsid w:val="00B31DE1"/>
    <w:rsid w:val="00B33FC0"/>
    <w:rsid w:val="00B40826"/>
    <w:rsid w:val="00B410DE"/>
    <w:rsid w:val="00B43A50"/>
    <w:rsid w:val="00B4415E"/>
    <w:rsid w:val="00B4644D"/>
    <w:rsid w:val="00B470E1"/>
    <w:rsid w:val="00B51460"/>
    <w:rsid w:val="00B52231"/>
    <w:rsid w:val="00B53394"/>
    <w:rsid w:val="00B545C0"/>
    <w:rsid w:val="00B557B6"/>
    <w:rsid w:val="00B645FA"/>
    <w:rsid w:val="00B64BE5"/>
    <w:rsid w:val="00B65B48"/>
    <w:rsid w:val="00B66B87"/>
    <w:rsid w:val="00B70180"/>
    <w:rsid w:val="00B70F2B"/>
    <w:rsid w:val="00B75E0A"/>
    <w:rsid w:val="00B763EB"/>
    <w:rsid w:val="00B77AA1"/>
    <w:rsid w:val="00B80CD5"/>
    <w:rsid w:val="00B81051"/>
    <w:rsid w:val="00B82D28"/>
    <w:rsid w:val="00B84DB3"/>
    <w:rsid w:val="00B850BD"/>
    <w:rsid w:val="00B910F4"/>
    <w:rsid w:val="00B91B41"/>
    <w:rsid w:val="00B92615"/>
    <w:rsid w:val="00B92960"/>
    <w:rsid w:val="00B93A75"/>
    <w:rsid w:val="00B94056"/>
    <w:rsid w:val="00B95666"/>
    <w:rsid w:val="00B956BD"/>
    <w:rsid w:val="00B97001"/>
    <w:rsid w:val="00B97CE4"/>
    <w:rsid w:val="00BA0704"/>
    <w:rsid w:val="00BA19FB"/>
    <w:rsid w:val="00BA28AC"/>
    <w:rsid w:val="00BA2CC0"/>
    <w:rsid w:val="00BA3F1A"/>
    <w:rsid w:val="00BA4E70"/>
    <w:rsid w:val="00BA694B"/>
    <w:rsid w:val="00BA698F"/>
    <w:rsid w:val="00BB1A17"/>
    <w:rsid w:val="00BB3B59"/>
    <w:rsid w:val="00BB42A6"/>
    <w:rsid w:val="00BB5522"/>
    <w:rsid w:val="00BB58E9"/>
    <w:rsid w:val="00BB7A21"/>
    <w:rsid w:val="00BC0268"/>
    <w:rsid w:val="00BC2415"/>
    <w:rsid w:val="00BC2C71"/>
    <w:rsid w:val="00BC2CE5"/>
    <w:rsid w:val="00BC4943"/>
    <w:rsid w:val="00BD0141"/>
    <w:rsid w:val="00BD185E"/>
    <w:rsid w:val="00BD23C4"/>
    <w:rsid w:val="00BD29F4"/>
    <w:rsid w:val="00BD2A25"/>
    <w:rsid w:val="00BD36CD"/>
    <w:rsid w:val="00BD4019"/>
    <w:rsid w:val="00BD4305"/>
    <w:rsid w:val="00BD5951"/>
    <w:rsid w:val="00BD7C66"/>
    <w:rsid w:val="00BE065A"/>
    <w:rsid w:val="00BE1312"/>
    <w:rsid w:val="00BE1914"/>
    <w:rsid w:val="00BE1ABA"/>
    <w:rsid w:val="00BE247F"/>
    <w:rsid w:val="00BE27E0"/>
    <w:rsid w:val="00BE5113"/>
    <w:rsid w:val="00BE5E36"/>
    <w:rsid w:val="00BE6B05"/>
    <w:rsid w:val="00BE6FE6"/>
    <w:rsid w:val="00BE7AC1"/>
    <w:rsid w:val="00BE7BF2"/>
    <w:rsid w:val="00BF1DB5"/>
    <w:rsid w:val="00BF389E"/>
    <w:rsid w:val="00BF5527"/>
    <w:rsid w:val="00BF70C8"/>
    <w:rsid w:val="00BF7C27"/>
    <w:rsid w:val="00C01FD1"/>
    <w:rsid w:val="00C0269C"/>
    <w:rsid w:val="00C02B5E"/>
    <w:rsid w:val="00C0383D"/>
    <w:rsid w:val="00C04CA7"/>
    <w:rsid w:val="00C04EF1"/>
    <w:rsid w:val="00C07B8E"/>
    <w:rsid w:val="00C07D3A"/>
    <w:rsid w:val="00C1106D"/>
    <w:rsid w:val="00C118B5"/>
    <w:rsid w:val="00C12621"/>
    <w:rsid w:val="00C138AB"/>
    <w:rsid w:val="00C214DE"/>
    <w:rsid w:val="00C21F6E"/>
    <w:rsid w:val="00C230CD"/>
    <w:rsid w:val="00C27C08"/>
    <w:rsid w:val="00C27F0E"/>
    <w:rsid w:val="00C30465"/>
    <w:rsid w:val="00C31100"/>
    <w:rsid w:val="00C327BD"/>
    <w:rsid w:val="00C328A0"/>
    <w:rsid w:val="00C33C0D"/>
    <w:rsid w:val="00C4006F"/>
    <w:rsid w:val="00C401DB"/>
    <w:rsid w:val="00C40787"/>
    <w:rsid w:val="00C41272"/>
    <w:rsid w:val="00C45677"/>
    <w:rsid w:val="00C45CE2"/>
    <w:rsid w:val="00C4678F"/>
    <w:rsid w:val="00C51559"/>
    <w:rsid w:val="00C523E2"/>
    <w:rsid w:val="00C55375"/>
    <w:rsid w:val="00C55E15"/>
    <w:rsid w:val="00C621DB"/>
    <w:rsid w:val="00C62661"/>
    <w:rsid w:val="00C651AC"/>
    <w:rsid w:val="00C67A01"/>
    <w:rsid w:val="00C67D6C"/>
    <w:rsid w:val="00C71856"/>
    <w:rsid w:val="00C72F0B"/>
    <w:rsid w:val="00C73E6E"/>
    <w:rsid w:val="00C74B5A"/>
    <w:rsid w:val="00C75908"/>
    <w:rsid w:val="00C75B5B"/>
    <w:rsid w:val="00C7763B"/>
    <w:rsid w:val="00C77BD8"/>
    <w:rsid w:val="00C80042"/>
    <w:rsid w:val="00C815B0"/>
    <w:rsid w:val="00C8199A"/>
    <w:rsid w:val="00C82176"/>
    <w:rsid w:val="00C8258F"/>
    <w:rsid w:val="00C837E3"/>
    <w:rsid w:val="00C83FD6"/>
    <w:rsid w:val="00C8482C"/>
    <w:rsid w:val="00C858E2"/>
    <w:rsid w:val="00C86FCE"/>
    <w:rsid w:val="00C873B6"/>
    <w:rsid w:val="00C9034B"/>
    <w:rsid w:val="00C9151A"/>
    <w:rsid w:val="00C96689"/>
    <w:rsid w:val="00C96D18"/>
    <w:rsid w:val="00C97E4B"/>
    <w:rsid w:val="00C97FC0"/>
    <w:rsid w:val="00CA0A2B"/>
    <w:rsid w:val="00CA3698"/>
    <w:rsid w:val="00CA460F"/>
    <w:rsid w:val="00CA4CC5"/>
    <w:rsid w:val="00CA6EA0"/>
    <w:rsid w:val="00CA792E"/>
    <w:rsid w:val="00CB0B95"/>
    <w:rsid w:val="00CB2ACD"/>
    <w:rsid w:val="00CB32E6"/>
    <w:rsid w:val="00CB430C"/>
    <w:rsid w:val="00CB6378"/>
    <w:rsid w:val="00CB6C77"/>
    <w:rsid w:val="00CC0567"/>
    <w:rsid w:val="00CC3ACC"/>
    <w:rsid w:val="00CC443F"/>
    <w:rsid w:val="00CC4475"/>
    <w:rsid w:val="00CC49E9"/>
    <w:rsid w:val="00CC5213"/>
    <w:rsid w:val="00CC5591"/>
    <w:rsid w:val="00CC561E"/>
    <w:rsid w:val="00CC6CFC"/>
    <w:rsid w:val="00CD02F2"/>
    <w:rsid w:val="00CD080B"/>
    <w:rsid w:val="00CD0EA0"/>
    <w:rsid w:val="00CD3672"/>
    <w:rsid w:val="00CD45D9"/>
    <w:rsid w:val="00CD4C44"/>
    <w:rsid w:val="00CD5AB7"/>
    <w:rsid w:val="00CD61A5"/>
    <w:rsid w:val="00CD6920"/>
    <w:rsid w:val="00CE2271"/>
    <w:rsid w:val="00CE29F7"/>
    <w:rsid w:val="00CE2C03"/>
    <w:rsid w:val="00CE3762"/>
    <w:rsid w:val="00CE3B01"/>
    <w:rsid w:val="00CE3CA0"/>
    <w:rsid w:val="00CE5353"/>
    <w:rsid w:val="00CE5753"/>
    <w:rsid w:val="00CE5DD0"/>
    <w:rsid w:val="00CF0A96"/>
    <w:rsid w:val="00CF2564"/>
    <w:rsid w:val="00CF3A53"/>
    <w:rsid w:val="00CF488F"/>
    <w:rsid w:val="00CF4B5B"/>
    <w:rsid w:val="00CF5DCE"/>
    <w:rsid w:val="00CF5E34"/>
    <w:rsid w:val="00CF6E87"/>
    <w:rsid w:val="00D00319"/>
    <w:rsid w:val="00D02FCF"/>
    <w:rsid w:val="00D037B7"/>
    <w:rsid w:val="00D03E77"/>
    <w:rsid w:val="00D055F8"/>
    <w:rsid w:val="00D05E72"/>
    <w:rsid w:val="00D060CA"/>
    <w:rsid w:val="00D06146"/>
    <w:rsid w:val="00D071D0"/>
    <w:rsid w:val="00D07D2D"/>
    <w:rsid w:val="00D10458"/>
    <w:rsid w:val="00D1107C"/>
    <w:rsid w:val="00D12792"/>
    <w:rsid w:val="00D14DE4"/>
    <w:rsid w:val="00D15F5D"/>
    <w:rsid w:val="00D21AD0"/>
    <w:rsid w:val="00D21F4D"/>
    <w:rsid w:val="00D22529"/>
    <w:rsid w:val="00D23C0B"/>
    <w:rsid w:val="00D25E58"/>
    <w:rsid w:val="00D268EB"/>
    <w:rsid w:val="00D27416"/>
    <w:rsid w:val="00D2796F"/>
    <w:rsid w:val="00D30570"/>
    <w:rsid w:val="00D31C01"/>
    <w:rsid w:val="00D32083"/>
    <w:rsid w:val="00D32230"/>
    <w:rsid w:val="00D32B76"/>
    <w:rsid w:val="00D32E49"/>
    <w:rsid w:val="00D35317"/>
    <w:rsid w:val="00D35F15"/>
    <w:rsid w:val="00D40C44"/>
    <w:rsid w:val="00D417D7"/>
    <w:rsid w:val="00D41AA3"/>
    <w:rsid w:val="00D4203E"/>
    <w:rsid w:val="00D42478"/>
    <w:rsid w:val="00D42736"/>
    <w:rsid w:val="00D45402"/>
    <w:rsid w:val="00D4609D"/>
    <w:rsid w:val="00D46B8D"/>
    <w:rsid w:val="00D50B4E"/>
    <w:rsid w:val="00D51D47"/>
    <w:rsid w:val="00D52C83"/>
    <w:rsid w:val="00D5546D"/>
    <w:rsid w:val="00D56C6E"/>
    <w:rsid w:val="00D578C0"/>
    <w:rsid w:val="00D60850"/>
    <w:rsid w:val="00D62328"/>
    <w:rsid w:val="00D635E4"/>
    <w:rsid w:val="00D6450B"/>
    <w:rsid w:val="00D64DC4"/>
    <w:rsid w:val="00D678A7"/>
    <w:rsid w:val="00D67919"/>
    <w:rsid w:val="00D718E1"/>
    <w:rsid w:val="00D71988"/>
    <w:rsid w:val="00D71F29"/>
    <w:rsid w:val="00D7408F"/>
    <w:rsid w:val="00D7467B"/>
    <w:rsid w:val="00D7601B"/>
    <w:rsid w:val="00D81E99"/>
    <w:rsid w:val="00D83A37"/>
    <w:rsid w:val="00D85D84"/>
    <w:rsid w:val="00D87347"/>
    <w:rsid w:val="00D9255B"/>
    <w:rsid w:val="00D92BA1"/>
    <w:rsid w:val="00D92F2E"/>
    <w:rsid w:val="00D93AE5"/>
    <w:rsid w:val="00D96A80"/>
    <w:rsid w:val="00D97747"/>
    <w:rsid w:val="00D979F9"/>
    <w:rsid w:val="00DA0E99"/>
    <w:rsid w:val="00DA1FD5"/>
    <w:rsid w:val="00DA3859"/>
    <w:rsid w:val="00DA3BF1"/>
    <w:rsid w:val="00DA49D9"/>
    <w:rsid w:val="00DA534C"/>
    <w:rsid w:val="00DA53C1"/>
    <w:rsid w:val="00DA6227"/>
    <w:rsid w:val="00DA644E"/>
    <w:rsid w:val="00DA66CE"/>
    <w:rsid w:val="00DA7092"/>
    <w:rsid w:val="00DA72C4"/>
    <w:rsid w:val="00DB082F"/>
    <w:rsid w:val="00DB0CB1"/>
    <w:rsid w:val="00DB4844"/>
    <w:rsid w:val="00DB50DD"/>
    <w:rsid w:val="00DB583F"/>
    <w:rsid w:val="00DB6F5F"/>
    <w:rsid w:val="00DC268C"/>
    <w:rsid w:val="00DC2D14"/>
    <w:rsid w:val="00DC3794"/>
    <w:rsid w:val="00DC5384"/>
    <w:rsid w:val="00DC6112"/>
    <w:rsid w:val="00DC656D"/>
    <w:rsid w:val="00DC719A"/>
    <w:rsid w:val="00DC723F"/>
    <w:rsid w:val="00DC76FA"/>
    <w:rsid w:val="00DC7AD5"/>
    <w:rsid w:val="00DCE772"/>
    <w:rsid w:val="00DD0F3D"/>
    <w:rsid w:val="00DD1773"/>
    <w:rsid w:val="00DD324C"/>
    <w:rsid w:val="00DD5008"/>
    <w:rsid w:val="00DD6B01"/>
    <w:rsid w:val="00DD754C"/>
    <w:rsid w:val="00DD7651"/>
    <w:rsid w:val="00DE04C9"/>
    <w:rsid w:val="00DE0B45"/>
    <w:rsid w:val="00DE1FA7"/>
    <w:rsid w:val="00DE2A6D"/>
    <w:rsid w:val="00DE3BC3"/>
    <w:rsid w:val="00DE635A"/>
    <w:rsid w:val="00DE6C15"/>
    <w:rsid w:val="00DF038D"/>
    <w:rsid w:val="00DF03BF"/>
    <w:rsid w:val="00DF1537"/>
    <w:rsid w:val="00DF2D3A"/>
    <w:rsid w:val="00DF3B2A"/>
    <w:rsid w:val="00DF3D8C"/>
    <w:rsid w:val="00DF457D"/>
    <w:rsid w:val="00DF6923"/>
    <w:rsid w:val="00E02106"/>
    <w:rsid w:val="00E028CB"/>
    <w:rsid w:val="00E03661"/>
    <w:rsid w:val="00E059A8"/>
    <w:rsid w:val="00E0788F"/>
    <w:rsid w:val="00E105D6"/>
    <w:rsid w:val="00E1098A"/>
    <w:rsid w:val="00E1099E"/>
    <w:rsid w:val="00E115F3"/>
    <w:rsid w:val="00E14E9A"/>
    <w:rsid w:val="00E14EE0"/>
    <w:rsid w:val="00E159C2"/>
    <w:rsid w:val="00E15E69"/>
    <w:rsid w:val="00E16CCB"/>
    <w:rsid w:val="00E170CB"/>
    <w:rsid w:val="00E17CBD"/>
    <w:rsid w:val="00E17CD7"/>
    <w:rsid w:val="00E20F80"/>
    <w:rsid w:val="00E22B7F"/>
    <w:rsid w:val="00E25882"/>
    <w:rsid w:val="00E27778"/>
    <w:rsid w:val="00E279C3"/>
    <w:rsid w:val="00E31B6D"/>
    <w:rsid w:val="00E3319D"/>
    <w:rsid w:val="00E36092"/>
    <w:rsid w:val="00E362EB"/>
    <w:rsid w:val="00E36C54"/>
    <w:rsid w:val="00E36F62"/>
    <w:rsid w:val="00E4035D"/>
    <w:rsid w:val="00E4083C"/>
    <w:rsid w:val="00E408C4"/>
    <w:rsid w:val="00E40B28"/>
    <w:rsid w:val="00E415F2"/>
    <w:rsid w:val="00E44256"/>
    <w:rsid w:val="00E445B0"/>
    <w:rsid w:val="00E4631F"/>
    <w:rsid w:val="00E46B76"/>
    <w:rsid w:val="00E5057B"/>
    <w:rsid w:val="00E50F05"/>
    <w:rsid w:val="00E51007"/>
    <w:rsid w:val="00E52A8F"/>
    <w:rsid w:val="00E5516F"/>
    <w:rsid w:val="00E56937"/>
    <w:rsid w:val="00E56D9D"/>
    <w:rsid w:val="00E5E878"/>
    <w:rsid w:val="00E6027E"/>
    <w:rsid w:val="00E62FAA"/>
    <w:rsid w:val="00E63901"/>
    <w:rsid w:val="00E64A72"/>
    <w:rsid w:val="00E64BBD"/>
    <w:rsid w:val="00E6527B"/>
    <w:rsid w:val="00E66325"/>
    <w:rsid w:val="00E66BA7"/>
    <w:rsid w:val="00E66D67"/>
    <w:rsid w:val="00E66FD2"/>
    <w:rsid w:val="00E67370"/>
    <w:rsid w:val="00E6737B"/>
    <w:rsid w:val="00E67B1F"/>
    <w:rsid w:val="00E70C32"/>
    <w:rsid w:val="00E70F69"/>
    <w:rsid w:val="00E7205A"/>
    <w:rsid w:val="00E72AD6"/>
    <w:rsid w:val="00E800CE"/>
    <w:rsid w:val="00E8324E"/>
    <w:rsid w:val="00E8497F"/>
    <w:rsid w:val="00E85B06"/>
    <w:rsid w:val="00E86940"/>
    <w:rsid w:val="00E87F58"/>
    <w:rsid w:val="00E90763"/>
    <w:rsid w:val="00E92735"/>
    <w:rsid w:val="00E95539"/>
    <w:rsid w:val="00E95603"/>
    <w:rsid w:val="00E9597B"/>
    <w:rsid w:val="00E95BEE"/>
    <w:rsid w:val="00E9759C"/>
    <w:rsid w:val="00EA189C"/>
    <w:rsid w:val="00EA19C5"/>
    <w:rsid w:val="00EA1B31"/>
    <w:rsid w:val="00EA2FBB"/>
    <w:rsid w:val="00EA3F8B"/>
    <w:rsid w:val="00EA41D1"/>
    <w:rsid w:val="00EA4672"/>
    <w:rsid w:val="00EB09B5"/>
    <w:rsid w:val="00EB1018"/>
    <w:rsid w:val="00EB1BBB"/>
    <w:rsid w:val="00EB261A"/>
    <w:rsid w:val="00EB2E95"/>
    <w:rsid w:val="00EB403A"/>
    <w:rsid w:val="00EB48FF"/>
    <w:rsid w:val="00EB587B"/>
    <w:rsid w:val="00EB7325"/>
    <w:rsid w:val="00EB7829"/>
    <w:rsid w:val="00EC2153"/>
    <w:rsid w:val="00EC3B1E"/>
    <w:rsid w:val="00EC4518"/>
    <w:rsid w:val="00EC5265"/>
    <w:rsid w:val="00ED1B7D"/>
    <w:rsid w:val="00ED2682"/>
    <w:rsid w:val="00ED33D3"/>
    <w:rsid w:val="00ED34F3"/>
    <w:rsid w:val="00ED3B1B"/>
    <w:rsid w:val="00ED40A1"/>
    <w:rsid w:val="00ED42AC"/>
    <w:rsid w:val="00ED525C"/>
    <w:rsid w:val="00ED6227"/>
    <w:rsid w:val="00ED74D7"/>
    <w:rsid w:val="00EE1F02"/>
    <w:rsid w:val="00EE4282"/>
    <w:rsid w:val="00EE7AC0"/>
    <w:rsid w:val="00EF0A25"/>
    <w:rsid w:val="00EF263A"/>
    <w:rsid w:val="00EF39E4"/>
    <w:rsid w:val="00EF4BB5"/>
    <w:rsid w:val="00EF648C"/>
    <w:rsid w:val="00EF71BD"/>
    <w:rsid w:val="00EF760B"/>
    <w:rsid w:val="00EF7B16"/>
    <w:rsid w:val="00F00B99"/>
    <w:rsid w:val="00F00FB4"/>
    <w:rsid w:val="00F01E46"/>
    <w:rsid w:val="00F02139"/>
    <w:rsid w:val="00F03AFC"/>
    <w:rsid w:val="00F05959"/>
    <w:rsid w:val="00F06576"/>
    <w:rsid w:val="00F0708B"/>
    <w:rsid w:val="00F07439"/>
    <w:rsid w:val="00F07C2B"/>
    <w:rsid w:val="00F11135"/>
    <w:rsid w:val="00F11F61"/>
    <w:rsid w:val="00F149E4"/>
    <w:rsid w:val="00F1601C"/>
    <w:rsid w:val="00F162BA"/>
    <w:rsid w:val="00F22C8E"/>
    <w:rsid w:val="00F23FEE"/>
    <w:rsid w:val="00F25C03"/>
    <w:rsid w:val="00F26358"/>
    <w:rsid w:val="00F3008E"/>
    <w:rsid w:val="00F3281F"/>
    <w:rsid w:val="00F33237"/>
    <w:rsid w:val="00F33F2B"/>
    <w:rsid w:val="00F347B0"/>
    <w:rsid w:val="00F3688C"/>
    <w:rsid w:val="00F36F01"/>
    <w:rsid w:val="00F3731F"/>
    <w:rsid w:val="00F37CB3"/>
    <w:rsid w:val="00F40340"/>
    <w:rsid w:val="00F41144"/>
    <w:rsid w:val="00F417A2"/>
    <w:rsid w:val="00F43267"/>
    <w:rsid w:val="00F444D2"/>
    <w:rsid w:val="00F45D63"/>
    <w:rsid w:val="00F4616C"/>
    <w:rsid w:val="00F4659A"/>
    <w:rsid w:val="00F47C8D"/>
    <w:rsid w:val="00F53FEF"/>
    <w:rsid w:val="00F562D3"/>
    <w:rsid w:val="00F609FA"/>
    <w:rsid w:val="00F64159"/>
    <w:rsid w:val="00F67E4D"/>
    <w:rsid w:val="00F7143D"/>
    <w:rsid w:val="00F7195D"/>
    <w:rsid w:val="00F71BF1"/>
    <w:rsid w:val="00F71F87"/>
    <w:rsid w:val="00F744D1"/>
    <w:rsid w:val="00F767DA"/>
    <w:rsid w:val="00F7695F"/>
    <w:rsid w:val="00F82670"/>
    <w:rsid w:val="00F85361"/>
    <w:rsid w:val="00F85ECA"/>
    <w:rsid w:val="00F86BC3"/>
    <w:rsid w:val="00F87314"/>
    <w:rsid w:val="00F878F4"/>
    <w:rsid w:val="00F87B79"/>
    <w:rsid w:val="00F90E6E"/>
    <w:rsid w:val="00F925CF"/>
    <w:rsid w:val="00F944AD"/>
    <w:rsid w:val="00F95901"/>
    <w:rsid w:val="00F95994"/>
    <w:rsid w:val="00F96263"/>
    <w:rsid w:val="00F963E5"/>
    <w:rsid w:val="00FA0FDC"/>
    <w:rsid w:val="00FA29C0"/>
    <w:rsid w:val="00FA32D2"/>
    <w:rsid w:val="00FA4FC2"/>
    <w:rsid w:val="00FA6029"/>
    <w:rsid w:val="00FA625D"/>
    <w:rsid w:val="00FA6340"/>
    <w:rsid w:val="00FB1433"/>
    <w:rsid w:val="00FB1906"/>
    <w:rsid w:val="00FB2EAF"/>
    <w:rsid w:val="00FB4D1C"/>
    <w:rsid w:val="00FB4E68"/>
    <w:rsid w:val="00FB56FD"/>
    <w:rsid w:val="00FC1E44"/>
    <w:rsid w:val="00FC4231"/>
    <w:rsid w:val="00FC48C2"/>
    <w:rsid w:val="00FC5A21"/>
    <w:rsid w:val="00FC60BB"/>
    <w:rsid w:val="00FC6689"/>
    <w:rsid w:val="00FC6BD1"/>
    <w:rsid w:val="00FD0C2B"/>
    <w:rsid w:val="00FD1295"/>
    <w:rsid w:val="00FD2673"/>
    <w:rsid w:val="00FD4A2A"/>
    <w:rsid w:val="00FD5BAA"/>
    <w:rsid w:val="00FD5F17"/>
    <w:rsid w:val="00FE0570"/>
    <w:rsid w:val="00FE1BF2"/>
    <w:rsid w:val="00FE2F30"/>
    <w:rsid w:val="00FE326E"/>
    <w:rsid w:val="00FE34C8"/>
    <w:rsid w:val="00FE4FAB"/>
    <w:rsid w:val="00FE5D08"/>
    <w:rsid w:val="00FE625A"/>
    <w:rsid w:val="00FE7366"/>
    <w:rsid w:val="00FE783D"/>
    <w:rsid w:val="00FE794D"/>
    <w:rsid w:val="00FE7E79"/>
    <w:rsid w:val="00FF08AC"/>
    <w:rsid w:val="00FF33AE"/>
    <w:rsid w:val="00FF6BBF"/>
    <w:rsid w:val="0119543A"/>
    <w:rsid w:val="012F8782"/>
    <w:rsid w:val="014E3329"/>
    <w:rsid w:val="0167478C"/>
    <w:rsid w:val="01806456"/>
    <w:rsid w:val="0192A3E2"/>
    <w:rsid w:val="01CC5AC2"/>
    <w:rsid w:val="01EA428A"/>
    <w:rsid w:val="01F5B0A8"/>
    <w:rsid w:val="020856B6"/>
    <w:rsid w:val="020EFAA8"/>
    <w:rsid w:val="022786B8"/>
    <w:rsid w:val="0237B80D"/>
    <w:rsid w:val="025563E2"/>
    <w:rsid w:val="0256CDC7"/>
    <w:rsid w:val="0286FDC4"/>
    <w:rsid w:val="028AB1E3"/>
    <w:rsid w:val="028EF570"/>
    <w:rsid w:val="02BE87C0"/>
    <w:rsid w:val="02FB42AD"/>
    <w:rsid w:val="03214EDE"/>
    <w:rsid w:val="03255736"/>
    <w:rsid w:val="034EDE85"/>
    <w:rsid w:val="03FC6BBC"/>
    <w:rsid w:val="04151809"/>
    <w:rsid w:val="044210D2"/>
    <w:rsid w:val="0459279F"/>
    <w:rsid w:val="047AF720"/>
    <w:rsid w:val="04BCBC17"/>
    <w:rsid w:val="0529CFD7"/>
    <w:rsid w:val="053B4DC3"/>
    <w:rsid w:val="0562EA3D"/>
    <w:rsid w:val="0583DACE"/>
    <w:rsid w:val="0583F516"/>
    <w:rsid w:val="0598BEA6"/>
    <w:rsid w:val="063A93B9"/>
    <w:rsid w:val="063B186D"/>
    <w:rsid w:val="068AC05A"/>
    <w:rsid w:val="069A2194"/>
    <w:rsid w:val="06A40FB2"/>
    <w:rsid w:val="06A76BC9"/>
    <w:rsid w:val="06BD0783"/>
    <w:rsid w:val="06C5234B"/>
    <w:rsid w:val="06C5A389"/>
    <w:rsid w:val="06D81007"/>
    <w:rsid w:val="06EDA800"/>
    <w:rsid w:val="06EE35BA"/>
    <w:rsid w:val="06EEFAEE"/>
    <w:rsid w:val="071464A5"/>
    <w:rsid w:val="076A64E9"/>
    <w:rsid w:val="07950D53"/>
    <w:rsid w:val="08461FA1"/>
    <w:rsid w:val="084F5C3B"/>
    <w:rsid w:val="085C1A39"/>
    <w:rsid w:val="08A3574E"/>
    <w:rsid w:val="08CC8E17"/>
    <w:rsid w:val="08CED480"/>
    <w:rsid w:val="08E99A83"/>
    <w:rsid w:val="08F14D55"/>
    <w:rsid w:val="0930168F"/>
    <w:rsid w:val="0937E13A"/>
    <w:rsid w:val="09A25C36"/>
    <w:rsid w:val="09F1D534"/>
    <w:rsid w:val="0A04033A"/>
    <w:rsid w:val="0A063DC7"/>
    <w:rsid w:val="0A201156"/>
    <w:rsid w:val="0A429873"/>
    <w:rsid w:val="0A585BC4"/>
    <w:rsid w:val="0A7642D3"/>
    <w:rsid w:val="0A84BB3F"/>
    <w:rsid w:val="0A86FE7B"/>
    <w:rsid w:val="0A9C6535"/>
    <w:rsid w:val="0AB15D20"/>
    <w:rsid w:val="0AB7ED02"/>
    <w:rsid w:val="0B016917"/>
    <w:rsid w:val="0B1128C7"/>
    <w:rsid w:val="0B5E99AA"/>
    <w:rsid w:val="0BAA46C3"/>
    <w:rsid w:val="0C0C3D4F"/>
    <w:rsid w:val="0C11A885"/>
    <w:rsid w:val="0C22C51E"/>
    <w:rsid w:val="0C27076F"/>
    <w:rsid w:val="0C2ADBBD"/>
    <w:rsid w:val="0C590734"/>
    <w:rsid w:val="0C5C16B1"/>
    <w:rsid w:val="0C74AA84"/>
    <w:rsid w:val="0CA90F27"/>
    <w:rsid w:val="0CC99ADF"/>
    <w:rsid w:val="0D07B0E0"/>
    <w:rsid w:val="0D09AB92"/>
    <w:rsid w:val="0D47E824"/>
    <w:rsid w:val="0D672C0C"/>
    <w:rsid w:val="0DB3D63A"/>
    <w:rsid w:val="0DD0305D"/>
    <w:rsid w:val="0DDDE1FD"/>
    <w:rsid w:val="0E11125D"/>
    <w:rsid w:val="0E321A39"/>
    <w:rsid w:val="0E4E6697"/>
    <w:rsid w:val="0E5C38E7"/>
    <w:rsid w:val="0E6CF5C2"/>
    <w:rsid w:val="0E7CD717"/>
    <w:rsid w:val="0E7D42DE"/>
    <w:rsid w:val="0E8353CB"/>
    <w:rsid w:val="0EB0CD9E"/>
    <w:rsid w:val="0F33B895"/>
    <w:rsid w:val="0F573CDD"/>
    <w:rsid w:val="0FBB8DDF"/>
    <w:rsid w:val="0FDF80F9"/>
    <w:rsid w:val="0FFB2787"/>
    <w:rsid w:val="102EA5AD"/>
    <w:rsid w:val="1054E769"/>
    <w:rsid w:val="1065EA06"/>
    <w:rsid w:val="1090C92C"/>
    <w:rsid w:val="109B77B5"/>
    <w:rsid w:val="10B9359B"/>
    <w:rsid w:val="10E8837E"/>
    <w:rsid w:val="10F8CB26"/>
    <w:rsid w:val="10FA04AE"/>
    <w:rsid w:val="10FFD25C"/>
    <w:rsid w:val="11207AFA"/>
    <w:rsid w:val="1131512A"/>
    <w:rsid w:val="1144DC4C"/>
    <w:rsid w:val="116A1D87"/>
    <w:rsid w:val="122E2F98"/>
    <w:rsid w:val="1231A585"/>
    <w:rsid w:val="123D3F60"/>
    <w:rsid w:val="125C0BE3"/>
    <w:rsid w:val="128D87FA"/>
    <w:rsid w:val="12D3FF7C"/>
    <w:rsid w:val="12E5D1CB"/>
    <w:rsid w:val="12EE23F8"/>
    <w:rsid w:val="1304BBA4"/>
    <w:rsid w:val="1312EEED"/>
    <w:rsid w:val="1361E969"/>
    <w:rsid w:val="13673EFA"/>
    <w:rsid w:val="13928339"/>
    <w:rsid w:val="13A29826"/>
    <w:rsid w:val="13D93891"/>
    <w:rsid w:val="13DF0825"/>
    <w:rsid w:val="14412089"/>
    <w:rsid w:val="14547D6C"/>
    <w:rsid w:val="14CDC340"/>
    <w:rsid w:val="14DA6F7B"/>
    <w:rsid w:val="14E38EFD"/>
    <w:rsid w:val="14F43169"/>
    <w:rsid w:val="15313023"/>
    <w:rsid w:val="155B51A5"/>
    <w:rsid w:val="157BBE13"/>
    <w:rsid w:val="157C2CCE"/>
    <w:rsid w:val="157F557B"/>
    <w:rsid w:val="162795BA"/>
    <w:rsid w:val="16824830"/>
    <w:rsid w:val="16ADB95F"/>
    <w:rsid w:val="16BFD4AA"/>
    <w:rsid w:val="16C0C536"/>
    <w:rsid w:val="16F4B5F4"/>
    <w:rsid w:val="17081BDD"/>
    <w:rsid w:val="1733FD2D"/>
    <w:rsid w:val="17540160"/>
    <w:rsid w:val="175E2B75"/>
    <w:rsid w:val="17D3B7D7"/>
    <w:rsid w:val="17FE8D71"/>
    <w:rsid w:val="182FF0A5"/>
    <w:rsid w:val="18439A59"/>
    <w:rsid w:val="18698CFA"/>
    <w:rsid w:val="18B80828"/>
    <w:rsid w:val="18CCB653"/>
    <w:rsid w:val="18F25CFB"/>
    <w:rsid w:val="18F45972"/>
    <w:rsid w:val="1910F141"/>
    <w:rsid w:val="191B4BB3"/>
    <w:rsid w:val="1948F463"/>
    <w:rsid w:val="196090C7"/>
    <w:rsid w:val="19718A85"/>
    <w:rsid w:val="1982B0B5"/>
    <w:rsid w:val="19C74A0F"/>
    <w:rsid w:val="19DBB830"/>
    <w:rsid w:val="1A8D4ABF"/>
    <w:rsid w:val="1AAB9864"/>
    <w:rsid w:val="1AB0590A"/>
    <w:rsid w:val="1AEB58F0"/>
    <w:rsid w:val="1B0D4C71"/>
    <w:rsid w:val="1B328A15"/>
    <w:rsid w:val="1B3934C8"/>
    <w:rsid w:val="1BA509A2"/>
    <w:rsid w:val="1BCB8D2D"/>
    <w:rsid w:val="1BDA5F8C"/>
    <w:rsid w:val="1BE270B9"/>
    <w:rsid w:val="1C4BFB80"/>
    <w:rsid w:val="1C7E69BA"/>
    <w:rsid w:val="1D183FDB"/>
    <w:rsid w:val="1D20ABCA"/>
    <w:rsid w:val="1D4D8A1B"/>
    <w:rsid w:val="1D4E8111"/>
    <w:rsid w:val="1D612884"/>
    <w:rsid w:val="1D761DC8"/>
    <w:rsid w:val="1D8F31A3"/>
    <w:rsid w:val="1DB69A56"/>
    <w:rsid w:val="1DC0D014"/>
    <w:rsid w:val="1DC4ED6F"/>
    <w:rsid w:val="1E3C03D7"/>
    <w:rsid w:val="1E57EB35"/>
    <w:rsid w:val="1F4AEACC"/>
    <w:rsid w:val="1F7B79D5"/>
    <w:rsid w:val="1F8F37F5"/>
    <w:rsid w:val="1F9A02A1"/>
    <w:rsid w:val="1FA8A10F"/>
    <w:rsid w:val="1FB7B940"/>
    <w:rsid w:val="1FB91143"/>
    <w:rsid w:val="1FC1F7AB"/>
    <w:rsid w:val="1FF105D8"/>
    <w:rsid w:val="1FFF184B"/>
    <w:rsid w:val="20114AC8"/>
    <w:rsid w:val="203BAFD1"/>
    <w:rsid w:val="20405E29"/>
    <w:rsid w:val="2050A577"/>
    <w:rsid w:val="205DE9AE"/>
    <w:rsid w:val="20635259"/>
    <w:rsid w:val="20794B49"/>
    <w:rsid w:val="209B933E"/>
    <w:rsid w:val="20FD8AD6"/>
    <w:rsid w:val="211F781D"/>
    <w:rsid w:val="212B03DA"/>
    <w:rsid w:val="212F7985"/>
    <w:rsid w:val="2138CBEE"/>
    <w:rsid w:val="214C8C7D"/>
    <w:rsid w:val="216FA536"/>
    <w:rsid w:val="217BBD7A"/>
    <w:rsid w:val="21DF77B1"/>
    <w:rsid w:val="21F070A9"/>
    <w:rsid w:val="21FA5F73"/>
    <w:rsid w:val="2245A5CA"/>
    <w:rsid w:val="2249E308"/>
    <w:rsid w:val="22734CB6"/>
    <w:rsid w:val="2279D4E7"/>
    <w:rsid w:val="2285CE10"/>
    <w:rsid w:val="228E5A96"/>
    <w:rsid w:val="229DB4EC"/>
    <w:rsid w:val="22ACF785"/>
    <w:rsid w:val="22B699FF"/>
    <w:rsid w:val="22CDEA26"/>
    <w:rsid w:val="23088A3D"/>
    <w:rsid w:val="2326A5B0"/>
    <w:rsid w:val="233283B2"/>
    <w:rsid w:val="23449787"/>
    <w:rsid w:val="234BE397"/>
    <w:rsid w:val="23891711"/>
    <w:rsid w:val="238AA8D0"/>
    <w:rsid w:val="2399EDF1"/>
    <w:rsid w:val="23E342CB"/>
    <w:rsid w:val="23E417EF"/>
    <w:rsid w:val="23E8A0AC"/>
    <w:rsid w:val="241540A1"/>
    <w:rsid w:val="2421752C"/>
    <w:rsid w:val="242E5A84"/>
    <w:rsid w:val="24599987"/>
    <w:rsid w:val="24A77153"/>
    <w:rsid w:val="24D0B86E"/>
    <w:rsid w:val="24E7EBAF"/>
    <w:rsid w:val="252CFA1B"/>
    <w:rsid w:val="2544AEC2"/>
    <w:rsid w:val="25658142"/>
    <w:rsid w:val="257DB7A5"/>
    <w:rsid w:val="25809679"/>
    <w:rsid w:val="25A9FC4D"/>
    <w:rsid w:val="25AE092F"/>
    <w:rsid w:val="25B48E79"/>
    <w:rsid w:val="25E08544"/>
    <w:rsid w:val="25F0E813"/>
    <w:rsid w:val="25FF1C52"/>
    <w:rsid w:val="260FEB3E"/>
    <w:rsid w:val="261B2380"/>
    <w:rsid w:val="263255CE"/>
    <w:rsid w:val="26565A70"/>
    <w:rsid w:val="26769BF0"/>
    <w:rsid w:val="26983DB8"/>
    <w:rsid w:val="26C0DA84"/>
    <w:rsid w:val="26D67611"/>
    <w:rsid w:val="26FA3458"/>
    <w:rsid w:val="27198DA2"/>
    <w:rsid w:val="27260670"/>
    <w:rsid w:val="2728033D"/>
    <w:rsid w:val="273FECB7"/>
    <w:rsid w:val="2750DD72"/>
    <w:rsid w:val="2777A333"/>
    <w:rsid w:val="2782F0FE"/>
    <w:rsid w:val="27862522"/>
    <w:rsid w:val="27D095A8"/>
    <w:rsid w:val="27FDC4EF"/>
    <w:rsid w:val="280B6114"/>
    <w:rsid w:val="282028A5"/>
    <w:rsid w:val="28474BC6"/>
    <w:rsid w:val="284C4761"/>
    <w:rsid w:val="2855631F"/>
    <w:rsid w:val="288A0B0C"/>
    <w:rsid w:val="288E8C3F"/>
    <w:rsid w:val="2893ADC6"/>
    <w:rsid w:val="28DA99A2"/>
    <w:rsid w:val="28E789EE"/>
    <w:rsid w:val="28FDBA52"/>
    <w:rsid w:val="2900ADE6"/>
    <w:rsid w:val="29094047"/>
    <w:rsid w:val="2916F64D"/>
    <w:rsid w:val="296B28FE"/>
    <w:rsid w:val="296FDD1B"/>
    <w:rsid w:val="297C4C04"/>
    <w:rsid w:val="299134BF"/>
    <w:rsid w:val="29D70FFF"/>
    <w:rsid w:val="2A359E8A"/>
    <w:rsid w:val="2A40AC21"/>
    <w:rsid w:val="2A4965F0"/>
    <w:rsid w:val="2A5FC24E"/>
    <w:rsid w:val="2A60FCE2"/>
    <w:rsid w:val="2A798F6F"/>
    <w:rsid w:val="2A7B2644"/>
    <w:rsid w:val="2AA45D6F"/>
    <w:rsid w:val="2AEC859B"/>
    <w:rsid w:val="2AFAE88E"/>
    <w:rsid w:val="2B012377"/>
    <w:rsid w:val="2B0A0CD9"/>
    <w:rsid w:val="2B202C27"/>
    <w:rsid w:val="2B3524D8"/>
    <w:rsid w:val="2B4827D6"/>
    <w:rsid w:val="2B69877C"/>
    <w:rsid w:val="2B8CEAA2"/>
    <w:rsid w:val="2B9CF4E6"/>
    <w:rsid w:val="2B9DF0C2"/>
    <w:rsid w:val="2BBC34DE"/>
    <w:rsid w:val="2BE30FBB"/>
    <w:rsid w:val="2C1B7ECB"/>
    <w:rsid w:val="2C22A883"/>
    <w:rsid w:val="2C44818D"/>
    <w:rsid w:val="2C52D7CB"/>
    <w:rsid w:val="2C6139DF"/>
    <w:rsid w:val="2CA04F96"/>
    <w:rsid w:val="2CAEF346"/>
    <w:rsid w:val="2CCC4CDC"/>
    <w:rsid w:val="2CD47D34"/>
    <w:rsid w:val="2D315980"/>
    <w:rsid w:val="2D3C4294"/>
    <w:rsid w:val="2D7AB0E5"/>
    <w:rsid w:val="2D98A746"/>
    <w:rsid w:val="2D9B7921"/>
    <w:rsid w:val="2D9C6099"/>
    <w:rsid w:val="2DC970C0"/>
    <w:rsid w:val="2DEDF7D4"/>
    <w:rsid w:val="2E25570C"/>
    <w:rsid w:val="2E423B28"/>
    <w:rsid w:val="2E8812E5"/>
    <w:rsid w:val="2EB0E1F9"/>
    <w:rsid w:val="2ED18DAB"/>
    <w:rsid w:val="2EE5A5BB"/>
    <w:rsid w:val="2EEDD927"/>
    <w:rsid w:val="2F18F721"/>
    <w:rsid w:val="2F3D9E16"/>
    <w:rsid w:val="2F5850D5"/>
    <w:rsid w:val="2FD71743"/>
    <w:rsid w:val="2FF2EDA5"/>
    <w:rsid w:val="301FE4AC"/>
    <w:rsid w:val="30431EC2"/>
    <w:rsid w:val="304804F9"/>
    <w:rsid w:val="3079915E"/>
    <w:rsid w:val="3082E36E"/>
    <w:rsid w:val="30BB2B3D"/>
    <w:rsid w:val="30CBAF2E"/>
    <w:rsid w:val="30D50F56"/>
    <w:rsid w:val="31120875"/>
    <w:rsid w:val="3193F155"/>
    <w:rsid w:val="31EC8155"/>
    <w:rsid w:val="32065DFA"/>
    <w:rsid w:val="320D06E8"/>
    <w:rsid w:val="321F2B4D"/>
    <w:rsid w:val="3220F238"/>
    <w:rsid w:val="32339C39"/>
    <w:rsid w:val="3246FF80"/>
    <w:rsid w:val="324AA41F"/>
    <w:rsid w:val="327FB665"/>
    <w:rsid w:val="32857E45"/>
    <w:rsid w:val="32A95E77"/>
    <w:rsid w:val="32AEF7D0"/>
    <w:rsid w:val="32B8B9F0"/>
    <w:rsid w:val="32DAD9DE"/>
    <w:rsid w:val="3335C895"/>
    <w:rsid w:val="3342F098"/>
    <w:rsid w:val="33D1B7B6"/>
    <w:rsid w:val="33E0A41D"/>
    <w:rsid w:val="33E14802"/>
    <w:rsid w:val="33EA67F9"/>
    <w:rsid w:val="33F12107"/>
    <w:rsid w:val="3405683B"/>
    <w:rsid w:val="341D61D5"/>
    <w:rsid w:val="34419C8F"/>
    <w:rsid w:val="34667A0F"/>
    <w:rsid w:val="34735367"/>
    <w:rsid w:val="3476E2EC"/>
    <w:rsid w:val="34879731"/>
    <w:rsid w:val="34E02747"/>
    <w:rsid w:val="350CF35D"/>
    <w:rsid w:val="3534F3B5"/>
    <w:rsid w:val="354CEC2C"/>
    <w:rsid w:val="355FFA8E"/>
    <w:rsid w:val="3562024F"/>
    <w:rsid w:val="356AA2DC"/>
    <w:rsid w:val="358D60A7"/>
    <w:rsid w:val="35F4F471"/>
    <w:rsid w:val="36021C45"/>
    <w:rsid w:val="36567058"/>
    <w:rsid w:val="36B13251"/>
    <w:rsid w:val="36DD3708"/>
    <w:rsid w:val="36E7BEDC"/>
    <w:rsid w:val="36FACE47"/>
    <w:rsid w:val="37179D01"/>
    <w:rsid w:val="3794EBB6"/>
    <w:rsid w:val="37CCDA42"/>
    <w:rsid w:val="37D99410"/>
    <w:rsid w:val="37DFF5B0"/>
    <w:rsid w:val="37F607F5"/>
    <w:rsid w:val="381B99B0"/>
    <w:rsid w:val="381DDD75"/>
    <w:rsid w:val="38219789"/>
    <w:rsid w:val="382C0045"/>
    <w:rsid w:val="38445458"/>
    <w:rsid w:val="3854905B"/>
    <w:rsid w:val="3855B5D6"/>
    <w:rsid w:val="38B35D72"/>
    <w:rsid w:val="38D81E85"/>
    <w:rsid w:val="395FFF33"/>
    <w:rsid w:val="3963D00E"/>
    <w:rsid w:val="39724DA3"/>
    <w:rsid w:val="3AABC1D8"/>
    <w:rsid w:val="3ACF68BE"/>
    <w:rsid w:val="3B241B6D"/>
    <w:rsid w:val="3B273B9A"/>
    <w:rsid w:val="3B3C1D89"/>
    <w:rsid w:val="3B992705"/>
    <w:rsid w:val="3BC88079"/>
    <w:rsid w:val="3BCA143A"/>
    <w:rsid w:val="3C92C996"/>
    <w:rsid w:val="3C959C5F"/>
    <w:rsid w:val="3D610807"/>
    <w:rsid w:val="3D75F865"/>
    <w:rsid w:val="3D815B25"/>
    <w:rsid w:val="3DA3F5C1"/>
    <w:rsid w:val="3DAC96FB"/>
    <w:rsid w:val="3DC42B25"/>
    <w:rsid w:val="3E1FCAC2"/>
    <w:rsid w:val="3E67EED1"/>
    <w:rsid w:val="3EA9F068"/>
    <w:rsid w:val="3ED91A08"/>
    <w:rsid w:val="3F15182D"/>
    <w:rsid w:val="3F1BCF90"/>
    <w:rsid w:val="3F2452E3"/>
    <w:rsid w:val="3F50DD76"/>
    <w:rsid w:val="3F96AF4F"/>
    <w:rsid w:val="3FD8D7CA"/>
    <w:rsid w:val="3FE5BED3"/>
    <w:rsid w:val="3FE6CCCE"/>
    <w:rsid w:val="3FEFD55B"/>
    <w:rsid w:val="40371849"/>
    <w:rsid w:val="404A085F"/>
    <w:rsid w:val="40744E64"/>
    <w:rsid w:val="40995C5E"/>
    <w:rsid w:val="411EC8C3"/>
    <w:rsid w:val="413FD14F"/>
    <w:rsid w:val="415AB7D5"/>
    <w:rsid w:val="4162F0F0"/>
    <w:rsid w:val="41AC5614"/>
    <w:rsid w:val="41B5D48A"/>
    <w:rsid w:val="42100C4A"/>
    <w:rsid w:val="421F7945"/>
    <w:rsid w:val="4242D129"/>
    <w:rsid w:val="4294EA50"/>
    <w:rsid w:val="42FF6AD7"/>
    <w:rsid w:val="436B14F3"/>
    <w:rsid w:val="437CE5AD"/>
    <w:rsid w:val="439765CD"/>
    <w:rsid w:val="43AD9AD4"/>
    <w:rsid w:val="43DD6115"/>
    <w:rsid w:val="43EA2171"/>
    <w:rsid w:val="44180A45"/>
    <w:rsid w:val="44621258"/>
    <w:rsid w:val="4476D001"/>
    <w:rsid w:val="44E58167"/>
    <w:rsid w:val="44FBA776"/>
    <w:rsid w:val="450CAB5F"/>
    <w:rsid w:val="45470AB9"/>
    <w:rsid w:val="4569FCCE"/>
    <w:rsid w:val="457ED122"/>
    <w:rsid w:val="45C55825"/>
    <w:rsid w:val="4601E126"/>
    <w:rsid w:val="4690EC82"/>
    <w:rsid w:val="46B03BFD"/>
    <w:rsid w:val="46C061FF"/>
    <w:rsid w:val="47410CB2"/>
    <w:rsid w:val="47A21D58"/>
    <w:rsid w:val="47CCB4F2"/>
    <w:rsid w:val="47D4AF6C"/>
    <w:rsid w:val="47E5985A"/>
    <w:rsid w:val="47E9209B"/>
    <w:rsid w:val="48159A45"/>
    <w:rsid w:val="48190F26"/>
    <w:rsid w:val="481B4691"/>
    <w:rsid w:val="481F3878"/>
    <w:rsid w:val="4838B9A6"/>
    <w:rsid w:val="48440D26"/>
    <w:rsid w:val="485E29D2"/>
    <w:rsid w:val="48D17C41"/>
    <w:rsid w:val="48E02D27"/>
    <w:rsid w:val="48E0EBA5"/>
    <w:rsid w:val="48EB9041"/>
    <w:rsid w:val="49717E07"/>
    <w:rsid w:val="498E16B5"/>
    <w:rsid w:val="4990F60C"/>
    <w:rsid w:val="49C94BA0"/>
    <w:rsid w:val="4A06A1C6"/>
    <w:rsid w:val="4A28CE80"/>
    <w:rsid w:val="4A339956"/>
    <w:rsid w:val="4A554C04"/>
    <w:rsid w:val="4A9B59F7"/>
    <w:rsid w:val="4A9FB6A9"/>
    <w:rsid w:val="4ACD92EE"/>
    <w:rsid w:val="4ADF7AE5"/>
    <w:rsid w:val="4B38F8FC"/>
    <w:rsid w:val="4B460228"/>
    <w:rsid w:val="4B7E461D"/>
    <w:rsid w:val="4B824AEF"/>
    <w:rsid w:val="4B8CB838"/>
    <w:rsid w:val="4BBFF182"/>
    <w:rsid w:val="4BC44383"/>
    <w:rsid w:val="4BDDDF7C"/>
    <w:rsid w:val="4C6514D4"/>
    <w:rsid w:val="4C6B30FB"/>
    <w:rsid w:val="4CE2CAA1"/>
    <w:rsid w:val="4D137B36"/>
    <w:rsid w:val="4D16E37D"/>
    <w:rsid w:val="4D19E436"/>
    <w:rsid w:val="4D1C71A4"/>
    <w:rsid w:val="4D37F297"/>
    <w:rsid w:val="4D633E1D"/>
    <w:rsid w:val="4D82B0E9"/>
    <w:rsid w:val="4DE0CFD9"/>
    <w:rsid w:val="4E2AEBE6"/>
    <w:rsid w:val="4E4A721D"/>
    <w:rsid w:val="4E56A0CF"/>
    <w:rsid w:val="4E6B0CE3"/>
    <w:rsid w:val="4EA0B571"/>
    <w:rsid w:val="4EB68B4D"/>
    <w:rsid w:val="4EDBEB1F"/>
    <w:rsid w:val="4F379BCC"/>
    <w:rsid w:val="4F42E306"/>
    <w:rsid w:val="4F64A360"/>
    <w:rsid w:val="4F6B3629"/>
    <w:rsid w:val="4F70789F"/>
    <w:rsid w:val="4F952F5B"/>
    <w:rsid w:val="4FB8BAFD"/>
    <w:rsid w:val="4FC28B35"/>
    <w:rsid w:val="4FDC4E2C"/>
    <w:rsid w:val="50656A56"/>
    <w:rsid w:val="50874D1B"/>
    <w:rsid w:val="508BC5E8"/>
    <w:rsid w:val="51001942"/>
    <w:rsid w:val="5132FD55"/>
    <w:rsid w:val="5169F773"/>
    <w:rsid w:val="5174313E"/>
    <w:rsid w:val="51911852"/>
    <w:rsid w:val="519BA1FE"/>
    <w:rsid w:val="51A926AC"/>
    <w:rsid w:val="51C6C8CB"/>
    <w:rsid w:val="51F11A1E"/>
    <w:rsid w:val="51F99A43"/>
    <w:rsid w:val="5204635E"/>
    <w:rsid w:val="5206D955"/>
    <w:rsid w:val="520F77F9"/>
    <w:rsid w:val="522001B2"/>
    <w:rsid w:val="523E0BB6"/>
    <w:rsid w:val="52425766"/>
    <w:rsid w:val="5252A0B6"/>
    <w:rsid w:val="52635273"/>
    <w:rsid w:val="52730FDE"/>
    <w:rsid w:val="52AD3B15"/>
    <w:rsid w:val="5338E94D"/>
    <w:rsid w:val="5344F928"/>
    <w:rsid w:val="5346E536"/>
    <w:rsid w:val="534F2FDF"/>
    <w:rsid w:val="5380F74D"/>
    <w:rsid w:val="539855BC"/>
    <w:rsid w:val="53B12CA3"/>
    <w:rsid w:val="53C06663"/>
    <w:rsid w:val="53C9362D"/>
    <w:rsid w:val="53FF4003"/>
    <w:rsid w:val="5406D595"/>
    <w:rsid w:val="546E354D"/>
    <w:rsid w:val="5472D868"/>
    <w:rsid w:val="547A55B4"/>
    <w:rsid w:val="547F11F8"/>
    <w:rsid w:val="54AB1EEE"/>
    <w:rsid w:val="54B03F39"/>
    <w:rsid w:val="54C9D78B"/>
    <w:rsid w:val="54D43755"/>
    <w:rsid w:val="54E22CC6"/>
    <w:rsid w:val="54EAE39A"/>
    <w:rsid w:val="54FE8E2D"/>
    <w:rsid w:val="5535A349"/>
    <w:rsid w:val="55594DC8"/>
    <w:rsid w:val="5582AEB9"/>
    <w:rsid w:val="5623CE87"/>
    <w:rsid w:val="564D940A"/>
    <w:rsid w:val="5654F860"/>
    <w:rsid w:val="56554EBF"/>
    <w:rsid w:val="569B92ED"/>
    <w:rsid w:val="56A22A96"/>
    <w:rsid w:val="56B7DC0E"/>
    <w:rsid w:val="57155366"/>
    <w:rsid w:val="5737F72C"/>
    <w:rsid w:val="5754B381"/>
    <w:rsid w:val="57950011"/>
    <w:rsid w:val="57A2900E"/>
    <w:rsid w:val="57CA36AE"/>
    <w:rsid w:val="5834897C"/>
    <w:rsid w:val="589151B2"/>
    <w:rsid w:val="58BB589C"/>
    <w:rsid w:val="58BDCC9B"/>
    <w:rsid w:val="58EDEB80"/>
    <w:rsid w:val="58F197AB"/>
    <w:rsid w:val="592322BF"/>
    <w:rsid w:val="593845BF"/>
    <w:rsid w:val="5942AA45"/>
    <w:rsid w:val="599C9F57"/>
    <w:rsid w:val="599FE6BF"/>
    <w:rsid w:val="5A6A314A"/>
    <w:rsid w:val="5A84127C"/>
    <w:rsid w:val="5A8A83B6"/>
    <w:rsid w:val="5AFBF0A2"/>
    <w:rsid w:val="5B53D854"/>
    <w:rsid w:val="5B899232"/>
    <w:rsid w:val="5BAA57CD"/>
    <w:rsid w:val="5BE8B6CA"/>
    <w:rsid w:val="5C1D97D4"/>
    <w:rsid w:val="5C3BDBC0"/>
    <w:rsid w:val="5C5018CF"/>
    <w:rsid w:val="5C50D91A"/>
    <w:rsid w:val="5C7327CA"/>
    <w:rsid w:val="5CB488E9"/>
    <w:rsid w:val="5CED6D2D"/>
    <w:rsid w:val="5D7E4433"/>
    <w:rsid w:val="5D977B45"/>
    <w:rsid w:val="5D9A22B8"/>
    <w:rsid w:val="5DB8850C"/>
    <w:rsid w:val="5E0CDFE0"/>
    <w:rsid w:val="5E34097C"/>
    <w:rsid w:val="5E5D5EB2"/>
    <w:rsid w:val="5E7382A6"/>
    <w:rsid w:val="5E7B47F3"/>
    <w:rsid w:val="5E9D7E36"/>
    <w:rsid w:val="5ECAE6DA"/>
    <w:rsid w:val="5EF74358"/>
    <w:rsid w:val="5EFEA7AE"/>
    <w:rsid w:val="5F01D03F"/>
    <w:rsid w:val="5F253B24"/>
    <w:rsid w:val="5F36EE18"/>
    <w:rsid w:val="5F49A2C7"/>
    <w:rsid w:val="5F6C04E8"/>
    <w:rsid w:val="5F7E6242"/>
    <w:rsid w:val="5FB7C78D"/>
    <w:rsid w:val="5FDCC8D7"/>
    <w:rsid w:val="5FF695CC"/>
    <w:rsid w:val="60289E13"/>
    <w:rsid w:val="6060E86D"/>
    <w:rsid w:val="607644D2"/>
    <w:rsid w:val="608B7E2A"/>
    <w:rsid w:val="60984844"/>
    <w:rsid w:val="60DA924E"/>
    <w:rsid w:val="611607E0"/>
    <w:rsid w:val="61660320"/>
    <w:rsid w:val="61E65F81"/>
    <w:rsid w:val="61EE9B40"/>
    <w:rsid w:val="623FE806"/>
    <w:rsid w:val="6280703A"/>
    <w:rsid w:val="628B29E4"/>
    <w:rsid w:val="62ADF8AE"/>
    <w:rsid w:val="630BA82A"/>
    <w:rsid w:val="634BB926"/>
    <w:rsid w:val="63924A27"/>
    <w:rsid w:val="63B8458B"/>
    <w:rsid w:val="6425FC94"/>
    <w:rsid w:val="643542C1"/>
    <w:rsid w:val="643B4D39"/>
    <w:rsid w:val="648DB0D8"/>
    <w:rsid w:val="649F0247"/>
    <w:rsid w:val="64B24BE6"/>
    <w:rsid w:val="65222B01"/>
    <w:rsid w:val="652CC45A"/>
    <w:rsid w:val="6558FCEB"/>
    <w:rsid w:val="657D19D3"/>
    <w:rsid w:val="65880479"/>
    <w:rsid w:val="65A228DC"/>
    <w:rsid w:val="65B5FE1A"/>
    <w:rsid w:val="65BF742D"/>
    <w:rsid w:val="65D37102"/>
    <w:rsid w:val="668ABB8F"/>
    <w:rsid w:val="66A55874"/>
    <w:rsid w:val="67177073"/>
    <w:rsid w:val="67213A1A"/>
    <w:rsid w:val="672757C0"/>
    <w:rsid w:val="672BDA77"/>
    <w:rsid w:val="672FE862"/>
    <w:rsid w:val="678250EA"/>
    <w:rsid w:val="68096DF9"/>
    <w:rsid w:val="68290235"/>
    <w:rsid w:val="68339901"/>
    <w:rsid w:val="68642C59"/>
    <w:rsid w:val="68973426"/>
    <w:rsid w:val="68A69CF1"/>
    <w:rsid w:val="68B7EEFF"/>
    <w:rsid w:val="68BE36E0"/>
    <w:rsid w:val="68D62084"/>
    <w:rsid w:val="68DCDABA"/>
    <w:rsid w:val="69854A25"/>
    <w:rsid w:val="6A10445E"/>
    <w:rsid w:val="6A190F99"/>
    <w:rsid w:val="6A275BE1"/>
    <w:rsid w:val="6A7ACEB4"/>
    <w:rsid w:val="6A86885F"/>
    <w:rsid w:val="6AAC5F34"/>
    <w:rsid w:val="6B13ECB0"/>
    <w:rsid w:val="6B2E2E3F"/>
    <w:rsid w:val="6B3A372F"/>
    <w:rsid w:val="6B804D42"/>
    <w:rsid w:val="6B912C91"/>
    <w:rsid w:val="6BC67AAE"/>
    <w:rsid w:val="6C528296"/>
    <w:rsid w:val="6C5BCAF0"/>
    <w:rsid w:val="6C84B1D8"/>
    <w:rsid w:val="6D1C6DA3"/>
    <w:rsid w:val="6D23A610"/>
    <w:rsid w:val="6D5441FE"/>
    <w:rsid w:val="6D73714D"/>
    <w:rsid w:val="6DB485EC"/>
    <w:rsid w:val="6DE575DE"/>
    <w:rsid w:val="6E22E45D"/>
    <w:rsid w:val="6E2335F2"/>
    <w:rsid w:val="6E29ABFC"/>
    <w:rsid w:val="6E2D8CCA"/>
    <w:rsid w:val="6E45DB74"/>
    <w:rsid w:val="6E511062"/>
    <w:rsid w:val="6E5CD2E1"/>
    <w:rsid w:val="6E7ECB35"/>
    <w:rsid w:val="6EC83B8D"/>
    <w:rsid w:val="6EF6AD4B"/>
    <w:rsid w:val="6F15C781"/>
    <w:rsid w:val="6F1A42C2"/>
    <w:rsid w:val="6F45E312"/>
    <w:rsid w:val="6F65CD99"/>
    <w:rsid w:val="6F984374"/>
    <w:rsid w:val="6FB41076"/>
    <w:rsid w:val="6FF7E9A4"/>
    <w:rsid w:val="6FFFBBE7"/>
    <w:rsid w:val="7003C7FD"/>
    <w:rsid w:val="703D15BD"/>
    <w:rsid w:val="706AD373"/>
    <w:rsid w:val="70D31171"/>
    <w:rsid w:val="710144B4"/>
    <w:rsid w:val="71240CD4"/>
    <w:rsid w:val="71290AF7"/>
    <w:rsid w:val="71BE51DA"/>
    <w:rsid w:val="71D95EEE"/>
    <w:rsid w:val="71DECF4A"/>
    <w:rsid w:val="72112A2A"/>
    <w:rsid w:val="72134AA1"/>
    <w:rsid w:val="724802D8"/>
    <w:rsid w:val="7265D64A"/>
    <w:rsid w:val="72742B30"/>
    <w:rsid w:val="72D787F7"/>
    <w:rsid w:val="736833E2"/>
    <w:rsid w:val="739137C9"/>
    <w:rsid w:val="73ABC3E7"/>
    <w:rsid w:val="73BC27AB"/>
    <w:rsid w:val="744832C3"/>
    <w:rsid w:val="744BD21F"/>
    <w:rsid w:val="7457CD7D"/>
    <w:rsid w:val="74B51852"/>
    <w:rsid w:val="74B98429"/>
    <w:rsid w:val="74D408D3"/>
    <w:rsid w:val="74F3A9B1"/>
    <w:rsid w:val="7519BBAD"/>
    <w:rsid w:val="7533F622"/>
    <w:rsid w:val="75433BB8"/>
    <w:rsid w:val="754F3565"/>
    <w:rsid w:val="75AE46E8"/>
    <w:rsid w:val="75CFF226"/>
    <w:rsid w:val="75E27FD7"/>
    <w:rsid w:val="75F99A38"/>
    <w:rsid w:val="75F9C890"/>
    <w:rsid w:val="761E4A06"/>
    <w:rsid w:val="76218279"/>
    <w:rsid w:val="7662FF56"/>
    <w:rsid w:val="7668C471"/>
    <w:rsid w:val="767467D2"/>
    <w:rsid w:val="76A1C7FC"/>
    <w:rsid w:val="76C122D8"/>
    <w:rsid w:val="770656A7"/>
    <w:rsid w:val="772ABC20"/>
    <w:rsid w:val="777935B2"/>
    <w:rsid w:val="77DEB82F"/>
    <w:rsid w:val="77F011D8"/>
    <w:rsid w:val="783746DA"/>
    <w:rsid w:val="786BBA34"/>
    <w:rsid w:val="78C4419E"/>
    <w:rsid w:val="78C68F02"/>
    <w:rsid w:val="790241FA"/>
    <w:rsid w:val="792A69E9"/>
    <w:rsid w:val="795F4C9B"/>
    <w:rsid w:val="796841EA"/>
    <w:rsid w:val="796C39AA"/>
    <w:rsid w:val="79728B52"/>
    <w:rsid w:val="79866BB8"/>
    <w:rsid w:val="79B1D1C9"/>
    <w:rsid w:val="79C8EFF1"/>
    <w:rsid w:val="79C97D9A"/>
    <w:rsid w:val="79E6ECD2"/>
    <w:rsid w:val="79EB42F0"/>
    <w:rsid w:val="79F91BE5"/>
    <w:rsid w:val="7A09CD75"/>
    <w:rsid w:val="7A4C70A6"/>
    <w:rsid w:val="7A543E95"/>
    <w:rsid w:val="7A663164"/>
    <w:rsid w:val="7A6A5566"/>
    <w:rsid w:val="7A82782C"/>
    <w:rsid w:val="7AA40CCF"/>
    <w:rsid w:val="7B168356"/>
    <w:rsid w:val="7BAB795A"/>
    <w:rsid w:val="7BBAC985"/>
    <w:rsid w:val="7BE1F0B5"/>
    <w:rsid w:val="7BEEF1E7"/>
    <w:rsid w:val="7C22D987"/>
    <w:rsid w:val="7C394C69"/>
    <w:rsid w:val="7C44A773"/>
    <w:rsid w:val="7C50CFD4"/>
    <w:rsid w:val="7C65734B"/>
    <w:rsid w:val="7C80E9EC"/>
    <w:rsid w:val="7C82E11E"/>
    <w:rsid w:val="7CD7AF7A"/>
    <w:rsid w:val="7CF969DF"/>
    <w:rsid w:val="7D5752ED"/>
    <w:rsid w:val="7D58C3EC"/>
    <w:rsid w:val="7D63562B"/>
    <w:rsid w:val="7D7A1F16"/>
    <w:rsid w:val="7D834512"/>
    <w:rsid w:val="7D99265E"/>
    <w:rsid w:val="7DA62B54"/>
    <w:rsid w:val="7DB85488"/>
    <w:rsid w:val="7DCA57A6"/>
    <w:rsid w:val="7DDBEBC3"/>
    <w:rsid w:val="7DE71F8C"/>
    <w:rsid w:val="7E12BD7E"/>
    <w:rsid w:val="7E18BDFB"/>
    <w:rsid w:val="7E3FA818"/>
    <w:rsid w:val="7E57A08A"/>
    <w:rsid w:val="7EB3CDA1"/>
    <w:rsid w:val="7EC0545D"/>
    <w:rsid w:val="7ED4238A"/>
    <w:rsid w:val="7EDCD1A1"/>
    <w:rsid w:val="7F2593D0"/>
    <w:rsid w:val="7F29D730"/>
    <w:rsid w:val="7F436ECC"/>
    <w:rsid w:val="7F79C575"/>
    <w:rsid w:val="7FB6AF83"/>
    <w:rsid w:val="7FDF9C4F"/>
    <w:rsid w:val="7FE179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E8711"/>
  <w15:docId w15:val="{C53B182B-50B2-420A-B864-7BCDCDFA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locked="1"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locked="1" w:semiHidden="1" w:unhideWhenUsed="1"/>
    <w:lsdException w:name="Strong" w:locked="1" w:semiHidden="1" w:uiPriority="0"/>
    <w:lsdException w:name="Emphasis" w:locked="1"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uiPriority="59"/>
    <w:lsdException w:name="Table Theme" w:semiHidden="1" w:unhideWhenUsed="1"/>
    <w:lsdException w:name="Placeholder Text" w:locked="1" w:semiHidden="1"/>
    <w:lsdException w:name="No Spacing" w:lock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qFormat="1"/>
    <w:lsdException w:name="Intense Quote" w:lock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qFormat="1"/>
    <w:lsdException w:name="Subtle Reference" w:locked="1" w:semiHidden="1" w:uiPriority="31" w:qFormat="1"/>
    <w:lsdException w:name="Intense Reference" w:locked="1" w:semiHidden="1" w:uiPriority="32" w:qFormat="1"/>
    <w:lsdException w:name="Book Title" w:locked="1" w:semiHidden="1"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A694B"/>
    <w:pPr>
      <w:spacing w:after="0" w:line="240" w:lineRule="auto"/>
    </w:pPr>
    <w:rPr>
      <w:rFonts w:ascii="Calibri" w:hAnsi="Calibri"/>
    </w:rPr>
  </w:style>
  <w:style w:type="paragraph" w:styleId="Heading1">
    <w:name w:val="heading 1"/>
    <w:link w:val="Heading1Char"/>
    <w:uiPriority w:val="9"/>
    <w:qFormat/>
    <w:rsid w:val="005B7B20"/>
    <w:pPr>
      <w:keepNext/>
      <w:keepLines/>
      <w:spacing w:before="240" w:after="120" w:line="240" w:lineRule="auto"/>
      <w:ind w:left="720" w:hanging="720"/>
      <w:outlineLvl w:val="0"/>
    </w:pPr>
    <w:rPr>
      <w:rFonts w:eastAsiaTheme="majorEastAsia" w:cstheme="majorBidi"/>
      <w:color w:val="2F5496" w:themeColor="accent1" w:themeShade="BF"/>
      <w:sz w:val="32"/>
      <w:szCs w:val="32"/>
    </w:rPr>
  </w:style>
  <w:style w:type="paragraph" w:styleId="Heading2">
    <w:name w:val="heading 2"/>
    <w:link w:val="Heading2Char"/>
    <w:unhideWhenUsed/>
    <w:qFormat/>
    <w:rsid w:val="005B7B20"/>
    <w:pPr>
      <w:keepNext/>
      <w:keepLines/>
      <w:spacing w:before="240" w:after="120" w:line="240" w:lineRule="auto"/>
      <w:ind w:left="720" w:hanging="720"/>
      <w:outlineLvl w:val="1"/>
    </w:pPr>
    <w:rPr>
      <w:rFonts w:eastAsiaTheme="majorEastAsia" w:cstheme="majorBidi"/>
      <w:b/>
      <w:color w:val="2F5496" w:themeColor="accent1" w:themeShade="BF"/>
      <w:sz w:val="28"/>
      <w:szCs w:val="26"/>
    </w:rPr>
  </w:style>
  <w:style w:type="paragraph" w:styleId="Heading3">
    <w:name w:val="heading 3"/>
    <w:link w:val="Heading3Char"/>
    <w:unhideWhenUsed/>
    <w:qFormat/>
    <w:rsid w:val="005B7B20"/>
    <w:pPr>
      <w:keepNext/>
      <w:spacing w:before="120" w:after="60" w:line="240" w:lineRule="auto"/>
      <w:outlineLvl w:val="2"/>
    </w:pPr>
    <w:rPr>
      <w:rFonts w:ascii="Calibri" w:eastAsiaTheme="majorEastAsia" w:hAnsi="Calibri" w:cstheme="majorBidi"/>
      <w:b/>
      <w:color w:val="1F3763" w:themeColor="accent1" w:themeShade="7F"/>
      <w:sz w:val="24"/>
      <w:szCs w:val="24"/>
    </w:rPr>
  </w:style>
  <w:style w:type="paragraph" w:styleId="Heading4">
    <w:name w:val="heading 4"/>
    <w:link w:val="Heading4Char"/>
    <w:qFormat/>
    <w:rsid w:val="005B7B20"/>
    <w:pPr>
      <w:keepNext/>
      <w:tabs>
        <w:tab w:val="left" w:pos="936"/>
      </w:tabs>
      <w:spacing w:before="120" w:after="60" w:line="240" w:lineRule="auto"/>
      <w:outlineLvl w:val="3"/>
    </w:pPr>
    <w:rPr>
      <w:rFonts w:ascii="Calibri" w:eastAsia="Times New Roman" w:hAnsi="Calibri" w:cs="Times New Roman"/>
      <w:b/>
      <w:bCs/>
      <w:i/>
      <w:color w:val="000000"/>
      <w:sz w:val="24"/>
      <w:szCs w:val="24"/>
    </w:rPr>
  </w:style>
  <w:style w:type="paragraph" w:styleId="Heading5">
    <w:name w:val="heading 5"/>
    <w:link w:val="Heading5Char"/>
    <w:uiPriority w:val="99"/>
    <w:qFormat/>
    <w:rsid w:val="00BA694B"/>
    <w:pPr>
      <w:keepNext/>
      <w:widowControl w:val="0"/>
      <w:autoSpaceDE w:val="0"/>
      <w:autoSpaceDN w:val="0"/>
      <w:adjustRightInd w:val="0"/>
      <w:spacing w:before="120" w:after="60" w:line="240" w:lineRule="auto"/>
      <w:outlineLvl w:val="4"/>
    </w:pPr>
    <w:rPr>
      <w:rFonts w:ascii="Calibri" w:eastAsia="Times New Roman" w:hAnsi="Calibri" w:cs="Times New Roman"/>
      <w:i/>
      <w:sz w:val="24"/>
      <w:szCs w:val="24"/>
    </w:rPr>
  </w:style>
  <w:style w:type="paragraph" w:styleId="Heading6">
    <w:name w:val="heading 6"/>
    <w:link w:val="Heading6Char"/>
    <w:uiPriority w:val="99"/>
    <w:qFormat/>
    <w:rsid w:val="00F43267"/>
    <w:pPr>
      <w:keepNext/>
      <w:spacing w:before="120" w:after="60" w:line="240" w:lineRule="auto"/>
      <w:outlineLvl w:val="5"/>
    </w:pPr>
    <w:rPr>
      <w:rFonts w:ascii="Calibri" w:hAnsi="Calibri" w:cs="Garamond"/>
      <w:color w:val="000000"/>
      <w:u w:val="single"/>
    </w:rPr>
  </w:style>
  <w:style w:type="paragraph" w:styleId="Heading7">
    <w:name w:val="heading 7"/>
    <w:basedOn w:val="Normal"/>
    <w:next w:val="Normal"/>
    <w:link w:val="Heading7Char"/>
    <w:uiPriority w:val="99"/>
    <w:qFormat/>
    <w:rsid w:val="00FE794D"/>
    <w:pPr>
      <w:keepNext/>
      <w:tabs>
        <w:tab w:val="left" w:pos="0"/>
        <w:tab w:val="left" w:pos="720"/>
        <w:tab w:val="left" w:pos="1080"/>
        <w:tab w:val="left" w:pos="1440"/>
        <w:tab w:val="left" w:pos="2160"/>
      </w:tabs>
      <w:spacing w:before="90" w:after="20"/>
      <w:jc w:val="center"/>
      <w:outlineLvl w:val="6"/>
    </w:pPr>
    <w:rPr>
      <w:rFonts w:ascii="Times New Roman" w:eastAsia="Times New Roman" w:hAnsi="Times New Roman" w:cs="Times New Roman"/>
      <w:b/>
      <w:bCs/>
      <w:color w:val="000000"/>
    </w:rPr>
  </w:style>
  <w:style w:type="paragraph" w:styleId="Heading8">
    <w:name w:val="heading 8"/>
    <w:basedOn w:val="Normal"/>
    <w:next w:val="Normal"/>
    <w:link w:val="Heading8Char"/>
    <w:uiPriority w:val="99"/>
    <w:unhideWhenUsed/>
    <w:qFormat/>
    <w:rsid w:val="00FE794D"/>
    <w:pPr>
      <w:keepNext/>
      <w:keepLines/>
      <w:widowControl w:val="0"/>
      <w:autoSpaceDE w:val="0"/>
      <w:autoSpaceDN w:val="0"/>
      <w:adjustRightInd w:val="0"/>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rsid w:val="00FE794D"/>
    <w:pPr>
      <w:keepNext/>
      <w:jc w:val="center"/>
      <w:outlineLvl w:val="8"/>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913"/>
    <w:pPr>
      <w:tabs>
        <w:tab w:val="center" w:pos="4680"/>
        <w:tab w:val="right" w:pos="9360"/>
      </w:tabs>
    </w:pPr>
  </w:style>
  <w:style w:type="character" w:customStyle="1" w:styleId="HeaderChar">
    <w:name w:val="Header Char"/>
    <w:basedOn w:val="DefaultParagraphFont"/>
    <w:link w:val="Header"/>
    <w:uiPriority w:val="99"/>
    <w:rsid w:val="00004913"/>
  </w:style>
  <w:style w:type="paragraph" w:styleId="Footer">
    <w:name w:val="footer"/>
    <w:basedOn w:val="Normal"/>
    <w:link w:val="FooterChar"/>
    <w:uiPriority w:val="99"/>
    <w:unhideWhenUsed/>
    <w:rsid w:val="00004913"/>
    <w:pPr>
      <w:tabs>
        <w:tab w:val="center" w:pos="4680"/>
        <w:tab w:val="right" w:pos="9360"/>
      </w:tabs>
    </w:pPr>
  </w:style>
  <w:style w:type="character" w:customStyle="1" w:styleId="FooterChar">
    <w:name w:val="Footer Char"/>
    <w:basedOn w:val="DefaultParagraphFont"/>
    <w:link w:val="Footer"/>
    <w:uiPriority w:val="99"/>
    <w:rsid w:val="00004913"/>
  </w:style>
  <w:style w:type="character" w:styleId="CommentReference">
    <w:name w:val="annotation reference"/>
    <w:basedOn w:val="DefaultParagraphFont"/>
    <w:uiPriority w:val="99"/>
    <w:semiHidden/>
    <w:unhideWhenUsed/>
    <w:rsid w:val="00004913"/>
    <w:rPr>
      <w:sz w:val="16"/>
      <w:szCs w:val="16"/>
    </w:rPr>
  </w:style>
  <w:style w:type="paragraph" w:styleId="CommentText">
    <w:name w:val="annotation text"/>
    <w:basedOn w:val="Normal"/>
    <w:link w:val="CommentTextChar"/>
    <w:uiPriority w:val="99"/>
    <w:unhideWhenUsed/>
    <w:rsid w:val="00004913"/>
    <w:rPr>
      <w:sz w:val="20"/>
      <w:szCs w:val="20"/>
    </w:rPr>
  </w:style>
  <w:style w:type="character" w:customStyle="1" w:styleId="CommentTextChar">
    <w:name w:val="Comment Text Char"/>
    <w:basedOn w:val="DefaultParagraphFont"/>
    <w:link w:val="CommentText"/>
    <w:uiPriority w:val="99"/>
    <w:rsid w:val="00004913"/>
    <w:rPr>
      <w:sz w:val="20"/>
      <w:szCs w:val="20"/>
    </w:rPr>
  </w:style>
  <w:style w:type="paragraph" w:styleId="CommentSubject">
    <w:name w:val="annotation subject"/>
    <w:basedOn w:val="CommentText"/>
    <w:next w:val="CommentText"/>
    <w:link w:val="CommentSubjectChar"/>
    <w:uiPriority w:val="99"/>
    <w:semiHidden/>
    <w:unhideWhenUsed/>
    <w:rsid w:val="00AC60FA"/>
    <w:rPr>
      <w:b/>
      <w:bCs/>
    </w:rPr>
  </w:style>
  <w:style w:type="character" w:customStyle="1" w:styleId="CommentSubjectChar">
    <w:name w:val="Comment Subject Char"/>
    <w:basedOn w:val="CommentTextChar"/>
    <w:link w:val="CommentSubject"/>
    <w:uiPriority w:val="99"/>
    <w:semiHidden/>
    <w:rsid w:val="00AC60FA"/>
    <w:rPr>
      <w:rFonts w:ascii="Palatino Linotype" w:hAnsi="Palatino Linotype"/>
      <w:b/>
      <w:bCs/>
      <w:sz w:val="20"/>
      <w:szCs w:val="20"/>
    </w:rPr>
  </w:style>
  <w:style w:type="paragraph" w:styleId="BalloonText">
    <w:name w:val="Balloon Text"/>
    <w:basedOn w:val="Normal"/>
    <w:link w:val="BalloonTextChar"/>
    <w:uiPriority w:val="99"/>
    <w:semiHidden/>
    <w:unhideWhenUsed/>
    <w:locked/>
    <w:rsid w:val="00B269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978"/>
    <w:rPr>
      <w:rFonts w:ascii="Segoe UI" w:hAnsi="Segoe UI" w:cs="Segoe UI"/>
      <w:sz w:val="18"/>
      <w:szCs w:val="18"/>
    </w:rPr>
  </w:style>
  <w:style w:type="paragraph" w:styleId="E-mailSignature">
    <w:name w:val="E-mail Signature"/>
    <w:basedOn w:val="Normal"/>
    <w:link w:val="E-mailSignatureChar"/>
    <w:uiPriority w:val="99"/>
    <w:semiHidden/>
    <w:locked/>
    <w:rsid w:val="00FE625A"/>
  </w:style>
  <w:style w:type="character" w:customStyle="1" w:styleId="Heading1Char">
    <w:name w:val="Heading 1 Char"/>
    <w:basedOn w:val="DefaultParagraphFont"/>
    <w:link w:val="Heading1"/>
    <w:uiPriority w:val="9"/>
    <w:rsid w:val="005B7B20"/>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rsid w:val="005B7B20"/>
    <w:rPr>
      <w:rFonts w:eastAsiaTheme="majorEastAsia" w:cstheme="majorBidi"/>
      <w:b/>
      <w:color w:val="2F5496" w:themeColor="accent1" w:themeShade="BF"/>
      <w:sz w:val="28"/>
      <w:szCs w:val="26"/>
    </w:rPr>
  </w:style>
  <w:style w:type="paragraph" w:styleId="TOCHeading">
    <w:name w:val="TOC Heading"/>
    <w:basedOn w:val="Heading1"/>
    <w:next w:val="Normal"/>
    <w:uiPriority w:val="39"/>
    <w:semiHidden/>
    <w:qFormat/>
    <w:locked/>
    <w:rsid w:val="0026159D"/>
    <w:pPr>
      <w:outlineLvl w:val="9"/>
    </w:pPr>
  </w:style>
  <w:style w:type="paragraph" w:styleId="TOC1">
    <w:name w:val="toc 1"/>
    <w:basedOn w:val="Normal"/>
    <w:next w:val="Normal"/>
    <w:autoRedefine/>
    <w:uiPriority w:val="39"/>
    <w:rsid w:val="00C55E15"/>
    <w:pPr>
      <w:tabs>
        <w:tab w:val="left" w:pos="360"/>
        <w:tab w:val="right" w:leader="dot" w:pos="9350"/>
      </w:tabs>
      <w:spacing w:after="100"/>
    </w:pPr>
    <w:rPr>
      <w:b/>
    </w:rPr>
  </w:style>
  <w:style w:type="paragraph" w:styleId="TOC2">
    <w:name w:val="toc 2"/>
    <w:basedOn w:val="Normal"/>
    <w:next w:val="Normal"/>
    <w:autoRedefine/>
    <w:uiPriority w:val="39"/>
    <w:rsid w:val="004E701B"/>
    <w:pPr>
      <w:tabs>
        <w:tab w:val="left" w:pos="1080"/>
        <w:tab w:val="right" w:leader="dot" w:pos="9350"/>
      </w:tabs>
      <w:spacing w:after="100"/>
      <w:ind w:left="1094" w:right="576" w:hanging="547"/>
    </w:pPr>
  </w:style>
  <w:style w:type="character" w:styleId="Hyperlink">
    <w:name w:val="Hyperlink"/>
    <w:basedOn w:val="DefaultParagraphFont"/>
    <w:uiPriority w:val="99"/>
    <w:rsid w:val="005003BC"/>
    <w:rPr>
      <w:rFonts w:ascii="Calibri" w:hAnsi="Calibri"/>
      <w:color w:val="0563C1" w:themeColor="hyperlink"/>
      <w:u w:val="single"/>
    </w:rPr>
  </w:style>
  <w:style w:type="character" w:customStyle="1" w:styleId="Heading3Char">
    <w:name w:val="Heading 3 Char"/>
    <w:basedOn w:val="DefaultParagraphFont"/>
    <w:link w:val="Heading3"/>
    <w:rsid w:val="005B7B20"/>
    <w:rPr>
      <w:rFonts w:ascii="Calibri" w:eastAsiaTheme="majorEastAsia" w:hAnsi="Calibri" w:cstheme="majorBidi"/>
      <w:b/>
      <w:color w:val="1F3763" w:themeColor="accent1" w:themeShade="7F"/>
      <w:sz w:val="24"/>
      <w:szCs w:val="24"/>
    </w:rPr>
  </w:style>
  <w:style w:type="paragraph" w:styleId="TOC3">
    <w:name w:val="toc 3"/>
    <w:basedOn w:val="Normal"/>
    <w:next w:val="Normal"/>
    <w:autoRedefine/>
    <w:uiPriority w:val="39"/>
    <w:rsid w:val="004E701B"/>
    <w:pPr>
      <w:tabs>
        <w:tab w:val="left" w:pos="1890"/>
        <w:tab w:val="right" w:leader="dot" w:pos="9350"/>
      </w:tabs>
      <w:spacing w:after="100"/>
      <w:ind w:left="1886" w:right="576" w:hanging="720"/>
    </w:pPr>
  </w:style>
  <w:style w:type="paragraph" w:customStyle="1" w:styleId="TableFootnotes">
    <w:name w:val="Table Footnotes"/>
    <w:qFormat/>
    <w:rsid w:val="005B7B20"/>
    <w:pPr>
      <w:spacing w:before="60" w:after="0" w:line="240" w:lineRule="auto"/>
    </w:pPr>
    <w:rPr>
      <w:rFonts w:ascii="Calibri" w:eastAsia="Times New Roman" w:hAnsi="Calibri" w:cs="Times New Roman"/>
      <w:sz w:val="19"/>
      <w:szCs w:val="20"/>
    </w:rPr>
  </w:style>
  <w:style w:type="character" w:customStyle="1" w:styleId="Heading4Char">
    <w:name w:val="Heading 4 Char"/>
    <w:basedOn w:val="DefaultParagraphFont"/>
    <w:link w:val="Heading4"/>
    <w:rsid w:val="005B7B20"/>
    <w:rPr>
      <w:rFonts w:ascii="Calibri" w:eastAsia="Times New Roman" w:hAnsi="Calibri" w:cs="Times New Roman"/>
      <w:b/>
      <w:bCs/>
      <w:i/>
      <w:color w:val="000000"/>
      <w:sz w:val="24"/>
      <w:szCs w:val="24"/>
    </w:rPr>
  </w:style>
  <w:style w:type="character" w:customStyle="1" w:styleId="Heading5Char">
    <w:name w:val="Heading 5 Char"/>
    <w:basedOn w:val="DefaultParagraphFont"/>
    <w:link w:val="Heading5"/>
    <w:uiPriority w:val="99"/>
    <w:rsid w:val="00BA694B"/>
    <w:rPr>
      <w:rFonts w:ascii="Calibri" w:eastAsia="Times New Roman" w:hAnsi="Calibri" w:cs="Times New Roman"/>
      <w:i/>
      <w:sz w:val="24"/>
      <w:szCs w:val="24"/>
    </w:rPr>
  </w:style>
  <w:style w:type="character" w:customStyle="1" w:styleId="Heading6Char">
    <w:name w:val="Heading 6 Char"/>
    <w:basedOn w:val="DefaultParagraphFont"/>
    <w:link w:val="Heading6"/>
    <w:uiPriority w:val="99"/>
    <w:rsid w:val="00F43267"/>
    <w:rPr>
      <w:rFonts w:ascii="Calibri" w:hAnsi="Calibri" w:cs="Garamond"/>
      <w:color w:val="000000"/>
      <w:u w:val="single"/>
    </w:rPr>
  </w:style>
  <w:style w:type="character" w:customStyle="1" w:styleId="Heading7Char">
    <w:name w:val="Heading 7 Char"/>
    <w:basedOn w:val="DefaultParagraphFont"/>
    <w:link w:val="Heading7"/>
    <w:uiPriority w:val="99"/>
    <w:rsid w:val="00FE794D"/>
    <w:rPr>
      <w:rFonts w:ascii="Times New Roman" w:eastAsia="Times New Roman" w:hAnsi="Times New Roman" w:cs="Times New Roman"/>
      <w:b/>
      <w:bCs/>
      <w:color w:val="000000"/>
    </w:rPr>
  </w:style>
  <w:style w:type="character" w:customStyle="1" w:styleId="Heading8Char">
    <w:name w:val="Heading 8 Char"/>
    <w:basedOn w:val="DefaultParagraphFont"/>
    <w:link w:val="Heading8"/>
    <w:uiPriority w:val="99"/>
    <w:rsid w:val="00FE7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E794D"/>
    <w:rPr>
      <w:rFonts w:ascii="Times New Roman" w:eastAsia="Times New Roman" w:hAnsi="Times New Roman" w:cs="Times New Roman"/>
      <w:b/>
      <w:bCs/>
      <w:szCs w:val="24"/>
    </w:rPr>
  </w:style>
  <w:style w:type="paragraph" w:styleId="NoSpacing">
    <w:name w:val="No Spacing"/>
    <w:basedOn w:val="Normal"/>
    <w:uiPriority w:val="99"/>
    <w:semiHidden/>
    <w:qFormat/>
    <w:locked/>
    <w:rsid w:val="00FE794D"/>
    <w:rPr>
      <w:rFonts w:cs="Calibri"/>
    </w:rPr>
  </w:style>
  <w:style w:type="character" w:customStyle="1" w:styleId="E-mailSignatureChar">
    <w:name w:val="E-mail Signature Char"/>
    <w:basedOn w:val="DefaultParagraphFont"/>
    <w:link w:val="E-mailSignature"/>
    <w:uiPriority w:val="99"/>
    <w:semiHidden/>
    <w:rsid w:val="002417E5"/>
    <w:rPr>
      <w:rFonts w:ascii="Palatino Linotype" w:hAnsi="Palatino Linotype"/>
    </w:rPr>
  </w:style>
  <w:style w:type="paragraph" w:styleId="ListParagraph">
    <w:name w:val="List Paragraph"/>
    <w:uiPriority w:val="34"/>
    <w:qFormat/>
    <w:rsid w:val="002C05C9"/>
    <w:pPr>
      <w:numPr>
        <w:numId w:val="125"/>
      </w:numPr>
      <w:spacing w:after="0" w:line="240" w:lineRule="auto"/>
      <w:contextualSpacing/>
    </w:pPr>
    <w:rPr>
      <w:rFonts w:ascii="Calibri" w:hAnsi="Calibri"/>
    </w:rPr>
  </w:style>
  <w:style w:type="paragraph" w:styleId="TableofFigures">
    <w:name w:val="table of figures"/>
    <w:link w:val="TableofFiguresChar"/>
    <w:autoRedefine/>
    <w:uiPriority w:val="99"/>
    <w:rsid w:val="000F21D6"/>
    <w:pPr>
      <w:tabs>
        <w:tab w:val="right" w:leader="dot" w:pos="9350"/>
      </w:tabs>
      <w:spacing w:after="60" w:line="240" w:lineRule="auto"/>
      <w:ind w:right="360"/>
    </w:pPr>
    <w:rPr>
      <w:rFonts w:ascii="Calibri" w:eastAsia="Times New Roman" w:hAnsi="Calibri" w:cs="Arial"/>
      <w:bCs/>
    </w:rPr>
  </w:style>
  <w:style w:type="character" w:customStyle="1" w:styleId="TableofFiguresChar">
    <w:name w:val="Table of Figures Char"/>
    <w:link w:val="TableofFigures"/>
    <w:uiPriority w:val="99"/>
    <w:rsid w:val="000F21D6"/>
    <w:rPr>
      <w:rFonts w:ascii="Calibri" w:eastAsia="Times New Roman" w:hAnsi="Calibri" w:cs="Arial"/>
      <w:bCs/>
    </w:rPr>
  </w:style>
  <w:style w:type="paragraph" w:styleId="BodyText">
    <w:name w:val="Body Text"/>
    <w:link w:val="BodyTextChar"/>
    <w:rsid w:val="00BA694B"/>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BA694B"/>
    <w:rPr>
      <w:rFonts w:eastAsia="Times New Roman" w:cs="Times New Roman"/>
      <w:szCs w:val="24"/>
    </w:rPr>
  </w:style>
  <w:style w:type="table" w:styleId="TableGrid">
    <w:name w:val="Table Grid"/>
    <w:basedOn w:val="TableNormal"/>
    <w:uiPriority w:val="59"/>
    <w:rsid w:val="00FE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semiHidden/>
    <w:locked/>
    <w:rsid w:val="00FE794D"/>
    <w:pPr>
      <w:autoSpaceDE w:val="0"/>
      <w:autoSpaceDN w:val="0"/>
      <w:adjustRightInd w:val="0"/>
      <w:spacing w:after="0" w:line="240" w:lineRule="auto"/>
    </w:pPr>
    <w:rPr>
      <w:rFonts w:ascii="Garamond" w:hAnsi="Garamond" w:cs="Garamond"/>
      <w:color w:val="000000"/>
      <w:sz w:val="24"/>
      <w:szCs w:val="24"/>
    </w:rPr>
  </w:style>
  <w:style w:type="character" w:styleId="Emphasis">
    <w:name w:val="Emphasis"/>
    <w:basedOn w:val="DefaultParagraphFont"/>
    <w:uiPriority w:val="20"/>
    <w:semiHidden/>
    <w:qFormat/>
    <w:locked/>
    <w:rsid w:val="00FE794D"/>
    <w:rPr>
      <w:i/>
      <w:iCs/>
    </w:rPr>
  </w:style>
  <w:style w:type="paragraph" w:styleId="Caption">
    <w:name w:val="caption"/>
    <w:basedOn w:val="Normal"/>
    <w:next w:val="Normal"/>
    <w:uiPriority w:val="99"/>
    <w:qFormat/>
    <w:rsid w:val="00FE794D"/>
    <w:pPr>
      <w:tabs>
        <w:tab w:val="left" w:pos="936"/>
      </w:tabs>
      <w:spacing w:before="120" w:after="120"/>
      <w:ind w:left="1440" w:hanging="1440"/>
    </w:pPr>
    <w:rPr>
      <w:rFonts w:ascii="Times New Roman" w:eastAsia="Times New Roman" w:hAnsi="Times New Roman" w:cs="Times New Roman"/>
      <w:b/>
      <w:bCs/>
      <w:szCs w:val="20"/>
    </w:rPr>
  </w:style>
  <w:style w:type="paragraph" w:styleId="FootnoteText">
    <w:name w:val="footnote text"/>
    <w:basedOn w:val="Normal"/>
    <w:link w:val="FootnoteTextChar"/>
    <w:unhideWhenUsed/>
    <w:rsid w:val="00FE794D"/>
    <w:rPr>
      <w:rFonts w:eastAsiaTheme="minorEastAsia"/>
      <w:sz w:val="20"/>
      <w:szCs w:val="20"/>
    </w:rPr>
  </w:style>
  <w:style w:type="character" w:customStyle="1" w:styleId="FootnoteTextChar">
    <w:name w:val="Footnote Text Char"/>
    <w:basedOn w:val="DefaultParagraphFont"/>
    <w:link w:val="FootnoteText"/>
    <w:rsid w:val="00FE794D"/>
    <w:rPr>
      <w:rFonts w:eastAsiaTheme="minorEastAsia"/>
      <w:sz w:val="20"/>
      <w:szCs w:val="20"/>
    </w:rPr>
  </w:style>
  <w:style w:type="character" w:styleId="FootnoteReference">
    <w:name w:val="footnote reference"/>
    <w:basedOn w:val="DefaultParagraphFont"/>
    <w:unhideWhenUsed/>
    <w:rsid w:val="00FE794D"/>
    <w:rPr>
      <w:vertAlign w:val="superscript"/>
    </w:rPr>
  </w:style>
  <w:style w:type="character" w:styleId="FollowedHyperlink">
    <w:name w:val="FollowedHyperlink"/>
    <w:basedOn w:val="DefaultParagraphFont"/>
    <w:uiPriority w:val="99"/>
    <w:semiHidden/>
    <w:locked/>
    <w:rsid w:val="00FE794D"/>
    <w:rPr>
      <w:color w:val="954F72" w:themeColor="followedHyperlink"/>
      <w:u w:val="single"/>
    </w:rPr>
  </w:style>
  <w:style w:type="paragraph" w:customStyle="1" w:styleId="Preformatted">
    <w:name w:val="Preformatted"/>
    <w:uiPriority w:val="99"/>
    <w:semiHidden/>
    <w:rsid w:val="00FE794D"/>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spacing w:after="0" w:line="240" w:lineRule="auto"/>
    </w:pPr>
    <w:rPr>
      <w:rFonts w:ascii="Courier New" w:eastAsia="Times New Roman" w:hAnsi="Courier New" w:cs="Times New Roman"/>
      <w:sz w:val="24"/>
      <w:szCs w:val="24"/>
    </w:rPr>
  </w:style>
  <w:style w:type="paragraph" w:styleId="Revision">
    <w:name w:val="Revision"/>
    <w:hidden/>
    <w:uiPriority w:val="99"/>
    <w:semiHidden/>
    <w:rsid w:val="00FE794D"/>
    <w:pPr>
      <w:spacing w:after="0" w:line="240" w:lineRule="auto"/>
    </w:pPr>
    <w:rPr>
      <w:rFonts w:ascii="Courier" w:eastAsia="Times New Roman" w:hAnsi="Courier" w:cs="Times New Roman"/>
      <w:sz w:val="24"/>
      <w:szCs w:val="24"/>
    </w:rPr>
  </w:style>
  <w:style w:type="paragraph" w:styleId="ListNumber2">
    <w:name w:val="List Number 2"/>
    <w:basedOn w:val="ListNumber"/>
    <w:uiPriority w:val="99"/>
    <w:unhideWhenUsed/>
    <w:rsid w:val="00A9538D"/>
    <w:pPr>
      <w:widowControl w:val="0"/>
      <w:numPr>
        <w:numId w:val="234"/>
      </w:numPr>
      <w:spacing w:after="60"/>
      <w:ind w:left="1080"/>
    </w:pPr>
  </w:style>
  <w:style w:type="paragraph" w:styleId="ListNumber3">
    <w:name w:val="List Number 3"/>
    <w:basedOn w:val="ListNumber2"/>
    <w:uiPriority w:val="99"/>
    <w:unhideWhenUsed/>
    <w:rsid w:val="00462FC1"/>
    <w:pPr>
      <w:numPr>
        <w:numId w:val="235"/>
      </w:numPr>
      <w:ind w:left="1440"/>
    </w:pPr>
  </w:style>
  <w:style w:type="character" w:customStyle="1" w:styleId="Comment">
    <w:name w:val="Comment"/>
    <w:uiPriority w:val="99"/>
    <w:rsid w:val="00FE794D"/>
    <w:rPr>
      <w:vanish/>
    </w:rPr>
  </w:style>
  <w:style w:type="paragraph" w:styleId="ListNumber">
    <w:name w:val="List Number"/>
    <w:uiPriority w:val="99"/>
    <w:unhideWhenUsed/>
    <w:rsid w:val="00BA694B"/>
    <w:pPr>
      <w:numPr>
        <w:numId w:val="233"/>
      </w:numPr>
      <w:autoSpaceDE w:val="0"/>
      <w:autoSpaceDN w:val="0"/>
      <w:spacing w:line="240" w:lineRule="auto"/>
    </w:pPr>
    <w:rPr>
      <w:rFonts w:ascii="Calibri" w:eastAsia="Cambria" w:hAnsi="Calibri" w:cs="Cambria"/>
      <w:lang w:bidi="en-US"/>
    </w:rPr>
  </w:style>
  <w:style w:type="character" w:customStyle="1" w:styleId="FollowedHype">
    <w:name w:val="FollowedHype"/>
    <w:uiPriority w:val="99"/>
    <w:semiHidden/>
    <w:locked/>
    <w:rsid w:val="00FE794D"/>
    <w:rPr>
      <w:color w:val="800080"/>
    </w:rPr>
  </w:style>
  <w:style w:type="paragraph" w:customStyle="1" w:styleId="ListNumberLast">
    <w:name w:val="List Number_Last"/>
    <w:basedOn w:val="ListNumber"/>
    <w:qFormat/>
    <w:rsid w:val="00A9538D"/>
    <w:pPr>
      <w:numPr>
        <w:numId w:val="218"/>
      </w:numPr>
      <w:spacing w:after="240"/>
    </w:pPr>
    <w:rPr>
      <w:color w:val="151515"/>
    </w:rPr>
  </w:style>
  <w:style w:type="paragraph" w:styleId="BodyTextIndent2">
    <w:name w:val="Body Text Indent 2"/>
    <w:basedOn w:val="Normal"/>
    <w:link w:val="BodyTextIndent2Char"/>
    <w:uiPriority w:val="99"/>
    <w:rsid w:val="00FE794D"/>
    <w:pPr>
      <w:numPr>
        <w:ilvl w:val="12"/>
      </w:numPr>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jc w:val="both"/>
    </w:pPr>
    <w:rPr>
      <w:rFonts w:ascii="Times New Roman" w:eastAsia="Times New Roman" w:hAnsi="Times New Roman" w:cs="Times New Roman"/>
      <w:color w:val="000000"/>
    </w:rPr>
  </w:style>
  <w:style w:type="character" w:customStyle="1" w:styleId="BodyTextIndent2Char">
    <w:name w:val="Body Text Indent 2 Char"/>
    <w:basedOn w:val="DefaultParagraphFont"/>
    <w:link w:val="BodyTextIndent2"/>
    <w:uiPriority w:val="99"/>
    <w:rsid w:val="00FE794D"/>
    <w:rPr>
      <w:rFonts w:ascii="Times New Roman" w:eastAsia="Times New Roman" w:hAnsi="Times New Roman" w:cs="Times New Roman"/>
      <w:color w:val="000000"/>
    </w:rPr>
  </w:style>
  <w:style w:type="paragraph" w:styleId="TOC4">
    <w:name w:val="toc 4"/>
    <w:basedOn w:val="Normal"/>
    <w:next w:val="Normal"/>
    <w:autoRedefine/>
    <w:uiPriority w:val="39"/>
    <w:rsid w:val="00FE794D"/>
    <w:pPr>
      <w:tabs>
        <w:tab w:val="left" w:pos="2039"/>
        <w:tab w:val="right" w:leader="dot" w:pos="9360"/>
      </w:tabs>
      <w:ind w:leftChars="500" w:left="500"/>
    </w:pPr>
    <w:rPr>
      <w:rFonts w:ascii="Times New Roman" w:eastAsia="Times New Roman" w:hAnsi="Times New Roman" w:cs="Times New Roman"/>
      <w:noProof/>
      <w:szCs w:val="24"/>
    </w:rPr>
  </w:style>
  <w:style w:type="paragraph" w:styleId="TOC5">
    <w:name w:val="toc 5"/>
    <w:basedOn w:val="Normal"/>
    <w:next w:val="Normal"/>
    <w:autoRedefine/>
    <w:uiPriority w:val="39"/>
    <w:unhideWhenUsed/>
    <w:rsid w:val="00FE794D"/>
    <w:pPr>
      <w:tabs>
        <w:tab w:val="right" w:leader="dot" w:pos="9350"/>
      </w:tabs>
      <w:ind w:leftChars="700" w:left="2620" w:hanging="1080"/>
    </w:pPr>
    <w:rPr>
      <w:rFonts w:ascii="Times New Roman" w:eastAsia="Times New Roman" w:hAnsi="Times New Roman" w:cs="Times New Roman"/>
      <w:szCs w:val="24"/>
    </w:rPr>
  </w:style>
  <w:style w:type="paragraph" w:styleId="TOC6">
    <w:name w:val="toc 6"/>
    <w:basedOn w:val="Normal"/>
    <w:next w:val="Normal"/>
    <w:autoRedefine/>
    <w:uiPriority w:val="39"/>
    <w:unhideWhenUsed/>
    <w:rsid w:val="00FE794D"/>
    <w:pPr>
      <w:tabs>
        <w:tab w:val="right" w:leader="dot" w:pos="9361"/>
      </w:tabs>
      <w:ind w:leftChars="900" w:left="900"/>
    </w:pPr>
    <w:rPr>
      <w:rFonts w:ascii="Times New Roman" w:eastAsia="Times New Roman" w:hAnsi="Times New Roman" w:cs="Times New Roman"/>
      <w:szCs w:val="24"/>
    </w:rPr>
  </w:style>
  <w:style w:type="paragraph" w:styleId="TOC7">
    <w:name w:val="toc 7"/>
    <w:basedOn w:val="Normal"/>
    <w:next w:val="Normal"/>
    <w:autoRedefine/>
    <w:uiPriority w:val="39"/>
    <w:unhideWhenUsed/>
    <w:rsid w:val="00FE794D"/>
    <w:pPr>
      <w:ind w:left="1440"/>
    </w:pPr>
    <w:rPr>
      <w:rFonts w:ascii="Times New Roman" w:eastAsia="Times New Roman" w:hAnsi="Times New Roman" w:cs="Times New Roman"/>
      <w:szCs w:val="24"/>
    </w:rPr>
  </w:style>
  <w:style w:type="paragraph" w:styleId="TOC8">
    <w:name w:val="toc 8"/>
    <w:basedOn w:val="Normal"/>
    <w:next w:val="Normal"/>
    <w:autoRedefine/>
    <w:uiPriority w:val="39"/>
    <w:unhideWhenUsed/>
    <w:rsid w:val="00FE794D"/>
    <w:pPr>
      <w:ind w:left="1680"/>
    </w:pPr>
    <w:rPr>
      <w:rFonts w:ascii="Times New Roman" w:eastAsia="Times New Roman" w:hAnsi="Times New Roman" w:cs="Times New Roman"/>
      <w:szCs w:val="24"/>
    </w:rPr>
  </w:style>
  <w:style w:type="paragraph" w:styleId="TOC9">
    <w:name w:val="toc 9"/>
    <w:basedOn w:val="Normal"/>
    <w:next w:val="Normal"/>
    <w:autoRedefine/>
    <w:uiPriority w:val="39"/>
    <w:unhideWhenUsed/>
    <w:rsid w:val="00FE794D"/>
    <w:pPr>
      <w:ind w:left="1920"/>
    </w:pPr>
    <w:rPr>
      <w:rFonts w:ascii="Times New Roman" w:eastAsia="Times New Roman" w:hAnsi="Times New Roman" w:cs="Times New Roman"/>
      <w:szCs w:val="24"/>
    </w:rPr>
  </w:style>
  <w:style w:type="paragraph" w:customStyle="1" w:styleId="TableTitle">
    <w:name w:val="Table Title"/>
    <w:uiPriority w:val="99"/>
    <w:rsid w:val="00BA694B"/>
    <w:pPr>
      <w:keepNext/>
      <w:widowControl w:val="0"/>
      <w:spacing w:before="240" w:after="120" w:line="240" w:lineRule="auto"/>
    </w:pPr>
    <w:rPr>
      <w:rFonts w:ascii="Calibri" w:eastAsia="Times New Roman" w:hAnsi="Calibri" w:cs="Times New Roman"/>
      <w:b/>
      <w:color w:val="000000"/>
      <w:szCs w:val="24"/>
    </w:rPr>
  </w:style>
  <w:style w:type="paragraph" w:styleId="DocumentMap">
    <w:name w:val="Document Map"/>
    <w:basedOn w:val="Normal"/>
    <w:link w:val="DocumentMapChar"/>
    <w:uiPriority w:val="99"/>
    <w:semiHidden/>
    <w:rsid w:val="00FE794D"/>
    <w:pPr>
      <w:shd w:val="clear" w:color="auto" w:fill="000080"/>
    </w:pPr>
    <w:rPr>
      <w:rFonts w:ascii="Tahoma" w:eastAsia="Times New Roman" w:hAnsi="Tahoma" w:cs="Tahoma"/>
      <w:szCs w:val="24"/>
    </w:rPr>
  </w:style>
  <w:style w:type="character" w:customStyle="1" w:styleId="DocumentMapChar">
    <w:name w:val="Document Map Char"/>
    <w:basedOn w:val="DefaultParagraphFont"/>
    <w:link w:val="DocumentMap"/>
    <w:uiPriority w:val="99"/>
    <w:semiHidden/>
    <w:rsid w:val="00FE794D"/>
    <w:rPr>
      <w:rFonts w:ascii="Tahoma" w:eastAsia="Times New Roman" w:hAnsi="Tahoma" w:cs="Tahoma"/>
      <w:szCs w:val="24"/>
      <w:shd w:val="clear" w:color="auto" w:fill="000080"/>
    </w:rPr>
  </w:style>
  <w:style w:type="paragraph" w:customStyle="1" w:styleId="TableHeadings">
    <w:name w:val="Table Headings"/>
    <w:link w:val="TableHeadingsChar"/>
    <w:uiPriority w:val="99"/>
    <w:rsid w:val="005B7B20"/>
    <w:pPr>
      <w:tabs>
        <w:tab w:val="left" w:pos="288"/>
      </w:tabs>
      <w:autoSpaceDE w:val="0"/>
      <w:autoSpaceDN w:val="0"/>
      <w:adjustRightInd w:val="0"/>
      <w:spacing w:before="60" w:after="60" w:line="240" w:lineRule="auto"/>
      <w:jc w:val="center"/>
    </w:pPr>
    <w:rPr>
      <w:rFonts w:eastAsia="Times New Roman" w:cs="Times New Roman"/>
      <w:b/>
      <w:bCs/>
    </w:rPr>
  </w:style>
  <w:style w:type="character" w:customStyle="1" w:styleId="TableHeadingsChar">
    <w:name w:val="Table Headings Char"/>
    <w:basedOn w:val="DefaultParagraphFont"/>
    <w:link w:val="TableHeadings"/>
    <w:uiPriority w:val="99"/>
    <w:locked/>
    <w:rsid w:val="005B7B20"/>
    <w:rPr>
      <w:rFonts w:eastAsia="Times New Roman" w:cs="Times New Roman"/>
      <w:b/>
      <w:bCs/>
    </w:rPr>
  </w:style>
  <w:style w:type="paragraph" w:styleId="Title">
    <w:name w:val="Title"/>
    <w:basedOn w:val="Normal"/>
    <w:next w:val="Normal"/>
    <w:link w:val="TitleChar"/>
    <w:semiHidden/>
    <w:qFormat/>
    <w:rsid w:val="00FE794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semiHidden/>
    <w:rsid w:val="002417E5"/>
    <w:rPr>
      <w:rFonts w:ascii="Cambria" w:eastAsia="Times New Roman" w:hAnsi="Cambria" w:cs="Times New Roman"/>
      <w:color w:val="17365D"/>
      <w:spacing w:val="5"/>
      <w:kern w:val="28"/>
      <w:sz w:val="52"/>
      <w:szCs w:val="52"/>
    </w:rPr>
  </w:style>
  <w:style w:type="paragraph" w:styleId="Quote">
    <w:name w:val="Quote"/>
    <w:basedOn w:val="Normal"/>
    <w:next w:val="Normal"/>
    <w:link w:val="QuoteChar"/>
    <w:uiPriority w:val="99"/>
    <w:semiHidden/>
    <w:qFormat/>
    <w:locked/>
    <w:rsid w:val="00FE794D"/>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99"/>
    <w:semiHidden/>
    <w:rsid w:val="002417E5"/>
    <w:rPr>
      <w:rFonts w:ascii="Times New Roman" w:eastAsia="Times New Roman" w:hAnsi="Times New Roman" w:cs="Times New Roman"/>
      <w:i/>
      <w:iCs/>
      <w:color w:val="000000"/>
      <w:sz w:val="24"/>
      <w:szCs w:val="24"/>
    </w:rPr>
  </w:style>
  <w:style w:type="paragraph" w:styleId="IntenseQuote">
    <w:name w:val="Intense Quote"/>
    <w:basedOn w:val="Normal"/>
    <w:next w:val="Normal"/>
    <w:link w:val="IntenseQuoteChar"/>
    <w:uiPriority w:val="99"/>
    <w:semiHidden/>
    <w:qFormat/>
    <w:locked/>
    <w:rsid w:val="00FE794D"/>
    <w:pPr>
      <w:pBdr>
        <w:bottom w:val="single" w:sz="4" w:space="4" w:color="4F81BD"/>
      </w:pBdr>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99"/>
    <w:semiHidden/>
    <w:rsid w:val="002417E5"/>
    <w:rPr>
      <w:rFonts w:ascii="Times New Roman" w:eastAsia="Times New Roman" w:hAnsi="Times New Roman" w:cs="Times New Roman"/>
      <w:b/>
      <w:bCs/>
      <w:i/>
      <w:iCs/>
      <w:color w:val="4F81BD"/>
      <w:sz w:val="24"/>
      <w:szCs w:val="24"/>
    </w:rPr>
  </w:style>
  <w:style w:type="paragraph" w:styleId="ListBullet">
    <w:name w:val="List Bullet"/>
    <w:autoRedefine/>
    <w:rsid w:val="00BA694B"/>
    <w:pPr>
      <w:numPr>
        <w:numId w:val="99"/>
      </w:numPr>
      <w:spacing w:after="40" w:line="240" w:lineRule="auto"/>
    </w:pPr>
    <w:rPr>
      <w:rFonts w:ascii="Calibri" w:eastAsia="Times New Roman" w:hAnsi="Calibri" w:cs="Times New Roman"/>
      <w:szCs w:val="20"/>
    </w:rPr>
  </w:style>
  <w:style w:type="numbering" w:customStyle="1" w:styleId="NoList1">
    <w:name w:val="No List1"/>
    <w:next w:val="NoList"/>
    <w:uiPriority w:val="99"/>
    <w:semiHidden/>
    <w:unhideWhenUsed/>
    <w:rsid w:val="00FE794D"/>
  </w:style>
  <w:style w:type="paragraph" w:styleId="ListBullet2">
    <w:name w:val="List Bullet 2"/>
    <w:rsid w:val="005B7B20"/>
    <w:pPr>
      <w:widowControl w:val="0"/>
      <w:numPr>
        <w:numId w:val="49"/>
      </w:numPr>
      <w:tabs>
        <w:tab w:val="left" w:pos="480"/>
      </w:tabs>
      <w:spacing w:after="80" w:line="240" w:lineRule="auto"/>
    </w:pPr>
    <w:rPr>
      <w:rFonts w:ascii="Calibri" w:eastAsia="Times New Roman" w:hAnsi="Calibri" w:cs="Times New Roman"/>
      <w:snapToGrid w:val="0"/>
      <w:szCs w:val="20"/>
    </w:rPr>
  </w:style>
  <w:style w:type="numbering" w:customStyle="1" w:styleId="Style4">
    <w:name w:val="Style4"/>
    <w:uiPriority w:val="99"/>
    <w:rsid w:val="00FE794D"/>
    <w:pPr>
      <w:numPr>
        <w:numId w:val="50"/>
      </w:numPr>
    </w:pPr>
  </w:style>
  <w:style w:type="paragraph" w:customStyle="1" w:styleId="TableText">
    <w:name w:val="Table Text"/>
    <w:qFormat/>
    <w:rsid w:val="005B7B20"/>
    <w:pPr>
      <w:spacing w:before="60" w:after="60" w:line="240" w:lineRule="auto"/>
    </w:pPr>
    <w:rPr>
      <w:rFonts w:ascii="Calibri" w:eastAsia="Times New Roman" w:hAnsi="Calibri" w:cs="Times New Roman"/>
      <w:szCs w:val="20"/>
    </w:rPr>
  </w:style>
  <w:style w:type="paragraph" w:customStyle="1" w:styleId="ListBulletLast">
    <w:name w:val="List Bullet_Last"/>
    <w:basedOn w:val="ListBullet"/>
    <w:qFormat/>
    <w:rsid w:val="00BA694B"/>
    <w:pPr>
      <w:numPr>
        <w:numId w:val="100"/>
      </w:numPr>
      <w:spacing w:after="240"/>
    </w:pPr>
  </w:style>
  <w:style w:type="paragraph" w:customStyle="1" w:styleId="FigureTitle">
    <w:name w:val="Figure Title"/>
    <w:qFormat/>
    <w:rsid w:val="005B7B20"/>
    <w:pPr>
      <w:spacing w:before="60" w:after="240" w:line="240" w:lineRule="auto"/>
      <w:jc w:val="center"/>
    </w:pPr>
    <w:rPr>
      <w:rFonts w:ascii="Calibri" w:eastAsia="Palatino Linotype" w:hAnsi="Calibri" w:cs="Palatino Linotype"/>
      <w:b/>
    </w:rPr>
  </w:style>
  <w:style w:type="paragraph" w:customStyle="1" w:styleId="EquationFormat">
    <w:name w:val="Equation Format"/>
    <w:qFormat/>
    <w:rsid w:val="005B7B20"/>
    <w:pPr>
      <w:tabs>
        <w:tab w:val="left" w:pos="900"/>
        <w:tab w:val="left" w:pos="1260"/>
      </w:tabs>
      <w:autoSpaceDE w:val="0"/>
      <w:autoSpaceDN w:val="0"/>
      <w:adjustRightInd w:val="0"/>
      <w:spacing w:before="120" w:after="240" w:line="240" w:lineRule="auto"/>
      <w:jc w:val="center"/>
    </w:pPr>
    <w:rPr>
      <w:rFonts w:ascii="Calibri" w:eastAsia="Calibri" w:hAnsi="Calibri" w:cs="Times New Roman"/>
      <w:bCs/>
      <w:szCs w:val="24"/>
    </w:rPr>
  </w:style>
  <w:style w:type="paragraph" w:customStyle="1" w:styleId="EquationVariables">
    <w:name w:val="Equation Variables"/>
    <w:uiPriority w:val="99"/>
    <w:rsid w:val="005B7B20"/>
    <w:pPr>
      <w:widowControl w:val="0"/>
      <w:adjustRightInd w:val="0"/>
      <w:spacing w:after="120" w:line="240" w:lineRule="auto"/>
      <w:ind w:left="720"/>
      <w:textAlignment w:val="baseline"/>
    </w:pPr>
    <w:rPr>
      <w:rFonts w:ascii="Calibri" w:eastAsia="Times New Roman" w:hAnsi="Calibri" w:cs="Times New Roman"/>
      <w:szCs w:val="24"/>
    </w:rPr>
  </w:style>
  <w:style w:type="table" w:customStyle="1" w:styleId="GridTable3-Accent11">
    <w:name w:val="Grid Table 3 - Accent 11"/>
    <w:basedOn w:val="TableNormal"/>
    <w:uiPriority w:val="48"/>
    <w:rsid w:val="002448C8"/>
    <w:pPr>
      <w:spacing w:after="0" w:line="240" w:lineRule="auto"/>
    </w:pPr>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UnresolvedMention1">
    <w:name w:val="Unresolved Mention1"/>
    <w:basedOn w:val="DefaultParagraphFont"/>
    <w:uiPriority w:val="99"/>
    <w:semiHidden/>
    <w:rsid w:val="002448C8"/>
    <w:rPr>
      <w:color w:val="605E5C"/>
      <w:shd w:val="clear" w:color="auto" w:fill="E1DFDD"/>
    </w:rPr>
  </w:style>
  <w:style w:type="character" w:styleId="UnresolvedMention">
    <w:name w:val="Unresolved Mention"/>
    <w:basedOn w:val="DefaultParagraphFont"/>
    <w:uiPriority w:val="99"/>
    <w:semiHidden/>
    <w:unhideWhenUsed/>
    <w:rsid w:val="00BE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40459">
      <w:bodyDiv w:val="1"/>
      <w:marLeft w:val="0"/>
      <w:marRight w:val="0"/>
      <w:marTop w:val="0"/>
      <w:marBottom w:val="0"/>
      <w:divBdr>
        <w:top w:val="none" w:sz="0" w:space="0" w:color="auto"/>
        <w:left w:val="none" w:sz="0" w:space="0" w:color="auto"/>
        <w:bottom w:val="none" w:sz="0" w:space="0" w:color="auto"/>
        <w:right w:val="none" w:sz="0" w:space="0" w:color="auto"/>
      </w:divBdr>
    </w:div>
    <w:div w:id="681012780">
      <w:bodyDiv w:val="1"/>
      <w:marLeft w:val="0"/>
      <w:marRight w:val="0"/>
      <w:marTop w:val="0"/>
      <w:marBottom w:val="0"/>
      <w:divBdr>
        <w:top w:val="none" w:sz="0" w:space="0" w:color="auto"/>
        <w:left w:val="none" w:sz="0" w:space="0" w:color="auto"/>
        <w:bottom w:val="none" w:sz="0" w:space="0" w:color="auto"/>
        <w:right w:val="none" w:sz="0" w:space="0" w:color="auto"/>
      </w:divBdr>
    </w:div>
    <w:div w:id="893469564">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sChild>
        <w:div w:id="231433110">
          <w:marLeft w:val="0"/>
          <w:marRight w:val="0"/>
          <w:marTop w:val="0"/>
          <w:marBottom w:val="0"/>
          <w:divBdr>
            <w:top w:val="none" w:sz="0" w:space="0" w:color="auto"/>
            <w:left w:val="none" w:sz="0" w:space="0" w:color="auto"/>
            <w:bottom w:val="none" w:sz="0" w:space="0" w:color="auto"/>
            <w:right w:val="none" w:sz="0" w:space="0" w:color="auto"/>
          </w:divBdr>
          <w:divsChild>
            <w:div w:id="1589850753">
              <w:marLeft w:val="0"/>
              <w:marRight w:val="0"/>
              <w:marTop w:val="0"/>
              <w:marBottom w:val="0"/>
              <w:divBdr>
                <w:top w:val="none" w:sz="0" w:space="0" w:color="auto"/>
                <w:left w:val="none" w:sz="0" w:space="0" w:color="auto"/>
                <w:bottom w:val="none" w:sz="0" w:space="0" w:color="auto"/>
                <w:right w:val="none" w:sz="0" w:space="0" w:color="auto"/>
              </w:divBdr>
            </w:div>
          </w:divsChild>
        </w:div>
        <w:div w:id="1075661067">
          <w:marLeft w:val="0"/>
          <w:marRight w:val="0"/>
          <w:marTop w:val="0"/>
          <w:marBottom w:val="0"/>
          <w:divBdr>
            <w:top w:val="none" w:sz="0" w:space="0" w:color="auto"/>
            <w:left w:val="none" w:sz="0" w:space="0" w:color="auto"/>
            <w:bottom w:val="none" w:sz="0" w:space="0" w:color="auto"/>
            <w:right w:val="none" w:sz="0" w:space="0" w:color="auto"/>
          </w:divBdr>
          <w:divsChild>
            <w:div w:id="128591763">
              <w:marLeft w:val="0"/>
              <w:marRight w:val="0"/>
              <w:marTop w:val="0"/>
              <w:marBottom w:val="0"/>
              <w:divBdr>
                <w:top w:val="none" w:sz="0" w:space="0" w:color="auto"/>
                <w:left w:val="none" w:sz="0" w:space="0" w:color="auto"/>
                <w:bottom w:val="none" w:sz="0" w:space="0" w:color="auto"/>
                <w:right w:val="none" w:sz="0" w:space="0" w:color="auto"/>
              </w:divBdr>
            </w:div>
          </w:divsChild>
        </w:div>
        <w:div w:id="1950890606">
          <w:marLeft w:val="0"/>
          <w:marRight w:val="0"/>
          <w:marTop w:val="0"/>
          <w:marBottom w:val="0"/>
          <w:divBdr>
            <w:top w:val="none" w:sz="0" w:space="0" w:color="auto"/>
            <w:left w:val="none" w:sz="0" w:space="0" w:color="auto"/>
            <w:bottom w:val="none" w:sz="0" w:space="0" w:color="auto"/>
            <w:right w:val="none" w:sz="0" w:space="0" w:color="auto"/>
          </w:divBdr>
          <w:divsChild>
            <w:div w:id="541213927">
              <w:marLeft w:val="0"/>
              <w:marRight w:val="0"/>
              <w:marTop w:val="0"/>
              <w:marBottom w:val="0"/>
              <w:divBdr>
                <w:top w:val="none" w:sz="0" w:space="0" w:color="auto"/>
                <w:left w:val="none" w:sz="0" w:space="0" w:color="auto"/>
                <w:bottom w:val="none" w:sz="0" w:space="0" w:color="auto"/>
                <w:right w:val="none" w:sz="0" w:space="0" w:color="auto"/>
              </w:divBdr>
            </w:div>
            <w:div w:id="561986125">
              <w:marLeft w:val="0"/>
              <w:marRight w:val="0"/>
              <w:marTop w:val="0"/>
              <w:marBottom w:val="0"/>
              <w:divBdr>
                <w:top w:val="none" w:sz="0" w:space="0" w:color="auto"/>
                <w:left w:val="none" w:sz="0" w:space="0" w:color="auto"/>
                <w:bottom w:val="none" w:sz="0" w:space="0" w:color="auto"/>
                <w:right w:val="none" w:sz="0" w:space="0" w:color="auto"/>
              </w:divBdr>
            </w:div>
            <w:div w:id="738748862">
              <w:marLeft w:val="0"/>
              <w:marRight w:val="0"/>
              <w:marTop w:val="0"/>
              <w:marBottom w:val="0"/>
              <w:divBdr>
                <w:top w:val="none" w:sz="0" w:space="0" w:color="auto"/>
                <w:left w:val="none" w:sz="0" w:space="0" w:color="auto"/>
                <w:bottom w:val="none" w:sz="0" w:space="0" w:color="auto"/>
                <w:right w:val="none" w:sz="0" w:space="0" w:color="auto"/>
              </w:divBdr>
            </w:div>
            <w:div w:id="1445660978">
              <w:marLeft w:val="0"/>
              <w:marRight w:val="0"/>
              <w:marTop w:val="0"/>
              <w:marBottom w:val="0"/>
              <w:divBdr>
                <w:top w:val="none" w:sz="0" w:space="0" w:color="auto"/>
                <w:left w:val="none" w:sz="0" w:space="0" w:color="auto"/>
                <w:bottom w:val="none" w:sz="0" w:space="0" w:color="auto"/>
                <w:right w:val="none" w:sz="0" w:space="0" w:color="auto"/>
              </w:divBdr>
            </w:div>
            <w:div w:id="1556039905">
              <w:marLeft w:val="0"/>
              <w:marRight w:val="0"/>
              <w:marTop w:val="0"/>
              <w:marBottom w:val="0"/>
              <w:divBdr>
                <w:top w:val="none" w:sz="0" w:space="0" w:color="auto"/>
                <w:left w:val="none" w:sz="0" w:space="0" w:color="auto"/>
                <w:bottom w:val="none" w:sz="0" w:space="0" w:color="auto"/>
                <w:right w:val="none" w:sz="0" w:space="0" w:color="auto"/>
              </w:divBdr>
            </w:div>
          </w:divsChild>
        </w:div>
        <w:div w:id="1964848861">
          <w:marLeft w:val="0"/>
          <w:marRight w:val="0"/>
          <w:marTop w:val="0"/>
          <w:marBottom w:val="0"/>
          <w:divBdr>
            <w:top w:val="none" w:sz="0" w:space="0" w:color="auto"/>
            <w:left w:val="none" w:sz="0" w:space="0" w:color="auto"/>
            <w:bottom w:val="none" w:sz="0" w:space="0" w:color="auto"/>
            <w:right w:val="none" w:sz="0" w:space="0" w:color="auto"/>
          </w:divBdr>
          <w:divsChild>
            <w:div w:id="935018349">
              <w:marLeft w:val="0"/>
              <w:marRight w:val="0"/>
              <w:marTop w:val="0"/>
              <w:marBottom w:val="0"/>
              <w:divBdr>
                <w:top w:val="none" w:sz="0" w:space="0" w:color="auto"/>
                <w:left w:val="none" w:sz="0" w:space="0" w:color="auto"/>
                <w:bottom w:val="none" w:sz="0" w:space="0" w:color="auto"/>
                <w:right w:val="none" w:sz="0" w:space="0" w:color="auto"/>
              </w:divBdr>
            </w:div>
            <w:div w:id="16601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548">
      <w:bodyDiv w:val="1"/>
      <w:marLeft w:val="0"/>
      <w:marRight w:val="0"/>
      <w:marTop w:val="0"/>
      <w:marBottom w:val="0"/>
      <w:divBdr>
        <w:top w:val="none" w:sz="0" w:space="0" w:color="auto"/>
        <w:left w:val="none" w:sz="0" w:space="0" w:color="auto"/>
        <w:bottom w:val="none" w:sz="0" w:space="0" w:color="auto"/>
        <w:right w:val="none" w:sz="0" w:space="0" w:color="auto"/>
      </w:divBdr>
      <w:divsChild>
        <w:div w:id="1785885059">
          <w:marLeft w:val="0"/>
          <w:marRight w:val="0"/>
          <w:marTop w:val="0"/>
          <w:marBottom w:val="0"/>
          <w:divBdr>
            <w:top w:val="none" w:sz="0" w:space="0" w:color="auto"/>
            <w:left w:val="none" w:sz="0" w:space="0" w:color="auto"/>
            <w:bottom w:val="none" w:sz="0" w:space="0" w:color="auto"/>
            <w:right w:val="none" w:sz="0" w:space="0" w:color="auto"/>
          </w:divBdr>
          <w:divsChild>
            <w:div w:id="681005695">
              <w:marLeft w:val="0"/>
              <w:marRight w:val="0"/>
              <w:marTop w:val="0"/>
              <w:marBottom w:val="0"/>
              <w:divBdr>
                <w:top w:val="none" w:sz="0" w:space="0" w:color="auto"/>
                <w:left w:val="none" w:sz="0" w:space="0" w:color="auto"/>
                <w:bottom w:val="none" w:sz="0" w:space="0" w:color="auto"/>
                <w:right w:val="none" w:sz="0" w:space="0" w:color="auto"/>
              </w:divBdr>
              <w:divsChild>
                <w:div w:id="21396818">
                  <w:marLeft w:val="0"/>
                  <w:marRight w:val="0"/>
                  <w:marTop w:val="0"/>
                  <w:marBottom w:val="0"/>
                  <w:divBdr>
                    <w:top w:val="none" w:sz="0" w:space="0" w:color="auto"/>
                    <w:left w:val="none" w:sz="0" w:space="0" w:color="auto"/>
                    <w:bottom w:val="none" w:sz="0" w:space="0" w:color="auto"/>
                    <w:right w:val="none" w:sz="0" w:space="0" w:color="auto"/>
                  </w:divBdr>
                  <w:divsChild>
                    <w:div w:id="676466065">
                      <w:marLeft w:val="0"/>
                      <w:marRight w:val="0"/>
                      <w:marTop w:val="0"/>
                      <w:marBottom w:val="0"/>
                      <w:divBdr>
                        <w:top w:val="none" w:sz="0" w:space="0" w:color="auto"/>
                        <w:left w:val="none" w:sz="0" w:space="0" w:color="auto"/>
                        <w:bottom w:val="none" w:sz="0" w:space="0" w:color="auto"/>
                        <w:right w:val="none" w:sz="0" w:space="0" w:color="auto"/>
                      </w:divBdr>
                    </w:div>
                  </w:divsChild>
                </w:div>
                <w:div w:id="200675719">
                  <w:marLeft w:val="0"/>
                  <w:marRight w:val="0"/>
                  <w:marTop w:val="0"/>
                  <w:marBottom w:val="0"/>
                  <w:divBdr>
                    <w:top w:val="none" w:sz="0" w:space="0" w:color="auto"/>
                    <w:left w:val="none" w:sz="0" w:space="0" w:color="auto"/>
                    <w:bottom w:val="none" w:sz="0" w:space="0" w:color="auto"/>
                    <w:right w:val="none" w:sz="0" w:space="0" w:color="auto"/>
                  </w:divBdr>
                  <w:divsChild>
                    <w:div w:id="606012543">
                      <w:marLeft w:val="0"/>
                      <w:marRight w:val="0"/>
                      <w:marTop w:val="0"/>
                      <w:marBottom w:val="0"/>
                      <w:divBdr>
                        <w:top w:val="none" w:sz="0" w:space="0" w:color="auto"/>
                        <w:left w:val="none" w:sz="0" w:space="0" w:color="auto"/>
                        <w:bottom w:val="none" w:sz="0" w:space="0" w:color="auto"/>
                        <w:right w:val="none" w:sz="0" w:space="0" w:color="auto"/>
                      </w:divBdr>
                    </w:div>
                  </w:divsChild>
                </w:div>
                <w:div w:id="202207583">
                  <w:marLeft w:val="0"/>
                  <w:marRight w:val="0"/>
                  <w:marTop w:val="0"/>
                  <w:marBottom w:val="0"/>
                  <w:divBdr>
                    <w:top w:val="none" w:sz="0" w:space="0" w:color="auto"/>
                    <w:left w:val="none" w:sz="0" w:space="0" w:color="auto"/>
                    <w:bottom w:val="none" w:sz="0" w:space="0" w:color="auto"/>
                    <w:right w:val="none" w:sz="0" w:space="0" w:color="auto"/>
                  </w:divBdr>
                  <w:divsChild>
                    <w:div w:id="2138209175">
                      <w:marLeft w:val="0"/>
                      <w:marRight w:val="0"/>
                      <w:marTop w:val="0"/>
                      <w:marBottom w:val="0"/>
                      <w:divBdr>
                        <w:top w:val="none" w:sz="0" w:space="0" w:color="auto"/>
                        <w:left w:val="none" w:sz="0" w:space="0" w:color="auto"/>
                        <w:bottom w:val="none" w:sz="0" w:space="0" w:color="auto"/>
                        <w:right w:val="none" w:sz="0" w:space="0" w:color="auto"/>
                      </w:divBdr>
                    </w:div>
                  </w:divsChild>
                </w:div>
                <w:div w:id="244346019">
                  <w:marLeft w:val="0"/>
                  <w:marRight w:val="0"/>
                  <w:marTop w:val="0"/>
                  <w:marBottom w:val="0"/>
                  <w:divBdr>
                    <w:top w:val="none" w:sz="0" w:space="0" w:color="auto"/>
                    <w:left w:val="none" w:sz="0" w:space="0" w:color="auto"/>
                    <w:bottom w:val="none" w:sz="0" w:space="0" w:color="auto"/>
                    <w:right w:val="none" w:sz="0" w:space="0" w:color="auto"/>
                  </w:divBdr>
                  <w:divsChild>
                    <w:div w:id="1096442807">
                      <w:marLeft w:val="0"/>
                      <w:marRight w:val="0"/>
                      <w:marTop w:val="0"/>
                      <w:marBottom w:val="0"/>
                      <w:divBdr>
                        <w:top w:val="none" w:sz="0" w:space="0" w:color="auto"/>
                        <w:left w:val="none" w:sz="0" w:space="0" w:color="auto"/>
                        <w:bottom w:val="none" w:sz="0" w:space="0" w:color="auto"/>
                        <w:right w:val="none" w:sz="0" w:space="0" w:color="auto"/>
                      </w:divBdr>
                    </w:div>
                  </w:divsChild>
                </w:div>
                <w:div w:id="307711764">
                  <w:marLeft w:val="0"/>
                  <w:marRight w:val="0"/>
                  <w:marTop w:val="0"/>
                  <w:marBottom w:val="0"/>
                  <w:divBdr>
                    <w:top w:val="none" w:sz="0" w:space="0" w:color="auto"/>
                    <w:left w:val="none" w:sz="0" w:space="0" w:color="auto"/>
                    <w:bottom w:val="none" w:sz="0" w:space="0" w:color="auto"/>
                    <w:right w:val="none" w:sz="0" w:space="0" w:color="auto"/>
                  </w:divBdr>
                  <w:divsChild>
                    <w:div w:id="1816489862">
                      <w:marLeft w:val="0"/>
                      <w:marRight w:val="0"/>
                      <w:marTop w:val="0"/>
                      <w:marBottom w:val="0"/>
                      <w:divBdr>
                        <w:top w:val="none" w:sz="0" w:space="0" w:color="auto"/>
                        <w:left w:val="none" w:sz="0" w:space="0" w:color="auto"/>
                        <w:bottom w:val="none" w:sz="0" w:space="0" w:color="auto"/>
                        <w:right w:val="none" w:sz="0" w:space="0" w:color="auto"/>
                      </w:divBdr>
                    </w:div>
                  </w:divsChild>
                </w:div>
                <w:div w:id="379597357">
                  <w:marLeft w:val="0"/>
                  <w:marRight w:val="0"/>
                  <w:marTop w:val="0"/>
                  <w:marBottom w:val="0"/>
                  <w:divBdr>
                    <w:top w:val="none" w:sz="0" w:space="0" w:color="auto"/>
                    <w:left w:val="none" w:sz="0" w:space="0" w:color="auto"/>
                    <w:bottom w:val="none" w:sz="0" w:space="0" w:color="auto"/>
                    <w:right w:val="none" w:sz="0" w:space="0" w:color="auto"/>
                  </w:divBdr>
                  <w:divsChild>
                    <w:div w:id="1638992861">
                      <w:marLeft w:val="0"/>
                      <w:marRight w:val="0"/>
                      <w:marTop w:val="0"/>
                      <w:marBottom w:val="0"/>
                      <w:divBdr>
                        <w:top w:val="none" w:sz="0" w:space="0" w:color="auto"/>
                        <w:left w:val="none" w:sz="0" w:space="0" w:color="auto"/>
                        <w:bottom w:val="none" w:sz="0" w:space="0" w:color="auto"/>
                        <w:right w:val="none" w:sz="0" w:space="0" w:color="auto"/>
                      </w:divBdr>
                    </w:div>
                  </w:divsChild>
                </w:div>
                <w:div w:id="398407392">
                  <w:marLeft w:val="0"/>
                  <w:marRight w:val="0"/>
                  <w:marTop w:val="0"/>
                  <w:marBottom w:val="0"/>
                  <w:divBdr>
                    <w:top w:val="none" w:sz="0" w:space="0" w:color="auto"/>
                    <w:left w:val="none" w:sz="0" w:space="0" w:color="auto"/>
                    <w:bottom w:val="none" w:sz="0" w:space="0" w:color="auto"/>
                    <w:right w:val="none" w:sz="0" w:space="0" w:color="auto"/>
                  </w:divBdr>
                  <w:divsChild>
                    <w:div w:id="887764346">
                      <w:marLeft w:val="0"/>
                      <w:marRight w:val="0"/>
                      <w:marTop w:val="0"/>
                      <w:marBottom w:val="0"/>
                      <w:divBdr>
                        <w:top w:val="none" w:sz="0" w:space="0" w:color="auto"/>
                        <w:left w:val="none" w:sz="0" w:space="0" w:color="auto"/>
                        <w:bottom w:val="none" w:sz="0" w:space="0" w:color="auto"/>
                        <w:right w:val="none" w:sz="0" w:space="0" w:color="auto"/>
                      </w:divBdr>
                    </w:div>
                  </w:divsChild>
                </w:div>
                <w:div w:id="434636481">
                  <w:marLeft w:val="0"/>
                  <w:marRight w:val="0"/>
                  <w:marTop w:val="0"/>
                  <w:marBottom w:val="0"/>
                  <w:divBdr>
                    <w:top w:val="none" w:sz="0" w:space="0" w:color="auto"/>
                    <w:left w:val="none" w:sz="0" w:space="0" w:color="auto"/>
                    <w:bottom w:val="none" w:sz="0" w:space="0" w:color="auto"/>
                    <w:right w:val="none" w:sz="0" w:space="0" w:color="auto"/>
                  </w:divBdr>
                  <w:divsChild>
                    <w:div w:id="1014529794">
                      <w:marLeft w:val="0"/>
                      <w:marRight w:val="0"/>
                      <w:marTop w:val="0"/>
                      <w:marBottom w:val="0"/>
                      <w:divBdr>
                        <w:top w:val="none" w:sz="0" w:space="0" w:color="auto"/>
                        <w:left w:val="none" w:sz="0" w:space="0" w:color="auto"/>
                        <w:bottom w:val="none" w:sz="0" w:space="0" w:color="auto"/>
                        <w:right w:val="none" w:sz="0" w:space="0" w:color="auto"/>
                      </w:divBdr>
                    </w:div>
                  </w:divsChild>
                </w:div>
                <w:div w:id="484709434">
                  <w:marLeft w:val="0"/>
                  <w:marRight w:val="0"/>
                  <w:marTop w:val="0"/>
                  <w:marBottom w:val="0"/>
                  <w:divBdr>
                    <w:top w:val="none" w:sz="0" w:space="0" w:color="auto"/>
                    <w:left w:val="none" w:sz="0" w:space="0" w:color="auto"/>
                    <w:bottom w:val="none" w:sz="0" w:space="0" w:color="auto"/>
                    <w:right w:val="none" w:sz="0" w:space="0" w:color="auto"/>
                  </w:divBdr>
                  <w:divsChild>
                    <w:div w:id="979917691">
                      <w:marLeft w:val="0"/>
                      <w:marRight w:val="0"/>
                      <w:marTop w:val="0"/>
                      <w:marBottom w:val="0"/>
                      <w:divBdr>
                        <w:top w:val="none" w:sz="0" w:space="0" w:color="auto"/>
                        <w:left w:val="none" w:sz="0" w:space="0" w:color="auto"/>
                        <w:bottom w:val="none" w:sz="0" w:space="0" w:color="auto"/>
                        <w:right w:val="none" w:sz="0" w:space="0" w:color="auto"/>
                      </w:divBdr>
                    </w:div>
                  </w:divsChild>
                </w:div>
                <w:div w:id="519859726">
                  <w:marLeft w:val="0"/>
                  <w:marRight w:val="0"/>
                  <w:marTop w:val="0"/>
                  <w:marBottom w:val="0"/>
                  <w:divBdr>
                    <w:top w:val="none" w:sz="0" w:space="0" w:color="auto"/>
                    <w:left w:val="none" w:sz="0" w:space="0" w:color="auto"/>
                    <w:bottom w:val="none" w:sz="0" w:space="0" w:color="auto"/>
                    <w:right w:val="none" w:sz="0" w:space="0" w:color="auto"/>
                  </w:divBdr>
                  <w:divsChild>
                    <w:div w:id="1458136309">
                      <w:marLeft w:val="0"/>
                      <w:marRight w:val="0"/>
                      <w:marTop w:val="0"/>
                      <w:marBottom w:val="0"/>
                      <w:divBdr>
                        <w:top w:val="none" w:sz="0" w:space="0" w:color="auto"/>
                        <w:left w:val="none" w:sz="0" w:space="0" w:color="auto"/>
                        <w:bottom w:val="none" w:sz="0" w:space="0" w:color="auto"/>
                        <w:right w:val="none" w:sz="0" w:space="0" w:color="auto"/>
                      </w:divBdr>
                    </w:div>
                  </w:divsChild>
                </w:div>
                <w:div w:id="537082524">
                  <w:marLeft w:val="0"/>
                  <w:marRight w:val="0"/>
                  <w:marTop w:val="0"/>
                  <w:marBottom w:val="0"/>
                  <w:divBdr>
                    <w:top w:val="none" w:sz="0" w:space="0" w:color="auto"/>
                    <w:left w:val="none" w:sz="0" w:space="0" w:color="auto"/>
                    <w:bottom w:val="none" w:sz="0" w:space="0" w:color="auto"/>
                    <w:right w:val="none" w:sz="0" w:space="0" w:color="auto"/>
                  </w:divBdr>
                  <w:divsChild>
                    <w:div w:id="14430482">
                      <w:marLeft w:val="0"/>
                      <w:marRight w:val="0"/>
                      <w:marTop w:val="0"/>
                      <w:marBottom w:val="0"/>
                      <w:divBdr>
                        <w:top w:val="none" w:sz="0" w:space="0" w:color="auto"/>
                        <w:left w:val="none" w:sz="0" w:space="0" w:color="auto"/>
                        <w:bottom w:val="none" w:sz="0" w:space="0" w:color="auto"/>
                        <w:right w:val="none" w:sz="0" w:space="0" w:color="auto"/>
                      </w:divBdr>
                    </w:div>
                  </w:divsChild>
                </w:div>
                <w:div w:id="627588390">
                  <w:marLeft w:val="0"/>
                  <w:marRight w:val="0"/>
                  <w:marTop w:val="0"/>
                  <w:marBottom w:val="0"/>
                  <w:divBdr>
                    <w:top w:val="none" w:sz="0" w:space="0" w:color="auto"/>
                    <w:left w:val="none" w:sz="0" w:space="0" w:color="auto"/>
                    <w:bottom w:val="none" w:sz="0" w:space="0" w:color="auto"/>
                    <w:right w:val="none" w:sz="0" w:space="0" w:color="auto"/>
                  </w:divBdr>
                  <w:divsChild>
                    <w:div w:id="700283083">
                      <w:marLeft w:val="0"/>
                      <w:marRight w:val="0"/>
                      <w:marTop w:val="0"/>
                      <w:marBottom w:val="0"/>
                      <w:divBdr>
                        <w:top w:val="none" w:sz="0" w:space="0" w:color="auto"/>
                        <w:left w:val="none" w:sz="0" w:space="0" w:color="auto"/>
                        <w:bottom w:val="none" w:sz="0" w:space="0" w:color="auto"/>
                        <w:right w:val="none" w:sz="0" w:space="0" w:color="auto"/>
                      </w:divBdr>
                    </w:div>
                  </w:divsChild>
                </w:div>
                <w:div w:id="641539668">
                  <w:marLeft w:val="0"/>
                  <w:marRight w:val="0"/>
                  <w:marTop w:val="0"/>
                  <w:marBottom w:val="0"/>
                  <w:divBdr>
                    <w:top w:val="none" w:sz="0" w:space="0" w:color="auto"/>
                    <w:left w:val="none" w:sz="0" w:space="0" w:color="auto"/>
                    <w:bottom w:val="none" w:sz="0" w:space="0" w:color="auto"/>
                    <w:right w:val="none" w:sz="0" w:space="0" w:color="auto"/>
                  </w:divBdr>
                  <w:divsChild>
                    <w:div w:id="1479807875">
                      <w:marLeft w:val="0"/>
                      <w:marRight w:val="0"/>
                      <w:marTop w:val="0"/>
                      <w:marBottom w:val="0"/>
                      <w:divBdr>
                        <w:top w:val="none" w:sz="0" w:space="0" w:color="auto"/>
                        <w:left w:val="none" w:sz="0" w:space="0" w:color="auto"/>
                        <w:bottom w:val="none" w:sz="0" w:space="0" w:color="auto"/>
                        <w:right w:val="none" w:sz="0" w:space="0" w:color="auto"/>
                      </w:divBdr>
                    </w:div>
                  </w:divsChild>
                </w:div>
                <w:div w:id="680740640">
                  <w:marLeft w:val="0"/>
                  <w:marRight w:val="0"/>
                  <w:marTop w:val="0"/>
                  <w:marBottom w:val="0"/>
                  <w:divBdr>
                    <w:top w:val="none" w:sz="0" w:space="0" w:color="auto"/>
                    <w:left w:val="none" w:sz="0" w:space="0" w:color="auto"/>
                    <w:bottom w:val="none" w:sz="0" w:space="0" w:color="auto"/>
                    <w:right w:val="none" w:sz="0" w:space="0" w:color="auto"/>
                  </w:divBdr>
                  <w:divsChild>
                    <w:div w:id="1522862875">
                      <w:marLeft w:val="0"/>
                      <w:marRight w:val="0"/>
                      <w:marTop w:val="0"/>
                      <w:marBottom w:val="0"/>
                      <w:divBdr>
                        <w:top w:val="none" w:sz="0" w:space="0" w:color="auto"/>
                        <w:left w:val="none" w:sz="0" w:space="0" w:color="auto"/>
                        <w:bottom w:val="none" w:sz="0" w:space="0" w:color="auto"/>
                        <w:right w:val="none" w:sz="0" w:space="0" w:color="auto"/>
                      </w:divBdr>
                    </w:div>
                  </w:divsChild>
                </w:div>
                <w:div w:id="704601622">
                  <w:marLeft w:val="0"/>
                  <w:marRight w:val="0"/>
                  <w:marTop w:val="0"/>
                  <w:marBottom w:val="0"/>
                  <w:divBdr>
                    <w:top w:val="none" w:sz="0" w:space="0" w:color="auto"/>
                    <w:left w:val="none" w:sz="0" w:space="0" w:color="auto"/>
                    <w:bottom w:val="none" w:sz="0" w:space="0" w:color="auto"/>
                    <w:right w:val="none" w:sz="0" w:space="0" w:color="auto"/>
                  </w:divBdr>
                  <w:divsChild>
                    <w:div w:id="1118842534">
                      <w:marLeft w:val="0"/>
                      <w:marRight w:val="0"/>
                      <w:marTop w:val="0"/>
                      <w:marBottom w:val="0"/>
                      <w:divBdr>
                        <w:top w:val="none" w:sz="0" w:space="0" w:color="auto"/>
                        <w:left w:val="none" w:sz="0" w:space="0" w:color="auto"/>
                        <w:bottom w:val="none" w:sz="0" w:space="0" w:color="auto"/>
                        <w:right w:val="none" w:sz="0" w:space="0" w:color="auto"/>
                      </w:divBdr>
                    </w:div>
                  </w:divsChild>
                </w:div>
                <w:div w:id="720784575">
                  <w:marLeft w:val="0"/>
                  <w:marRight w:val="0"/>
                  <w:marTop w:val="0"/>
                  <w:marBottom w:val="0"/>
                  <w:divBdr>
                    <w:top w:val="none" w:sz="0" w:space="0" w:color="auto"/>
                    <w:left w:val="none" w:sz="0" w:space="0" w:color="auto"/>
                    <w:bottom w:val="none" w:sz="0" w:space="0" w:color="auto"/>
                    <w:right w:val="none" w:sz="0" w:space="0" w:color="auto"/>
                  </w:divBdr>
                  <w:divsChild>
                    <w:div w:id="350879795">
                      <w:marLeft w:val="0"/>
                      <w:marRight w:val="0"/>
                      <w:marTop w:val="0"/>
                      <w:marBottom w:val="0"/>
                      <w:divBdr>
                        <w:top w:val="none" w:sz="0" w:space="0" w:color="auto"/>
                        <w:left w:val="none" w:sz="0" w:space="0" w:color="auto"/>
                        <w:bottom w:val="none" w:sz="0" w:space="0" w:color="auto"/>
                        <w:right w:val="none" w:sz="0" w:space="0" w:color="auto"/>
                      </w:divBdr>
                    </w:div>
                  </w:divsChild>
                </w:div>
                <w:div w:id="834757577">
                  <w:marLeft w:val="0"/>
                  <w:marRight w:val="0"/>
                  <w:marTop w:val="0"/>
                  <w:marBottom w:val="0"/>
                  <w:divBdr>
                    <w:top w:val="none" w:sz="0" w:space="0" w:color="auto"/>
                    <w:left w:val="none" w:sz="0" w:space="0" w:color="auto"/>
                    <w:bottom w:val="none" w:sz="0" w:space="0" w:color="auto"/>
                    <w:right w:val="none" w:sz="0" w:space="0" w:color="auto"/>
                  </w:divBdr>
                  <w:divsChild>
                    <w:div w:id="972979974">
                      <w:marLeft w:val="0"/>
                      <w:marRight w:val="0"/>
                      <w:marTop w:val="0"/>
                      <w:marBottom w:val="0"/>
                      <w:divBdr>
                        <w:top w:val="none" w:sz="0" w:space="0" w:color="auto"/>
                        <w:left w:val="none" w:sz="0" w:space="0" w:color="auto"/>
                        <w:bottom w:val="none" w:sz="0" w:space="0" w:color="auto"/>
                        <w:right w:val="none" w:sz="0" w:space="0" w:color="auto"/>
                      </w:divBdr>
                    </w:div>
                  </w:divsChild>
                </w:div>
                <w:div w:id="983437525">
                  <w:marLeft w:val="0"/>
                  <w:marRight w:val="0"/>
                  <w:marTop w:val="0"/>
                  <w:marBottom w:val="0"/>
                  <w:divBdr>
                    <w:top w:val="none" w:sz="0" w:space="0" w:color="auto"/>
                    <w:left w:val="none" w:sz="0" w:space="0" w:color="auto"/>
                    <w:bottom w:val="none" w:sz="0" w:space="0" w:color="auto"/>
                    <w:right w:val="none" w:sz="0" w:space="0" w:color="auto"/>
                  </w:divBdr>
                  <w:divsChild>
                    <w:div w:id="1996882482">
                      <w:marLeft w:val="0"/>
                      <w:marRight w:val="0"/>
                      <w:marTop w:val="0"/>
                      <w:marBottom w:val="0"/>
                      <w:divBdr>
                        <w:top w:val="none" w:sz="0" w:space="0" w:color="auto"/>
                        <w:left w:val="none" w:sz="0" w:space="0" w:color="auto"/>
                        <w:bottom w:val="none" w:sz="0" w:space="0" w:color="auto"/>
                        <w:right w:val="none" w:sz="0" w:space="0" w:color="auto"/>
                      </w:divBdr>
                    </w:div>
                  </w:divsChild>
                </w:div>
                <w:div w:id="1010841262">
                  <w:marLeft w:val="0"/>
                  <w:marRight w:val="0"/>
                  <w:marTop w:val="0"/>
                  <w:marBottom w:val="0"/>
                  <w:divBdr>
                    <w:top w:val="none" w:sz="0" w:space="0" w:color="auto"/>
                    <w:left w:val="none" w:sz="0" w:space="0" w:color="auto"/>
                    <w:bottom w:val="none" w:sz="0" w:space="0" w:color="auto"/>
                    <w:right w:val="none" w:sz="0" w:space="0" w:color="auto"/>
                  </w:divBdr>
                  <w:divsChild>
                    <w:div w:id="4484712">
                      <w:marLeft w:val="0"/>
                      <w:marRight w:val="0"/>
                      <w:marTop w:val="0"/>
                      <w:marBottom w:val="0"/>
                      <w:divBdr>
                        <w:top w:val="none" w:sz="0" w:space="0" w:color="auto"/>
                        <w:left w:val="none" w:sz="0" w:space="0" w:color="auto"/>
                        <w:bottom w:val="none" w:sz="0" w:space="0" w:color="auto"/>
                        <w:right w:val="none" w:sz="0" w:space="0" w:color="auto"/>
                      </w:divBdr>
                    </w:div>
                  </w:divsChild>
                </w:div>
                <w:div w:id="1034119387">
                  <w:marLeft w:val="0"/>
                  <w:marRight w:val="0"/>
                  <w:marTop w:val="0"/>
                  <w:marBottom w:val="0"/>
                  <w:divBdr>
                    <w:top w:val="none" w:sz="0" w:space="0" w:color="auto"/>
                    <w:left w:val="none" w:sz="0" w:space="0" w:color="auto"/>
                    <w:bottom w:val="none" w:sz="0" w:space="0" w:color="auto"/>
                    <w:right w:val="none" w:sz="0" w:space="0" w:color="auto"/>
                  </w:divBdr>
                  <w:divsChild>
                    <w:div w:id="1345329469">
                      <w:marLeft w:val="0"/>
                      <w:marRight w:val="0"/>
                      <w:marTop w:val="0"/>
                      <w:marBottom w:val="0"/>
                      <w:divBdr>
                        <w:top w:val="none" w:sz="0" w:space="0" w:color="auto"/>
                        <w:left w:val="none" w:sz="0" w:space="0" w:color="auto"/>
                        <w:bottom w:val="none" w:sz="0" w:space="0" w:color="auto"/>
                        <w:right w:val="none" w:sz="0" w:space="0" w:color="auto"/>
                      </w:divBdr>
                    </w:div>
                  </w:divsChild>
                </w:div>
                <w:div w:id="1036389705">
                  <w:marLeft w:val="0"/>
                  <w:marRight w:val="0"/>
                  <w:marTop w:val="0"/>
                  <w:marBottom w:val="0"/>
                  <w:divBdr>
                    <w:top w:val="none" w:sz="0" w:space="0" w:color="auto"/>
                    <w:left w:val="none" w:sz="0" w:space="0" w:color="auto"/>
                    <w:bottom w:val="none" w:sz="0" w:space="0" w:color="auto"/>
                    <w:right w:val="none" w:sz="0" w:space="0" w:color="auto"/>
                  </w:divBdr>
                  <w:divsChild>
                    <w:div w:id="653683497">
                      <w:marLeft w:val="0"/>
                      <w:marRight w:val="0"/>
                      <w:marTop w:val="0"/>
                      <w:marBottom w:val="0"/>
                      <w:divBdr>
                        <w:top w:val="none" w:sz="0" w:space="0" w:color="auto"/>
                        <w:left w:val="none" w:sz="0" w:space="0" w:color="auto"/>
                        <w:bottom w:val="none" w:sz="0" w:space="0" w:color="auto"/>
                        <w:right w:val="none" w:sz="0" w:space="0" w:color="auto"/>
                      </w:divBdr>
                    </w:div>
                  </w:divsChild>
                </w:div>
                <w:div w:id="1066075513">
                  <w:marLeft w:val="0"/>
                  <w:marRight w:val="0"/>
                  <w:marTop w:val="0"/>
                  <w:marBottom w:val="0"/>
                  <w:divBdr>
                    <w:top w:val="none" w:sz="0" w:space="0" w:color="auto"/>
                    <w:left w:val="none" w:sz="0" w:space="0" w:color="auto"/>
                    <w:bottom w:val="none" w:sz="0" w:space="0" w:color="auto"/>
                    <w:right w:val="none" w:sz="0" w:space="0" w:color="auto"/>
                  </w:divBdr>
                  <w:divsChild>
                    <w:div w:id="1975792585">
                      <w:marLeft w:val="0"/>
                      <w:marRight w:val="0"/>
                      <w:marTop w:val="0"/>
                      <w:marBottom w:val="0"/>
                      <w:divBdr>
                        <w:top w:val="none" w:sz="0" w:space="0" w:color="auto"/>
                        <w:left w:val="none" w:sz="0" w:space="0" w:color="auto"/>
                        <w:bottom w:val="none" w:sz="0" w:space="0" w:color="auto"/>
                        <w:right w:val="none" w:sz="0" w:space="0" w:color="auto"/>
                      </w:divBdr>
                    </w:div>
                  </w:divsChild>
                </w:div>
                <w:div w:id="1095326799">
                  <w:marLeft w:val="0"/>
                  <w:marRight w:val="0"/>
                  <w:marTop w:val="0"/>
                  <w:marBottom w:val="0"/>
                  <w:divBdr>
                    <w:top w:val="none" w:sz="0" w:space="0" w:color="auto"/>
                    <w:left w:val="none" w:sz="0" w:space="0" w:color="auto"/>
                    <w:bottom w:val="none" w:sz="0" w:space="0" w:color="auto"/>
                    <w:right w:val="none" w:sz="0" w:space="0" w:color="auto"/>
                  </w:divBdr>
                  <w:divsChild>
                    <w:div w:id="1960530511">
                      <w:marLeft w:val="0"/>
                      <w:marRight w:val="0"/>
                      <w:marTop w:val="0"/>
                      <w:marBottom w:val="0"/>
                      <w:divBdr>
                        <w:top w:val="none" w:sz="0" w:space="0" w:color="auto"/>
                        <w:left w:val="none" w:sz="0" w:space="0" w:color="auto"/>
                        <w:bottom w:val="none" w:sz="0" w:space="0" w:color="auto"/>
                        <w:right w:val="none" w:sz="0" w:space="0" w:color="auto"/>
                      </w:divBdr>
                    </w:div>
                  </w:divsChild>
                </w:div>
                <w:div w:id="1165436255">
                  <w:marLeft w:val="0"/>
                  <w:marRight w:val="0"/>
                  <w:marTop w:val="0"/>
                  <w:marBottom w:val="0"/>
                  <w:divBdr>
                    <w:top w:val="none" w:sz="0" w:space="0" w:color="auto"/>
                    <w:left w:val="none" w:sz="0" w:space="0" w:color="auto"/>
                    <w:bottom w:val="none" w:sz="0" w:space="0" w:color="auto"/>
                    <w:right w:val="none" w:sz="0" w:space="0" w:color="auto"/>
                  </w:divBdr>
                  <w:divsChild>
                    <w:div w:id="2040161462">
                      <w:marLeft w:val="0"/>
                      <w:marRight w:val="0"/>
                      <w:marTop w:val="0"/>
                      <w:marBottom w:val="0"/>
                      <w:divBdr>
                        <w:top w:val="none" w:sz="0" w:space="0" w:color="auto"/>
                        <w:left w:val="none" w:sz="0" w:space="0" w:color="auto"/>
                        <w:bottom w:val="none" w:sz="0" w:space="0" w:color="auto"/>
                        <w:right w:val="none" w:sz="0" w:space="0" w:color="auto"/>
                      </w:divBdr>
                    </w:div>
                  </w:divsChild>
                </w:div>
                <w:div w:id="1167094365">
                  <w:marLeft w:val="0"/>
                  <w:marRight w:val="0"/>
                  <w:marTop w:val="0"/>
                  <w:marBottom w:val="0"/>
                  <w:divBdr>
                    <w:top w:val="none" w:sz="0" w:space="0" w:color="auto"/>
                    <w:left w:val="none" w:sz="0" w:space="0" w:color="auto"/>
                    <w:bottom w:val="none" w:sz="0" w:space="0" w:color="auto"/>
                    <w:right w:val="none" w:sz="0" w:space="0" w:color="auto"/>
                  </w:divBdr>
                  <w:divsChild>
                    <w:div w:id="1603031524">
                      <w:marLeft w:val="0"/>
                      <w:marRight w:val="0"/>
                      <w:marTop w:val="0"/>
                      <w:marBottom w:val="0"/>
                      <w:divBdr>
                        <w:top w:val="none" w:sz="0" w:space="0" w:color="auto"/>
                        <w:left w:val="none" w:sz="0" w:space="0" w:color="auto"/>
                        <w:bottom w:val="none" w:sz="0" w:space="0" w:color="auto"/>
                        <w:right w:val="none" w:sz="0" w:space="0" w:color="auto"/>
                      </w:divBdr>
                    </w:div>
                  </w:divsChild>
                </w:div>
                <w:div w:id="1182742952">
                  <w:marLeft w:val="0"/>
                  <w:marRight w:val="0"/>
                  <w:marTop w:val="0"/>
                  <w:marBottom w:val="0"/>
                  <w:divBdr>
                    <w:top w:val="none" w:sz="0" w:space="0" w:color="auto"/>
                    <w:left w:val="none" w:sz="0" w:space="0" w:color="auto"/>
                    <w:bottom w:val="none" w:sz="0" w:space="0" w:color="auto"/>
                    <w:right w:val="none" w:sz="0" w:space="0" w:color="auto"/>
                  </w:divBdr>
                  <w:divsChild>
                    <w:div w:id="1362516410">
                      <w:marLeft w:val="0"/>
                      <w:marRight w:val="0"/>
                      <w:marTop w:val="0"/>
                      <w:marBottom w:val="0"/>
                      <w:divBdr>
                        <w:top w:val="none" w:sz="0" w:space="0" w:color="auto"/>
                        <w:left w:val="none" w:sz="0" w:space="0" w:color="auto"/>
                        <w:bottom w:val="none" w:sz="0" w:space="0" w:color="auto"/>
                        <w:right w:val="none" w:sz="0" w:space="0" w:color="auto"/>
                      </w:divBdr>
                    </w:div>
                  </w:divsChild>
                </w:div>
                <w:div w:id="1309168892">
                  <w:marLeft w:val="0"/>
                  <w:marRight w:val="0"/>
                  <w:marTop w:val="0"/>
                  <w:marBottom w:val="0"/>
                  <w:divBdr>
                    <w:top w:val="none" w:sz="0" w:space="0" w:color="auto"/>
                    <w:left w:val="none" w:sz="0" w:space="0" w:color="auto"/>
                    <w:bottom w:val="none" w:sz="0" w:space="0" w:color="auto"/>
                    <w:right w:val="none" w:sz="0" w:space="0" w:color="auto"/>
                  </w:divBdr>
                  <w:divsChild>
                    <w:div w:id="902254436">
                      <w:marLeft w:val="0"/>
                      <w:marRight w:val="0"/>
                      <w:marTop w:val="0"/>
                      <w:marBottom w:val="0"/>
                      <w:divBdr>
                        <w:top w:val="none" w:sz="0" w:space="0" w:color="auto"/>
                        <w:left w:val="none" w:sz="0" w:space="0" w:color="auto"/>
                        <w:bottom w:val="none" w:sz="0" w:space="0" w:color="auto"/>
                        <w:right w:val="none" w:sz="0" w:space="0" w:color="auto"/>
                      </w:divBdr>
                    </w:div>
                  </w:divsChild>
                </w:div>
                <w:div w:id="1328098723">
                  <w:marLeft w:val="0"/>
                  <w:marRight w:val="0"/>
                  <w:marTop w:val="0"/>
                  <w:marBottom w:val="0"/>
                  <w:divBdr>
                    <w:top w:val="none" w:sz="0" w:space="0" w:color="auto"/>
                    <w:left w:val="none" w:sz="0" w:space="0" w:color="auto"/>
                    <w:bottom w:val="none" w:sz="0" w:space="0" w:color="auto"/>
                    <w:right w:val="none" w:sz="0" w:space="0" w:color="auto"/>
                  </w:divBdr>
                  <w:divsChild>
                    <w:div w:id="291326706">
                      <w:marLeft w:val="0"/>
                      <w:marRight w:val="0"/>
                      <w:marTop w:val="0"/>
                      <w:marBottom w:val="0"/>
                      <w:divBdr>
                        <w:top w:val="none" w:sz="0" w:space="0" w:color="auto"/>
                        <w:left w:val="none" w:sz="0" w:space="0" w:color="auto"/>
                        <w:bottom w:val="none" w:sz="0" w:space="0" w:color="auto"/>
                        <w:right w:val="none" w:sz="0" w:space="0" w:color="auto"/>
                      </w:divBdr>
                    </w:div>
                  </w:divsChild>
                </w:div>
                <w:div w:id="1338070554">
                  <w:marLeft w:val="0"/>
                  <w:marRight w:val="0"/>
                  <w:marTop w:val="0"/>
                  <w:marBottom w:val="0"/>
                  <w:divBdr>
                    <w:top w:val="none" w:sz="0" w:space="0" w:color="auto"/>
                    <w:left w:val="none" w:sz="0" w:space="0" w:color="auto"/>
                    <w:bottom w:val="none" w:sz="0" w:space="0" w:color="auto"/>
                    <w:right w:val="none" w:sz="0" w:space="0" w:color="auto"/>
                  </w:divBdr>
                  <w:divsChild>
                    <w:div w:id="263265467">
                      <w:marLeft w:val="0"/>
                      <w:marRight w:val="0"/>
                      <w:marTop w:val="0"/>
                      <w:marBottom w:val="0"/>
                      <w:divBdr>
                        <w:top w:val="none" w:sz="0" w:space="0" w:color="auto"/>
                        <w:left w:val="none" w:sz="0" w:space="0" w:color="auto"/>
                        <w:bottom w:val="none" w:sz="0" w:space="0" w:color="auto"/>
                        <w:right w:val="none" w:sz="0" w:space="0" w:color="auto"/>
                      </w:divBdr>
                    </w:div>
                  </w:divsChild>
                </w:div>
                <w:div w:id="1353141341">
                  <w:marLeft w:val="0"/>
                  <w:marRight w:val="0"/>
                  <w:marTop w:val="0"/>
                  <w:marBottom w:val="0"/>
                  <w:divBdr>
                    <w:top w:val="none" w:sz="0" w:space="0" w:color="auto"/>
                    <w:left w:val="none" w:sz="0" w:space="0" w:color="auto"/>
                    <w:bottom w:val="none" w:sz="0" w:space="0" w:color="auto"/>
                    <w:right w:val="none" w:sz="0" w:space="0" w:color="auto"/>
                  </w:divBdr>
                  <w:divsChild>
                    <w:div w:id="193732692">
                      <w:marLeft w:val="0"/>
                      <w:marRight w:val="0"/>
                      <w:marTop w:val="0"/>
                      <w:marBottom w:val="0"/>
                      <w:divBdr>
                        <w:top w:val="none" w:sz="0" w:space="0" w:color="auto"/>
                        <w:left w:val="none" w:sz="0" w:space="0" w:color="auto"/>
                        <w:bottom w:val="none" w:sz="0" w:space="0" w:color="auto"/>
                        <w:right w:val="none" w:sz="0" w:space="0" w:color="auto"/>
                      </w:divBdr>
                    </w:div>
                  </w:divsChild>
                </w:div>
                <w:div w:id="1397162669">
                  <w:marLeft w:val="0"/>
                  <w:marRight w:val="0"/>
                  <w:marTop w:val="0"/>
                  <w:marBottom w:val="0"/>
                  <w:divBdr>
                    <w:top w:val="none" w:sz="0" w:space="0" w:color="auto"/>
                    <w:left w:val="none" w:sz="0" w:space="0" w:color="auto"/>
                    <w:bottom w:val="none" w:sz="0" w:space="0" w:color="auto"/>
                    <w:right w:val="none" w:sz="0" w:space="0" w:color="auto"/>
                  </w:divBdr>
                  <w:divsChild>
                    <w:div w:id="1839418162">
                      <w:marLeft w:val="0"/>
                      <w:marRight w:val="0"/>
                      <w:marTop w:val="0"/>
                      <w:marBottom w:val="0"/>
                      <w:divBdr>
                        <w:top w:val="none" w:sz="0" w:space="0" w:color="auto"/>
                        <w:left w:val="none" w:sz="0" w:space="0" w:color="auto"/>
                        <w:bottom w:val="none" w:sz="0" w:space="0" w:color="auto"/>
                        <w:right w:val="none" w:sz="0" w:space="0" w:color="auto"/>
                      </w:divBdr>
                    </w:div>
                  </w:divsChild>
                </w:div>
                <w:div w:id="1455633301">
                  <w:marLeft w:val="0"/>
                  <w:marRight w:val="0"/>
                  <w:marTop w:val="0"/>
                  <w:marBottom w:val="0"/>
                  <w:divBdr>
                    <w:top w:val="none" w:sz="0" w:space="0" w:color="auto"/>
                    <w:left w:val="none" w:sz="0" w:space="0" w:color="auto"/>
                    <w:bottom w:val="none" w:sz="0" w:space="0" w:color="auto"/>
                    <w:right w:val="none" w:sz="0" w:space="0" w:color="auto"/>
                  </w:divBdr>
                  <w:divsChild>
                    <w:div w:id="1374111925">
                      <w:marLeft w:val="0"/>
                      <w:marRight w:val="0"/>
                      <w:marTop w:val="0"/>
                      <w:marBottom w:val="0"/>
                      <w:divBdr>
                        <w:top w:val="none" w:sz="0" w:space="0" w:color="auto"/>
                        <w:left w:val="none" w:sz="0" w:space="0" w:color="auto"/>
                        <w:bottom w:val="none" w:sz="0" w:space="0" w:color="auto"/>
                        <w:right w:val="none" w:sz="0" w:space="0" w:color="auto"/>
                      </w:divBdr>
                    </w:div>
                  </w:divsChild>
                </w:div>
                <w:div w:id="1539273545">
                  <w:marLeft w:val="0"/>
                  <w:marRight w:val="0"/>
                  <w:marTop w:val="0"/>
                  <w:marBottom w:val="0"/>
                  <w:divBdr>
                    <w:top w:val="none" w:sz="0" w:space="0" w:color="auto"/>
                    <w:left w:val="none" w:sz="0" w:space="0" w:color="auto"/>
                    <w:bottom w:val="none" w:sz="0" w:space="0" w:color="auto"/>
                    <w:right w:val="none" w:sz="0" w:space="0" w:color="auto"/>
                  </w:divBdr>
                  <w:divsChild>
                    <w:div w:id="983583098">
                      <w:marLeft w:val="0"/>
                      <w:marRight w:val="0"/>
                      <w:marTop w:val="0"/>
                      <w:marBottom w:val="0"/>
                      <w:divBdr>
                        <w:top w:val="none" w:sz="0" w:space="0" w:color="auto"/>
                        <w:left w:val="none" w:sz="0" w:space="0" w:color="auto"/>
                        <w:bottom w:val="none" w:sz="0" w:space="0" w:color="auto"/>
                        <w:right w:val="none" w:sz="0" w:space="0" w:color="auto"/>
                      </w:divBdr>
                    </w:div>
                  </w:divsChild>
                </w:div>
                <w:div w:id="1633320523">
                  <w:marLeft w:val="0"/>
                  <w:marRight w:val="0"/>
                  <w:marTop w:val="0"/>
                  <w:marBottom w:val="0"/>
                  <w:divBdr>
                    <w:top w:val="none" w:sz="0" w:space="0" w:color="auto"/>
                    <w:left w:val="none" w:sz="0" w:space="0" w:color="auto"/>
                    <w:bottom w:val="none" w:sz="0" w:space="0" w:color="auto"/>
                    <w:right w:val="none" w:sz="0" w:space="0" w:color="auto"/>
                  </w:divBdr>
                  <w:divsChild>
                    <w:div w:id="783304781">
                      <w:marLeft w:val="0"/>
                      <w:marRight w:val="0"/>
                      <w:marTop w:val="0"/>
                      <w:marBottom w:val="0"/>
                      <w:divBdr>
                        <w:top w:val="none" w:sz="0" w:space="0" w:color="auto"/>
                        <w:left w:val="none" w:sz="0" w:space="0" w:color="auto"/>
                        <w:bottom w:val="none" w:sz="0" w:space="0" w:color="auto"/>
                        <w:right w:val="none" w:sz="0" w:space="0" w:color="auto"/>
                      </w:divBdr>
                    </w:div>
                    <w:div w:id="1926572353">
                      <w:marLeft w:val="0"/>
                      <w:marRight w:val="0"/>
                      <w:marTop w:val="0"/>
                      <w:marBottom w:val="0"/>
                      <w:divBdr>
                        <w:top w:val="none" w:sz="0" w:space="0" w:color="auto"/>
                        <w:left w:val="none" w:sz="0" w:space="0" w:color="auto"/>
                        <w:bottom w:val="none" w:sz="0" w:space="0" w:color="auto"/>
                        <w:right w:val="none" w:sz="0" w:space="0" w:color="auto"/>
                      </w:divBdr>
                    </w:div>
                  </w:divsChild>
                </w:div>
                <w:div w:id="1643462527">
                  <w:marLeft w:val="0"/>
                  <w:marRight w:val="0"/>
                  <w:marTop w:val="0"/>
                  <w:marBottom w:val="0"/>
                  <w:divBdr>
                    <w:top w:val="none" w:sz="0" w:space="0" w:color="auto"/>
                    <w:left w:val="none" w:sz="0" w:space="0" w:color="auto"/>
                    <w:bottom w:val="none" w:sz="0" w:space="0" w:color="auto"/>
                    <w:right w:val="none" w:sz="0" w:space="0" w:color="auto"/>
                  </w:divBdr>
                  <w:divsChild>
                    <w:div w:id="601645846">
                      <w:marLeft w:val="0"/>
                      <w:marRight w:val="0"/>
                      <w:marTop w:val="0"/>
                      <w:marBottom w:val="0"/>
                      <w:divBdr>
                        <w:top w:val="none" w:sz="0" w:space="0" w:color="auto"/>
                        <w:left w:val="none" w:sz="0" w:space="0" w:color="auto"/>
                        <w:bottom w:val="none" w:sz="0" w:space="0" w:color="auto"/>
                        <w:right w:val="none" w:sz="0" w:space="0" w:color="auto"/>
                      </w:divBdr>
                    </w:div>
                  </w:divsChild>
                </w:div>
                <w:div w:id="1648627719">
                  <w:marLeft w:val="0"/>
                  <w:marRight w:val="0"/>
                  <w:marTop w:val="0"/>
                  <w:marBottom w:val="0"/>
                  <w:divBdr>
                    <w:top w:val="none" w:sz="0" w:space="0" w:color="auto"/>
                    <w:left w:val="none" w:sz="0" w:space="0" w:color="auto"/>
                    <w:bottom w:val="none" w:sz="0" w:space="0" w:color="auto"/>
                    <w:right w:val="none" w:sz="0" w:space="0" w:color="auto"/>
                  </w:divBdr>
                  <w:divsChild>
                    <w:div w:id="98991202">
                      <w:marLeft w:val="0"/>
                      <w:marRight w:val="0"/>
                      <w:marTop w:val="0"/>
                      <w:marBottom w:val="0"/>
                      <w:divBdr>
                        <w:top w:val="none" w:sz="0" w:space="0" w:color="auto"/>
                        <w:left w:val="none" w:sz="0" w:space="0" w:color="auto"/>
                        <w:bottom w:val="none" w:sz="0" w:space="0" w:color="auto"/>
                        <w:right w:val="none" w:sz="0" w:space="0" w:color="auto"/>
                      </w:divBdr>
                    </w:div>
                  </w:divsChild>
                </w:div>
                <w:div w:id="1669404211">
                  <w:marLeft w:val="0"/>
                  <w:marRight w:val="0"/>
                  <w:marTop w:val="0"/>
                  <w:marBottom w:val="0"/>
                  <w:divBdr>
                    <w:top w:val="none" w:sz="0" w:space="0" w:color="auto"/>
                    <w:left w:val="none" w:sz="0" w:space="0" w:color="auto"/>
                    <w:bottom w:val="none" w:sz="0" w:space="0" w:color="auto"/>
                    <w:right w:val="none" w:sz="0" w:space="0" w:color="auto"/>
                  </w:divBdr>
                  <w:divsChild>
                    <w:div w:id="1003581517">
                      <w:marLeft w:val="0"/>
                      <w:marRight w:val="0"/>
                      <w:marTop w:val="0"/>
                      <w:marBottom w:val="0"/>
                      <w:divBdr>
                        <w:top w:val="none" w:sz="0" w:space="0" w:color="auto"/>
                        <w:left w:val="none" w:sz="0" w:space="0" w:color="auto"/>
                        <w:bottom w:val="none" w:sz="0" w:space="0" w:color="auto"/>
                        <w:right w:val="none" w:sz="0" w:space="0" w:color="auto"/>
                      </w:divBdr>
                    </w:div>
                  </w:divsChild>
                </w:div>
                <w:div w:id="1685935003">
                  <w:marLeft w:val="0"/>
                  <w:marRight w:val="0"/>
                  <w:marTop w:val="0"/>
                  <w:marBottom w:val="0"/>
                  <w:divBdr>
                    <w:top w:val="none" w:sz="0" w:space="0" w:color="auto"/>
                    <w:left w:val="none" w:sz="0" w:space="0" w:color="auto"/>
                    <w:bottom w:val="none" w:sz="0" w:space="0" w:color="auto"/>
                    <w:right w:val="none" w:sz="0" w:space="0" w:color="auto"/>
                  </w:divBdr>
                  <w:divsChild>
                    <w:div w:id="95293183">
                      <w:marLeft w:val="0"/>
                      <w:marRight w:val="0"/>
                      <w:marTop w:val="0"/>
                      <w:marBottom w:val="0"/>
                      <w:divBdr>
                        <w:top w:val="none" w:sz="0" w:space="0" w:color="auto"/>
                        <w:left w:val="none" w:sz="0" w:space="0" w:color="auto"/>
                        <w:bottom w:val="none" w:sz="0" w:space="0" w:color="auto"/>
                        <w:right w:val="none" w:sz="0" w:space="0" w:color="auto"/>
                      </w:divBdr>
                    </w:div>
                  </w:divsChild>
                </w:div>
                <w:div w:id="1691955774">
                  <w:marLeft w:val="0"/>
                  <w:marRight w:val="0"/>
                  <w:marTop w:val="0"/>
                  <w:marBottom w:val="0"/>
                  <w:divBdr>
                    <w:top w:val="none" w:sz="0" w:space="0" w:color="auto"/>
                    <w:left w:val="none" w:sz="0" w:space="0" w:color="auto"/>
                    <w:bottom w:val="none" w:sz="0" w:space="0" w:color="auto"/>
                    <w:right w:val="none" w:sz="0" w:space="0" w:color="auto"/>
                  </w:divBdr>
                  <w:divsChild>
                    <w:div w:id="997542559">
                      <w:marLeft w:val="0"/>
                      <w:marRight w:val="0"/>
                      <w:marTop w:val="0"/>
                      <w:marBottom w:val="0"/>
                      <w:divBdr>
                        <w:top w:val="none" w:sz="0" w:space="0" w:color="auto"/>
                        <w:left w:val="none" w:sz="0" w:space="0" w:color="auto"/>
                        <w:bottom w:val="none" w:sz="0" w:space="0" w:color="auto"/>
                        <w:right w:val="none" w:sz="0" w:space="0" w:color="auto"/>
                      </w:divBdr>
                    </w:div>
                  </w:divsChild>
                </w:div>
                <w:div w:id="1707682493">
                  <w:marLeft w:val="0"/>
                  <w:marRight w:val="0"/>
                  <w:marTop w:val="0"/>
                  <w:marBottom w:val="0"/>
                  <w:divBdr>
                    <w:top w:val="none" w:sz="0" w:space="0" w:color="auto"/>
                    <w:left w:val="none" w:sz="0" w:space="0" w:color="auto"/>
                    <w:bottom w:val="none" w:sz="0" w:space="0" w:color="auto"/>
                    <w:right w:val="none" w:sz="0" w:space="0" w:color="auto"/>
                  </w:divBdr>
                  <w:divsChild>
                    <w:div w:id="51781994">
                      <w:marLeft w:val="0"/>
                      <w:marRight w:val="0"/>
                      <w:marTop w:val="0"/>
                      <w:marBottom w:val="0"/>
                      <w:divBdr>
                        <w:top w:val="none" w:sz="0" w:space="0" w:color="auto"/>
                        <w:left w:val="none" w:sz="0" w:space="0" w:color="auto"/>
                        <w:bottom w:val="none" w:sz="0" w:space="0" w:color="auto"/>
                        <w:right w:val="none" w:sz="0" w:space="0" w:color="auto"/>
                      </w:divBdr>
                    </w:div>
                  </w:divsChild>
                </w:div>
                <w:div w:id="1785608927">
                  <w:marLeft w:val="0"/>
                  <w:marRight w:val="0"/>
                  <w:marTop w:val="0"/>
                  <w:marBottom w:val="0"/>
                  <w:divBdr>
                    <w:top w:val="none" w:sz="0" w:space="0" w:color="auto"/>
                    <w:left w:val="none" w:sz="0" w:space="0" w:color="auto"/>
                    <w:bottom w:val="none" w:sz="0" w:space="0" w:color="auto"/>
                    <w:right w:val="none" w:sz="0" w:space="0" w:color="auto"/>
                  </w:divBdr>
                  <w:divsChild>
                    <w:div w:id="1668551941">
                      <w:marLeft w:val="0"/>
                      <w:marRight w:val="0"/>
                      <w:marTop w:val="0"/>
                      <w:marBottom w:val="0"/>
                      <w:divBdr>
                        <w:top w:val="none" w:sz="0" w:space="0" w:color="auto"/>
                        <w:left w:val="none" w:sz="0" w:space="0" w:color="auto"/>
                        <w:bottom w:val="none" w:sz="0" w:space="0" w:color="auto"/>
                        <w:right w:val="none" w:sz="0" w:space="0" w:color="auto"/>
                      </w:divBdr>
                    </w:div>
                  </w:divsChild>
                </w:div>
                <w:div w:id="1817332938">
                  <w:marLeft w:val="0"/>
                  <w:marRight w:val="0"/>
                  <w:marTop w:val="0"/>
                  <w:marBottom w:val="0"/>
                  <w:divBdr>
                    <w:top w:val="none" w:sz="0" w:space="0" w:color="auto"/>
                    <w:left w:val="none" w:sz="0" w:space="0" w:color="auto"/>
                    <w:bottom w:val="none" w:sz="0" w:space="0" w:color="auto"/>
                    <w:right w:val="none" w:sz="0" w:space="0" w:color="auto"/>
                  </w:divBdr>
                  <w:divsChild>
                    <w:div w:id="1428649238">
                      <w:marLeft w:val="0"/>
                      <w:marRight w:val="0"/>
                      <w:marTop w:val="0"/>
                      <w:marBottom w:val="0"/>
                      <w:divBdr>
                        <w:top w:val="none" w:sz="0" w:space="0" w:color="auto"/>
                        <w:left w:val="none" w:sz="0" w:space="0" w:color="auto"/>
                        <w:bottom w:val="none" w:sz="0" w:space="0" w:color="auto"/>
                        <w:right w:val="none" w:sz="0" w:space="0" w:color="auto"/>
                      </w:divBdr>
                    </w:div>
                  </w:divsChild>
                </w:div>
                <w:div w:id="1818568856">
                  <w:marLeft w:val="0"/>
                  <w:marRight w:val="0"/>
                  <w:marTop w:val="0"/>
                  <w:marBottom w:val="0"/>
                  <w:divBdr>
                    <w:top w:val="none" w:sz="0" w:space="0" w:color="auto"/>
                    <w:left w:val="none" w:sz="0" w:space="0" w:color="auto"/>
                    <w:bottom w:val="none" w:sz="0" w:space="0" w:color="auto"/>
                    <w:right w:val="none" w:sz="0" w:space="0" w:color="auto"/>
                  </w:divBdr>
                  <w:divsChild>
                    <w:div w:id="248782703">
                      <w:marLeft w:val="0"/>
                      <w:marRight w:val="0"/>
                      <w:marTop w:val="0"/>
                      <w:marBottom w:val="0"/>
                      <w:divBdr>
                        <w:top w:val="none" w:sz="0" w:space="0" w:color="auto"/>
                        <w:left w:val="none" w:sz="0" w:space="0" w:color="auto"/>
                        <w:bottom w:val="none" w:sz="0" w:space="0" w:color="auto"/>
                        <w:right w:val="none" w:sz="0" w:space="0" w:color="auto"/>
                      </w:divBdr>
                    </w:div>
                  </w:divsChild>
                </w:div>
                <w:div w:id="1995640387">
                  <w:marLeft w:val="0"/>
                  <w:marRight w:val="0"/>
                  <w:marTop w:val="0"/>
                  <w:marBottom w:val="0"/>
                  <w:divBdr>
                    <w:top w:val="none" w:sz="0" w:space="0" w:color="auto"/>
                    <w:left w:val="none" w:sz="0" w:space="0" w:color="auto"/>
                    <w:bottom w:val="none" w:sz="0" w:space="0" w:color="auto"/>
                    <w:right w:val="none" w:sz="0" w:space="0" w:color="auto"/>
                  </w:divBdr>
                  <w:divsChild>
                    <w:div w:id="17641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46988">
      <w:bodyDiv w:val="1"/>
      <w:marLeft w:val="0"/>
      <w:marRight w:val="0"/>
      <w:marTop w:val="0"/>
      <w:marBottom w:val="0"/>
      <w:divBdr>
        <w:top w:val="none" w:sz="0" w:space="0" w:color="auto"/>
        <w:left w:val="none" w:sz="0" w:space="0" w:color="auto"/>
        <w:bottom w:val="none" w:sz="0" w:space="0" w:color="auto"/>
        <w:right w:val="none" w:sz="0" w:space="0" w:color="auto"/>
      </w:divBdr>
    </w:div>
    <w:div w:id="1657226980">
      <w:bodyDiv w:val="1"/>
      <w:marLeft w:val="0"/>
      <w:marRight w:val="0"/>
      <w:marTop w:val="0"/>
      <w:marBottom w:val="0"/>
      <w:divBdr>
        <w:top w:val="none" w:sz="0" w:space="0" w:color="auto"/>
        <w:left w:val="none" w:sz="0" w:space="0" w:color="auto"/>
        <w:bottom w:val="none" w:sz="0" w:space="0" w:color="auto"/>
        <w:right w:val="none" w:sz="0" w:space="0" w:color="auto"/>
      </w:divBdr>
      <w:divsChild>
        <w:div w:id="511188496">
          <w:marLeft w:val="0"/>
          <w:marRight w:val="0"/>
          <w:marTop w:val="0"/>
          <w:marBottom w:val="0"/>
          <w:divBdr>
            <w:top w:val="none" w:sz="0" w:space="0" w:color="auto"/>
            <w:left w:val="none" w:sz="0" w:space="0" w:color="auto"/>
            <w:bottom w:val="none" w:sz="0" w:space="0" w:color="auto"/>
            <w:right w:val="none" w:sz="0" w:space="0" w:color="auto"/>
          </w:divBdr>
        </w:div>
      </w:divsChild>
    </w:div>
    <w:div w:id="1916357622">
      <w:bodyDiv w:val="1"/>
      <w:marLeft w:val="0"/>
      <w:marRight w:val="0"/>
      <w:marTop w:val="0"/>
      <w:marBottom w:val="0"/>
      <w:divBdr>
        <w:top w:val="none" w:sz="0" w:space="0" w:color="auto"/>
        <w:left w:val="none" w:sz="0" w:space="0" w:color="auto"/>
        <w:bottom w:val="none" w:sz="0" w:space="0" w:color="auto"/>
        <w:right w:val="none" w:sz="0" w:space="0" w:color="auto"/>
      </w:divBdr>
      <w:divsChild>
        <w:div w:id="941764394">
          <w:marLeft w:val="0"/>
          <w:marRight w:val="0"/>
          <w:marTop w:val="0"/>
          <w:marBottom w:val="0"/>
          <w:divBdr>
            <w:top w:val="none" w:sz="0" w:space="0" w:color="auto"/>
            <w:left w:val="none" w:sz="0" w:space="0" w:color="auto"/>
            <w:bottom w:val="none" w:sz="0" w:space="0" w:color="auto"/>
            <w:right w:val="none" w:sz="0" w:space="0" w:color="auto"/>
          </w:divBdr>
        </w:div>
      </w:divsChild>
    </w:div>
    <w:div w:id="1942180339">
      <w:bodyDiv w:val="1"/>
      <w:marLeft w:val="0"/>
      <w:marRight w:val="0"/>
      <w:marTop w:val="0"/>
      <w:marBottom w:val="0"/>
      <w:divBdr>
        <w:top w:val="none" w:sz="0" w:space="0" w:color="auto"/>
        <w:left w:val="none" w:sz="0" w:space="0" w:color="auto"/>
        <w:bottom w:val="none" w:sz="0" w:space="0" w:color="auto"/>
        <w:right w:val="none" w:sz="0" w:space="0" w:color="auto"/>
      </w:divBdr>
    </w:div>
    <w:div w:id="1958953150">
      <w:bodyDiv w:val="1"/>
      <w:marLeft w:val="0"/>
      <w:marRight w:val="0"/>
      <w:marTop w:val="0"/>
      <w:marBottom w:val="0"/>
      <w:divBdr>
        <w:top w:val="none" w:sz="0" w:space="0" w:color="auto"/>
        <w:left w:val="none" w:sz="0" w:space="0" w:color="auto"/>
        <w:bottom w:val="none" w:sz="0" w:space="0" w:color="auto"/>
        <w:right w:val="none" w:sz="0" w:space="0" w:color="auto"/>
      </w:divBdr>
      <w:divsChild>
        <w:div w:id="137499907">
          <w:marLeft w:val="0"/>
          <w:marRight w:val="0"/>
          <w:marTop w:val="0"/>
          <w:marBottom w:val="0"/>
          <w:divBdr>
            <w:top w:val="none" w:sz="0" w:space="0" w:color="auto"/>
            <w:left w:val="none" w:sz="0" w:space="0" w:color="auto"/>
            <w:bottom w:val="none" w:sz="0" w:space="0" w:color="auto"/>
            <w:right w:val="none" w:sz="0" w:space="0" w:color="auto"/>
          </w:divBdr>
          <w:divsChild>
            <w:div w:id="2114737158">
              <w:marLeft w:val="0"/>
              <w:marRight w:val="0"/>
              <w:marTop w:val="0"/>
              <w:marBottom w:val="0"/>
              <w:divBdr>
                <w:top w:val="none" w:sz="0" w:space="0" w:color="auto"/>
                <w:left w:val="none" w:sz="0" w:space="0" w:color="auto"/>
                <w:bottom w:val="none" w:sz="0" w:space="0" w:color="auto"/>
                <w:right w:val="none" w:sz="0" w:space="0" w:color="auto"/>
              </w:divBdr>
            </w:div>
          </w:divsChild>
        </w:div>
        <w:div w:id="152767827">
          <w:marLeft w:val="0"/>
          <w:marRight w:val="0"/>
          <w:marTop w:val="0"/>
          <w:marBottom w:val="0"/>
          <w:divBdr>
            <w:top w:val="none" w:sz="0" w:space="0" w:color="auto"/>
            <w:left w:val="none" w:sz="0" w:space="0" w:color="auto"/>
            <w:bottom w:val="none" w:sz="0" w:space="0" w:color="auto"/>
            <w:right w:val="none" w:sz="0" w:space="0" w:color="auto"/>
          </w:divBdr>
          <w:divsChild>
            <w:div w:id="690574482">
              <w:marLeft w:val="0"/>
              <w:marRight w:val="0"/>
              <w:marTop w:val="0"/>
              <w:marBottom w:val="0"/>
              <w:divBdr>
                <w:top w:val="none" w:sz="0" w:space="0" w:color="auto"/>
                <w:left w:val="none" w:sz="0" w:space="0" w:color="auto"/>
                <w:bottom w:val="none" w:sz="0" w:space="0" w:color="auto"/>
                <w:right w:val="none" w:sz="0" w:space="0" w:color="auto"/>
              </w:divBdr>
            </w:div>
          </w:divsChild>
        </w:div>
        <w:div w:id="592905807">
          <w:marLeft w:val="0"/>
          <w:marRight w:val="0"/>
          <w:marTop w:val="0"/>
          <w:marBottom w:val="0"/>
          <w:divBdr>
            <w:top w:val="none" w:sz="0" w:space="0" w:color="auto"/>
            <w:left w:val="none" w:sz="0" w:space="0" w:color="auto"/>
            <w:bottom w:val="none" w:sz="0" w:space="0" w:color="auto"/>
            <w:right w:val="none" w:sz="0" w:space="0" w:color="auto"/>
          </w:divBdr>
          <w:divsChild>
            <w:div w:id="1292635658">
              <w:marLeft w:val="0"/>
              <w:marRight w:val="0"/>
              <w:marTop w:val="0"/>
              <w:marBottom w:val="0"/>
              <w:divBdr>
                <w:top w:val="none" w:sz="0" w:space="0" w:color="auto"/>
                <w:left w:val="none" w:sz="0" w:space="0" w:color="auto"/>
                <w:bottom w:val="none" w:sz="0" w:space="0" w:color="auto"/>
                <w:right w:val="none" w:sz="0" w:space="0" w:color="auto"/>
              </w:divBdr>
            </w:div>
          </w:divsChild>
        </w:div>
        <w:div w:id="614288328">
          <w:marLeft w:val="0"/>
          <w:marRight w:val="0"/>
          <w:marTop w:val="0"/>
          <w:marBottom w:val="0"/>
          <w:divBdr>
            <w:top w:val="none" w:sz="0" w:space="0" w:color="auto"/>
            <w:left w:val="none" w:sz="0" w:space="0" w:color="auto"/>
            <w:bottom w:val="none" w:sz="0" w:space="0" w:color="auto"/>
            <w:right w:val="none" w:sz="0" w:space="0" w:color="auto"/>
          </w:divBdr>
          <w:divsChild>
            <w:div w:id="2080665088">
              <w:marLeft w:val="0"/>
              <w:marRight w:val="0"/>
              <w:marTop w:val="0"/>
              <w:marBottom w:val="0"/>
              <w:divBdr>
                <w:top w:val="none" w:sz="0" w:space="0" w:color="auto"/>
                <w:left w:val="none" w:sz="0" w:space="0" w:color="auto"/>
                <w:bottom w:val="none" w:sz="0" w:space="0" w:color="auto"/>
                <w:right w:val="none" w:sz="0" w:space="0" w:color="auto"/>
              </w:divBdr>
            </w:div>
          </w:divsChild>
        </w:div>
        <w:div w:id="703019665">
          <w:marLeft w:val="0"/>
          <w:marRight w:val="0"/>
          <w:marTop w:val="0"/>
          <w:marBottom w:val="0"/>
          <w:divBdr>
            <w:top w:val="none" w:sz="0" w:space="0" w:color="auto"/>
            <w:left w:val="none" w:sz="0" w:space="0" w:color="auto"/>
            <w:bottom w:val="none" w:sz="0" w:space="0" w:color="auto"/>
            <w:right w:val="none" w:sz="0" w:space="0" w:color="auto"/>
          </w:divBdr>
          <w:divsChild>
            <w:div w:id="146166574">
              <w:marLeft w:val="0"/>
              <w:marRight w:val="0"/>
              <w:marTop w:val="0"/>
              <w:marBottom w:val="0"/>
              <w:divBdr>
                <w:top w:val="none" w:sz="0" w:space="0" w:color="auto"/>
                <w:left w:val="none" w:sz="0" w:space="0" w:color="auto"/>
                <w:bottom w:val="none" w:sz="0" w:space="0" w:color="auto"/>
                <w:right w:val="none" w:sz="0" w:space="0" w:color="auto"/>
              </w:divBdr>
            </w:div>
          </w:divsChild>
        </w:div>
        <w:div w:id="751895315">
          <w:marLeft w:val="0"/>
          <w:marRight w:val="0"/>
          <w:marTop w:val="0"/>
          <w:marBottom w:val="0"/>
          <w:divBdr>
            <w:top w:val="none" w:sz="0" w:space="0" w:color="auto"/>
            <w:left w:val="none" w:sz="0" w:space="0" w:color="auto"/>
            <w:bottom w:val="none" w:sz="0" w:space="0" w:color="auto"/>
            <w:right w:val="none" w:sz="0" w:space="0" w:color="auto"/>
          </w:divBdr>
          <w:divsChild>
            <w:div w:id="592512462">
              <w:marLeft w:val="0"/>
              <w:marRight w:val="0"/>
              <w:marTop w:val="0"/>
              <w:marBottom w:val="0"/>
              <w:divBdr>
                <w:top w:val="none" w:sz="0" w:space="0" w:color="auto"/>
                <w:left w:val="none" w:sz="0" w:space="0" w:color="auto"/>
                <w:bottom w:val="none" w:sz="0" w:space="0" w:color="auto"/>
                <w:right w:val="none" w:sz="0" w:space="0" w:color="auto"/>
              </w:divBdr>
            </w:div>
          </w:divsChild>
        </w:div>
        <w:div w:id="776368720">
          <w:marLeft w:val="0"/>
          <w:marRight w:val="0"/>
          <w:marTop w:val="0"/>
          <w:marBottom w:val="0"/>
          <w:divBdr>
            <w:top w:val="none" w:sz="0" w:space="0" w:color="auto"/>
            <w:left w:val="none" w:sz="0" w:space="0" w:color="auto"/>
            <w:bottom w:val="none" w:sz="0" w:space="0" w:color="auto"/>
            <w:right w:val="none" w:sz="0" w:space="0" w:color="auto"/>
          </w:divBdr>
          <w:divsChild>
            <w:div w:id="314722527">
              <w:marLeft w:val="0"/>
              <w:marRight w:val="0"/>
              <w:marTop w:val="0"/>
              <w:marBottom w:val="0"/>
              <w:divBdr>
                <w:top w:val="none" w:sz="0" w:space="0" w:color="auto"/>
                <w:left w:val="none" w:sz="0" w:space="0" w:color="auto"/>
                <w:bottom w:val="none" w:sz="0" w:space="0" w:color="auto"/>
                <w:right w:val="none" w:sz="0" w:space="0" w:color="auto"/>
              </w:divBdr>
            </w:div>
          </w:divsChild>
        </w:div>
        <w:div w:id="801463656">
          <w:marLeft w:val="0"/>
          <w:marRight w:val="0"/>
          <w:marTop w:val="0"/>
          <w:marBottom w:val="0"/>
          <w:divBdr>
            <w:top w:val="none" w:sz="0" w:space="0" w:color="auto"/>
            <w:left w:val="none" w:sz="0" w:space="0" w:color="auto"/>
            <w:bottom w:val="none" w:sz="0" w:space="0" w:color="auto"/>
            <w:right w:val="none" w:sz="0" w:space="0" w:color="auto"/>
          </w:divBdr>
          <w:divsChild>
            <w:div w:id="492376453">
              <w:marLeft w:val="0"/>
              <w:marRight w:val="0"/>
              <w:marTop w:val="0"/>
              <w:marBottom w:val="0"/>
              <w:divBdr>
                <w:top w:val="none" w:sz="0" w:space="0" w:color="auto"/>
                <w:left w:val="none" w:sz="0" w:space="0" w:color="auto"/>
                <w:bottom w:val="none" w:sz="0" w:space="0" w:color="auto"/>
                <w:right w:val="none" w:sz="0" w:space="0" w:color="auto"/>
              </w:divBdr>
            </w:div>
          </w:divsChild>
        </w:div>
        <w:div w:id="1026906195">
          <w:marLeft w:val="0"/>
          <w:marRight w:val="0"/>
          <w:marTop w:val="0"/>
          <w:marBottom w:val="0"/>
          <w:divBdr>
            <w:top w:val="none" w:sz="0" w:space="0" w:color="auto"/>
            <w:left w:val="none" w:sz="0" w:space="0" w:color="auto"/>
            <w:bottom w:val="none" w:sz="0" w:space="0" w:color="auto"/>
            <w:right w:val="none" w:sz="0" w:space="0" w:color="auto"/>
          </w:divBdr>
          <w:divsChild>
            <w:div w:id="2106346069">
              <w:marLeft w:val="0"/>
              <w:marRight w:val="0"/>
              <w:marTop w:val="0"/>
              <w:marBottom w:val="0"/>
              <w:divBdr>
                <w:top w:val="none" w:sz="0" w:space="0" w:color="auto"/>
                <w:left w:val="none" w:sz="0" w:space="0" w:color="auto"/>
                <w:bottom w:val="none" w:sz="0" w:space="0" w:color="auto"/>
                <w:right w:val="none" w:sz="0" w:space="0" w:color="auto"/>
              </w:divBdr>
            </w:div>
          </w:divsChild>
        </w:div>
        <w:div w:id="1028020794">
          <w:marLeft w:val="0"/>
          <w:marRight w:val="0"/>
          <w:marTop w:val="0"/>
          <w:marBottom w:val="0"/>
          <w:divBdr>
            <w:top w:val="none" w:sz="0" w:space="0" w:color="auto"/>
            <w:left w:val="none" w:sz="0" w:space="0" w:color="auto"/>
            <w:bottom w:val="none" w:sz="0" w:space="0" w:color="auto"/>
            <w:right w:val="none" w:sz="0" w:space="0" w:color="auto"/>
          </w:divBdr>
          <w:divsChild>
            <w:div w:id="587622482">
              <w:marLeft w:val="0"/>
              <w:marRight w:val="0"/>
              <w:marTop w:val="0"/>
              <w:marBottom w:val="0"/>
              <w:divBdr>
                <w:top w:val="none" w:sz="0" w:space="0" w:color="auto"/>
                <w:left w:val="none" w:sz="0" w:space="0" w:color="auto"/>
                <w:bottom w:val="none" w:sz="0" w:space="0" w:color="auto"/>
                <w:right w:val="none" w:sz="0" w:space="0" w:color="auto"/>
              </w:divBdr>
            </w:div>
          </w:divsChild>
        </w:div>
        <w:div w:id="1064983764">
          <w:marLeft w:val="0"/>
          <w:marRight w:val="0"/>
          <w:marTop w:val="0"/>
          <w:marBottom w:val="0"/>
          <w:divBdr>
            <w:top w:val="none" w:sz="0" w:space="0" w:color="auto"/>
            <w:left w:val="none" w:sz="0" w:space="0" w:color="auto"/>
            <w:bottom w:val="none" w:sz="0" w:space="0" w:color="auto"/>
            <w:right w:val="none" w:sz="0" w:space="0" w:color="auto"/>
          </w:divBdr>
          <w:divsChild>
            <w:div w:id="143470066">
              <w:marLeft w:val="0"/>
              <w:marRight w:val="0"/>
              <w:marTop w:val="0"/>
              <w:marBottom w:val="0"/>
              <w:divBdr>
                <w:top w:val="none" w:sz="0" w:space="0" w:color="auto"/>
                <w:left w:val="none" w:sz="0" w:space="0" w:color="auto"/>
                <w:bottom w:val="none" w:sz="0" w:space="0" w:color="auto"/>
                <w:right w:val="none" w:sz="0" w:space="0" w:color="auto"/>
              </w:divBdr>
            </w:div>
          </w:divsChild>
        </w:div>
        <w:div w:id="1067416982">
          <w:marLeft w:val="0"/>
          <w:marRight w:val="0"/>
          <w:marTop w:val="0"/>
          <w:marBottom w:val="0"/>
          <w:divBdr>
            <w:top w:val="none" w:sz="0" w:space="0" w:color="auto"/>
            <w:left w:val="none" w:sz="0" w:space="0" w:color="auto"/>
            <w:bottom w:val="none" w:sz="0" w:space="0" w:color="auto"/>
            <w:right w:val="none" w:sz="0" w:space="0" w:color="auto"/>
          </w:divBdr>
          <w:divsChild>
            <w:div w:id="1924142186">
              <w:marLeft w:val="0"/>
              <w:marRight w:val="0"/>
              <w:marTop w:val="0"/>
              <w:marBottom w:val="0"/>
              <w:divBdr>
                <w:top w:val="none" w:sz="0" w:space="0" w:color="auto"/>
                <w:left w:val="none" w:sz="0" w:space="0" w:color="auto"/>
                <w:bottom w:val="none" w:sz="0" w:space="0" w:color="auto"/>
                <w:right w:val="none" w:sz="0" w:space="0" w:color="auto"/>
              </w:divBdr>
            </w:div>
          </w:divsChild>
        </w:div>
        <w:div w:id="1131943258">
          <w:marLeft w:val="0"/>
          <w:marRight w:val="0"/>
          <w:marTop w:val="0"/>
          <w:marBottom w:val="0"/>
          <w:divBdr>
            <w:top w:val="none" w:sz="0" w:space="0" w:color="auto"/>
            <w:left w:val="none" w:sz="0" w:space="0" w:color="auto"/>
            <w:bottom w:val="none" w:sz="0" w:space="0" w:color="auto"/>
            <w:right w:val="none" w:sz="0" w:space="0" w:color="auto"/>
          </w:divBdr>
          <w:divsChild>
            <w:div w:id="255284285">
              <w:marLeft w:val="0"/>
              <w:marRight w:val="0"/>
              <w:marTop w:val="0"/>
              <w:marBottom w:val="0"/>
              <w:divBdr>
                <w:top w:val="none" w:sz="0" w:space="0" w:color="auto"/>
                <w:left w:val="none" w:sz="0" w:space="0" w:color="auto"/>
                <w:bottom w:val="none" w:sz="0" w:space="0" w:color="auto"/>
                <w:right w:val="none" w:sz="0" w:space="0" w:color="auto"/>
              </w:divBdr>
            </w:div>
          </w:divsChild>
        </w:div>
        <w:div w:id="1143160223">
          <w:marLeft w:val="0"/>
          <w:marRight w:val="0"/>
          <w:marTop w:val="0"/>
          <w:marBottom w:val="0"/>
          <w:divBdr>
            <w:top w:val="none" w:sz="0" w:space="0" w:color="auto"/>
            <w:left w:val="none" w:sz="0" w:space="0" w:color="auto"/>
            <w:bottom w:val="none" w:sz="0" w:space="0" w:color="auto"/>
            <w:right w:val="none" w:sz="0" w:space="0" w:color="auto"/>
          </w:divBdr>
          <w:divsChild>
            <w:div w:id="328676421">
              <w:marLeft w:val="0"/>
              <w:marRight w:val="0"/>
              <w:marTop w:val="0"/>
              <w:marBottom w:val="0"/>
              <w:divBdr>
                <w:top w:val="none" w:sz="0" w:space="0" w:color="auto"/>
                <w:left w:val="none" w:sz="0" w:space="0" w:color="auto"/>
                <w:bottom w:val="none" w:sz="0" w:space="0" w:color="auto"/>
                <w:right w:val="none" w:sz="0" w:space="0" w:color="auto"/>
              </w:divBdr>
            </w:div>
          </w:divsChild>
        </w:div>
        <w:div w:id="1169369524">
          <w:marLeft w:val="0"/>
          <w:marRight w:val="0"/>
          <w:marTop w:val="0"/>
          <w:marBottom w:val="0"/>
          <w:divBdr>
            <w:top w:val="none" w:sz="0" w:space="0" w:color="auto"/>
            <w:left w:val="none" w:sz="0" w:space="0" w:color="auto"/>
            <w:bottom w:val="none" w:sz="0" w:space="0" w:color="auto"/>
            <w:right w:val="none" w:sz="0" w:space="0" w:color="auto"/>
          </w:divBdr>
          <w:divsChild>
            <w:div w:id="201527989">
              <w:marLeft w:val="0"/>
              <w:marRight w:val="0"/>
              <w:marTop w:val="0"/>
              <w:marBottom w:val="0"/>
              <w:divBdr>
                <w:top w:val="none" w:sz="0" w:space="0" w:color="auto"/>
                <w:left w:val="none" w:sz="0" w:space="0" w:color="auto"/>
                <w:bottom w:val="none" w:sz="0" w:space="0" w:color="auto"/>
                <w:right w:val="none" w:sz="0" w:space="0" w:color="auto"/>
              </w:divBdr>
            </w:div>
          </w:divsChild>
        </w:div>
        <w:div w:id="1465004323">
          <w:marLeft w:val="0"/>
          <w:marRight w:val="0"/>
          <w:marTop w:val="0"/>
          <w:marBottom w:val="0"/>
          <w:divBdr>
            <w:top w:val="none" w:sz="0" w:space="0" w:color="auto"/>
            <w:left w:val="none" w:sz="0" w:space="0" w:color="auto"/>
            <w:bottom w:val="none" w:sz="0" w:space="0" w:color="auto"/>
            <w:right w:val="none" w:sz="0" w:space="0" w:color="auto"/>
          </w:divBdr>
          <w:divsChild>
            <w:div w:id="1606577685">
              <w:marLeft w:val="0"/>
              <w:marRight w:val="0"/>
              <w:marTop w:val="0"/>
              <w:marBottom w:val="0"/>
              <w:divBdr>
                <w:top w:val="none" w:sz="0" w:space="0" w:color="auto"/>
                <w:left w:val="none" w:sz="0" w:space="0" w:color="auto"/>
                <w:bottom w:val="none" w:sz="0" w:space="0" w:color="auto"/>
                <w:right w:val="none" w:sz="0" w:space="0" w:color="auto"/>
              </w:divBdr>
            </w:div>
          </w:divsChild>
        </w:div>
        <w:div w:id="1485661874">
          <w:marLeft w:val="0"/>
          <w:marRight w:val="0"/>
          <w:marTop w:val="0"/>
          <w:marBottom w:val="0"/>
          <w:divBdr>
            <w:top w:val="none" w:sz="0" w:space="0" w:color="auto"/>
            <w:left w:val="none" w:sz="0" w:space="0" w:color="auto"/>
            <w:bottom w:val="none" w:sz="0" w:space="0" w:color="auto"/>
            <w:right w:val="none" w:sz="0" w:space="0" w:color="auto"/>
          </w:divBdr>
          <w:divsChild>
            <w:div w:id="1901742070">
              <w:marLeft w:val="0"/>
              <w:marRight w:val="0"/>
              <w:marTop w:val="0"/>
              <w:marBottom w:val="0"/>
              <w:divBdr>
                <w:top w:val="none" w:sz="0" w:space="0" w:color="auto"/>
                <w:left w:val="none" w:sz="0" w:space="0" w:color="auto"/>
                <w:bottom w:val="none" w:sz="0" w:space="0" w:color="auto"/>
                <w:right w:val="none" w:sz="0" w:space="0" w:color="auto"/>
              </w:divBdr>
            </w:div>
          </w:divsChild>
        </w:div>
        <w:div w:id="1736510688">
          <w:marLeft w:val="0"/>
          <w:marRight w:val="0"/>
          <w:marTop w:val="0"/>
          <w:marBottom w:val="0"/>
          <w:divBdr>
            <w:top w:val="none" w:sz="0" w:space="0" w:color="auto"/>
            <w:left w:val="none" w:sz="0" w:space="0" w:color="auto"/>
            <w:bottom w:val="none" w:sz="0" w:space="0" w:color="auto"/>
            <w:right w:val="none" w:sz="0" w:space="0" w:color="auto"/>
          </w:divBdr>
          <w:divsChild>
            <w:div w:id="5386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421">
      <w:bodyDiv w:val="1"/>
      <w:marLeft w:val="0"/>
      <w:marRight w:val="0"/>
      <w:marTop w:val="0"/>
      <w:marBottom w:val="0"/>
      <w:divBdr>
        <w:top w:val="none" w:sz="0" w:space="0" w:color="auto"/>
        <w:left w:val="none" w:sz="0" w:space="0" w:color="auto"/>
        <w:bottom w:val="none" w:sz="0" w:space="0" w:color="auto"/>
        <w:right w:val="none" w:sz="0" w:space="0" w:color="auto"/>
      </w:divBdr>
      <w:divsChild>
        <w:div w:id="1254241997">
          <w:marLeft w:val="0"/>
          <w:marRight w:val="0"/>
          <w:marTop w:val="0"/>
          <w:marBottom w:val="0"/>
          <w:divBdr>
            <w:top w:val="none" w:sz="0" w:space="0" w:color="auto"/>
            <w:left w:val="none" w:sz="0" w:space="0" w:color="auto"/>
            <w:bottom w:val="none" w:sz="0" w:space="0" w:color="auto"/>
            <w:right w:val="none" w:sz="0" w:space="0" w:color="auto"/>
          </w:divBdr>
          <w:divsChild>
            <w:div w:id="107822326">
              <w:marLeft w:val="0"/>
              <w:marRight w:val="0"/>
              <w:marTop w:val="0"/>
              <w:marBottom w:val="0"/>
              <w:divBdr>
                <w:top w:val="none" w:sz="0" w:space="0" w:color="auto"/>
                <w:left w:val="none" w:sz="0" w:space="0" w:color="auto"/>
                <w:bottom w:val="none" w:sz="0" w:space="0" w:color="auto"/>
                <w:right w:val="none" w:sz="0" w:space="0" w:color="auto"/>
              </w:divBdr>
              <w:divsChild>
                <w:div w:id="178353359">
                  <w:marLeft w:val="0"/>
                  <w:marRight w:val="0"/>
                  <w:marTop w:val="0"/>
                  <w:marBottom w:val="0"/>
                  <w:divBdr>
                    <w:top w:val="none" w:sz="0" w:space="0" w:color="auto"/>
                    <w:left w:val="none" w:sz="0" w:space="0" w:color="auto"/>
                    <w:bottom w:val="none" w:sz="0" w:space="0" w:color="auto"/>
                    <w:right w:val="none" w:sz="0" w:space="0" w:color="auto"/>
                  </w:divBdr>
                  <w:divsChild>
                    <w:div w:id="2124613946">
                      <w:marLeft w:val="0"/>
                      <w:marRight w:val="0"/>
                      <w:marTop w:val="0"/>
                      <w:marBottom w:val="0"/>
                      <w:divBdr>
                        <w:top w:val="none" w:sz="0" w:space="0" w:color="auto"/>
                        <w:left w:val="none" w:sz="0" w:space="0" w:color="auto"/>
                        <w:bottom w:val="none" w:sz="0" w:space="0" w:color="auto"/>
                        <w:right w:val="none" w:sz="0" w:space="0" w:color="auto"/>
                      </w:divBdr>
                    </w:div>
                  </w:divsChild>
                </w:div>
                <w:div w:id="185098856">
                  <w:marLeft w:val="0"/>
                  <w:marRight w:val="0"/>
                  <w:marTop w:val="0"/>
                  <w:marBottom w:val="0"/>
                  <w:divBdr>
                    <w:top w:val="none" w:sz="0" w:space="0" w:color="auto"/>
                    <w:left w:val="none" w:sz="0" w:space="0" w:color="auto"/>
                    <w:bottom w:val="none" w:sz="0" w:space="0" w:color="auto"/>
                    <w:right w:val="none" w:sz="0" w:space="0" w:color="auto"/>
                  </w:divBdr>
                  <w:divsChild>
                    <w:div w:id="1357461848">
                      <w:marLeft w:val="0"/>
                      <w:marRight w:val="0"/>
                      <w:marTop w:val="0"/>
                      <w:marBottom w:val="0"/>
                      <w:divBdr>
                        <w:top w:val="none" w:sz="0" w:space="0" w:color="auto"/>
                        <w:left w:val="none" w:sz="0" w:space="0" w:color="auto"/>
                        <w:bottom w:val="none" w:sz="0" w:space="0" w:color="auto"/>
                        <w:right w:val="none" w:sz="0" w:space="0" w:color="auto"/>
                      </w:divBdr>
                    </w:div>
                  </w:divsChild>
                </w:div>
                <w:div w:id="262692988">
                  <w:marLeft w:val="0"/>
                  <w:marRight w:val="0"/>
                  <w:marTop w:val="0"/>
                  <w:marBottom w:val="0"/>
                  <w:divBdr>
                    <w:top w:val="none" w:sz="0" w:space="0" w:color="auto"/>
                    <w:left w:val="none" w:sz="0" w:space="0" w:color="auto"/>
                    <w:bottom w:val="none" w:sz="0" w:space="0" w:color="auto"/>
                    <w:right w:val="none" w:sz="0" w:space="0" w:color="auto"/>
                  </w:divBdr>
                  <w:divsChild>
                    <w:div w:id="1629819732">
                      <w:marLeft w:val="0"/>
                      <w:marRight w:val="0"/>
                      <w:marTop w:val="0"/>
                      <w:marBottom w:val="0"/>
                      <w:divBdr>
                        <w:top w:val="none" w:sz="0" w:space="0" w:color="auto"/>
                        <w:left w:val="none" w:sz="0" w:space="0" w:color="auto"/>
                        <w:bottom w:val="none" w:sz="0" w:space="0" w:color="auto"/>
                        <w:right w:val="none" w:sz="0" w:space="0" w:color="auto"/>
                      </w:divBdr>
                    </w:div>
                  </w:divsChild>
                </w:div>
                <w:div w:id="276638904">
                  <w:marLeft w:val="0"/>
                  <w:marRight w:val="0"/>
                  <w:marTop w:val="0"/>
                  <w:marBottom w:val="0"/>
                  <w:divBdr>
                    <w:top w:val="none" w:sz="0" w:space="0" w:color="auto"/>
                    <w:left w:val="none" w:sz="0" w:space="0" w:color="auto"/>
                    <w:bottom w:val="none" w:sz="0" w:space="0" w:color="auto"/>
                    <w:right w:val="none" w:sz="0" w:space="0" w:color="auto"/>
                  </w:divBdr>
                  <w:divsChild>
                    <w:div w:id="2125733487">
                      <w:marLeft w:val="0"/>
                      <w:marRight w:val="0"/>
                      <w:marTop w:val="0"/>
                      <w:marBottom w:val="0"/>
                      <w:divBdr>
                        <w:top w:val="none" w:sz="0" w:space="0" w:color="auto"/>
                        <w:left w:val="none" w:sz="0" w:space="0" w:color="auto"/>
                        <w:bottom w:val="none" w:sz="0" w:space="0" w:color="auto"/>
                        <w:right w:val="none" w:sz="0" w:space="0" w:color="auto"/>
                      </w:divBdr>
                    </w:div>
                  </w:divsChild>
                </w:div>
                <w:div w:id="276722782">
                  <w:marLeft w:val="0"/>
                  <w:marRight w:val="0"/>
                  <w:marTop w:val="0"/>
                  <w:marBottom w:val="0"/>
                  <w:divBdr>
                    <w:top w:val="none" w:sz="0" w:space="0" w:color="auto"/>
                    <w:left w:val="none" w:sz="0" w:space="0" w:color="auto"/>
                    <w:bottom w:val="none" w:sz="0" w:space="0" w:color="auto"/>
                    <w:right w:val="none" w:sz="0" w:space="0" w:color="auto"/>
                  </w:divBdr>
                  <w:divsChild>
                    <w:div w:id="1408578524">
                      <w:marLeft w:val="0"/>
                      <w:marRight w:val="0"/>
                      <w:marTop w:val="0"/>
                      <w:marBottom w:val="0"/>
                      <w:divBdr>
                        <w:top w:val="none" w:sz="0" w:space="0" w:color="auto"/>
                        <w:left w:val="none" w:sz="0" w:space="0" w:color="auto"/>
                        <w:bottom w:val="none" w:sz="0" w:space="0" w:color="auto"/>
                        <w:right w:val="none" w:sz="0" w:space="0" w:color="auto"/>
                      </w:divBdr>
                    </w:div>
                  </w:divsChild>
                </w:div>
                <w:div w:id="337539851">
                  <w:marLeft w:val="0"/>
                  <w:marRight w:val="0"/>
                  <w:marTop w:val="0"/>
                  <w:marBottom w:val="0"/>
                  <w:divBdr>
                    <w:top w:val="none" w:sz="0" w:space="0" w:color="auto"/>
                    <w:left w:val="none" w:sz="0" w:space="0" w:color="auto"/>
                    <w:bottom w:val="none" w:sz="0" w:space="0" w:color="auto"/>
                    <w:right w:val="none" w:sz="0" w:space="0" w:color="auto"/>
                  </w:divBdr>
                  <w:divsChild>
                    <w:div w:id="111873179">
                      <w:marLeft w:val="0"/>
                      <w:marRight w:val="0"/>
                      <w:marTop w:val="0"/>
                      <w:marBottom w:val="0"/>
                      <w:divBdr>
                        <w:top w:val="none" w:sz="0" w:space="0" w:color="auto"/>
                        <w:left w:val="none" w:sz="0" w:space="0" w:color="auto"/>
                        <w:bottom w:val="none" w:sz="0" w:space="0" w:color="auto"/>
                        <w:right w:val="none" w:sz="0" w:space="0" w:color="auto"/>
                      </w:divBdr>
                    </w:div>
                  </w:divsChild>
                </w:div>
                <w:div w:id="486633201">
                  <w:marLeft w:val="0"/>
                  <w:marRight w:val="0"/>
                  <w:marTop w:val="0"/>
                  <w:marBottom w:val="0"/>
                  <w:divBdr>
                    <w:top w:val="none" w:sz="0" w:space="0" w:color="auto"/>
                    <w:left w:val="none" w:sz="0" w:space="0" w:color="auto"/>
                    <w:bottom w:val="none" w:sz="0" w:space="0" w:color="auto"/>
                    <w:right w:val="none" w:sz="0" w:space="0" w:color="auto"/>
                  </w:divBdr>
                  <w:divsChild>
                    <w:div w:id="661202660">
                      <w:marLeft w:val="0"/>
                      <w:marRight w:val="0"/>
                      <w:marTop w:val="0"/>
                      <w:marBottom w:val="0"/>
                      <w:divBdr>
                        <w:top w:val="none" w:sz="0" w:space="0" w:color="auto"/>
                        <w:left w:val="none" w:sz="0" w:space="0" w:color="auto"/>
                        <w:bottom w:val="none" w:sz="0" w:space="0" w:color="auto"/>
                        <w:right w:val="none" w:sz="0" w:space="0" w:color="auto"/>
                      </w:divBdr>
                    </w:div>
                  </w:divsChild>
                </w:div>
                <w:div w:id="501241008">
                  <w:marLeft w:val="0"/>
                  <w:marRight w:val="0"/>
                  <w:marTop w:val="0"/>
                  <w:marBottom w:val="0"/>
                  <w:divBdr>
                    <w:top w:val="none" w:sz="0" w:space="0" w:color="auto"/>
                    <w:left w:val="none" w:sz="0" w:space="0" w:color="auto"/>
                    <w:bottom w:val="none" w:sz="0" w:space="0" w:color="auto"/>
                    <w:right w:val="none" w:sz="0" w:space="0" w:color="auto"/>
                  </w:divBdr>
                  <w:divsChild>
                    <w:div w:id="1954549935">
                      <w:marLeft w:val="0"/>
                      <w:marRight w:val="0"/>
                      <w:marTop w:val="0"/>
                      <w:marBottom w:val="0"/>
                      <w:divBdr>
                        <w:top w:val="none" w:sz="0" w:space="0" w:color="auto"/>
                        <w:left w:val="none" w:sz="0" w:space="0" w:color="auto"/>
                        <w:bottom w:val="none" w:sz="0" w:space="0" w:color="auto"/>
                        <w:right w:val="none" w:sz="0" w:space="0" w:color="auto"/>
                      </w:divBdr>
                    </w:div>
                  </w:divsChild>
                </w:div>
                <w:div w:id="548762340">
                  <w:marLeft w:val="0"/>
                  <w:marRight w:val="0"/>
                  <w:marTop w:val="0"/>
                  <w:marBottom w:val="0"/>
                  <w:divBdr>
                    <w:top w:val="none" w:sz="0" w:space="0" w:color="auto"/>
                    <w:left w:val="none" w:sz="0" w:space="0" w:color="auto"/>
                    <w:bottom w:val="none" w:sz="0" w:space="0" w:color="auto"/>
                    <w:right w:val="none" w:sz="0" w:space="0" w:color="auto"/>
                  </w:divBdr>
                  <w:divsChild>
                    <w:div w:id="2049837324">
                      <w:marLeft w:val="0"/>
                      <w:marRight w:val="0"/>
                      <w:marTop w:val="0"/>
                      <w:marBottom w:val="0"/>
                      <w:divBdr>
                        <w:top w:val="none" w:sz="0" w:space="0" w:color="auto"/>
                        <w:left w:val="none" w:sz="0" w:space="0" w:color="auto"/>
                        <w:bottom w:val="none" w:sz="0" w:space="0" w:color="auto"/>
                        <w:right w:val="none" w:sz="0" w:space="0" w:color="auto"/>
                      </w:divBdr>
                    </w:div>
                  </w:divsChild>
                </w:div>
                <w:div w:id="641348079">
                  <w:marLeft w:val="0"/>
                  <w:marRight w:val="0"/>
                  <w:marTop w:val="0"/>
                  <w:marBottom w:val="0"/>
                  <w:divBdr>
                    <w:top w:val="none" w:sz="0" w:space="0" w:color="auto"/>
                    <w:left w:val="none" w:sz="0" w:space="0" w:color="auto"/>
                    <w:bottom w:val="none" w:sz="0" w:space="0" w:color="auto"/>
                    <w:right w:val="none" w:sz="0" w:space="0" w:color="auto"/>
                  </w:divBdr>
                  <w:divsChild>
                    <w:div w:id="484781000">
                      <w:marLeft w:val="0"/>
                      <w:marRight w:val="0"/>
                      <w:marTop w:val="0"/>
                      <w:marBottom w:val="0"/>
                      <w:divBdr>
                        <w:top w:val="none" w:sz="0" w:space="0" w:color="auto"/>
                        <w:left w:val="none" w:sz="0" w:space="0" w:color="auto"/>
                        <w:bottom w:val="none" w:sz="0" w:space="0" w:color="auto"/>
                        <w:right w:val="none" w:sz="0" w:space="0" w:color="auto"/>
                      </w:divBdr>
                    </w:div>
                  </w:divsChild>
                </w:div>
                <w:div w:id="669606361">
                  <w:marLeft w:val="0"/>
                  <w:marRight w:val="0"/>
                  <w:marTop w:val="0"/>
                  <w:marBottom w:val="0"/>
                  <w:divBdr>
                    <w:top w:val="none" w:sz="0" w:space="0" w:color="auto"/>
                    <w:left w:val="none" w:sz="0" w:space="0" w:color="auto"/>
                    <w:bottom w:val="none" w:sz="0" w:space="0" w:color="auto"/>
                    <w:right w:val="none" w:sz="0" w:space="0" w:color="auto"/>
                  </w:divBdr>
                  <w:divsChild>
                    <w:div w:id="780300073">
                      <w:marLeft w:val="0"/>
                      <w:marRight w:val="0"/>
                      <w:marTop w:val="0"/>
                      <w:marBottom w:val="0"/>
                      <w:divBdr>
                        <w:top w:val="none" w:sz="0" w:space="0" w:color="auto"/>
                        <w:left w:val="none" w:sz="0" w:space="0" w:color="auto"/>
                        <w:bottom w:val="none" w:sz="0" w:space="0" w:color="auto"/>
                        <w:right w:val="none" w:sz="0" w:space="0" w:color="auto"/>
                      </w:divBdr>
                    </w:div>
                  </w:divsChild>
                </w:div>
                <w:div w:id="733553232">
                  <w:marLeft w:val="0"/>
                  <w:marRight w:val="0"/>
                  <w:marTop w:val="0"/>
                  <w:marBottom w:val="0"/>
                  <w:divBdr>
                    <w:top w:val="none" w:sz="0" w:space="0" w:color="auto"/>
                    <w:left w:val="none" w:sz="0" w:space="0" w:color="auto"/>
                    <w:bottom w:val="none" w:sz="0" w:space="0" w:color="auto"/>
                    <w:right w:val="none" w:sz="0" w:space="0" w:color="auto"/>
                  </w:divBdr>
                  <w:divsChild>
                    <w:div w:id="1639676834">
                      <w:marLeft w:val="0"/>
                      <w:marRight w:val="0"/>
                      <w:marTop w:val="0"/>
                      <w:marBottom w:val="0"/>
                      <w:divBdr>
                        <w:top w:val="none" w:sz="0" w:space="0" w:color="auto"/>
                        <w:left w:val="none" w:sz="0" w:space="0" w:color="auto"/>
                        <w:bottom w:val="none" w:sz="0" w:space="0" w:color="auto"/>
                        <w:right w:val="none" w:sz="0" w:space="0" w:color="auto"/>
                      </w:divBdr>
                    </w:div>
                  </w:divsChild>
                </w:div>
                <w:div w:id="733815815">
                  <w:marLeft w:val="0"/>
                  <w:marRight w:val="0"/>
                  <w:marTop w:val="0"/>
                  <w:marBottom w:val="0"/>
                  <w:divBdr>
                    <w:top w:val="none" w:sz="0" w:space="0" w:color="auto"/>
                    <w:left w:val="none" w:sz="0" w:space="0" w:color="auto"/>
                    <w:bottom w:val="none" w:sz="0" w:space="0" w:color="auto"/>
                    <w:right w:val="none" w:sz="0" w:space="0" w:color="auto"/>
                  </w:divBdr>
                  <w:divsChild>
                    <w:div w:id="1051727941">
                      <w:marLeft w:val="0"/>
                      <w:marRight w:val="0"/>
                      <w:marTop w:val="0"/>
                      <w:marBottom w:val="0"/>
                      <w:divBdr>
                        <w:top w:val="none" w:sz="0" w:space="0" w:color="auto"/>
                        <w:left w:val="none" w:sz="0" w:space="0" w:color="auto"/>
                        <w:bottom w:val="none" w:sz="0" w:space="0" w:color="auto"/>
                        <w:right w:val="none" w:sz="0" w:space="0" w:color="auto"/>
                      </w:divBdr>
                    </w:div>
                  </w:divsChild>
                </w:div>
                <w:div w:id="815877579">
                  <w:marLeft w:val="0"/>
                  <w:marRight w:val="0"/>
                  <w:marTop w:val="0"/>
                  <w:marBottom w:val="0"/>
                  <w:divBdr>
                    <w:top w:val="none" w:sz="0" w:space="0" w:color="auto"/>
                    <w:left w:val="none" w:sz="0" w:space="0" w:color="auto"/>
                    <w:bottom w:val="none" w:sz="0" w:space="0" w:color="auto"/>
                    <w:right w:val="none" w:sz="0" w:space="0" w:color="auto"/>
                  </w:divBdr>
                  <w:divsChild>
                    <w:div w:id="1298603425">
                      <w:marLeft w:val="0"/>
                      <w:marRight w:val="0"/>
                      <w:marTop w:val="0"/>
                      <w:marBottom w:val="0"/>
                      <w:divBdr>
                        <w:top w:val="none" w:sz="0" w:space="0" w:color="auto"/>
                        <w:left w:val="none" w:sz="0" w:space="0" w:color="auto"/>
                        <w:bottom w:val="none" w:sz="0" w:space="0" w:color="auto"/>
                        <w:right w:val="none" w:sz="0" w:space="0" w:color="auto"/>
                      </w:divBdr>
                    </w:div>
                  </w:divsChild>
                </w:div>
                <w:div w:id="848642672">
                  <w:marLeft w:val="0"/>
                  <w:marRight w:val="0"/>
                  <w:marTop w:val="0"/>
                  <w:marBottom w:val="0"/>
                  <w:divBdr>
                    <w:top w:val="none" w:sz="0" w:space="0" w:color="auto"/>
                    <w:left w:val="none" w:sz="0" w:space="0" w:color="auto"/>
                    <w:bottom w:val="none" w:sz="0" w:space="0" w:color="auto"/>
                    <w:right w:val="none" w:sz="0" w:space="0" w:color="auto"/>
                  </w:divBdr>
                  <w:divsChild>
                    <w:div w:id="2092267850">
                      <w:marLeft w:val="0"/>
                      <w:marRight w:val="0"/>
                      <w:marTop w:val="0"/>
                      <w:marBottom w:val="0"/>
                      <w:divBdr>
                        <w:top w:val="none" w:sz="0" w:space="0" w:color="auto"/>
                        <w:left w:val="none" w:sz="0" w:space="0" w:color="auto"/>
                        <w:bottom w:val="none" w:sz="0" w:space="0" w:color="auto"/>
                        <w:right w:val="none" w:sz="0" w:space="0" w:color="auto"/>
                      </w:divBdr>
                    </w:div>
                  </w:divsChild>
                </w:div>
                <w:div w:id="948392634">
                  <w:marLeft w:val="0"/>
                  <w:marRight w:val="0"/>
                  <w:marTop w:val="0"/>
                  <w:marBottom w:val="0"/>
                  <w:divBdr>
                    <w:top w:val="none" w:sz="0" w:space="0" w:color="auto"/>
                    <w:left w:val="none" w:sz="0" w:space="0" w:color="auto"/>
                    <w:bottom w:val="none" w:sz="0" w:space="0" w:color="auto"/>
                    <w:right w:val="none" w:sz="0" w:space="0" w:color="auto"/>
                  </w:divBdr>
                  <w:divsChild>
                    <w:div w:id="682635726">
                      <w:marLeft w:val="0"/>
                      <w:marRight w:val="0"/>
                      <w:marTop w:val="0"/>
                      <w:marBottom w:val="0"/>
                      <w:divBdr>
                        <w:top w:val="none" w:sz="0" w:space="0" w:color="auto"/>
                        <w:left w:val="none" w:sz="0" w:space="0" w:color="auto"/>
                        <w:bottom w:val="none" w:sz="0" w:space="0" w:color="auto"/>
                        <w:right w:val="none" w:sz="0" w:space="0" w:color="auto"/>
                      </w:divBdr>
                    </w:div>
                  </w:divsChild>
                </w:div>
                <w:div w:id="968123137">
                  <w:marLeft w:val="0"/>
                  <w:marRight w:val="0"/>
                  <w:marTop w:val="0"/>
                  <w:marBottom w:val="0"/>
                  <w:divBdr>
                    <w:top w:val="none" w:sz="0" w:space="0" w:color="auto"/>
                    <w:left w:val="none" w:sz="0" w:space="0" w:color="auto"/>
                    <w:bottom w:val="none" w:sz="0" w:space="0" w:color="auto"/>
                    <w:right w:val="none" w:sz="0" w:space="0" w:color="auto"/>
                  </w:divBdr>
                  <w:divsChild>
                    <w:div w:id="278220527">
                      <w:marLeft w:val="0"/>
                      <w:marRight w:val="0"/>
                      <w:marTop w:val="0"/>
                      <w:marBottom w:val="0"/>
                      <w:divBdr>
                        <w:top w:val="none" w:sz="0" w:space="0" w:color="auto"/>
                        <w:left w:val="none" w:sz="0" w:space="0" w:color="auto"/>
                        <w:bottom w:val="none" w:sz="0" w:space="0" w:color="auto"/>
                        <w:right w:val="none" w:sz="0" w:space="0" w:color="auto"/>
                      </w:divBdr>
                    </w:div>
                  </w:divsChild>
                </w:div>
                <w:div w:id="1023092263">
                  <w:marLeft w:val="0"/>
                  <w:marRight w:val="0"/>
                  <w:marTop w:val="0"/>
                  <w:marBottom w:val="0"/>
                  <w:divBdr>
                    <w:top w:val="none" w:sz="0" w:space="0" w:color="auto"/>
                    <w:left w:val="none" w:sz="0" w:space="0" w:color="auto"/>
                    <w:bottom w:val="none" w:sz="0" w:space="0" w:color="auto"/>
                    <w:right w:val="none" w:sz="0" w:space="0" w:color="auto"/>
                  </w:divBdr>
                  <w:divsChild>
                    <w:div w:id="1196575370">
                      <w:marLeft w:val="0"/>
                      <w:marRight w:val="0"/>
                      <w:marTop w:val="0"/>
                      <w:marBottom w:val="0"/>
                      <w:divBdr>
                        <w:top w:val="none" w:sz="0" w:space="0" w:color="auto"/>
                        <w:left w:val="none" w:sz="0" w:space="0" w:color="auto"/>
                        <w:bottom w:val="none" w:sz="0" w:space="0" w:color="auto"/>
                        <w:right w:val="none" w:sz="0" w:space="0" w:color="auto"/>
                      </w:divBdr>
                    </w:div>
                  </w:divsChild>
                </w:div>
                <w:div w:id="1112474383">
                  <w:marLeft w:val="0"/>
                  <w:marRight w:val="0"/>
                  <w:marTop w:val="0"/>
                  <w:marBottom w:val="0"/>
                  <w:divBdr>
                    <w:top w:val="none" w:sz="0" w:space="0" w:color="auto"/>
                    <w:left w:val="none" w:sz="0" w:space="0" w:color="auto"/>
                    <w:bottom w:val="none" w:sz="0" w:space="0" w:color="auto"/>
                    <w:right w:val="none" w:sz="0" w:space="0" w:color="auto"/>
                  </w:divBdr>
                  <w:divsChild>
                    <w:div w:id="1254512291">
                      <w:marLeft w:val="0"/>
                      <w:marRight w:val="0"/>
                      <w:marTop w:val="0"/>
                      <w:marBottom w:val="0"/>
                      <w:divBdr>
                        <w:top w:val="none" w:sz="0" w:space="0" w:color="auto"/>
                        <w:left w:val="none" w:sz="0" w:space="0" w:color="auto"/>
                        <w:bottom w:val="none" w:sz="0" w:space="0" w:color="auto"/>
                        <w:right w:val="none" w:sz="0" w:space="0" w:color="auto"/>
                      </w:divBdr>
                    </w:div>
                  </w:divsChild>
                </w:div>
                <w:div w:id="1241986401">
                  <w:marLeft w:val="0"/>
                  <w:marRight w:val="0"/>
                  <w:marTop w:val="0"/>
                  <w:marBottom w:val="0"/>
                  <w:divBdr>
                    <w:top w:val="none" w:sz="0" w:space="0" w:color="auto"/>
                    <w:left w:val="none" w:sz="0" w:space="0" w:color="auto"/>
                    <w:bottom w:val="none" w:sz="0" w:space="0" w:color="auto"/>
                    <w:right w:val="none" w:sz="0" w:space="0" w:color="auto"/>
                  </w:divBdr>
                  <w:divsChild>
                    <w:div w:id="1822044359">
                      <w:marLeft w:val="0"/>
                      <w:marRight w:val="0"/>
                      <w:marTop w:val="0"/>
                      <w:marBottom w:val="0"/>
                      <w:divBdr>
                        <w:top w:val="none" w:sz="0" w:space="0" w:color="auto"/>
                        <w:left w:val="none" w:sz="0" w:space="0" w:color="auto"/>
                        <w:bottom w:val="none" w:sz="0" w:space="0" w:color="auto"/>
                        <w:right w:val="none" w:sz="0" w:space="0" w:color="auto"/>
                      </w:divBdr>
                    </w:div>
                  </w:divsChild>
                </w:div>
                <w:div w:id="1313098757">
                  <w:marLeft w:val="0"/>
                  <w:marRight w:val="0"/>
                  <w:marTop w:val="0"/>
                  <w:marBottom w:val="0"/>
                  <w:divBdr>
                    <w:top w:val="none" w:sz="0" w:space="0" w:color="auto"/>
                    <w:left w:val="none" w:sz="0" w:space="0" w:color="auto"/>
                    <w:bottom w:val="none" w:sz="0" w:space="0" w:color="auto"/>
                    <w:right w:val="none" w:sz="0" w:space="0" w:color="auto"/>
                  </w:divBdr>
                  <w:divsChild>
                    <w:div w:id="366491110">
                      <w:marLeft w:val="0"/>
                      <w:marRight w:val="0"/>
                      <w:marTop w:val="0"/>
                      <w:marBottom w:val="0"/>
                      <w:divBdr>
                        <w:top w:val="none" w:sz="0" w:space="0" w:color="auto"/>
                        <w:left w:val="none" w:sz="0" w:space="0" w:color="auto"/>
                        <w:bottom w:val="none" w:sz="0" w:space="0" w:color="auto"/>
                        <w:right w:val="none" w:sz="0" w:space="0" w:color="auto"/>
                      </w:divBdr>
                    </w:div>
                  </w:divsChild>
                </w:div>
                <w:div w:id="1331102650">
                  <w:marLeft w:val="0"/>
                  <w:marRight w:val="0"/>
                  <w:marTop w:val="0"/>
                  <w:marBottom w:val="0"/>
                  <w:divBdr>
                    <w:top w:val="none" w:sz="0" w:space="0" w:color="auto"/>
                    <w:left w:val="none" w:sz="0" w:space="0" w:color="auto"/>
                    <w:bottom w:val="none" w:sz="0" w:space="0" w:color="auto"/>
                    <w:right w:val="none" w:sz="0" w:space="0" w:color="auto"/>
                  </w:divBdr>
                  <w:divsChild>
                    <w:div w:id="101457544">
                      <w:marLeft w:val="0"/>
                      <w:marRight w:val="0"/>
                      <w:marTop w:val="0"/>
                      <w:marBottom w:val="0"/>
                      <w:divBdr>
                        <w:top w:val="none" w:sz="0" w:space="0" w:color="auto"/>
                        <w:left w:val="none" w:sz="0" w:space="0" w:color="auto"/>
                        <w:bottom w:val="none" w:sz="0" w:space="0" w:color="auto"/>
                        <w:right w:val="none" w:sz="0" w:space="0" w:color="auto"/>
                      </w:divBdr>
                    </w:div>
                  </w:divsChild>
                </w:div>
                <w:div w:id="1406561832">
                  <w:marLeft w:val="0"/>
                  <w:marRight w:val="0"/>
                  <w:marTop w:val="0"/>
                  <w:marBottom w:val="0"/>
                  <w:divBdr>
                    <w:top w:val="none" w:sz="0" w:space="0" w:color="auto"/>
                    <w:left w:val="none" w:sz="0" w:space="0" w:color="auto"/>
                    <w:bottom w:val="none" w:sz="0" w:space="0" w:color="auto"/>
                    <w:right w:val="none" w:sz="0" w:space="0" w:color="auto"/>
                  </w:divBdr>
                  <w:divsChild>
                    <w:div w:id="1158880390">
                      <w:marLeft w:val="0"/>
                      <w:marRight w:val="0"/>
                      <w:marTop w:val="0"/>
                      <w:marBottom w:val="0"/>
                      <w:divBdr>
                        <w:top w:val="none" w:sz="0" w:space="0" w:color="auto"/>
                        <w:left w:val="none" w:sz="0" w:space="0" w:color="auto"/>
                        <w:bottom w:val="none" w:sz="0" w:space="0" w:color="auto"/>
                        <w:right w:val="none" w:sz="0" w:space="0" w:color="auto"/>
                      </w:divBdr>
                    </w:div>
                  </w:divsChild>
                </w:div>
                <w:div w:id="1438334618">
                  <w:marLeft w:val="0"/>
                  <w:marRight w:val="0"/>
                  <w:marTop w:val="0"/>
                  <w:marBottom w:val="0"/>
                  <w:divBdr>
                    <w:top w:val="none" w:sz="0" w:space="0" w:color="auto"/>
                    <w:left w:val="none" w:sz="0" w:space="0" w:color="auto"/>
                    <w:bottom w:val="none" w:sz="0" w:space="0" w:color="auto"/>
                    <w:right w:val="none" w:sz="0" w:space="0" w:color="auto"/>
                  </w:divBdr>
                  <w:divsChild>
                    <w:div w:id="1499688933">
                      <w:marLeft w:val="0"/>
                      <w:marRight w:val="0"/>
                      <w:marTop w:val="0"/>
                      <w:marBottom w:val="0"/>
                      <w:divBdr>
                        <w:top w:val="none" w:sz="0" w:space="0" w:color="auto"/>
                        <w:left w:val="none" w:sz="0" w:space="0" w:color="auto"/>
                        <w:bottom w:val="none" w:sz="0" w:space="0" w:color="auto"/>
                        <w:right w:val="none" w:sz="0" w:space="0" w:color="auto"/>
                      </w:divBdr>
                    </w:div>
                  </w:divsChild>
                </w:div>
                <w:div w:id="1488326916">
                  <w:marLeft w:val="0"/>
                  <w:marRight w:val="0"/>
                  <w:marTop w:val="0"/>
                  <w:marBottom w:val="0"/>
                  <w:divBdr>
                    <w:top w:val="none" w:sz="0" w:space="0" w:color="auto"/>
                    <w:left w:val="none" w:sz="0" w:space="0" w:color="auto"/>
                    <w:bottom w:val="none" w:sz="0" w:space="0" w:color="auto"/>
                    <w:right w:val="none" w:sz="0" w:space="0" w:color="auto"/>
                  </w:divBdr>
                  <w:divsChild>
                    <w:div w:id="219831918">
                      <w:marLeft w:val="0"/>
                      <w:marRight w:val="0"/>
                      <w:marTop w:val="0"/>
                      <w:marBottom w:val="0"/>
                      <w:divBdr>
                        <w:top w:val="none" w:sz="0" w:space="0" w:color="auto"/>
                        <w:left w:val="none" w:sz="0" w:space="0" w:color="auto"/>
                        <w:bottom w:val="none" w:sz="0" w:space="0" w:color="auto"/>
                        <w:right w:val="none" w:sz="0" w:space="0" w:color="auto"/>
                      </w:divBdr>
                    </w:div>
                  </w:divsChild>
                </w:div>
                <w:div w:id="1542278750">
                  <w:marLeft w:val="0"/>
                  <w:marRight w:val="0"/>
                  <w:marTop w:val="0"/>
                  <w:marBottom w:val="0"/>
                  <w:divBdr>
                    <w:top w:val="none" w:sz="0" w:space="0" w:color="auto"/>
                    <w:left w:val="none" w:sz="0" w:space="0" w:color="auto"/>
                    <w:bottom w:val="none" w:sz="0" w:space="0" w:color="auto"/>
                    <w:right w:val="none" w:sz="0" w:space="0" w:color="auto"/>
                  </w:divBdr>
                  <w:divsChild>
                    <w:div w:id="743263833">
                      <w:marLeft w:val="0"/>
                      <w:marRight w:val="0"/>
                      <w:marTop w:val="0"/>
                      <w:marBottom w:val="0"/>
                      <w:divBdr>
                        <w:top w:val="none" w:sz="0" w:space="0" w:color="auto"/>
                        <w:left w:val="none" w:sz="0" w:space="0" w:color="auto"/>
                        <w:bottom w:val="none" w:sz="0" w:space="0" w:color="auto"/>
                        <w:right w:val="none" w:sz="0" w:space="0" w:color="auto"/>
                      </w:divBdr>
                    </w:div>
                  </w:divsChild>
                </w:div>
                <w:div w:id="1562401989">
                  <w:marLeft w:val="0"/>
                  <w:marRight w:val="0"/>
                  <w:marTop w:val="0"/>
                  <w:marBottom w:val="0"/>
                  <w:divBdr>
                    <w:top w:val="none" w:sz="0" w:space="0" w:color="auto"/>
                    <w:left w:val="none" w:sz="0" w:space="0" w:color="auto"/>
                    <w:bottom w:val="none" w:sz="0" w:space="0" w:color="auto"/>
                    <w:right w:val="none" w:sz="0" w:space="0" w:color="auto"/>
                  </w:divBdr>
                  <w:divsChild>
                    <w:div w:id="791941834">
                      <w:marLeft w:val="0"/>
                      <w:marRight w:val="0"/>
                      <w:marTop w:val="0"/>
                      <w:marBottom w:val="0"/>
                      <w:divBdr>
                        <w:top w:val="none" w:sz="0" w:space="0" w:color="auto"/>
                        <w:left w:val="none" w:sz="0" w:space="0" w:color="auto"/>
                        <w:bottom w:val="none" w:sz="0" w:space="0" w:color="auto"/>
                        <w:right w:val="none" w:sz="0" w:space="0" w:color="auto"/>
                      </w:divBdr>
                    </w:div>
                  </w:divsChild>
                </w:div>
                <w:div w:id="1646081245">
                  <w:marLeft w:val="0"/>
                  <w:marRight w:val="0"/>
                  <w:marTop w:val="0"/>
                  <w:marBottom w:val="0"/>
                  <w:divBdr>
                    <w:top w:val="none" w:sz="0" w:space="0" w:color="auto"/>
                    <w:left w:val="none" w:sz="0" w:space="0" w:color="auto"/>
                    <w:bottom w:val="none" w:sz="0" w:space="0" w:color="auto"/>
                    <w:right w:val="none" w:sz="0" w:space="0" w:color="auto"/>
                  </w:divBdr>
                  <w:divsChild>
                    <w:div w:id="71196604">
                      <w:marLeft w:val="0"/>
                      <w:marRight w:val="0"/>
                      <w:marTop w:val="0"/>
                      <w:marBottom w:val="0"/>
                      <w:divBdr>
                        <w:top w:val="none" w:sz="0" w:space="0" w:color="auto"/>
                        <w:left w:val="none" w:sz="0" w:space="0" w:color="auto"/>
                        <w:bottom w:val="none" w:sz="0" w:space="0" w:color="auto"/>
                        <w:right w:val="none" w:sz="0" w:space="0" w:color="auto"/>
                      </w:divBdr>
                    </w:div>
                  </w:divsChild>
                </w:div>
                <w:div w:id="1651130389">
                  <w:marLeft w:val="0"/>
                  <w:marRight w:val="0"/>
                  <w:marTop w:val="0"/>
                  <w:marBottom w:val="0"/>
                  <w:divBdr>
                    <w:top w:val="none" w:sz="0" w:space="0" w:color="auto"/>
                    <w:left w:val="none" w:sz="0" w:space="0" w:color="auto"/>
                    <w:bottom w:val="none" w:sz="0" w:space="0" w:color="auto"/>
                    <w:right w:val="none" w:sz="0" w:space="0" w:color="auto"/>
                  </w:divBdr>
                  <w:divsChild>
                    <w:div w:id="1214587275">
                      <w:marLeft w:val="0"/>
                      <w:marRight w:val="0"/>
                      <w:marTop w:val="0"/>
                      <w:marBottom w:val="0"/>
                      <w:divBdr>
                        <w:top w:val="none" w:sz="0" w:space="0" w:color="auto"/>
                        <w:left w:val="none" w:sz="0" w:space="0" w:color="auto"/>
                        <w:bottom w:val="none" w:sz="0" w:space="0" w:color="auto"/>
                        <w:right w:val="none" w:sz="0" w:space="0" w:color="auto"/>
                      </w:divBdr>
                    </w:div>
                  </w:divsChild>
                </w:div>
                <w:div w:id="1677151505">
                  <w:marLeft w:val="0"/>
                  <w:marRight w:val="0"/>
                  <w:marTop w:val="0"/>
                  <w:marBottom w:val="0"/>
                  <w:divBdr>
                    <w:top w:val="none" w:sz="0" w:space="0" w:color="auto"/>
                    <w:left w:val="none" w:sz="0" w:space="0" w:color="auto"/>
                    <w:bottom w:val="none" w:sz="0" w:space="0" w:color="auto"/>
                    <w:right w:val="none" w:sz="0" w:space="0" w:color="auto"/>
                  </w:divBdr>
                  <w:divsChild>
                    <w:div w:id="1789662502">
                      <w:marLeft w:val="0"/>
                      <w:marRight w:val="0"/>
                      <w:marTop w:val="0"/>
                      <w:marBottom w:val="0"/>
                      <w:divBdr>
                        <w:top w:val="none" w:sz="0" w:space="0" w:color="auto"/>
                        <w:left w:val="none" w:sz="0" w:space="0" w:color="auto"/>
                        <w:bottom w:val="none" w:sz="0" w:space="0" w:color="auto"/>
                        <w:right w:val="none" w:sz="0" w:space="0" w:color="auto"/>
                      </w:divBdr>
                    </w:div>
                  </w:divsChild>
                </w:div>
                <w:div w:id="1722286795">
                  <w:marLeft w:val="0"/>
                  <w:marRight w:val="0"/>
                  <w:marTop w:val="0"/>
                  <w:marBottom w:val="0"/>
                  <w:divBdr>
                    <w:top w:val="none" w:sz="0" w:space="0" w:color="auto"/>
                    <w:left w:val="none" w:sz="0" w:space="0" w:color="auto"/>
                    <w:bottom w:val="none" w:sz="0" w:space="0" w:color="auto"/>
                    <w:right w:val="none" w:sz="0" w:space="0" w:color="auto"/>
                  </w:divBdr>
                  <w:divsChild>
                    <w:div w:id="935943691">
                      <w:marLeft w:val="0"/>
                      <w:marRight w:val="0"/>
                      <w:marTop w:val="0"/>
                      <w:marBottom w:val="0"/>
                      <w:divBdr>
                        <w:top w:val="none" w:sz="0" w:space="0" w:color="auto"/>
                        <w:left w:val="none" w:sz="0" w:space="0" w:color="auto"/>
                        <w:bottom w:val="none" w:sz="0" w:space="0" w:color="auto"/>
                        <w:right w:val="none" w:sz="0" w:space="0" w:color="auto"/>
                      </w:divBdr>
                    </w:div>
                  </w:divsChild>
                </w:div>
                <w:div w:id="1751075095">
                  <w:marLeft w:val="0"/>
                  <w:marRight w:val="0"/>
                  <w:marTop w:val="0"/>
                  <w:marBottom w:val="0"/>
                  <w:divBdr>
                    <w:top w:val="none" w:sz="0" w:space="0" w:color="auto"/>
                    <w:left w:val="none" w:sz="0" w:space="0" w:color="auto"/>
                    <w:bottom w:val="none" w:sz="0" w:space="0" w:color="auto"/>
                    <w:right w:val="none" w:sz="0" w:space="0" w:color="auto"/>
                  </w:divBdr>
                  <w:divsChild>
                    <w:div w:id="1319190648">
                      <w:marLeft w:val="0"/>
                      <w:marRight w:val="0"/>
                      <w:marTop w:val="0"/>
                      <w:marBottom w:val="0"/>
                      <w:divBdr>
                        <w:top w:val="none" w:sz="0" w:space="0" w:color="auto"/>
                        <w:left w:val="none" w:sz="0" w:space="0" w:color="auto"/>
                        <w:bottom w:val="none" w:sz="0" w:space="0" w:color="auto"/>
                        <w:right w:val="none" w:sz="0" w:space="0" w:color="auto"/>
                      </w:divBdr>
                    </w:div>
                  </w:divsChild>
                </w:div>
                <w:div w:id="1776292829">
                  <w:marLeft w:val="0"/>
                  <w:marRight w:val="0"/>
                  <w:marTop w:val="0"/>
                  <w:marBottom w:val="0"/>
                  <w:divBdr>
                    <w:top w:val="none" w:sz="0" w:space="0" w:color="auto"/>
                    <w:left w:val="none" w:sz="0" w:space="0" w:color="auto"/>
                    <w:bottom w:val="none" w:sz="0" w:space="0" w:color="auto"/>
                    <w:right w:val="none" w:sz="0" w:space="0" w:color="auto"/>
                  </w:divBdr>
                  <w:divsChild>
                    <w:div w:id="1219978453">
                      <w:marLeft w:val="0"/>
                      <w:marRight w:val="0"/>
                      <w:marTop w:val="0"/>
                      <w:marBottom w:val="0"/>
                      <w:divBdr>
                        <w:top w:val="none" w:sz="0" w:space="0" w:color="auto"/>
                        <w:left w:val="none" w:sz="0" w:space="0" w:color="auto"/>
                        <w:bottom w:val="none" w:sz="0" w:space="0" w:color="auto"/>
                        <w:right w:val="none" w:sz="0" w:space="0" w:color="auto"/>
                      </w:divBdr>
                    </w:div>
                    <w:div w:id="1895891911">
                      <w:marLeft w:val="0"/>
                      <w:marRight w:val="0"/>
                      <w:marTop w:val="0"/>
                      <w:marBottom w:val="0"/>
                      <w:divBdr>
                        <w:top w:val="none" w:sz="0" w:space="0" w:color="auto"/>
                        <w:left w:val="none" w:sz="0" w:space="0" w:color="auto"/>
                        <w:bottom w:val="none" w:sz="0" w:space="0" w:color="auto"/>
                        <w:right w:val="none" w:sz="0" w:space="0" w:color="auto"/>
                      </w:divBdr>
                    </w:div>
                  </w:divsChild>
                </w:div>
                <w:div w:id="1802188716">
                  <w:marLeft w:val="0"/>
                  <w:marRight w:val="0"/>
                  <w:marTop w:val="0"/>
                  <w:marBottom w:val="0"/>
                  <w:divBdr>
                    <w:top w:val="none" w:sz="0" w:space="0" w:color="auto"/>
                    <w:left w:val="none" w:sz="0" w:space="0" w:color="auto"/>
                    <w:bottom w:val="none" w:sz="0" w:space="0" w:color="auto"/>
                    <w:right w:val="none" w:sz="0" w:space="0" w:color="auto"/>
                  </w:divBdr>
                  <w:divsChild>
                    <w:div w:id="1009865593">
                      <w:marLeft w:val="0"/>
                      <w:marRight w:val="0"/>
                      <w:marTop w:val="0"/>
                      <w:marBottom w:val="0"/>
                      <w:divBdr>
                        <w:top w:val="none" w:sz="0" w:space="0" w:color="auto"/>
                        <w:left w:val="none" w:sz="0" w:space="0" w:color="auto"/>
                        <w:bottom w:val="none" w:sz="0" w:space="0" w:color="auto"/>
                        <w:right w:val="none" w:sz="0" w:space="0" w:color="auto"/>
                      </w:divBdr>
                    </w:div>
                  </w:divsChild>
                </w:div>
                <w:div w:id="1868446949">
                  <w:marLeft w:val="0"/>
                  <w:marRight w:val="0"/>
                  <w:marTop w:val="0"/>
                  <w:marBottom w:val="0"/>
                  <w:divBdr>
                    <w:top w:val="none" w:sz="0" w:space="0" w:color="auto"/>
                    <w:left w:val="none" w:sz="0" w:space="0" w:color="auto"/>
                    <w:bottom w:val="none" w:sz="0" w:space="0" w:color="auto"/>
                    <w:right w:val="none" w:sz="0" w:space="0" w:color="auto"/>
                  </w:divBdr>
                  <w:divsChild>
                    <w:div w:id="653224737">
                      <w:marLeft w:val="0"/>
                      <w:marRight w:val="0"/>
                      <w:marTop w:val="0"/>
                      <w:marBottom w:val="0"/>
                      <w:divBdr>
                        <w:top w:val="none" w:sz="0" w:space="0" w:color="auto"/>
                        <w:left w:val="none" w:sz="0" w:space="0" w:color="auto"/>
                        <w:bottom w:val="none" w:sz="0" w:space="0" w:color="auto"/>
                        <w:right w:val="none" w:sz="0" w:space="0" w:color="auto"/>
                      </w:divBdr>
                    </w:div>
                  </w:divsChild>
                </w:div>
                <w:div w:id="1872111943">
                  <w:marLeft w:val="0"/>
                  <w:marRight w:val="0"/>
                  <w:marTop w:val="0"/>
                  <w:marBottom w:val="0"/>
                  <w:divBdr>
                    <w:top w:val="none" w:sz="0" w:space="0" w:color="auto"/>
                    <w:left w:val="none" w:sz="0" w:space="0" w:color="auto"/>
                    <w:bottom w:val="none" w:sz="0" w:space="0" w:color="auto"/>
                    <w:right w:val="none" w:sz="0" w:space="0" w:color="auto"/>
                  </w:divBdr>
                  <w:divsChild>
                    <w:div w:id="1016276047">
                      <w:marLeft w:val="0"/>
                      <w:marRight w:val="0"/>
                      <w:marTop w:val="0"/>
                      <w:marBottom w:val="0"/>
                      <w:divBdr>
                        <w:top w:val="none" w:sz="0" w:space="0" w:color="auto"/>
                        <w:left w:val="none" w:sz="0" w:space="0" w:color="auto"/>
                        <w:bottom w:val="none" w:sz="0" w:space="0" w:color="auto"/>
                        <w:right w:val="none" w:sz="0" w:space="0" w:color="auto"/>
                      </w:divBdr>
                    </w:div>
                  </w:divsChild>
                </w:div>
                <w:div w:id="1897468601">
                  <w:marLeft w:val="0"/>
                  <w:marRight w:val="0"/>
                  <w:marTop w:val="0"/>
                  <w:marBottom w:val="0"/>
                  <w:divBdr>
                    <w:top w:val="none" w:sz="0" w:space="0" w:color="auto"/>
                    <w:left w:val="none" w:sz="0" w:space="0" w:color="auto"/>
                    <w:bottom w:val="none" w:sz="0" w:space="0" w:color="auto"/>
                    <w:right w:val="none" w:sz="0" w:space="0" w:color="auto"/>
                  </w:divBdr>
                  <w:divsChild>
                    <w:div w:id="594944682">
                      <w:marLeft w:val="0"/>
                      <w:marRight w:val="0"/>
                      <w:marTop w:val="0"/>
                      <w:marBottom w:val="0"/>
                      <w:divBdr>
                        <w:top w:val="none" w:sz="0" w:space="0" w:color="auto"/>
                        <w:left w:val="none" w:sz="0" w:space="0" w:color="auto"/>
                        <w:bottom w:val="none" w:sz="0" w:space="0" w:color="auto"/>
                        <w:right w:val="none" w:sz="0" w:space="0" w:color="auto"/>
                      </w:divBdr>
                    </w:div>
                  </w:divsChild>
                </w:div>
                <w:div w:id="1919971941">
                  <w:marLeft w:val="0"/>
                  <w:marRight w:val="0"/>
                  <w:marTop w:val="0"/>
                  <w:marBottom w:val="0"/>
                  <w:divBdr>
                    <w:top w:val="none" w:sz="0" w:space="0" w:color="auto"/>
                    <w:left w:val="none" w:sz="0" w:space="0" w:color="auto"/>
                    <w:bottom w:val="none" w:sz="0" w:space="0" w:color="auto"/>
                    <w:right w:val="none" w:sz="0" w:space="0" w:color="auto"/>
                  </w:divBdr>
                  <w:divsChild>
                    <w:div w:id="182599507">
                      <w:marLeft w:val="0"/>
                      <w:marRight w:val="0"/>
                      <w:marTop w:val="0"/>
                      <w:marBottom w:val="0"/>
                      <w:divBdr>
                        <w:top w:val="none" w:sz="0" w:space="0" w:color="auto"/>
                        <w:left w:val="none" w:sz="0" w:space="0" w:color="auto"/>
                        <w:bottom w:val="none" w:sz="0" w:space="0" w:color="auto"/>
                        <w:right w:val="none" w:sz="0" w:space="0" w:color="auto"/>
                      </w:divBdr>
                    </w:div>
                  </w:divsChild>
                </w:div>
                <w:div w:id="1935431200">
                  <w:marLeft w:val="0"/>
                  <w:marRight w:val="0"/>
                  <w:marTop w:val="0"/>
                  <w:marBottom w:val="0"/>
                  <w:divBdr>
                    <w:top w:val="none" w:sz="0" w:space="0" w:color="auto"/>
                    <w:left w:val="none" w:sz="0" w:space="0" w:color="auto"/>
                    <w:bottom w:val="none" w:sz="0" w:space="0" w:color="auto"/>
                    <w:right w:val="none" w:sz="0" w:space="0" w:color="auto"/>
                  </w:divBdr>
                  <w:divsChild>
                    <w:div w:id="243951926">
                      <w:marLeft w:val="0"/>
                      <w:marRight w:val="0"/>
                      <w:marTop w:val="0"/>
                      <w:marBottom w:val="0"/>
                      <w:divBdr>
                        <w:top w:val="none" w:sz="0" w:space="0" w:color="auto"/>
                        <w:left w:val="none" w:sz="0" w:space="0" w:color="auto"/>
                        <w:bottom w:val="none" w:sz="0" w:space="0" w:color="auto"/>
                        <w:right w:val="none" w:sz="0" w:space="0" w:color="auto"/>
                      </w:divBdr>
                    </w:div>
                  </w:divsChild>
                </w:div>
                <w:div w:id="1942759787">
                  <w:marLeft w:val="0"/>
                  <w:marRight w:val="0"/>
                  <w:marTop w:val="0"/>
                  <w:marBottom w:val="0"/>
                  <w:divBdr>
                    <w:top w:val="none" w:sz="0" w:space="0" w:color="auto"/>
                    <w:left w:val="none" w:sz="0" w:space="0" w:color="auto"/>
                    <w:bottom w:val="none" w:sz="0" w:space="0" w:color="auto"/>
                    <w:right w:val="none" w:sz="0" w:space="0" w:color="auto"/>
                  </w:divBdr>
                  <w:divsChild>
                    <w:div w:id="943194355">
                      <w:marLeft w:val="0"/>
                      <w:marRight w:val="0"/>
                      <w:marTop w:val="0"/>
                      <w:marBottom w:val="0"/>
                      <w:divBdr>
                        <w:top w:val="none" w:sz="0" w:space="0" w:color="auto"/>
                        <w:left w:val="none" w:sz="0" w:space="0" w:color="auto"/>
                        <w:bottom w:val="none" w:sz="0" w:space="0" w:color="auto"/>
                        <w:right w:val="none" w:sz="0" w:space="0" w:color="auto"/>
                      </w:divBdr>
                    </w:div>
                  </w:divsChild>
                </w:div>
                <w:div w:id="1977711968">
                  <w:marLeft w:val="0"/>
                  <w:marRight w:val="0"/>
                  <w:marTop w:val="0"/>
                  <w:marBottom w:val="0"/>
                  <w:divBdr>
                    <w:top w:val="none" w:sz="0" w:space="0" w:color="auto"/>
                    <w:left w:val="none" w:sz="0" w:space="0" w:color="auto"/>
                    <w:bottom w:val="none" w:sz="0" w:space="0" w:color="auto"/>
                    <w:right w:val="none" w:sz="0" w:space="0" w:color="auto"/>
                  </w:divBdr>
                  <w:divsChild>
                    <w:div w:id="39323955">
                      <w:marLeft w:val="0"/>
                      <w:marRight w:val="0"/>
                      <w:marTop w:val="0"/>
                      <w:marBottom w:val="0"/>
                      <w:divBdr>
                        <w:top w:val="none" w:sz="0" w:space="0" w:color="auto"/>
                        <w:left w:val="none" w:sz="0" w:space="0" w:color="auto"/>
                        <w:bottom w:val="none" w:sz="0" w:space="0" w:color="auto"/>
                        <w:right w:val="none" w:sz="0" w:space="0" w:color="auto"/>
                      </w:divBdr>
                    </w:div>
                  </w:divsChild>
                </w:div>
                <w:div w:id="2043894588">
                  <w:marLeft w:val="0"/>
                  <w:marRight w:val="0"/>
                  <w:marTop w:val="0"/>
                  <w:marBottom w:val="0"/>
                  <w:divBdr>
                    <w:top w:val="none" w:sz="0" w:space="0" w:color="auto"/>
                    <w:left w:val="none" w:sz="0" w:space="0" w:color="auto"/>
                    <w:bottom w:val="none" w:sz="0" w:space="0" w:color="auto"/>
                    <w:right w:val="none" w:sz="0" w:space="0" w:color="auto"/>
                  </w:divBdr>
                  <w:divsChild>
                    <w:div w:id="302540333">
                      <w:marLeft w:val="0"/>
                      <w:marRight w:val="0"/>
                      <w:marTop w:val="0"/>
                      <w:marBottom w:val="0"/>
                      <w:divBdr>
                        <w:top w:val="none" w:sz="0" w:space="0" w:color="auto"/>
                        <w:left w:val="none" w:sz="0" w:space="0" w:color="auto"/>
                        <w:bottom w:val="none" w:sz="0" w:space="0" w:color="auto"/>
                        <w:right w:val="none" w:sz="0" w:space="0" w:color="auto"/>
                      </w:divBdr>
                    </w:div>
                  </w:divsChild>
                </w:div>
                <w:div w:id="2094549984">
                  <w:marLeft w:val="0"/>
                  <w:marRight w:val="0"/>
                  <w:marTop w:val="0"/>
                  <w:marBottom w:val="0"/>
                  <w:divBdr>
                    <w:top w:val="none" w:sz="0" w:space="0" w:color="auto"/>
                    <w:left w:val="none" w:sz="0" w:space="0" w:color="auto"/>
                    <w:bottom w:val="none" w:sz="0" w:space="0" w:color="auto"/>
                    <w:right w:val="none" w:sz="0" w:space="0" w:color="auto"/>
                  </w:divBdr>
                  <w:divsChild>
                    <w:div w:id="714888982">
                      <w:marLeft w:val="0"/>
                      <w:marRight w:val="0"/>
                      <w:marTop w:val="0"/>
                      <w:marBottom w:val="0"/>
                      <w:divBdr>
                        <w:top w:val="none" w:sz="0" w:space="0" w:color="auto"/>
                        <w:left w:val="none" w:sz="0" w:space="0" w:color="auto"/>
                        <w:bottom w:val="none" w:sz="0" w:space="0" w:color="auto"/>
                        <w:right w:val="none" w:sz="0" w:space="0" w:color="auto"/>
                      </w:divBdr>
                    </w:div>
                  </w:divsChild>
                </w:div>
                <w:div w:id="2105106341">
                  <w:marLeft w:val="0"/>
                  <w:marRight w:val="0"/>
                  <w:marTop w:val="0"/>
                  <w:marBottom w:val="0"/>
                  <w:divBdr>
                    <w:top w:val="none" w:sz="0" w:space="0" w:color="auto"/>
                    <w:left w:val="none" w:sz="0" w:space="0" w:color="auto"/>
                    <w:bottom w:val="none" w:sz="0" w:space="0" w:color="auto"/>
                    <w:right w:val="none" w:sz="0" w:space="0" w:color="auto"/>
                  </w:divBdr>
                  <w:divsChild>
                    <w:div w:id="1477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51240">
      <w:bodyDiv w:val="1"/>
      <w:marLeft w:val="0"/>
      <w:marRight w:val="0"/>
      <w:marTop w:val="0"/>
      <w:marBottom w:val="0"/>
      <w:divBdr>
        <w:top w:val="none" w:sz="0" w:space="0" w:color="auto"/>
        <w:left w:val="none" w:sz="0" w:space="0" w:color="auto"/>
        <w:bottom w:val="none" w:sz="0" w:space="0" w:color="auto"/>
        <w:right w:val="none" w:sz="0" w:space="0" w:color="auto"/>
      </w:divBdr>
      <w:divsChild>
        <w:div w:id="178469550">
          <w:marLeft w:val="0"/>
          <w:marRight w:val="0"/>
          <w:marTop w:val="0"/>
          <w:marBottom w:val="0"/>
          <w:divBdr>
            <w:top w:val="none" w:sz="0" w:space="0" w:color="auto"/>
            <w:left w:val="none" w:sz="0" w:space="0" w:color="auto"/>
            <w:bottom w:val="none" w:sz="0" w:space="0" w:color="auto"/>
            <w:right w:val="none" w:sz="0" w:space="0" w:color="auto"/>
          </w:divBdr>
          <w:divsChild>
            <w:div w:id="50540521">
              <w:marLeft w:val="0"/>
              <w:marRight w:val="0"/>
              <w:marTop w:val="0"/>
              <w:marBottom w:val="0"/>
              <w:divBdr>
                <w:top w:val="none" w:sz="0" w:space="0" w:color="auto"/>
                <w:left w:val="none" w:sz="0" w:space="0" w:color="auto"/>
                <w:bottom w:val="none" w:sz="0" w:space="0" w:color="auto"/>
                <w:right w:val="none" w:sz="0" w:space="0" w:color="auto"/>
              </w:divBdr>
            </w:div>
            <w:div w:id="453524198">
              <w:marLeft w:val="0"/>
              <w:marRight w:val="0"/>
              <w:marTop w:val="0"/>
              <w:marBottom w:val="0"/>
              <w:divBdr>
                <w:top w:val="none" w:sz="0" w:space="0" w:color="auto"/>
                <w:left w:val="none" w:sz="0" w:space="0" w:color="auto"/>
                <w:bottom w:val="none" w:sz="0" w:space="0" w:color="auto"/>
                <w:right w:val="none" w:sz="0" w:space="0" w:color="auto"/>
              </w:divBdr>
            </w:div>
            <w:div w:id="627660159">
              <w:marLeft w:val="0"/>
              <w:marRight w:val="0"/>
              <w:marTop w:val="0"/>
              <w:marBottom w:val="0"/>
              <w:divBdr>
                <w:top w:val="none" w:sz="0" w:space="0" w:color="auto"/>
                <w:left w:val="none" w:sz="0" w:space="0" w:color="auto"/>
                <w:bottom w:val="none" w:sz="0" w:space="0" w:color="auto"/>
                <w:right w:val="none" w:sz="0" w:space="0" w:color="auto"/>
              </w:divBdr>
            </w:div>
            <w:div w:id="684524444">
              <w:marLeft w:val="0"/>
              <w:marRight w:val="0"/>
              <w:marTop w:val="0"/>
              <w:marBottom w:val="0"/>
              <w:divBdr>
                <w:top w:val="none" w:sz="0" w:space="0" w:color="auto"/>
                <w:left w:val="none" w:sz="0" w:space="0" w:color="auto"/>
                <w:bottom w:val="none" w:sz="0" w:space="0" w:color="auto"/>
                <w:right w:val="none" w:sz="0" w:space="0" w:color="auto"/>
              </w:divBdr>
            </w:div>
            <w:div w:id="1761557105">
              <w:marLeft w:val="0"/>
              <w:marRight w:val="0"/>
              <w:marTop w:val="0"/>
              <w:marBottom w:val="0"/>
              <w:divBdr>
                <w:top w:val="none" w:sz="0" w:space="0" w:color="auto"/>
                <w:left w:val="none" w:sz="0" w:space="0" w:color="auto"/>
                <w:bottom w:val="none" w:sz="0" w:space="0" w:color="auto"/>
                <w:right w:val="none" w:sz="0" w:space="0" w:color="auto"/>
              </w:divBdr>
            </w:div>
          </w:divsChild>
        </w:div>
        <w:div w:id="455635366">
          <w:marLeft w:val="0"/>
          <w:marRight w:val="0"/>
          <w:marTop w:val="0"/>
          <w:marBottom w:val="0"/>
          <w:divBdr>
            <w:top w:val="none" w:sz="0" w:space="0" w:color="auto"/>
            <w:left w:val="none" w:sz="0" w:space="0" w:color="auto"/>
            <w:bottom w:val="none" w:sz="0" w:space="0" w:color="auto"/>
            <w:right w:val="none" w:sz="0" w:space="0" w:color="auto"/>
          </w:divBdr>
          <w:divsChild>
            <w:div w:id="1278367847">
              <w:marLeft w:val="0"/>
              <w:marRight w:val="0"/>
              <w:marTop w:val="0"/>
              <w:marBottom w:val="0"/>
              <w:divBdr>
                <w:top w:val="none" w:sz="0" w:space="0" w:color="auto"/>
                <w:left w:val="none" w:sz="0" w:space="0" w:color="auto"/>
                <w:bottom w:val="none" w:sz="0" w:space="0" w:color="auto"/>
                <w:right w:val="none" w:sz="0" w:space="0" w:color="auto"/>
              </w:divBdr>
            </w:div>
          </w:divsChild>
        </w:div>
        <w:div w:id="1545871759">
          <w:marLeft w:val="0"/>
          <w:marRight w:val="0"/>
          <w:marTop w:val="0"/>
          <w:marBottom w:val="0"/>
          <w:divBdr>
            <w:top w:val="none" w:sz="0" w:space="0" w:color="auto"/>
            <w:left w:val="none" w:sz="0" w:space="0" w:color="auto"/>
            <w:bottom w:val="none" w:sz="0" w:space="0" w:color="auto"/>
            <w:right w:val="none" w:sz="0" w:space="0" w:color="auto"/>
          </w:divBdr>
          <w:divsChild>
            <w:div w:id="273292035">
              <w:marLeft w:val="0"/>
              <w:marRight w:val="0"/>
              <w:marTop w:val="0"/>
              <w:marBottom w:val="0"/>
              <w:divBdr>
                <w:top w:val="none" w:sz="0" w:space="0" w:color="auto"/>
                <w:left w:val="none" w:sz="0" w:space="0" w:color="auto"/>
                <w:bottom w:val="none" w:sz="0" w:space="0" w:color="auto"/>
                <w:right w:val="none" w:sz="0" w:space="0" w:color="auto"/>
              </w:divBdr>
            </w:div>
            <w:div w:id="1156841789">
              <w:marLeft w:val="0"/>
              <w:marRight w:val="0"/>
              <w:marTop w:val="0"/>
              <w:marBottom w:val="0"/>
              <w:divBdr>
                <w:top w:val="none" w:sz="0" w:space="0" w:color="auto"/>
                <w:left w:val="none" w:sz="0" w:space="0" w:color="auto"/>
                <w:bottom w:val="none" w:sz="0" w:space="0" w:color="auto"/>
                <w:right w:val="none" w:sz="0" w:space="0" w:color="auto"/>
              </w:divBdr>
            </w:div>
          </w:divsChild>
        </w:div>
        <w:div w:id="1741555095">
          <w:marLeft w:val="0"/>
          <w:marRight w:val="0"/>
          <w:marTop w:val="0"/>
          <w:marBottom w:val="0"/>
          <w:divBdr>
            <w:top w:val="none" w:sz="0" w:space="0" w:color="auto"/>
            <w:left w:val="none" w:sz="0" w:space="0" w:color="auto"/>
            <w:bottom w:val="none" w:sz="0" w:space="0" w:color="auto"/>
            <w:right w:val="none" w:sz="0" w:space="0" w:color="auto"/>
          </w:divBdr>
          <w:divsChild>
            <w:div w:id="142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mass.gov/service-details/massbays-inventory-of-plans-and-assessments" TargetMode="External"/><Relationship Id="rId3" Type="http://schemas.openxmlformats.org/officeDocument/2006/relationships/customXml" Target="../customXml/item3.xml"/><Relationship Id="rId21" Type="http://schemas.openxmlformats.org/officeDocument/2006/relationships/hyperlink" Target="https://www.mass.gov/service-details/massbays-inventory-of-plans-and-assessment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ss.gov/service-details/massbays-inventory-of-plans-and-assessments" TargetMode="External"/><Relationship Id="rId25" Type="http://schemas.openxmlformats.org/officeDocument/2006/relationships/hyperlink" Target="https://www.mass.gov/service-details/massbays-inventory-of-plans-and-assessment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mass.gov/guides/water-quality-monitoring-quality-management-progra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int-res.com/articles/meps/184/m184p021.pdf"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mass.gov/service-details/massbays-inventory-of-plans-and-assessments" TargetMode="External"/><Relationship Id="rId28" Type="http://schemas.openxmlformats.org/officeDocument/2006/relationships/hyperlink" Target="https://www.mass.gov/service-details/massbays-inventory-of-plans-and-assessments"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mass.gov/service-details/massbays-inventory-of-plans-and-assessments" TargetMode="External"/><Relationship Id="rId27" Type="http://schemas.openxmlformats.org/officeDocument/2006/relationships/hyperlink" Target="https://www.mass.gov/service-details/massbays-inventory-of-plans-and-assessments"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pa.gov/sites/production/files/2016-03/documents/national_coastal_condition_assessment_2015_field_operation_manual_version_1.0_1.pdf" TargetMode="External"/><Relationship Id="rId2" Type="http://schemas.openxmlformats.org/officeDocument/2006/relationships/hyperlink" Target="https://www.epa.gov/sites/production/files/2016-03/documents/national_coastal_condition_assessment_2015_field_operation_manual_version_1.0_1.pdf" TargetMode="External"/><Relationship Id="rId1" Type="http://schemas.openxmlformats.org/officeDocument/2006/relationships/hyperlink" Target="https://www.epa.gov/sites/production/files/2016-03/documents/ncca_2015_lom_version_2.0_july_2015.pdf" TargetMode="External"/><Relationship Id="rId6" Type="http://schemas.openxmlformats.org/officeDocument/2006/relationships/hyperlink" Target="https://www.epa.gov/sites/production/files/2016-03/documents/national_coastal_condition_assessment_2015_field_operation_manual_version_1.0_1.pdf" TargetMode="External"/><Relationship Id="rId5" Type="http://schemas.openxmlformats.org/officeDocument/2006/relationships/hyperlink" Target="https://www.epa.gov/sites/production/files/2016-03/documents/national_coastal_condition_assessment_2015_field_operation_manual_version_1.0_1.pdf" TargetMode="External"/><Relationship Id="rId4" Type="http://schemas.openxmlformats.org/officeDocument/2006/relationships/hyperlink" Target="https://www.epa.gov/sites/production/files/2016-03/documents/national_coastal_condition_assessment_2015_field_operation_manual_version_1.0_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B2971D78616B4479D86ADF786A5BBAD" ma:contentTypeVersion="10" ma:contentTypeDescription="Create a new document." ma:contentTypeScope="" ma:versionID="aac391b2f22e4ad6256eef5f2c15bd64">
  <xsd:schema xmlns:xsd="http://www.w3.org/2001/XMLSchema" xmlns:xs="http://www.w3.org/2001/XMLSchema" xmlns:p="http://schemas.microsoft.com/office/2006/metadata/properties" xmlns:ns2="43a535af-3b30-4628-b0ae-ffc6f8b73409" xmlns:ns3="8dc6600c-33ac-4ed4-8c33-a4b12ca974b4" targetNamespace="http://schemas.microsoft.com/office/2006/metadata/properties" ma:root="true" ma:fieldsID="eb00dd2837375a3172ec1e7cacca73a3" ns2:_="" ns3:_="">
    <xsd:import namespace="43a535af-3b30-4628-b0ae-ffc6f8b73409"/>
    <xsd:import namespace="8dc6600c-33ac-4ed4-8c33-a4b12ca974b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535af-3b30-4628-b0ae-ffc6f8b73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6600c-33ac-4ed4-8c33-a4b12ca974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0F02D-3A30-4818-BE69-E7E873A66B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B8D242-8214-421F-9E90-95D031093F9B}">
  <ds:schemaRefs>
    <ds:schemaRef ds:uri="http://schemas.microsoft.com/sharepoint/v3/contenttype/forms"/>
  </ds:schemaRefs>
</ds:datastoreItem>
</file>

<file path=customXml/itemProps3.xml><?xml version="1.0" encoding="utf-8"?>
<ds:datastoreItem xmlns:ds="http://schemas.openxmlformats.org/officeDocument/2006/customXml" ds:itemID="{702B8C65-22BD-4C1C-AB77-30440CD4134B}">
  <ds:schemaRefs>
    <ds:schemaRef ds:uri="http://schemas.openxmlformats.org/officeDocument/2006/bibliography"/>
  </ds:schemaRefs>
</ds:datastoreItem>
</file>

<file path=customXml/itemProps4.xml><?xml version="1.0" encoding="utf-8"?>
<ds:datastoreItem xmlns:ds="http://schemas.openxmlformats.org/officeDocument/2006/customXml" ds:itemID="{82571799-A6F6-45EF-A3F0-40886B3B6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535af-3b30-4628-b0ae-ffc6f8b73409"/>
    <ds:schemaRef ds:uri="8dc6600c-33ac-4ed4-8c33-a4b12ca9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63331</Words>
  <Characters>360989</Characters>
  <Application>Microsoft Office Word</Application>
  <DocSecurity>4</DocSecurity>
  <Lines>3008</Lines>
  <Paragraphs>846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423474</CharactersWithSpaces>
  <SharedDoc>false</SharedDoc>
  <HLinks>
    <vt:vector size="2010" baseType="variant">
      <vt:variant>
        <vt:i4>5505047</vt:i4>
      </vt:variant>
      <vt:variant>
        <vt:i4>2166</vt:i4>
      </vt:variant>
      <vt:variant>
        <vt:i4>0</vt:i4>
      </vt:variant>
      <vt:variant>
        <vt:i4>5</vt:i4>
      </vt:variant>
      <vt:variant>
        <vt:lpwstr>https://www.mass.gov/service-details/massbays-inventory-of-plans-and-assessments</vt:lpwstr>
      </vt:variant>
      <vt:variant>
        <vt:lpwstr/>
      </vt:variant>
      <vt:variant>
        <vt:i4>5505047</vt:i4>
      </vt:variant>
      <vt:variant>
        <vt:i4>2115</vt:i4>
      </vt:variant>
      <vt:variant>
        <vt:i4>0</vt:i4>
      </vt:variant>
      <vt:variant>
        <vt:i4>5</vt:i4>
      </vt:variant>
      <vt:variant>
        <vt:lpwstr>https://www.mass.gov/service-details/massbays-inventory-of-plans-and-assessments</vt:lpwstr>
      </vt:variant>
      <vt:variant>
        <vt:lpwstr/>
      </vt:variant>
      <vt:variant>
        <vt:i4>5505047</vt:i4>
      </vt:variant>
      <vt:variant>
        <vt:i4>2103</vt:i4>
      </vt:variant>
      <vt:variant>
        <vt:i4>0</vt:i4>
      </vt:variant>
      <vt:variant>
        <vt:i4>5</vt:i4>
      </vt:variant>
      <vt:variant>
        <vt:lpwstr>https://www.mass.gov/service-details/massbays-inventory-of-plans-and-assessments</vt:lpwstr>
      </vt:variant>
      <vt:variant>
        <vt:lpwstr/>
      </vt:variant>
      <vt:variant>
        <vt:i4>5505047</vt:i4>
      </vt:variant>
      <vt:variant>
        <vt:i4>2091</vt:i4>
      </vt:variant>
      <vt:variant>
        <vt:i4>0</vt:i4>
      </vt:variant>
      <vt:variant>
        <vt:i4>5</vt:i4>
      </vt:variant>
      <vt:variant>
        <vt:lpwstr>https://www.mass.gov/service-details/massbays-inventory-of-plans-and-assessments</vt:lpwstr>
      </vt:variant>
      <vt:variant>
        <vt:lpwstr/>
      </vt:variant>
      <vt:variant>
        <vt:i4>4915277</vt:i4>
      </vt:variant>
      <vt:variant>
        <vt:i4>2079</vt:i4>
      </vt:variant>
      <vt:variant>
        <vt:i4>0</vt:i4>
      </vt:variant>
      <vt:variant>
        <vt:i4>5</vt:i4>
      </vt:variant>
      <vt:variant>
        <vt:lpwstr>http://www.int-res.com/articles/meps/184/m184p021.pdf</vt:lpwstr>
      </vt:variant>
      <vt:variant>
        <vt:lpwstr/>
      </vt:variant>
      <vt:variant>
        <vt:i4>5505047</vt:i4>
      </vt:variant>
      <vt:variant>
        <vt:i4>2076</vt:i4>
      </vt:variant>
      <vt:variant>
        <vt:i4>0</vt:i4>
      </vt:variant>
      <vt:variant>
        <vt:i4>5</vt:i4>
      </vt:variant>
      <vt:variant>
        <vt:lpwstr>https://www.mass.gov/service-details/massbays-inventory-of-plans-and-assessments</vt:lpwstr>
      </vt:variant>
      <vt:variant>
        <vt:lpwstr/>
      </vt:variant>
      <vt:variant>
        <vt:i4>5505047</vt:i4>
      </vt:variant>
      <vt:variant>
        <vt:i4>2064</vt:i4>
      </vt:variant>
      <vt:variant>
        <vt:i4>0</vt:i4>
      </vt:variant>
      <vt:variant>
        <vt:i4>5</vt:i4>
      </vt:variant>
      <vt:variant>
        <vt:lpwstr>https://www.mass.gov/service-details/massbays-inventory-of-plans-and-assessments</vt:lpwstr>
      </vt:variant>
      <vt:variant>
        <vt:lpwstr/>
      </vt:variant>
      <vt:variant>
        <vt:i4>5505047</vt:i4>
      </vt:variant>
      <vt:variant>
        <vt:i4>2037</vt:i4>
      </vt:variant>
      <vt:variant>
        <vt:i4>0</vt:i4>
      </vt:variant>
      <vt:variant>
        <vt:i4>5</vt:i4>
      </vt:variant>
      <vt:variant>
        <vt:lpwstr>https://www.mass.gov/service-details/massbays-inventory-of-plans-and-assessments</vt:lpwstr>
      </vt:variant>
      <vt:variant>
        <vt:lpwstr/>
      </vt:variant>
      <vt:variant>
        <vt:i4>4128828</vt:i4>
      </vt:variant>
      <vt:variant>
        <vt:i4>2025</vt:i4>
      </vt:variant>
      <vt:variant>
        <vt:i4>0</vt:i4>
      </vt:variant>
      <vt:variant>
        <vt:i4>5</vt:i4>
      </vt:variant>
      <vt:variant>
        <vt:lpwstr>https://www.mass.gov/guides/water-quality-monitoring-quality-management-program</vt:lpwstr>
      </vt:variant>
      <vt:variant>
        <vt:lpwstr/>
      </vt:variant>
      <vt:variant>
        <vt:i4>5505047</vt:i4>
      </vt:variant>
      <vt:variant>
        <vt:i4>2016</vt:i4>
      </vt:variant>
      <vt:variant>
        <vt:i4>0</vt:i4>
      </vt:variant>
      <vt:variant>
        <vt:i4>5</vt:i4>
      </vt:variant>
      <vt:variant>
        <vt:lpwstr>https://www.mass.gov/service-details/massbays-inventory-of-plans-and-assessments</vt:lpwstr>
      </vt:variant>
      <vt:variant>
        <vt:lpwstr/>
      </vt:variant>
      <vt:variant>
        <vt:i4>1835056</vt:i4>
      </vt:variant>
      <vt:variant>
        <vt:i4>1916</vt:i4>
      </vt:variant>
      <vt:variant>
        <vt:i4>0</vt:i4>
      </vt:variant>
      <vt:variant>
        <vt:i4>5</vt:i4>
      </vt:variant>
      <vt:variant>
        <vt:lpwstr/>
      </vt:variant>
      <vt:variant>
        <vt:lpwstr>_Toc24070820</vt:lpwstr>
      </vt:variant>
      <vt:variant>
        <vt:i4>1376307</vt:i4>
      </vt:variant>
      <vt:variant>
        <vt:i4>1910</vt:i4>
      </vt:variant>
      <vt:variant>
        <vt:i4>0</vt:i4>
      </vt:variant>
      <vt:variant>
        <vt:i4>5</vt:i4>
      </vt:variant>
      <vt:variant>
        <vt:lpwstr/>
      </vt:variant>
      <vt:variant>
        <vt:lpwstr>_Toc24070819</vt:lpwstr>
      </vt:variant>
      <vt:variant>
        <vt:i4>1310771</vt:i4>
      </vt:variant>
      <vt:variant>
        <vt:i4>1904</vt:i4>
      </vt:variant>
      <vt:variant>
        <vt:i4>0</vt:i4>
      </vt:variant>
      <vt:variant>
        <vt:i4>5</vt:i4>
      </vt:variant>
      <vt:variant>
        <vt:lpwstr/>
      </vt:variant>
      <vt:variant>
        <vt:lpwstr>_Toc24070818</vt:lpwstr>
      </vt:variant>
      <vt:variant>
        <vt:i4>1769523</vt:i4>
      </vt:variant>
      <vt:variant>
        <vt:i4>1898</vt:i4>
      </vt:variant>
      <vt:variant>
        <vt:i4>0</vt:i4>
      </vt:variant>
      <vt:variant>
        <vt:i4>5</vt:i4>
      </vt:variant>
      <vt:variant>
        <vt:lpwstr/>
      </vt:variant>
      <vt:variant>
        <vt:lpwstr>_Toc24070817</vt:lpwstr>
      </vt:variant>
      <vt:variant>
        <vt:i4>1703987</vt:i4>
      </vt:variant>
      <vt:variant>
        <vt:i4>1892</vt:i4>
      </vt:variant>
      <vt:variant>
        <vt:i4>0</vt:i4>
      </vt:variant>
      <vt:variant>
        <vt:i4>5</vt:i4>
      </vt:variant>
      <vt:variant>
        <vt:lpwstr/>
      </vt:variant>
      <vt:variant>
        <vt:lpwstr>_Toc24070816</vt:lpwstr>
      </vt:variant>
      <vt:variant>
        <vt:i4>1638451</vt:i4>
      </vt:variant>
      <vt:variant>
        <vt:i4>1886</vt:i4>
      </vt:variant>
      <vt:variant>
        <vt:i4>0</vt:i4>
      </vt:variant>
      <vt:variant>
        <vt:i4>5</vt:i4>
      </vt:variant>
      <vt:variant>
        <vt:lpwstr/>
      </vt:variant>
      <vt:variant>
        <vt:lpwstr>_Toc24070815</vt:lpwstr>
      </vt:variant>
      <vt:variant>
        <vt:i4>1572915</vt:i4>
      </vt:variant>
      <vt:variant>
        <vt:i4>1880</vt:i4>
      </vt:variant>
      <vt:variant>
        <vt:i4>0</vt:i4>
      </vt:variant>
      <vt:variant>
        <vt:i4>5</vt:i4>
      </vt:variant>
      <vt:variant>
        <vt:lpwstr/>
      </vt:variant>
      <vt:variant>
        <vt:lpwstr>_Toc24070814</vt:lpwstr>
      </vt:variant>
      <vt:variant>
        <vt:i4>2031667</vt:i4>
      </vt:variant>
      <vt:variant>
        <vt:i4>1874</vt:i4>
      </vt:variant>
      <vt:variant>
        <vt:i4>0</vt:i4>
      </vt:variant>
      <vt:variant>
        <vt:i4>5</vt:i4>
      </vt:variant>
      <vt:variant>
        <vt:lpwstr/>
      </vt:variant>
      <vt:variant>
        <vt:lpwstr>_Toc24070813</vt:lpwstr>
      </vt:variant>
      <vt:variant>
        <vt:i4>1966131</vt:i4>
      </vt:variant>
      <vt:variant>
        <vt:i4>1868</vt:i4>
      </vt:variant>
      <vt:variant>
        <vt:i4>0</vt:i4>
      </vt:variant>
      <vt:variant>
        <vt:i4>5</vt:i4>
      </vt:variant>
      <vt:variant>
        <vt:lpwstr/>
      </vt:variant>
      <vt:variant>
        <vt:lpwstr>_Toc24070812</vt:lpwstr>
      </vt:variant>
      <vt:variant>
        <vt:i4>1900595</vt:i4>
      </vt:variant>
      <vt:variant>
        <vt:i4>1862</vt:i4>
      </vt:variant>
      <vt:variant>
        <vt:i4>0</vt:i4>
      </vt:variant>
      <vt:variant>
        <vt:i4>5</vt:i4>
      </vt:variant>
      <vt:variant>
        <vt:lpwstr/>
      </vt:variant>
      <vt:variant>
        <vt:lpwstr>_Toc24070811</vt:lpwstr>
      </vt:variant>
      <vt:variant>
        <vt:i4>1835059</vt:i4>
      </vt:variant>
      <vt:variant>
        <vt:i4>1856</vt:i4>
      </vt:variant>
      <vt:variant>
        <vt:i4>0</vt:i4>
      </vt:variant>
      <vt:variant>
        <vt:i4>5</vt:i4>
      </vt:variant>
      <vt:variant>
        <vt:lpwstr/>
      </vt:variant>
      <vt:variant>
        <vt:lpwstr>_Toc24070810</vt:lpwstr>
      </vt:variant>
      <vt:variant>
        <vt:i4>1376306</vt:i4>
      </vt:variant>
      <vt:variant>
        <vt:i4>1850</vt:i4>
      </vt:variant>
      <vt:variant>
        <vt:i4>0</vt:i4>
      </vt:variant>
      <vt:variant>
        <vt:i4>5</vt:i4>
      </vt:variant>
      <vt:variant>
        <vt:lpwstr/>
      </vt:variant>
      <vt:variant>
        <vt:lpwstr>_Toc24070809</vt:lpwstr>
      </vt:variant>
      <vt:variant>
        <vt:i4>1310770</vt:i4>
      </vt:variant>
      <vt:variant>
        <vt:i4>1844</vt:i4>
      </vt:variant>
      <vt:variant>
        <vt:i4>0</vt:i4>
      </vt:variant>
      <vt:variant>
        <vt:i4>5</vt:i4>
      </vt:variant>
      <vt:variant>
        <vt:lpwstr/>
      </vt:variant>
      <vt:variant>
        <vt:lpwstr>_Toc24070808</vt:lpwstr>
      </vt:variant>
      <vt:variant>
        <vt:i4>1769522</vt:i4>
      </vt:variant>
      <vt:variant>
        <vt:i4>1838</vt:i4>
      </vt:variant>
      <vt:variant>
        <vt:i4>0</vt:i4>
      </vt:variant>
      <vt:variant>
        <vt:i4>5</vt:i4>
      </vt:variant>
      <vt:variant>
        <vt:lpwstr/>
      </vt:variant>
      <vt:variant>
        <vt:lpwstr>_Toc24070807</vt:lpwstr>
      </vt:variant>
      <vt:variant>
        <vt:i4>1703986</vt:i4>
      </vt:variant>
      <vt:variant>
        <vt:i4>1832</vt:i4>
      </vt:variant>
      <vt:variant>
        <vt:i4>0</vt:i4>
      </vt:variant>
      <vt:variant>
        <vt:i4>5</vt:i4>
      </vt:variant>
      <vt:variant>
        <vt:lpwstr/>
      </vt:variant>
      <vt:variant>
        <vt:lpwstr>_Toc24070806</vt:lpwstr>
      </vt:variant>
      <vt:variant>
        <vt:i4>1638450</vt:i4>
      </vt:variant>
      <vt:variant>
        <vt:i4>1826</vt:i4>
      </vt:variant>
      <vt:variant>
        <vt:i4>0</vt:i4>
      </vt:variant>
      <vt:variant>
        <vt:i4>5</vt:i4>
      </vt:variant>
      <vt:variant>
        <vt:lpwstr/>
      </vt:variant>
      <vt:variant>
        <vt:lpwstr>_Toc24070805</vt:lpwstr>
      </vt:variant>
      <vt:variant>
        <vt:i4>1572914</vt:i4>
      </vt:variant>
      <vt:variant>
        <vt:i4>1820</vt:i4>
      </vt:variant>
      <vt:variant>
        <vt:i4>0</vt:i4>
      </vt:variant>
      <vt:variant>
        <vt:i4>5</vt:i4>
      </vt:variant>
      <vt:variant>
        <vt:lpwstr/>
      </vt:variant>
      <vt:variant>
        <vt:lpwstr>_Toc24070804</vt:lpwstr>
      </vt:variant>
      <vt:variant>
        <vt:i4>2031666</vt:i4>
      </vt:variant>
      <vt:variant>
        <vt:i4>1814</vt:i4>
      </vt:variant>
      <vt:variant>
        <vt:i4>0</vt:i4>
      </vt:variant>
      <vt:variant>
        <vt:i4>5</vt:i4>
      </vt:variant>
      <vt:variant>
        <vt:lpwstr/>
      </vt:variant>
      <vt:variant>
        <vt:lpwstr>_Toc24070803</vt:lpwstr>
      </vt:variant>
      <vt:variant>
        <vt:i4>1966130</vt:i4>
      </vt:variant>
      <vt:variant>
        <vt:i4>1808</vt:i4>
      </vt:variant>
      <vt:variant>
        <vt:i4>0</vt:i4>
      </vt:variant>
      <vt:variant>
        <vt:i4>5</vt:i4>
      </vt:variant>
      <vt:variant>
        <vt:lpwstr/>
      </vt:variant>
      <vt:variant>
        <vt:lpwstr>_Toc24070802</vt:lpwstr>
      </vt:variant>
      <vt:variant>
        <vt:i4>1900594</vt:i4>
      </vt:variant>
      <vt:variant>
        <vt:i4>1802</vt:i4>
      </vt:variant>
      <vt:variant>
        <vt:i4>0</vt:i4>
      </vt:variant>
      <vt:variant>
        <vt:i4>5</vt:i4>
      </vt:variant>
      <vt:variant>
        <vt:lpwstr/>
      </vt:variant>
      <vt:variant>
        <vt:lpwstr>_Toc24070801</vt:lpwstr>
      </vt:variant>
      <vt:variant>
        <vt:i4>1835058</vt:i4>
      </vt:variant>
      <vt:variant>
        <vt:i4>1796</vt:i4>
      </vt:variant>
      <vt:variant>
        <vt:i4>0</vt:i4>
      </vt:variant>
      <vt:variant>
        <vt:i4>5</vt:i4>
      </vt:variant>
      <vt:variant>
        <vt:lpwstr/>
      </vt:variant>
      <vt:variant>
        <vt:lpwstr>_Toc24070800</vt:lpwstr>
      </vt:variant>
      <vt:variant>
        <vt:i4>1703995</vt:i4>
      </vt:variant>
      <vt:variant>
        <vt:i4>1790</vt:i4>
      </vt:variant>
      <vt:variant>
        <vt:i4>0</vt:i4>
      </vt:variant>
      <vt:variant>
        <vt:i4>5</vt:i4>
      </vt:variant>
      <vt:variant>
        <vt:lpwstr/>
      </vt:variant>
      <vt:variant>
        <vt:lpwstr>_Toc24070799</vt:lpwstr>
      </vt:variant>
      <vt:variant>
        <vt:i4>1769531</vt:i4>
      </vt:variant>
      <vt:variant>
        <vt:i4>1784</vt:i4>
      </vt:variant>
      <vt:variant>
        <vt:i4>0</vt:i4>
      </vt:variant>
      <vt:variant>
        <vt:i4>5</vt:i4>
      </vt:variant>
      <vt:variant>
        <vt:lpwstr/>
      </vt:variant>
      <vt:variant>
        <vt:lpwstr>_Toc24070798</vt:lpwstr>
      </vt:variant>
      <vt:variant>
        <vt:i4>1310779</vt:i4>
      </vt:variant>
      <vt:variant>
        <vt:i4>1778</vt:i4>
      </vt:variant>
      <vt:variant>
        <vt:i4>0</vt:i4>
      </vt:variant>
      <vt:variant>
        <vt:i4>5</vt:i4>
      </vt:variant>
      <vt:variant>
        <vt:lpwstr/>
      </vt:variant>
      <vt:variant>
        <vt:lpwstr>_Toc24070797</vt:lpwstr>
      </vt:variant>
      <vt:variant>
        <vt:i4>1376315</vt:i4>
      </vt:variant>
      <vt:variant>
        <vt:i4>1772</vt:i4>
      </vt:variant>
      <vt:variant>
        <vt:i4>0</vt:i4>
      </vt:variant>
      <vt:variant>
        <vt:i4>5</vt:i4>
      </vt:variant>
      <vt:variant>
        <vt:lpwstr/>
      </vt:variant>
      <vt:variant>
        <vt:lpwstr>_Toc24070796</vt:lpwstr>
      </vt:variant>
      <vt:variant>
        <vt:i4>1441851</vt:i4>
      </vt:variant>
      <vt:variant>
        <vt:i4>1766</vt:i4>
      </vt:variant>
      <vt:variant>
        <vt:i4>0</vt:i4>
      </vt:variant>
      <vt:variant>
        <vt:i4>5</vt:i4>
      </vt:variant>
      <vt:variant>
        <vt:lpwstr/>
      </vt:variant>
      <vt:variant>
        <vt:lpwstr>_Toc24070795</vt:lpwstr>
      </vt:variant>
      <vt:variant>
        <vt:i4>1507387</vt:i4>
      </vt:variant>
      <vt:variant>
        <vt:i4>1760</vt:i4>
      </vt:variant>
      <vt:variant>
        <vt:i4>0</vt:i4>
      </vt:variant>
      <vt:variant>
        <vt:i4>5</vt:i4>
      </vt:variant>
      <vt:variant>
        <vt:lpwstr/>
      </vt:variant>
      <vt:variant>
        <vt:lpwstr>_Toc24070794</vt:lpwstr>
      </vt:variant>
      <vt:variant>
        <vt:i4>1048635</vt:i4>
      </vt:variant>
      <vt:variant>
        <vt:i4>1754</vt:i4>
      </vt:variant>
      <vt:variant>
        <vt:i4>0</vt:i4>
      </vt:variant>
      <vt:variant>
        <vt:i4>5</vt:i4>
      </vt:variant>
      <vt:variant>
        <vt:lpwstr/>
      </vt:variant>
      <vt:variant>
        <vt:lpwstr>_Toc24070793</vt:lpwstr>
      </vt:variant>
      <vt:variant>
        <vt:i4>1114171</vt:i4>
      </vt:variant>
      <vt:variant>
        <vt:i4>1748</vt:i4>
      </vt:variant>
      <vt:variant>
        <vt:i4>0</vt:i4>
      </vt:variant>
      <vt:variant>
        <vt:i4>5</vt:i4>
      </vt:variant>
      <vt:variant>
        <vt:lpwstr/>
      </vt:variant>
      <vt:variant>
        <vt:lpwstr>_Toc24070792</vt:lpwstr>
      </vt:variant>
      <vt:variant>
        <vt:i4>1179707</vt:i4>
      </vt:variant>
      <vt:variant>
        <vt:i4>1742</vt:i4>
      </vt:variant>
      <vt:variant>
        <vt:i4>0</vt:i4>
      </vt:variant>
      <vt:variant>
        <vt:i4>5</vt:i4>
      </vt:variant>
      <vt:variant>
        <vt:lpwstr/>
      </vt:variant>
      <vt:variant>
        <vt:lpwstr>_Toc24070791</vt:lpwstr>
      </vt:variant>
      <vt:variant>
        <vt:i4>1245243</vt:i4>
      </vt:variant>
      <vt:variant>
        <vt:i4>1736</vt:i4>
      </vt:variant>
      <vt:variant>
        <vt:i4>0</vt:i4>
      </vt:variant>
      <vt:variant>
        <vt:i4>5</vt:i4>
      </vt:variant>
      <vt:variant>
        <vt:lpwstr/>
      </vt:variant>
      <vt:variant>
        <vt:lpwstr>_Toc24070790</vt:lpwstr>
      </vt:variant>
      <vt:variant>
        <vt:i4>1703994</vt:i4>
      </vt:variant>
      <vt:variant>
        <vt:i4>1730</vt:i4>
      </vt:variant>
      <vt:variant>
        <vt:i4>0</vt:i4>
      </vt:variant>
      <vt:variant>
        <vt:i4>5</vt:i4>
      </vt:variant>
      <vt:variant>
        <vt:lpwstr/>
      </vt:variant>
      <vt:variant>
        <vt:lpwstr>_Toc24070789</vt:lpwstr>
      </vt:variant>
      <vt:variant>
        <vt:i4>1769530</vt:i4>
      </vt:variant>
      <vt:variant>
        <vt:i4>1724</vt:i4>
      </vt:variant>
      <vt:variant>
        <vt:i4>0</vt:i4>
      </vt:variant>
      <vt:variant>
        <vt:i4>5</vt:i4>
      </vt:variant>
      <vt:variant>
        <vt:lpwstr/>
      </vt:variant>
      <vt:variant>
        <vt:lpwstr>_Toc24070788</vt:lpwstr>
      </vt:variant>
      <vt:variant>
        <vt:i4>1310778</vt:i4>
      </vt:variant>
      <vt:variant>
        <vt:i4>1718</vt:i4>
      </vt:variant>
      <vt:variant>
        <vt:i4>0</vt:i4>
      </vt:variant>
      <vt:variant>
        <vt:i4>5</vt:i4>
      </vt:variant>
      <vt:variant>
        <vt:lpwstr/>
      </vt:variant>
      <vt:variant>
        <vt:lpwstr>_Toc24070787</vt:lpwstr>
      </vt:variant>
      <vt:variant>
        <vt:i4>1376314</vt:i4>
      </vt:variant>
      <vt:variant>
        <vt:i4>1712</vt:i4>
      </vt:variant>
      <vt:variant>
        <vt:i4>0</vt:i4>
      </vt:variant>
      <vt:variant>
        <vt:i4>5</vt:i4>
      </vt:variant>
      <vt:variant>
        <vt:lpwstr/>
      </vt:variant>
      <vt:variant>
        <vt:lpwstr>_Toc24070786</vt:lpwstr>
      </vt:variant>
      <vt:variant>
        <vt:i4>1441850</vt:i4>
      </vt:variant>
      <vt:variant>
        <vt:i4>1706</vt:i4>
      </vt:variant>
      <vt:variant>
        <vt:i4>0</vt:i4>
      </vt:variant>
      <vt:variant>
        <vt:i4>5</vt:i4>
      </vt:variant>
      <vt:variant>
        <vt:lpwstr/>
      </vt:variant>
      <vt:variant>
        <vt:lpwstr>_Toc24070785</vt:lpwstr>
      </vt:variant>
      <vt:variant>
        <vt:i4>1507386</vt:i4>
      </vt:variant>
      <vt:variant>
        <vt:i4>1700</vt:i4>
      </vt:variant>
      <vt:variant>
        <vt:i4>0</vt:i4>
      </vt:variant>
      <vt:variant>
        <vt:i4>5</vt:i4>
      </vt:variant>
      <vt:variant>
        <vt:lpwstr/>
      </vt:variant>
      <vt:variant>
        <vt:lpwstr>_Toc24070784</vt:lpwstr>
      </vt:variant>
      <vt:variant>
        <vt:i4>1048634</vt:i4>
      </vt:variant>
      <vt:variant>
        <vt:i4>1694</vt:i4>
      </vt:variant>
      <vt:variant>
        <vt:i4>0</vt:i4>
      </vt:variant>
      <vt:variant>
        <vt:i4>5</vt:i4>
      </vt:variant>
      <vt:variant>
        <vt:lpwstr/>
      </vt:variant>
      <vt:variant>
        <vt:lpwstr>_Toc24070783</vt:lpwstr>
      </vt:variant>
      <vt:variant>
        <vt:i4>1114170</vt:i4>
      </vt:variant>
      <vt:variant>
        <vt:i4>1688</vt:i4>
      </vt:variant>
      <vt:variant>
        <vt:i4>0</vt:i4>
      </vt:variant>
      <vt:variant>
        <vt:i4>5</vt:i4>
      </vt:variant>
      <vt:variant>
        <vt:lpwstr/>
      </vt:variant>
      <vt:variant>
        <vt:lpwstr>_Toc24070782</vt:lpwstr>
      </vt:variant>
      <vt:variant>
        <vt:i4>1179706</vt:i4>
      </vt:variant>
      <vt:variant>
        <vt:i4>1682</vt:i4>
      </vt:variant>
      <vt:variant>
        <vt:i4>0</vt:i4>
      </vt:variant>
      <vt:variant>
        <vt:i4>5</vt:i4>
      </vt:variant>
      <vt:variant>
        <vt:lpwstr/>
      </vt:variant>
      <vt:variant>
        <vt:lpwstr>_Toc24070781</vt:lpwstr>
      </vt:variant>
      <vt:variant>
        <vt:i4>1245242</vt:i4>
      </vt:variant>
      <vt:variant>
        <vt:i4>1676</vt:i4>
      </vt:variant>
      <vt:variant>
        <vt:i4>0</vt:i4>
      </vt:variant>
      <vt:variant>
        <vt:i4>5</vt:i4>
      </vt:variant>
      <vt:variant>
        <vt:lpwstr/>
      </vt:variant>
      <vt:variant>
        <vt:lpwstr>_Toc24070780</vt:lpwstr>
      </vt:variant>
      <vt:variant>
        <vt:i4>1703989</vt:i4>
      </vt:variant>
      <vt:variant>
        <vt:i4>1670</vt:i4>
      </vt:variant>
      <vt:variant>
        <vt:i4>0</vt:i4>
      </vt:variant>
      <vt:variant>
        <vt:i4>5</vt:i4>
      </vt:variant>
      <vt:variant>
        <vt:lpwstr/>
      </vt:variant>
      <vt:variant>
        <vt:lpwstr>_Toc24070779</vt:lpwstr>
      </vt:variant>
      <vt:variant>
        <vt:i4>1769525</vt:i4>
      </vt:variant>
      <vt:variant>
        <vt:i4>1664</vt:i4>
      </vt:variant>
      <vt:variant>
        <vt:i4>0</vt:i4>
      </vt:variant>
      <vt:variant>
        <vt:i4>5</vt:i4>
      </vt:variant>
      <vt:variant>
        <vt:lpwstr/>
      </vt:variant>
      <vt:variant>
        <vt:lpwstr>_Toc24070778</vt:lpwstr>
      </vt:variant>
      <vt:variant>
        <vt:i4>1310773</vt:i4>
      </vt:variant>
      <vt:variant>
        <vt:i4>1658</vt:i4>
      </vt:variant>
      <vt:variant>
        <vt:i4>0</vt:i4>
      </vt:variant>
      <vt:variant>
        <vt:i4>5</vt:i4>
      </vt:variant>
      <vt:variant>
        <vt:lpwstr/>
      </vt:variant>
      <vt:variant>
        <vt:lpwstr>_Toc24070777</vt:lpwstr>
      </vt:variant>
      <vt:variant>
        <vt:i4>1376309</vt:i4>
      </vt:variant>
      <vt:variant>
        <vt:i4>1652</vt:i4>
      </vt:variant>
      <vt:variant>
        <vt:i4>0</vt:i4>
      </vt:variant>
      <vt:variant>
        <vt:i4>5</vt:i4>
      </vt:variant>
      <vt:variant>
        <vt:lpwstr/>
      </vt:variant>
      <vt:variant>
        <vt:lpwstr>_Toc24070776</vt:lpwstr>
      </vt:variant>
      <vt:variant>
        <vt:i4>1441845</vt:i4>
      </vt:variant>
      <vt:variant>
        <vt:i4>1646</vt:i4>
      </vt:variant>
      <vt:variant>
        <vt:i4>0</vt:i4>
      </vt:variant>
      <vt:variant>
        <vt:i4>5</vt:i4>
      </vt:variant>
      <vt:variant>
        <vt:lpwstr/>
      </vt:variant>
      <vt:variant>
        <vt:lpwstr>_Toc24070775</vt:lpwstr>
      </vt:variant>
      <vt:variant>
        <vt:i4>1507381</vt:i4>
      </vt:variant>
      <vt:variant>
        <vt:i4>1640</vt:i4>
      </vt:variant>
      <vt:variant>
        <vt:i4>0</vt:i4>
      </vt:variant>
      <vt:variant>
        <vt:i4>5</vt:i4>
      </vt:variant>
      <vt:variant>
        <vt:lpwstr/>
      </vt:variant>
      <vt:variant>
        <vt:lpwstr>_Toc24070774</vt:lpwstr>
      </vt:variant>
      <vt:variant>
        <vt:i4>1048629</vt:i4>
      </vt:variant>
      <vt:variant>
        <vt:i4>1634</vt:i4>
      </vt:variant>
      <vt:variant>
        <vt:i4>0</vt:i4>
      </vt:variant>
      <vt:variant>
        <vt:i4>5</vt:i4>
      </vt:variant>
      <vt:variant>
        <vt:lpwstr/>
      </vt:variant>
      <vt:variant>
        <vt:lpwstr>_Toc24070773</vt:lpwstr>
      </vt:variant>
      <vt:variant>
        <vt:i4>1114165</vt:i4>
      </vt:variant>
      <vt:variant>
        <vt:i4>1628</vt:i4>
      </vt:variant>
      <vt:variant>
        <vt:i4>0</vt:i4>
      </vt:variant>
      <vt:variant>
        <vt:i4>5</vt:i4>
      </vt:variant>
      <vt:variant>
        <vt:lpwstr/>
      </vt:variant>
      <vt:variant>
        <vt:lpwstr>_Toc24070772</vt:lpwstr>
      </vt:variant>
      <vt:variant>
        <vt:i4>1179701</vt:i4>
      </vt:variant>
      <vt:variant>
        <vt:i4>1622</vt:i4>
      </vt:variant>
      <vt:variant>
        <vt:i4>0</vt:i4>
      </vt:variant>
      <vt:variant>
        <vt:i4>5</vt:i4>
      </vt:variant>
      <vt:variant>
        <vt:lpwstr/>
      </vt:variant>
      <vt:variant>
        <vt:lpwstr>_Toc24070771</vt:lpwstr>
      </vt:variant>
      <vt:variant>
        <vt:i4>1245237</vt:i4>
      </vt:variant>
      <vt:variant>
        <vt:i4>1616</vt:i4>
      </vt:variant>
      <vt:variant>
        <vt:i4>0</vt:i4>
      </vt:variant>
      <vt:variant>
        <vt:i4>5</vt:i4>
      </vt:variant>
      <vt:variant>
        <vt:lpwstr/>
      </vt:variant>
      <vt:variant>
        <vt:lpwstr>_Toc24070770</vt:lpwstr>
      </vt:variant>
      <vt:variant>
        <vt:i4>1703988</vt:i4>
      </vt:variant>
      <vt:variant>
        <vt:i4>1610</vt:i4>
      </vt:variant>
      <vt:variant>
        <vt:i4>0</vt:i4>
      </vt:variant>
      <vt:variant>
        <vt:i4>5</vt:i4>
      </vt:variant>
      <vt:variant>
        <vt:lpwstr/>
      </vt:variant>
      <vt:variant>
        <vt:lpwstr>_Toc24070769</vt:lpwstr>
      </vt:variant>
      <vt:variant>
        <vt:i4>1769524</vt:i4>
      </vt:variant>
      <vt:variant>
        <vt:i4>1604</vt:i4>
      </vt:variant>
      <vt:variant>
        <vt:i4>0</vt:i4>
      </vt:variant>
      <vt:variant>
        <vt:i4>5</vt:i4>
      </vt:variant>
      <vt:variant>
        <vt:lpwstr/>
      </vt:variant>
      <vt:variant>
        <vt:lpwstr>_Toc24070768</vt:lpwstr>
      </vt:variant>
      <vt:variant>
        <vt:i4>1310772</vt:i4>
      </vt:variant>
      <vt:variant>
        <vt:i4>1598</vt:i4>
      </vt:variant>
      <vt:variant>
        <vt:i4>0</vt:i4>
      </vt:variant>
      <vt:variant>
        <vt:i4>5</vt:i4>
      </vt:variant>
      <vt:variant>
        <vt:lpwstr/>
      </vt:variant>
      <vt:variant>
        <vt:lpwstr>_Toc24070767</vt:lpwstr>
      </vt:variant>
      <vt:variant>
        <vt:i4>1376308</vt:i4>
      </vt:variant>
      <vt:variant>
        <vt:i4>1592</vt:i4>
      </vt:variant>
      <vt:variant>
        <vt:i4>0</vt:i4>
      </vt:variant>
      <vt:variant>
        <vt:i4>5</vt:i4>
      </vt:variant>
      <vt:variant>
        <vt:lpwstr/>
      </vt:variant>
      <vt:variant>
        <vt:lpwstr>_Toc24070766</vt:lpwstr>
      </vt:variant>
      <vt:variant>
        <vt:i4>1441844</vt:i4>
      </vt:variant>
      <vt:variant>
        <vt:i4>1586</vt:i4>
      </vt:variant>
      <vt:variant>
        <vt:i4>0</vt:i4>
      </vt:variant>
      <vt:variant>
        <vt:i4>5</vt:i4>
      </vt:variant>
      <vt:variant>
        <vt:lpwstr/>
      </vt:variant>
      <vt:variant>
        <vt:lpwstr>_Toc24070765</vt:lpwstr>
      </vt:variant>
      <vt:variant>
        <vt:i4>1507380</vt:i4>
      </vt:variant>
      <vt:variant>
        <vt:i4>1580</vt:i4>
      </vt:variant>
      <vt:variant>
        <vt:i4>0</vt:i4>
      </vt:variant>
      <vt:variant>
        <vt:i4>5</vt:i4>
      </vt:variant>
      <vt:variant>
        <vt:lpwstr/>
      </vt:variant>
      <vt:variant>
        <vt:lpwstr>_Toc24070764</vt:lpwstr>
      </vt:variant>
      <vt:variant>
        <vt:i4>1048628</vt:i4>
      </vt:variant>
      <vt:variant>
        <vt:i4>1574</vt:i4>
      </vt:variant>
      <vt:variant>
        <vt:i4>0</vt:i4>
      </vt:variant>
      <vt:variant>
        <vt:i4>5</vt:i4>
      </vt:variant>
      <vt:variant>
        <vt:lpwstr/>
      </vt:variant>
      <vt:variant>
        <vt:lpwstr>_Toc24070763</vt:lpwstr>
      </vt:variant>
      <vt:variant>
        <vt:i4>1114164</vt:i4>
      </vt:variant>
      <vt:variant>
        <vt:i4>1568</vt:i4>
      </vt:variant>
      <vt:variant>
        <vt:i4>0</vt:i4>
      </vt:variant>
      <vt:variant>
        <vt:i4>5</vt:i4>
      </vt:variant>
      <vt:variant>
        <vt:lpwstr/>
      </vt:variant>
      <vt:variant>
        <vt:lpwstr>_Toc24070762</vt:lpwstr>
      </vt:variant>
      <vt:variant>
        <vt:i4>1179700</vt:i4>
      </vt:variant>
      <vt:variant>
        <vt:i4>1562</vt:i4>
      </vt:variant>
      <vt:variant>
        <vt:i4>0</vt:i4>
      </vt:variant>
      <vt:variant>
        <vt:i4>5</vt:i4>
      </vt:variant>
      <vt:variant>
        <vt:lpwstr/>
      </vt:variant>
      <vt:variant>
        <vt:lpwstr>_Toc24070761</vt:lpwstr>
      </vt:variant>
      <vt:variant>
        <vt:i4>1245236</vt:i4>
      </vt:variant>
      <vt:variant>
        <vt:i4>1556</vt:i4>
      </vt:variant>
      <vt:variant>
        <vt:i4>0</vt:i4>
      </vt:variant>
      <vt:variant>
        <vt:i4>5</vt:i4>
      </vt:variant>
      <vt:variant>
        <vt:lpwstr/>
      </vt:variant>
      <vt:variant>
        <vt:lpwstr>_Toc24070760</vt:lpwstr>
      </vt:variant>
      <vt:variant>
        <vt:i4>1703991</vt:i4>
      </vt:variant>
      <vt:variant>
        <vt:i4>1550</vt:i4>
      </vt:variant>
      <vt:variant>
        <vt:i4>0</vt:i4>
      </vt:variant>
      <vt:variant>
        <vt:i4>5</vt:i4>
      </vt:variant>
      <vt:variant>
        <vt:lpwstr/>
      </vt:variant>
      <vt:variant>
        <vt:lpwstr>_Toc24070759</vt:lpwstr>
      </vt:variant>
      <vt:variant>
        <vt:i4>1769527</vt:i4>
      </vt:variant>
      <vt:variant>
        <vt:i4>1544</vt:i4>
      </vt:variant>
      <vt:variant>
        <vt:i4>0</vt:i4>
      </vt:variant>
      <vt:variant>
        <vt:i4>5</vt:i4>
      </vt:variant>
      <vt:variant>
        <vt:lpwstr/>
      </vt:variant>
      <vt:variant>
        <vt:lpwstr>_Toc24070758</vt:lpwstr>
      </vt:variant>
      <vt:variant>
        <vt:i4>1310775</vt:i4>
      </vt:variant>
      <vt:variant>
        <vt:i4>1538</vt:i4>
      </vt:variant>
      <vt:variant>
        <vt:i4>0</vt:i4>
      </vt:variant>
      <vt:variant>
        <vt:i4>5</vt:i4>
      </vt:variant>
      <vt:variant>
        <vt:lpwstr/>
      </vt:variant>
      <vt:variant>
        <vt:lpwstr>_Toc24070757</vt:lpwstr>
      </vt:variant>
      <vt:variant>
        <vt:i4>1376311</vt:i4>
      </vt:variant>
      <vt:variant>
        <vt:i4>1532</vt:i4>
      </vt:variant>
      <vt:variant>
        <vt:i4>0</vt:i4>
      </vt:variant>
      <vt:variant>
        <vt:i4>5</vt:i4>
      </vt:variant>
      <vt:variant>
        <vt:lpwstr/>
      </vt:variant>
      <vt:variant>
        <vt:lpwstr>_Toc24070756</vt:lpwstr>
      </vt:variant>
      <vt:variant>
        <vt:i4>1441847</vt:i4>
      </vt:variant>
      <vt:variant>
        <vt:i4>1523</vt:i4>
      </vt:variant>
      <vt:variant>
        <vt:i4>0</vt:i4>
      </vt:variant>
      <vt:variant>
        <vt:i4>5</vt:i4>
      </vt:variant>
      <vt:variant>
        <vt:lpwstr/>
      </vt:variant>
      <vt:variant>
        <vt:lpwstr>_Toc24070755</vt:lpwstr>
      </vt:variant>
      <vt:variant>
        <vt:i4>1507383</vt:i4>
      </vt:variant>
      <vt:variant>
        <vt:i4>1517</vt:i4>
      </vt:variant>
      <vt:variant>
        <vt:i4>0</vt:i4>
      </vt:variant>
      <vt:variant>
        <vt:i4>5</vt:i4>
      </vt:variant>
      <vt:variant>
        <vt:lpwstr/>
      </vt:variant>
      <vt:variant>
        <vt:lpwstr>_Toc24070754</vt:lpwstr>
      </vt:variant>
      <vt:variant>
        <vt:i4>1048631</vt:i4>
      </vt:variant>
      <vt:variant>
        <vt:i4>1511</vt:i4>
      </vt:variant>
      <vt:variant>
        <vt:i4>0</vt:i4>
      </vt:variant>
      <vt:variant>
        <vt:i4>5</vt:i4>
      </vt:variant>
      <vt:variant>
        <vt:lpwstr/>
      </vt:variant>
      <vt:variant>
        <vt:lpwstr>_Toc24070753</vt:lpwstr>
      </vt:variant>
      <vt:variant>
        <vt:i4>1114167</vt:i4>
      </vt:variant>
      <vt:variant>
        <vt:i4>1505</vt:i4>
      </vt:variant>
      <vt:variant>
        <vt:i4>0</vt:i4>
      </vt:variant>
      <vt:variant>
        <vt:i4>5</vt:i4>
      </vt:variant>
      <vt:variant>
        <vt:lpwstr/>
      </vt:variant>
      <vt:variant>
        <vt:lpwstr>_Toc24070752</vt:lpwstr>
      </vt:variant>
      <vt:variant>
        <vt:i4>1179703</vt:i4>
      </vt:variant>
      <vt:variant>
        <vt:i4>1499</vt:i4>
      </vt:variant>
      <vt:variant>
        <vt:i4>0</vt:i4>
      </vt:variant>
      <vt:variant>
        <vt:i4>5</vt:i4>
      </vt:variant>
      <vt:variant>
        <vt:lpwstr/>
      </vt:variant>
      <vt:variant>
        <vt:lpwstr>_Toc24070751</vt:lpwstr>
      </vt:variant>
      <vt:variant>
        <vt:i4>1245239</vt:i4>
      </vt:variant>
      <vt:variant>
        <vt:i4>1493</vt:i4>
      </vt:variant>
      <vt:variant>
        <vt:i4>0</vt:i4>
      </vt:variant>
      <vt:variant>
        <vt:i4>5</vt:i4>
      </vt:variant>
      <vt:variant>
        <vt:lpwstr/>
      </vt:variant>
      <vt:variant>
        <vt:lpwstr>_Toc24070750</vt:lpwstr>
      </vt:variant>
      <vt:variant>
        <vt:i4>1703990</vt:i4>
      </vt:variant>
      <vt:variant>
        <vt:i4>1487</vt:i4>
      </vt:variant>
      <vt:variant>
        <vt:i4>0</vt:i4>
      </vt:variant>
      <vt:variant>
        <vt:i4>5</vt:i4>
      </vt:variant>
      <vt:variant>
        <vt:lpwstr/>
      </vt:variant>
      <vt:variant>
        <vt:lpwstr>_Toc24070749</vt:lpwstr>
      </vt:variant>
      <vt:variant>
        <vt:i4>1441853</vt:i4>
      </vt:variant>
      <vt:variant>
        <vt:i4>1478</vt:i4>
      </vt:variant>
      <vt:variant>
        <vt:i4>0</vt:i4>
      </vt:variant>
      <vt:variant>
        <vt:i4>5</vt:i4>
      </vt:variant>
      <vt:variant>
        <vt:lpwstr/>
      </vt:variant>
      <vt:variant>
        <vt:lpwstr>_Toc24106184</vt:lpwstr>
      </vt:variant>
      <vt:variant>
        <vt:i4>1114173</vt:i4>
      </vt:variant>
      <vt:variant>
        <vt:i4>1472</vt:i4>
      </vt:variant>
      <vt:variant>
        <vt:i4>0</vt:i4>
      </vt:variant>
      <vt:variant>
        <vt:i4>5</vt:i4>
      </vt:variant>
      <vt:variant>
        <vt:lpwstr/>
      </vt:variant>
      <vt:variant>
        <vt:lpwstr>_Toc24106183</vt:lpwstr>
      </vt:variant>
      <vt:variant>
        <vt:i4>1048637</vt:i4>
      </vt:variant>
      <vt:variant>
        <vt:i4>1466</vt:i4>
      </vt:variant>
      <vt:variant>
        <vt:i4>0</vt:i4>
      </vt:variant>
      <vt:variant>
        <vt:i4>5</vt:i4>
      </vt:variant>
      <vt:variant>
        <vt:lpwstr/>
      </vt:variant>
      <vt:variant>
        <vt:lpwstr>_Toc24106182</vt:lpwstr>
      </vt:variant>
      <vt:variant>
        <vt:i4>1245245</vt:i4>
      </vt:variant>
      <vt:variant>
        <vt:i4>1460</vt:i4>
      </vt:variant>
      <vt:variant>
        <vt:i4>0</vt:i4>
      </vt:variant>
      <vt:variant>
        <vt:i4>5</vt:i4>
      </vt:variant>
      <vt:variant>
        <vt:lpwstr/>
      </vt:variant>
      <vt:variant>
        <vt:lpwstr>_Toc24106181</vt:lpwstr>
      </vt:variant>
      <vt:variant>
        <vt:i4>1179709</vt:i4>
      </vt:variant>
      <vt:variant>
        <vt:i4>1454</vt:i4>
      </vt:variant>
      <vt:variant>
        <vt:i4>0</vt:i4>
      </vt:variant>
      <vt:variant>
        <vt:i4>5</vt:i4>
      </vt:variant>
      <vt:variant>
        <vt:lpwstr/>
      </vt:variant>
      <vt:variant>
        <vt:lpwstr>_Toc24106180</vt:lpwstr>
      </vt:variant>
      <vt:variant>
        <vt:i4>1769522</vt:i4>
      </vt:variant>
      <vt:variant>
        <vt:i4>1448</vt:i4>
      </vt:variant>
      <vt:variant>
        <vt:i4>0</vt:i4>
      </vt:variant>
      <vt:variant>
        <vt:i4>5</vt:i4>
      </vt:variant>
      <vt:variant>
        <vt:lpwstr/>
      </vt:variant>
      <vt:variant>
        <vt:lpwstr>_Toc24106179</vt:lpwstr>
      </vt:variant>
      <vt:variant>
        <vt:i4>1703986</vt:i4>
      </vt:variant>
      <vt:variant>
        <vt:i4>1442</vt:i4>
      </vt:variant>
      <vt:variant>
        <vt:i4>0</vt:i4>
      </vt:variant>
      <vt:variant>
        <vt:i4>5</vt:i4>
      </vt:variant>
      <vt:variant>
        <vt:lpwstr/>
      </vt:variant>
      <vt:variant>
        <vt:lpwstr>_Toc24106178</vt:lpwstr>
      </vt:variant>
      <vt:variant>
        <vt:i4>1376306</vt:i4>
      </vt:variant>
      <vt:variant>
        <vt:i4>1436</vt:i4>
      </vt:variant>
      <vt:variant>
        <vt:i4>0</vt:i4>
      </vt:variant>
      <vt:variant>
        <vt:i4>5</vt:i4>
      </vt:variant>
      <vt:variant>
        <vt:lpwstr/>
      </vt:variant>
      <vt:variant>
        <vt:lpwstr>_Toc24106177</vt:lpwstr>
      </vt:variant>
      <vt:variant>
        <vt:i4>1310770</vt:i4>
      </vt:variant>
      <vt:variant>
        <vt:i4>1430</vt:i4>
      </vt:variant>
      <vt:variant>
        <vt:i4>0</vt:i4>
      </vt:variant>
      <vt:variant>
        <vt:i4>5</vt:i4>
      </vt:variant>
      <vt:variant>
        <vt:lpwstr/>
      </vt:variant>
      <vt:variant>
        <vt:lpwstr>_Toc24106176</vt:lpwstr>
      </vt:variant>
      <vt:variant>
        <vt:i4>1507378</vt:i4>
      </vt:variant>
      <vt:variant>
        <vt:i4>1424</vt:i4>
      </vt:variant>
      <vt:variant>
        <vt:i4>0</vt:i4>
      </vt:variant>
      <vt:variant>
        <vt:i4>5</vt:i4>
      </vt:variant>
      <vt:variant>
        <vt:lpwstr/>
      </vt:variant>
      <vt:variant>
        <vt:lpwstr>_Toc24106175</vt:lpwstr>
      </vt:variant>
      <vt:variant>
        <vt:i4>1441842</vt:i4>
      </vt:variant>
      <vt:variant>
        <vt:i4>1418</vt:i4>
      </vt:variant>
      <vt:variant>
        <vt:i4>0</vt:i4>
      </vt:variant>
      <vt:variant>
        <vt:i4>5</vt:i4>
      </vt:variant>
      <vt:variant>
        <vt:lpwstr/>
      </vt:variant>
      <vt:variant>
        <vt:lpwstr>_Toc24106174</vt:lpwstr>
      </vt:variant>
      <vt:variant>
        <vt:i4>1114162</vt:i4>
      </vt:variant>
      <vt:variant>
        <vt:i4>1412</vt:i4>
      </vt:variant>
      <vt:variant>
        <vt:i4>0</vt:i4>
      </vt:variant>
      <vt:variant>
        <vt:i4>5</vt:i4>
      </vt:variant>
      <vt:variant>
        <vt:lpwstr/>
      </vt:variant>
      <vt:variant>
        <vt:lpwstr>_Toc24106173</vt:lpwstr>
      </vt:variant>
      <vt:variant>
        <vt:i4>1048626</vt:i4>
      </vt:variant>
      <vt:variant>
        <vt:i4>1406</vt:i4>
      </vt:variant>
      <vt:variant>
        <vt:i4>0</vt:i4>
      </vt:variant>
      <vt:variant>
        <vt:i4>5</vt:i4>
      </vt:variant>
      <vt:variant>
        <vt:lpwstr/>
      </vt:variant>
      <vt:variant>
        <vt:lpwstr>_Toc24106172</vt:lpwstr>
      </vt:variant>
      <vt:variant>
        <vt:i4>1245234</vt:i4>
      </vt:variant>
      <vt:variant>
        <vt:i4>1400</vt:i4>
      </vt:variant>
      <vt:variant>
        <vt:i4>0</vt:i4>
      </vt:variant>
      <vt:variant>
        <vt:i4>5</vt:i4>
      </vt:variant>
      <vt:variant>
        <vt:lpwstr/>
      </vt:variant>
      <vt:variant>
        <vt:lpwstr>_Toc24106171</vt:lpwstr>
      </vt:variant>
      <vt:variant>
        <vt:i4>1179698</vt:i4>
      </vt:variant>
      <vt:variant>
        <vt:i4>1394</vt:i4>
      </vt:variant>
      <vt:variant>
        <vt:i4>0</vt:i4>
      </vt:variant>
      <vt:variant>
        <vt:i4>5</vt:i4>
      </vt:variant>
      <vt:variant>
        <vt:lpwstr/>
      </vt:variant>
      <vt:variant>
        <vt:lpwstr>_Toc24106170</vt:lpwstr>
      </vt:variant>
      <vt:variant>
        <vt:i4>1769523</vt:i4>
      </vt:variant>
      <vt:variant>
        <vt:i4>1388</vt:i4>
      </vt:variant>
      <vt:variant>
        <vt:i4>0</vt:i4>
      </vt:variant>
      <vt:variant>
        <vt:i4>5</vt:i4>
      </vt:variant>
      <vt:variant>
        <vt:lpwstr/>
      </vt:variant>
      <vt:variant>
        <vt:lpwstr>_Toc24106169</vt:lpwstr>
      </vt:variant>
      <vt:variant>
        <vt:i4>1703987</vt:i4>
      </vt:variant>
      <vt:variant>
        <vt:i4>1382</vt:i4>
      </vt:variant>
      <vt:variant>
        <vt:i4>0</vt:i4>
      </vt:variant>
      <vt:variant>
        <vt:i4>5</vt:i4>
      </vt:variant>
      <vt:variant>
        <vt:lpwstr/>
      </vt:variant>
      <vt:variant>
        <vt:lpwstr>_Toc24106168</vt:lpwstr>
      </vt:variant>
      <vt:variant>
        <vt:i4>1376307</vt:i4>
      </vt:variant>
      <vt:variant>
        <vt:i4>1376</vt:i4>
      </vt:variant>
      <vt:variant>
        <vt:i4>0</vt:i4>
      </vt:variant>
      <vt:variant>
        <vt:i4>5</vt:i4>
      </vt:variant>
      <vt:variant>
        <vt:lpwstr/>
      </vt:variant>
      <vt:variant>
        <vt:lpwstr>_Toc24106167</vt:lpwstr>
      </vt:variant>
      <vt:variant>
        <vt:i4>1310771</vt:i4>
      </vt:variant>
      <vt:variant>
        <vt:i4>1370</vt:i4>
      </vt:variant>
      <vt:variant>
        <vt:i4>0</vt:i4>
      </vt:variant>
      <vt:variant>
        <vt:i4>5</vt:i4>
      </vt:variant>
      <vt:variant>
        <vt:lpwstr/>
      </vt:variant>
      <vt:variant>
        <vt:lpwstr>_Toc24106166</vt:lpwstr>
      </vt:variant>
      <vt:variant>
        <vt:i4>1507379</vt:i4>
      </vt:variant>
      <vt:variant>
        <vt:i4>1364</vt:i4>
      </vt:variant>
      <vt:variant>
        <vt:i4>0</vt:i4>
      </vt:variant>
      <vt:variant>
        <vt:i4>5</vt:i4>
      </vt:variant>
      <vt:variant>
        <vt:lpwstr/>
      </vt:variant>
      <vt:variant>
        <vt:lpwstr>_Toc24106165</vt:lpwstr>
      </vt:variant>
      <vt:variant>
        <vt:i4>1441843</vt:i4>
      </vt:variant>
      <vt:variant>
        <vt:i4>1358</vt:i4>
      </vt:variant>
      <vt:variant>
        <vt:i4>0</vt:i4>
      </vt:variant>
      <vt:variant>
        <vt:i4>5</vt:i4>
      </vt:variant>
      <vt:variant>
        <vt:lpwstr/>
      </vt:variant>
      <vt:variant>
        <vt:lpwstr>_Toc24106164</vt:lpwstr>
      </vt:variant>
      <vt:variant>
        <vt:i4>1114163</vt:i4>
      </vt:variant>
      <vt:variant>
        <vt:i4>1352</vt:i4>
      </vt:variant>
      <vt:variant>
        <vt:i4>0</vt:i4>
      </vt:variant>
      <vt:variant>
        <vt:i4>5</vt:i4>
      </vt:variant>
      <vt:variant>
        <vt:lpwstr/>
      </vt:variant>
      <vt:variant>
        <vt:lpwstr>_Toc24106163</vt:lpwstr>
      </vt:variant>
      <vt:variant>
        <vt:i4>1048627</vt:i4>
      </vt:variant>
      <vt:variant>
        <vt:i4>1346</vt:i4>
      </vt:variant>
      <vt:variant>
        <vt:i4>0</vt:i4>
      </vt:variant>
      <vt:variant>
        <vt:i4>5</vt:i4>
      </vt:variant>
      <vt:variant>
        <vt:lpwstr/>
      </vt:variant>
      <vt:variant>
        <vt:lpwstr>_Toc24106162</vt:lpwstr>
      </vt:variant>
      <vt:variant>
        <vt:i4>1245235</vt:i4>
      </vt:variant>
      <vt:variant>
        <vt:i4>1340</vt:i4>
      </vt:variant>
      <vt:variant>
        <vt:i4>0</vt:i4>
      </vt:variant>
      <vt:variant>
        <vt:i4>5</vt:i4>
      </vt:variant>
      <vt:variant>
        <vt:lpwstr/>
      </vt:variant>
      <vt:variant>
        <vt:lpwstr>_Toc24106161</vt:lpwstr>
      </vt:variant>
      <vt:variant>
        <vt:i4>1179699</vt:i4>
      </vt:variant>
      <vt:variant>
        <vt:i4>1334</vt:i4>
      </vt:variant>
      <vt:variant>
        <vt:i4>0</vt:i4>
      </vt:variant>
      <vt:variant>
        <vt:i4>5</vt:i4>
      </vt:variant>
      <vt:variant>
        <vt:lpwstr/>
      </vt:variant>
      <vt:variant>
        <vt:lpwstr>_Toc24106160</vt:lpwstr>
      </vt:variant>
      <vt:variant>
        <vt:i4>1769520</vt:i4>
      </vt:variant>
      <vt:variant>
        <vt:i4>1328</vt:i4>
      </vt:variant>
      <vt:variant>
        <vt:i4>0</vt:i4>
      </vt:variant>
      <vt:variant>
        <vt:i4>5</vt:i4>
      </vt:variant>
      <vt:variant>
        <vt:lpwstr/>
      </vt:variant>
      <vt:variant>
        <vt:lpwstr>_Toc24106159</vt:lpwstr>
      </vt:variant>
      <vt:variant>
        <vt:i4>1703984</vt:i4>
      </vt:variant>
      <vt:variant>
        <vt:i4>1322</vt:i4>
      </vt:variant>
      <vt:variant>
        <vt:i4>0</vt:i4>
      </vt:variant>
      <vt:variant>
        <vt:i4>5</vt:i4>
      </vt:variant>
      <vt:variant>
        <vt:lpwstr/>
      </vt:variant>
      <vt:variant>
        <vt:lpwstr>_Toc24106158</vt:lpwstr>
      </vt:variant>
      <vt:variant>
        <vt:i4>1376304</vt:i4>
      </vt:variant>
      <vt:variant>
        <vt:i4>1316</vt:i4>
      </vt:variant>
      <vt:variant>
        <vt:i4>0</vt:i4>
      </vt:variant>
      <vt:variant>
        <vt:i4>5</vt:i4>
      </vt:variant>
      <vt:variant>
        <vt:lpwstr/>
      </vt:variant>
      <vt:variant>
        <vt:lpwstr>_Toc24106157</vt:lpwstr>
      </vt:variant>
      <vt:variant>
        <vt:i4>1310768</vt:i4>
      </vt:variant>
      <vt:variant>
        <vt:i4>1310</vt:i4>
      </vt:variant>
      <vt:variant>
        <vt:i4>0</vt:i4>
      </vt:variant>
      <vt:variant>
        <vt:i4>5</vt:i4>
      </vt:variant>
      <vt:variant>
        <vt:lpwstr/>
      </vt:variant>
      <vt:variant>
        <vt:lpwstr>_Toc24106156</vt:lpwstr>
      </vt:variant>
      <vt:variant>
        <vt:i4>1507376</vt:i4>
      </vt:variant>
      <vt:variant>
        <vt:i4>1304</vt:i4>
      </vt:variant>
      <vt:variant>
        <vt:i4>0</vt:i4>
      </vt:variant>
      <vt:variant>
        <vt:i4>5</vt:i4>
      </vt:variant>
      <vt:variant>
        <vt:lpwstr/>
      </vt:variant>
      <vt:variant>
        <vt:lpwstr>_Toc24106155</vt:lpwstr>
      </vt:variant>
      <vt:variant>
        <vt:i4>1441840</vt:i4>
      </vt:variant>
      <vt:variant>
        <vt:i4>1298</vt:i4>
      </vt:variant>
      <vt:variant>
        <vt:i4>0</vt:i4>
      </vt:variant>
      <vt:variant>
        <vt:i4>5</vt:i4>
      </vt:variant>
      <vt:variant>
        <vt:lpwstr/>
      </vt:variant>
      <vt:variant>
        <vt:lpwstr>_Toc24106154</vt:lpwstr>
      </vt:variant>
      <vt:variant>
        <vt:i4>1114160</vt:i4>
      </vt:variant>
      <vt:variant>
        <vt:i4>1292</vt:i4>
      </vt:variant>
      <vt:variant>
        <vt:i4>0</vt:i4>
      </vt:variant>
      <vt:variant>
        <vt:i4>5</vt:i4>
      </vt:variant>
      <vt:variant>
        <vt:lpwstr/>
      </vt:variant>
      <vt:variant>
        <vt:lpwstr>_Toc24106153</vt:lpwstr>
      </vt:variant>
      <vt:variant>
        <vt:i4>1048624</vt:i4>
      </vt:variant>
      <vt:variant>
        <vt:i4>1286</vt:i4>
      </vt:variant>
      <vt:variant>
        <vt:i4>0</vt:i4>
      </vt:variant>
      <vt:variant>
        <vt:i4>5</vt:i4>
      </vt:variant>
      <vt:variant>
        <vt:lpwstr/>
      </vt:variant>
      <vt:variant>
        <vt:lpwstr>_Toc24106152</vt:lpwstr>
      </vt:variant>
      <vt:variant>
        <vt:i4>1245232</vt:i4>
      </vt:variant>
      <vt:variant>
        <vt:i4>1280</vt:i4>
      </vt:variant>
      <vt:variant>
        <vt:i4>0</vt:i4>
      </vt:variant>
      <vt:variant>
        <vt:i4>5</vt:i4>
      </vt:variant>
      <vt:variant>
        <vt:lpwstr/>
      </vt:variant>
      <vt:variant>
        <vt:lpwstr>_Toc24106151</vt:lpwstr>
      </vt:variant>
      <vt:variant>
        <vt:i4>1179696</vt:i4>
      </vt:variant>
      <vt:variant>
        <vt:i4>1274</vt:i4>
      </vt:variant>
      <vt:variant>
        <vt:i4>0</vt:i4>
      </vt:variant>
      <vt:variant>
        <vt:i4>5</vt:i4>
      </vt:variant>
      <vt:variant>
        <vt:lpwstr/>
      </vt:variant>
      <vt:variant>
        <vt:lpwstr>_Toc24106150</vt:lpwstr>
      </vt:variant>
      <vt:variant>
        <vt:i4>1769521</vt:i4>
      </vt:variant>
      <vt:variant>
        <vt:i4>1268</vt:i4>
      </vt:variant>
      <vt:variant>
        <vt:i4>0</vt:i4>
      </vt:variant>
      <vt:variant>
        <vt:i4>5</vt:i4>
      </vt:variant>
      <vt:variant>
        <vt:lpwstr/>
      </vt:variant>
      <vt:variant>
        <vt:lpwstr>_Toc24106149</vt:lpwstr>
      </vt:variant>
      <vt:variant>
        <vt:i4>1703985</vt:i4>
      </vt:variant>
      <vt:variant>
        <vt:i4>1262</vt:i4>
      </vt:variant>
      <vt:variant>
        <vt:i4>0</vt:i4>
      </vt:variant>
      <vt:variant>
        <vt:i4>5</vt:i4>
      </vt:variant>
      <vt:variant>
        <vt:lpwstr/>
      </vt:variant>
      <vt:variant>
        <vt:lpwstr>_Toc24106148</vt:lpwstr>
      </vt:variant>
      <vt:variant>
        <vt:i4>1376305</vt:i4>
      </vt:variant>
      <vt:variant>
        <vt:i4>1256</vt:i4>
      </vt:variant>
      <vt:variant>
        <vt:i4>0</vt:i4>
      </vt:variant>
      <vt:variant>
        <vt:i4>5</vt:i4>
      </vt:variant>
      <vt:variant>
        <vt:lpwstr/>
      </vt:variant>
      <vt:variant>
        <vt:lpwstr>_Toc24106147</vt:lpwstr>
      </vt:variant>
      <vt:variant>
        <vt:i4>1310769</vt:i4>
      </vt:variant>
      <vt:variant>
        <vt:i4>1250</vt:i4>
      </vt:variant>
      <vt:variant>
        <vt:i4>0</vt:i4>
      </vt:variant>
      <vt:variant>
        <vt:i4>5</vt:i4>
      </vt:variant>
      <vt:variant>
        <vt:lpwstr/>
      </vt:variant>
      <vt:variant>
        <vt:lpwstr>_Toc24106146</vt:lpwstr>
      </vt:variant>
      <vt:variant>
        <vt:i4>1507377</vt:i4>
      </vt:variant>
      <vt:variant>
        <vt:i4>1244</vt:i4>
      </vt:variant>
      <vt:variant>
        <vt:i4>0</vt:i4>
      </vt:variant>
      <vt:variant>
        <vt:i4>5</vt:i4>
      </vt:variant>
      <vt:variant>
        <vt:lpwstr/>
      </vt:variant>
      <vt:variant>
        <vt:lpwstr>_Toc24106145</vt:lpwstr>
      </vt:variant>
      <vt:variant>
        <vt:i4>1441841</vt:i4>
      </vt:variant>
      <vt:variant>
        <vt:i4>1238</vt:i4>
      </vt:variant>
      <vt:variant>
        <vt:i4>0</vt:i4>
      </vt:variant>
      <vt:variant>
        <vt:i4>5</vt:i4>
      </vt:variant>
      <vt:variant>
        <vt:lpwstr/>
      </vt:variant>
      <vt:variant>
        <vt:lpwstr>_Toc24106144</vt:lpwstr>
      </vt:variant>
      <vt:variant>
        <vt:i4>1114161</vt:i4>
      </vt:variant>
      <vt:variant>
        <vt:i4>1232</vt:i4>
      </vt:variant>
      <vt:variant>
        <vt:i4>0</vt:i4>
      </vt:variant>
      <vt:variant>
        <vt:i4>5</vt:i4>
      </vt:variant>
      <vt:variant>
        <vt:lpwstr/>
      </vt:variant>
      <vt:variant>
        <vt:lpwstr>_Toc24106143</vt:lpwstr>
      </vt:variant>
      <vt:variant>
        <vt:i4>1048625</vt:i4>
      </vt:variant>
      <vt:variant>
        <vt:i4>1226</vt:i4>
      </vt:variant>
      <vt:variant>
        <vt:i4>0</vt:i4>
      </vt:variant>
      <vt:variant>
        <vt:i4>5</vt:i4>
      </vt:variant>
      <vt:variant>
        <vt:lpwstr/>
      </vt:variant>
      <vt:variant>
        <vt:lpwstr>_Toc24106142</vt:lpwstr>
      </vt:variant>
      <vt:variant>
        <vt:i4>1245233</vt:i4>
      </vt:variant>
      <vt:variant>
        <vt:i4>1220</vt:i4>
      </vt:variant>
      <vt:variant>
        <vt:i4>0</vt:i4>
      </vt:variant>
      <vt:variant>
        <vt:i4>5</vt:i4>
      </vt:variant>
      <vt:variant>
        <vt:lpwstr/>
      </vt:variant>
      <vt:variant>
        <vt:lpwstr>_Toc24106141</vt:lpwstr>
      </vt:variant>
      <vt:variant>
        <vt:i4>1179697</vt:i4>
      </vt:variant>
      <vt:variant>
        <vt:i4>1214</vt:i4>
      </vt:variant>
      <vt:variant>
        <vt:i4>0</vt:i4>
      </vt:variant>
      <vt:variant>
        <vt:i4>5</vt:i4>
      </vt:variant>
      <vt:variant>
        <vt:lpwstr/>
      </vt:variant>
      <vt:variant>
        <vt:lpwstr>_Toc24106140</vt:lpwstr>
      </vt:variant>
      <vt:variant>
        <vt:i4>1769526</vt:i4>
      </vt:variant>
      <vt:variant>
        <vt:i4>1208</vt:i4>
      </vt:variant>
      <vt:variant>
        <vt:i4>0</vt:i4>
      </vt:variant>
      <vt:variant>
        <vt:i4>5</vt:i4>
      </vt:variant>
      <vt:variant>
        <vt:lpwstr/>
      </vt:variant>
      <vt:variant>
        <vt:lpwstr>_Toc24106139</vt:lpwstr>
      </vt:variant>
      <vt:variant>
        <vt:i4>1703990</vt:i4>
      </vt:variant>
      <vt:variant>
        <vt:i4>1202</vt:i4>
      </vt:variant>
      <vt:variant>
        <vt:i4>0</vt:i4>
      </vt:variant>
      <vt:variant>
        <vt:i4>5</vt:i4>
      </vt:variant>
      <vt:variant>
        <vt:lpwstr/>
      </vt:variant>
      <vt:variant>
        <vt:lpwstr>_Toc24106138</vt:lpwstr>
      </vt:variant>
      <vt:variant>
        <vt:i4>1376310</vt:i4>
      </vt:variant>
      <vt:variant>
        <vt:i4>1196</vt:i4>
      </vt:variant>
      <vt:variant>
        <vt:i4>0</vt:i4>
      </vt:variant>
      <vt:variant>
        <vt:i4>5</vt:i4>
      </vt:variant>
      <vt:variant>
        <vt:lpwstr/>
      </vt:variant>
      <vt:variant>
        <vt:lpwstr>_Toc24106137</vt:lpwstr>
      </vt:variant>
      <vt:variant>
        <vt:i4>1310774</vt:i4>
      </vt:variant>
      <vt:variant>
        <vt:i4>1190</vt:i4>
      </vt:variant>
      <vt:variant>
        <vt:i4>0</vt:i4>
      </vt:variant>
      <vt:variant>
        <vt:i4>5</vt:i4>
      </vt:variant>
      <vt:variant>
        <vt:lpwstr/>
      </vt:variant>
      <vt:variant>
        <vt:lpwstr>_Toc24106136</vt:lpwstr>
      </vt:variant>
      <vt:variant>
        <vt:i4>1507382</vt:i4>
      </vt:variant>
      <vt:variant>
        <vt:i4>1184</vt:i4>
      </vt:variant>
      <vt:variant>
        <vt:i4>0</vt:i4>
      </vt:variant>
      <vt:variant>
        <vt:i4>5</vt:i4>
      </vt:variant>
      <vt:variant>
        <vt:lpwstr/>
      </vt:variant>
      <vt:variant>
        <vt:lpwstr>_Toc24106135</vt:lpwstr>
      </vt:variant>
      <vt:variant>
        <vt:i4>1441846</vt:i4>
      </vt:variant>
      <vt:variant>
        <vt:i4>1178</vt:i4>
      </vt:variant>
      <vt:variant>
        <vt:i4>0</vt:i4>
      </vt:variant>
      <vt:variant>
        <vt:i4>5</vt:i4>
      </vt:variant>
      <vt:variant>
        <vt:lpwstr/>
      </vt:variant>
      <vt:variant>
        <vt:lpwstr>_Toc24106134</vt:lpwstr>
      </vt:variant>
      <vt:variant>
        <vt:i4>1114166</vt:i4>
      </vt:variant>
      <vt:variant>
        <vt:i4>1172</vt:i4>
      </vt:variant>
      <vt:variant>
        <vt:i4>0</vt:i4>
      </vt:variant>
      <vt:variant>
        <vt:i4>5</vt:i4>
      </vt:variant>
      <vt:variant>
        <vt:lpwstr/>
      </vt:variant>
      <vt:variant>
        <vt:lpwstr>_Toc24106133</vt:lpwstr>
      </vt:variant>
      <vt:variant>
        <vt:i4>1048630</vt:i4>
      </vt:variant>
      <vt:variant>
        <vt:i4>1166</vt:i4>
      </vt:variant>
      <vt:variant>
        <vt:i4>0</vt:i4>
      </vt:variant>
      <vt:variant>
        <vt:i4>5</vt:i4>
      </vt:variant>
      <vt:variant>
        <vt:lpwstr/>
      </vt:variant>
      <vt:variant>
        <vt:lpwstr>_Toc24106132</vt:lpwstr>
      </vt:variant>
      <vt:variant>
        <vt:i4>1245238</vt:i4>
      </vt:variant>
      <vt:variant>
        <vt:i4>1160</vt:i4>
      </vt:variant>
      <vt:variant>
        <vt:i4>0</vt:i4>
      </vt:variant>
      <vt:variant>
        <vt:i4>5</vt:i4>
      </vt:variant>
      <vt:variant>
        <vt:lpwstr/>
      </vt:variant>
      <vt:variant>
        <vt:lpwstr>_Toc24106131</vt:lpwstr>
      </vt:variant>
      <vt:variant>
        <vt:i4>1179702</vt:i4>
      </vt:variant>
      <vt:variant>
        <vt:i4>1154</vt:i4>
      </vt:variant>
      <vt:variant>
        <vt:i4>0</vt:i4>
      </vt:variant>
      <vt:variant>
        <vt:i4>5</vt:i4>
      </vt:variant>
      <vt:variant>
        <vt:lpwstr/>
      </vt:variant>
      <vt:variant>
        <vt:lpwstr>_Toc24106130</vt:lpwstr>
      </vt:variant>
      <vt:variant>
        <vt:i4>1769527</vt:i4>
      </vt:variant>
      <vt:variant>
        <vt:i4>1148</vt:i4>
      </vt:variant>
      <vt:variant>
        <vt:i4>0</vt:i4>
      </vt:variant>
      <vt:variant>
        <vt:i4>5</vt:i4>
      </vt:variant>
      <vt:variant>
        <vt:lpwstr/>
      </vt:variant>
      <vt:variant>
        <vt:lpwstr>_Toc24106129</vt:lpwstr>
      </vt:variant>
      <vt:variant>
        <vt:i4>1703991</vt:i4>
      </vt:variant>
      <vt:variant>
        <vt:i4>1142</vt:i4>
      </vt:variant>
      <vt:variant>
        <vt:i4>0</vt:i4>
      </vt:variant>
      <vt:variant>
        <vt:i4>5</vt:i4>
      </vt:variant>
      <vt:variant>
        <vt:lpwstr/>
      </vt:variant>
      <vt:variant>
        <vt:lpwstr>_Toc24106128</vt:lpwstr>
      </vt:variant>
      <vt:variant>
        <vt:i4>1376311</vt:i4>
      </vt:variant>
      <vt:variant>
        <vt:i4>1136</vt:i4>
      </vt:variant>
      <vt:variant>
        <vt:i4>0</vt:i4>
      </vt:variant>
      <vt:variant>
        <vt:i4>5</vt:i4>
      </vt:variant>
      <vt:variant>
        <vt:lpwstr/>
      </vt:variant>
      <vt:variant>
        <vt:lpwstr>_Toc24106127</vt:lpwstr>
      </vt:variant>
      <vt:variant>
        <vt:i4>1310775</vt:i4>
      </vt:variant>
      <vt:variant>
        <vt:i4>1130</vt:i4>
      </vt:variant>
      <vt:variant>
        <vt:i4>0</vt:i4>
      </vt:variant>
      <vt:variant>
        <vt:i4>5</vt:i4>
      </vt:variant>
      <vt:variant>
        <vt:lpwstr/>
      </vt:variant>
      <vt:variant>
        <vt:lpwstr>_Toc24106126</vt:lpwstr>
      </vt:variant>
      <vt:variant>
        <vt:i4>1507383</vt:i4>
      </vt:variant>
      <vt:variant>
        <vt:i4>1124</vt:i4>
      </vt:variant>
      <vt:variant>
        <vt:i4>0</vt:i4>
      </vt:variant>
      <vt:variant>
        <vt:i4>5</vt:i4>
      </vt:variant>
      <vt:variant>
        <vt:lpwstr/>
      </vt:variant>
      <vt:variant>
        <vt:lpwstr>_Toc24106125</vt:lpwstr>
      </vt:variant>
      <vt:variant>
        <vt:i4>1441847</vt:i4>
      </vt:variant>
      <vt:variant>
        <vt:i4>1118</vt:i4>
      </vt:variant>
      <vt:variant>
        <vt:i4>0</vt:i4>
      </vt:variant>
      <vt:variant>
        <vt:i4>5</vt:i4>
      </vt:variant>
      <vt:variant>
        <vt:lpwstr/>
      </vt:variant>
      <vt:variant>
        <vt:lpwstr>_Toc24106124</vt:lpwstr>
      </vt:variant>
      <vt:variant>
        <vt:i4>1114167</vt:i4>
      </vt:variant>
      <vt:variant>
        <vt:i4>1112</vt:i4>
      </vt:variant>
      <vt:variant>
        <vt:i4>0</vt:i4>
      </vt:variant>
      <vt:variant>
        <vt:i4>5</vt:i4>
      </vt:variant>
      <vt:variant>
        <vt:lpwstr/>
      </vt:variant>
      <vt:variant>
        <vt:lpwstr>_Toc24106123</vt:lpwstr>
      </vt:variant>
      <vt:variant>
        <vt:i4>1048631</vt:i4>
      </vt:variant>
      <vt:variant>
        <vt:i4>1106</vt:i4>
      </vt:variant>
      <vt:variant>
        <vt:i4>0</vt:i4>
      </vt:variant>
      <vt:variant>
        <vt:i4>5</vt:i4>
      </vt:variant>
      <vt:variant>
        <vt:lpwstr/>
      </vt:variant>
      <vt:variant>
        <vt:lpwstr>_Toc24106122</vt:lpwstr>
      </vt:variant>
      <vt:variant>
        <vt:i4>1245239</vt:i4>
      </vt:variant>
      <vt:variant>
        <vt:i4>1100</vt:i4>
      </vt:variant>
      <vt:variant>
        <vt:i4>0</vt:i4>
      </vt:variant>
      <vt:variant>
        <vt:i4>5</vt:i4>
      </vt:variant>
      <vt:variant>
        <vt:lpwstr/>
      </vt:variant>
      <vt:variant>
        <vt:lpwstr>_Toc24106121</vt:lpwstr>
      </vt:variant>
      <vt:variant>
        <vt:i4>1179703</vt:i4>
      </vt:variant>
      <vt:variant>
        <vt:i4>1094</vt:i4>
      </vt:variant>
      <vt:variant>
        <vt:i4>0</vt:i4>
      </vt:variant>
      <vt:variant>
        <vt:i4>5</vt:i4>
      </vt:variant>
      <vt:variant>
        <vt:lpwstr/>
      </vt:variant>
      <vt:variant>
        <vt:lpwstr>_Toc24106120</vt:lpwstr>
      </vt:variant>
      <vt:variant>
        <vt:i4>1769524</vt:i4>
      </vt:variant>
      <vt:variant>
        <vt:i4>1088</vt:i4>
      </vt:variant>
      <vt:variant>
        <vt:i4>0</vt:i4>
      </vt:variant>
      <vt:variant>
        <vt:i4>5</vt:i4>
      </vt:variant>
      <vt:variant>
        <vt:lpwstr/>
      </vt:variant>
      <vt:variant>
        <vt:lpwstr>_Toc24106119</vt:lpwstr>
      </vt:variant>
      <vt:variant>
        <vt:i4>1703988</vt:i4>
      </vt:variant>
      <vt:variant>
        <vt:i4>1082</vt:i4>
      </vt:variant>
      <vt:variant>
        <vt:i4>0</vt:i4>
      </vt:variant>
      <vt:variant>
        <vt:i4>5</vt:i4>
      </vt:variant>
      <vt:variant>
        <vt:lpwstr/>
      </vt:variant>
      <vt:variant>
        <vt:lpwstr>_Toc24106118</vt:lpwstr>
      </vt:variant>
      <vt:variant>
        <vt:i4>1376308</vt:i4>
      </vt:variant>
      <vt:variant>
        <vt:i4>1076</vt:i4>
      </vt:variant>
      <vt:variant>
        <vt:i4>0</vt:i4>
      </vt:variant>
      <vt:variant>
        <vt:i4>5</vt:i4>
      </vt:variant>
      <vt:variant>
        <vt:lpwstr/>
      </vt:variant>
      <vt:variant>
        <vt:lpwstr>_Toc24106117</vt:lpwstr>
      </vt:variant>
      <vt:variant>
        <vt:i4>1310772</vt:i4>
      </vt:variant>
      <vt:variant>
        <vt:i4>1070</vt:i4>
      </vt:variant>
      <vt:variant>
        <vt:i4>0</vt:i4>
      </vt:variant>
      <vt:variant>
        <vt:i4>5</vt:i4>
      </vt:variant>
      <vt:variant>
        <vt:lpwstr/>
      </vt:variant>
      <vt:variant>
        <vt:lpwstr>_Toc24106116</vt:lpwstr>
      </vt:variant>
      <vt:variant>
        <vt:i4>1507380</vt:i4>
      </vt:variant>
      <vt:variant>
        <vt:i4>1064</vt:i4>
      </vt:variant>
      <vt:variant>
        <vt:i4>0</vt:i4>
      </vt:variant>
      <vt:variant>
        <vt:i4>5</vt:i4>
      </vt:variant>
      <vt:variant>
        <vt:lpwstr/>
      </vt:variant>
      <vt:variant>
        <vt:lpwstr>_Toc24106115</vt:lpwstr>
      </vt:variant>
      <vt:variant>
        <vt:i4>1441844</vt:i4>
      </vt:variant>
      <vt:variant>
        <vt:i4>1058</vt:i4>
      </vt:variant>
      <vt:variant>
        <vt:i4>0</vt:i4>
      </vt:variant>
      <vt:variant>
        <vt:i4>5</vt:i4>
      </vt:variant>
      <vt:variant>
        <vt:lpwstr/>
      </vt:variant>
      <vt:variant>
        <vt:lpwstr>_Toc24106114</vt:lpwstr>
      </vt:variant>
      <vt:variant>
        <vt:i4>1114164</vt:i4>
      </vt:variant>
      <vt:variant>
        <vt:i4>1052</vt:i4>
      </vt:variant>
      <vt:variant>
        <vt:i4>0</vt:i4>
      </vt:variant>
      <vt:variant>
        <vt:i4>5</vt:i4>
      </vt:variant>
      <vt:variant>
        <vt:lpwstr/>
      </vt:variant>
      <vt:variant>
        <vt:lpwstr>_Toc24106113</vt:lpwstr>
      </vt:variant>
      <vt:variant>
        <vt:i4>1048628</vt:i4>
      </vt:variant>
      <vt:variant>
        <vt:i4>1046</vt:i4>
      </vt:variant>
      <vt:variant>
        <vt:i4>0</vt:i4>
      </vt:variant>
      <vt:variant>
        <vt:i4>5</vt:i4>
      </vt:variant>
      <vt:variant>
        <vt:lpwstr/>
      </vt:variant>
      <vt:variant>
        <vt:lpwstr>_Toc24106112</vt:lpwstr>
      </vt:variant>
      <vt:variant>
        <vt:i4>1245236</vt:i4>
      </vt:variant>
      <vt:variant>
        <vt:i4>1040</vt:i4>
      </vt:variant>
      <vt:variant>
        <vt:i4>0</vt:i4>
      </vt:variant>
      <vt:variant>
        <vt:i4>5</vt:i4>
      </vt:variant>
      <vt:variant>
        <vt:lpwstr/>
      </vt:variant>
      <vt:variant>
        <vt:lpwstr>_Toc24106111</vt:lpwstr>
      </vt:variant>
      <vt:variant>
        <vt:i4>1179700</vt:i4>
      </vt:variant>
      <vt:variant>
        <vt:i4>1034</vt:i4>
      </vt:variant>
      <vt:variant>
        <vt:i4>0</vt:i4>
      </vt:variant>
      <vt:variant>
        <vt:i4>5</vt:i4>
      </vt:variant>
      <vt:variant>
        <vt:lpwstr/>
      </vt:variant>
      <vt:variant>
        <vt:lpwstr>_Toc24106110</vt:lpwstr>
      </vt:variant>
      <vt:variant>
        <vt:i4>1769525</vt:i4>
      </vt:variant>
      <vt:variant>
        <vt:i4>1028</vt:i4>
      </vt:variant>
      <vt:variant>
        <vt:i4>0</vt:i4>
      </vt:variant>
      <vt:variant>
        <vt:i4>5</vt:i4>
      </vt:variant>
      <vt:variant>
        <vt:lpwstr/>
      </vt:variant>
      <vt:variant>
        <vt:lpwstr>_Toc24106109</vt:lpwstr>
      </vt:variant>
      <vt:variant>
        <vt:i4>1703989</vt:i4>
      </vt:variant>
      <vt:variant>
        <vt:i4>1022</vt:i4>
      </vt:variant>
      <vt:variant>
        <vt:i4>0</vt:i4>
      </vt:variant>
      <vt:variant>
        <vt:i4>5</vt:i4>
      </vt:variant>
      <vt:variant>
        <vt:lpwstr/>
      </vt:variant>
      <vt:variant>
        <vt:lpwstr>_Toc24106108</vt:lpwstr>
      </vt:variant>
      <vt:variant>
        <vt:i4>1376309</vt:i4>
      </vt:variant>
      <vt:variant>
        <vt:i4>1016</vt:i4>
      </vt:variant>
      <vt:variant>
        <vt:i4>0</vt:i4>
      </vt:variant>
      <vt:variant>
        <vt:i4>5</vt:i4>
      </vt:variant>
      <vt:variant>
        <vt:lpwstr/>
      </vt:variant>
      <vt:variant>
        <vt:lpwstr>_Toc24106107</vt:lpwstr>
      </vt:variant>
      <vt:variant>
        <vt:i4>1310773</vt:i4>
      </vt:variant>
      <vt:variant>
        <vt:i4>1010</vt:i4>
      </vt:variant>
      <vt:variant>
        <vt:i4>0</vt:i4>
      </vt:variant>
      <vt:variant>
        <vt:i4>5</vt:i4>
      </vt:variant>
      <vt:variant>
        <vt:lpwstr/>
      </vt:variant>
      <vt:variant>
        <vt:lpwstr>_Toc24106106</vt:lpwstr>
      </vt:variant>
      <vt:variant>
        <vt:i4>1507381</vt:i4>
      </vt:variant>
      <vt:variant>
        <vt:i4>1004</vt:i4>
      </vt:variant>
      <vt:variant>
        <vt:i4>0</vt:i4>
      </vt:variant>
      <vt:variant>
        <vt:i4>5</vt:i4>
      </vt:variant>
      <vt:variant>
        <vt:lpwstr/>
      </vt:variant>
      <vt:variant>
        <vt:lpwstr>_Toc24106105</vt:lpwstr>
      </vt:variant>
      <vt:variant>
        <vt:i4>1441845</vt:i4>
      </vt:variant>
      <vt:variant>
        <vt:i4>998</vt:i4>
      </vt:variant>
      <vt:variant>
        <vt:i4>0</vt:i4>
      </vt:variant>
      <vt:variant>
        <vt:i4>5</vt:i4>
      </vt:variant>
      <vt:variant>
        <vt:lpwstr/>
      </vt:variant>
      <vt:variant>
        <vt:lpwstr>_Toc24106104</vt:lpwstr>
      </vt:variant>
      <vt:variant>
        <vt:i4>1114165</vt:i4>
      </vt:variant>
      <vt:variant>
        <vt:i4>992</vt:i4>
      </vt:variant>
      <vt:variant>
        <vt:i4>0</vt:i4>
      </vt:variant>
      <vt:variant>
        <vt:i4>5</vt:i4>
      </vt:variant>
      <vt:variant>
        <vt:lpwstr/>
      </vt:variant>
      <vt:variant>
        <vt:lpwstr>_Toc24106103</vt:lpwstr>
      </vt:variant>
      <vt:variant>
        <vt:i4>1048629</vt:i4>
      </vt:variant>
      <vt:variant>
        <vt:i4>986</vt:i4>
      </vt:variant>
      <vt:variant>
        <vt:i4>0</vt:i4>
      </vt:variant>
      <vt:variant>
        <vt:i4>5</vt:i4>
      </vt:variant>
      <vt:variant>
        <vt:lpwstr/>
      </vt:variant>
      <vt:variant>
        <vt:lpwstr>_Toc24106102</vt:lpwstr>
      </vt:variant>
      <vt:variant>
        <vt:i4>1245237</vt:i4>
      </vt:variant>
      <vt:variant>
        <vt:i4>980</vt:i4>
      </vt:variant>
      <vt:variant>
        <vt:i4>0</vt:i4>
      </vt:variant>
      <vt:variant>
        <vt:i4>5</vt:i4>
      </vt:variant>
      <vt:variant>
        <vt:lpwstr/>
      </vt:variant>
      <vt:variant>
        <vt:lpwstr>_Toc24106101</vt:lpwstr>
      </vt:variant>
      <vt:variant>
        <vt:i4>1179701</vt:i4>
      </vt:variant>
      <vt:variant>
        <vt:i4>974</vt:i4>
      </vt:variant>
      <vt:variant>
        <vt:i4>0</vt:i4>
      </vt:variant>
      <vt:variant>
        <vt:i4>5</vt:i4>
      </vt:variant>
      <vt:variant>
        <vt:lpwstr/>
      </vt:variant>
      <vt:variant>
        <vt:lpwstr>_Toc24106100</vt:lpwstr>
      </vt:variant>
      <vt:variant>
        <vt:i4>1703996</vt:i4>
      </vt:variant>
      <vt:variant>
        <vt:i4>968</vt:i4>
      </vt:variant>
      <vt:variant>
        <vt:i4>0</vt:i4>
      </vt:variant>
      <vt:variant>
        <vt:i4>5</vt:i4>
      </vt:variant>
      <vt:variant>
        <vt:lpwstr/>
      </vt:variant>
      <vt:variant>
        <vt:lpwstr>_Toc24106099</vt:lpwstr>
      </vt:variant>
      <vt:variant>
        <vt:i4>1769532</vt:i4>
      </vt:variant>
      <vt:variant>
        <vt:i4>962</vt:i4>
      </vt:variant>
      <vt:variant>
        <vt:i4>0</vt:i4>
      </vt:variant>
      <vt:variant>
        <vt:i4>5</vt:i4>
      </vt:variant>
      <vt:variant>
        <vt:lpwstr/>
      </vt:variant>
      <vt:variant>
        <vt:lpwstr>_Toc24106098</vt:lpwstr>
      </vt:variant>
      <vt:variant>
        <vt:i4>1310780</vt:i4>
      </vt:variant>
      <vt:variant>
        <vt:i4>956</vt:i4>
      </vt:variant>
      <vt:variant>
        <vt:i4>0</vt:i4>
      </vt:variant>
      <vt:variant>
        <vt:i4>5</vt:i4>
      </vt:variant>
      <vt:variant>
        <vt:lpwstr/>
      </vt:variant>
      <vt:variant>
        <vt:lpwstr>_Toc24106097</vt:lpwstr>
      </vt:variant>
      <vt:variant>
        <vt:i4>1376316</vt:i4>
      </vt:variant>
      <vt:variant>
        <vt:i4>950</vt:i4>
      </vt:variant>
      <vt:variant>
        <vt:i4>0</vt:i4>
      </vt:variant>
      <vt:variant>
        <vt:i4>5</vt:i4>
      </vt:variant>
      <vt:variant>
        <vt:lpwstr/>
      </vt:variant>
      <vt:variant>
        <vt:lpwstr>_Toc24106096</vt:lpwstr>
      </vt:variant>
      <vt:variant>
        <vt:i4>1441852</vt:i4>
      </vt:variant>
      <vt:variant>
        <vt:i4>944</vt:i4>
      </vt:variant>
      <vt:variant>
        <vt:i4>0</vt:i4>
      </vt:variant>
      <vt:variant>
        <vt:i4>5</vt:i4>
      </vt:variant>
      <vt:variant>
        <vt:lpwstr/>
      </vt:variant>
      <vt:variant>
        <vt:lpwstr>_Toc24106095</vt:lpwstr>
      </vt:variant>
      <vt:variant>
        <vt:i4>1507388</vt:i4>
      </vt:variant>
      <vt:variant>
        <vt:i4>938</vt:i4>
      </vt:variant>
      <vt:variant>
        <vt:i4>0</vt:i4>
      </vt:variant>
      <vt:variant>
        <vt:i4>5</vt:i4>
      </vt:variant>
      <vt:variant>
        <vt:lpwstr/>
      </vt:variant>
      <vt:variant>
        <vt:lpwstr>_Toc24106094</vt:lpwstr>
      </vt:variant>
      <vt:variant>
        <vt:i4>1048636</vt:i4>
      </vt:variant>
      <vt:variant>
        <vt:i4>932</vt:i4>
      </vt:variant>
      <vt:variant>
        <vt:i4>0</vt:i4>
      </vt:variant>
      <vt:variant>
        <vt:i4>5</vt:i4>
      </vt:variant>
      <vt:variant>
        <vt:lpwstr/>
      </vt:variant>
      <vt:variant>
        <vt:lpwstr>_Toc24106093</vt:lpwstr>
      </vt:variant>
      <vt:variant>
        <vt:i4>1114172</vt:i4>
      </vt:variant>
      <vt:variant>
        <vt:i4>926</vt:i4>
      </vt:variant>
      <vt:variant>
        <vt:i4>0</vt:i4>
      </vt:variant>
      <vt:variant>
        <vt:i4>5</vt:i4>
      </vt:variant>
      <vt:variant>
        <vt:lpwstr/>
      </vt:variant>
      <vt:variant>
        <vt:lpwstr>_Toc24106092</vt:lpwstr>
      </vt:variant>
      <vt:variant>
        <vt:i4>1179708</vt:i4>
      </vt:variant>
      <vt:variant>
        <vt:i4>920</vt:i4>
      </vt:variant>
      <vt:variant>
        <vt:i4>0</vt:i4>
      </vt:variant>
      <vt:variant>
        <vt:i4>5</vt:i4>
      </vt:variant>
      <vt:variant>
        <vt:lpwstr/>
      </vt:variant>
      <vt:variant>
        <vt:lpwstr>_Toc24106091</vt:lpwstr>
      </vt:variant>
      <vt:variant>
        <vt:i4>1245244</vt:i4>
      </vt:variant>
      <vt:variant>
        <vt:i4>914</vt:i4>
      </vt:variant>
      <vt:variant>
        <vt:i4>0</vt:i4>
      </vt:variant>
      <vt:variant>
        <vt:i4>5</vt:i4>
      </vt:variant>
      <vt:variant>
        <vt:lpwstr/>
      </vt:variant>
      <vt:variant>
        <vt:lpwstr>_Toc24106090</vt:lpwstr>
      </vt:variant>
      <vt:variant>
        <vt:i4>1703997</vt:i4>
      </vt:variant>
      <vt:variant>
        <vt:i4>908</vt:i4>
      </vt:variant>
      <vt:variant>
        <vt:i4>0</vt:i4>
      </vt:variant>
      <vt:variant>
        <vt:i4>5</vt:i4>
      </vt:variant>
      <vt:variant>
        <vt:lpwstr/>
      </vt:variant>
      <vt:variant>
        <vt:lpwstr>_Toc24106089</vt:lpwstr>
      </vt:variant>
      <vt:variant>
        <vt:i4>1769533</vt:i4>
      </vt:variant>
      <vt:variant>
        <vt:i4>902</vt:i4>
      </vt:variant>
      <vt:variant>
        <vt:i4>0</vt:i4>
      </vt:variant>
      <vt:variant>
        <vt:i4>5</vt:i4>
      </vt:variant>
      <vt:variant>
        <vt:lpwstr/>
      </vt:variant>
      <vt:variant>
        <vt:lpwstr>_Toc24106088</vt:lpwstr>
      </vt:variant>
      <vt:variant>
        <vt:i4>1310781</vt:i4>
      </vt:variant>
      <vt:variant>
        <vt:i4>896</vt:i4>
      </vt:variant>
      <vt:variant>
        <vt:i4>0</vt:i4>
      </vt:variant>
      <vt:variant>
        <vt:i4>5</vt:i4>
      </vt:variant>
      <vt:variant>
        <vt:lpwstr/>
      </vt:variant>
      <vt:variant>
        <vt:lpwstr>_Toc24106087</vt:lpwstr>
      </vt:variant>
      <vt:variant>
        <vt:i4>1376317</vt:i4>
      </vt:variant>
      <vt:variant>
        <vt:i4>890</vt:i4>
      </vt:variant>
      <vt:variant>
        <vt:i4>0</vt:i4>
      </vt:variant>
      <vt:variant>
        <vt:i4>5</vt:i4>
      </vt:variant>
      <vt:variant>
        <vt:lpwstr/>
      </vt:variant>
      <vt:variant>
        <vt:lpwstr>_Toc24106086</vt:lpwstr>
      </vt:variant>
      <vt:variant>
        <vt:i4>1441853</vt:i4>
      </vt:variant>
      <vt:variant>
        <vt:i4>884</vt:i4>
      </vt:variant>
      <vt:variant>
        <vt:i4>0</vt:i4>
      </vt:variant>
      <vt:variant>
        <vt:i4>5</vt:i4>
      </vt:variant>
      <vt:variant>
        <vt:lpwstr/>
      </vt:variant>
      <vt:variant>
        <vt:lpwstr>_Toc24106085</vt:lpwstr>
      </vt:variant>
      <vt:variant>
        <vt:i4>1507389</vt:i4>
      </vt:variant>
      <vt:variant>
        <vt:i4>878</vt:i4>
      </vt:variant>
      <vt:variant>
        <vt:i4>0</vt:i4>
      </vt:variant>
      <vt:variant>
        <vt:i4>5</vt:i4>
      </vt:variant>
      <vt:variant>
        <vt:lpwstr/>
      </vt:variant>
      <vt:variant>
        <vt:lpwstr>_Toc24106084</vt:lpwstr>
      </vt:variant>
      <vt:variant>
        <vt:i4>1048637</vt:i4>
      </vt:variant>
      <vt:variant>
        <vt:i4>872</vt:i4>
      </vt:variant>
      <vt:variant>
        <vt:i4>0</vt:i4>
      </vt:variant>
      <vt:variant>
        <vt:i4>5</vt:i4>
      </vt:variant>
      <vt:variant>
        <vt:lpwstr/>
      </vt:variant>
      <vt:variant>
        <vt:lpwstr>_Toc24106083</vt:lpwstr>
      </vt:variant>
      <vt:variant>
        <vt:i4>1114173</vt:i4>
      </vt:variant>
      <vt:variant>
        <vt:i4>866</vt:i4>
      </vt:variant>
      <vt:variant>
        <vt:i4>0</vt:i4>
      </vt:variant>
      <vt:variant>
        <vt:i4>5</vt:i4>
      </vt:variant>
      <vt:variant>
        <vt:lpwstr/>
      </vt:variant>
      <vt:variant>
        <vt:lpwstr>_Toc24106082</vt:lpwstr>
      </vt:variant>
      <vt:variant>
        <vt:i4>1179709</vt:i4>
      </vt:variant>
      <vt:variant>
        <vt:i4>860</vt:i4>
      </vt:variant>
      <vt:variant>
        <vt:i4>0</vt:i4>
      </vt:variant>
      <vt:variant>
        <vt:i4>5</vt:i4>
      </vt:variant>
      <vt:variant>
        <vt:lpwstr/>
      </vt:variant>
      <vt:variant>
        <vt:lpwstr>_Toc24106081</vt:lpwstr>
      </vt:variant>
      <vt:variant>
        <vt:i4>1245245</vt:i4>
      </vt:variant>
      <vt:variant>
        <vt:i4>854</vt:i4>
      </vt:variant>
      <vt:variant>
        <vt:i4>0</vt:i4>
      </vt:variant>
      <vt:variant>
        <vt:i4>5</vt:i4>
      </vt:variant>
      <vt:variant>
        <vt:lpwstr/>
      </vt:variant>
      <vt:variant>
        <vt:lpwstr>_Toc24106080</vt:lpwstr>
      </vt:variant>
      <vt:variant>
        <vt:i4>1703986</vt:i4>
      </vt:variant>
      <vt:variant>
        <vt:i4>848</vt:i4>
      </vt:variant>
      <vt:variant>
        <vt:i4>0</vt:i4>
      </vt:variant>
      <vt:variant>
        <vt:i4>5</vt:i4>
      </vt:variant>
      <vt:variant>
        <vt:lpwstr/>
      </vt:variant>
      <vt:variant>
        <vt:lpwstr>_Toc24106079</vt:lpwstr>
      </vt:variant>
      <vt:variant>
        <vt:i4>1769522</vt:i4>
      </vt:variant>
      <vt:variant>
        <vt:i4>842</vt:i4>
      </vt:variant>
      <vt:variant>
        <vt:i4>0</vt:i4>
      </vt:variant>
      <vt:variant>
        <vt:i4>5</vt:i4>
      </vt:variant>
      <vt:variant>
        <vt:lpwstr/>
      </vt:variant>
      <vt:variant>
        <vt:lpwstr>_Toc24106078</vt:lpwstr>
      </vt:variant>
      <vt:variant>
        <vt:i4>1310770</vt:i4>
      </vt:variant>
      <vt:variant>
        <vt:i4>836</vt:i4>
      </vt:variant>
      <vt:variant>
        <vt:i4>0</vt:i4>
      </vt:variant>
      <vt:variant>
        <vt:i4>5</vt:i4>
      </vt:variant>
      <vt:variant>
        <vt:lpwstr/>
      </vt:variant>
      <vt:variant>
        <vt:lpwstr>_Toc24106077</vt:lpwstr>
      </vt:variant>
      <vt:variant>
        <vt:i4>1376306</vt:i4>
      </vt:variant>
      <vt:variant>
        <vt:i4>830</vt:i4>
      </vt:variant>
      <vt:variant>
        <vt:i4>0</vt:i4>
      </vt:variant>
      <vt:variant>
        <vt:i4>5</vt:i4>
      </vt:variant>
      <vt:variant>
        <vt:lpwstr/>
      </vt:variant>
      <vt:variant>
        <vt:lpwstr>_Toc24106076</vt:lpwstr>
      </vt:variant>
      <vt:variant>
        <vt:i4>1441842</vt:i4>
      </vt:variant>
      <vt:variant>
        <vt:i4>824</vt:i4>
      </vt:variant>
      <vt:variant>
        <vt:i4>0</vt:i4>
      </vt:variant>
      <vt:variant>
        <vt:i4>5</vt:i4>
      </vt:variant>
      <vt:variant>
        <vt:lpwstr/>
      </vt:variant>
      <vt:variant>
        <vt:lpwstr>_Toc24106075</vt:lpwstr>
      </vt:variant>
      <vt:variant>
        <vt:i4>1507378</vt:i4>
      </vt:variant>
      <vt:variant>
        <vt:i4>818</vt:i4>
      </vt:variant>
      <vt:variant>
        <vt:i4>0</vt:i4>
      </vt:variant>
      <vt:variant>
        <vt:i4>5</vt:i4>
      </vt:variant>
      <vt:variant>
        <vt:lpwstr/>
      </vt:variant>
      <vt:variant>
        <vt:lpwstr>_Toc24106074</vt:lpwstr>
      </vt:variant>
      <vt:variant>
        <vt:i4>1048626</vt:i4>
      </vt:variant>
      <vt:variant>
        <vt:i4>812</vt:i4>
      </vt:variant>
      <vt:variant>
        <vt:i4>0</vt:i4>
      </vt:variant>
      <vt:variant>
        <vt:i4>5</vt:i4>
      </vt:variant>
      <vt:variant>
        <vt:lpwstr/>
      </vt:variant>
      <vt:variant>
        <vt:lpwstr>_Toc24106073</vt:lpwstr>
      </vt:variant>
      <vt:variant>
        <vt:i4>1114162</vt:i4>
      </vt:variant>
      <vt:variant>
        <vt:i4>806</vt:i4>
      </vt:variant>
      <vt:variant>
        <vt:i4>0</vt:i4>
      </vt:variant>
      <vt:variant>
        <vt:i4>5</vt:i4>
      </vt:variant>
      <vt:variant>
        <vt:lpwstr/>
      </vt:variant>
      <vt:variant>
        <vt:lpwstr>_Toc24106072</vt:lpwstr>
      </vt:variant>
      <vt:variant>
        <vt:i4>1179698</vt:i4>
      </vt:variant>
      <vt:variant>
        <vt:i4>800</vt:i4>
      </vt:variant>
      <vt:variant>
        <vt:i4>0</vt:i4>
      </vt:variant>
      <vt:variant>
        <vt:i4>5</vt:i4>
      </vt:variant>
      <vt:variant>
        <vt:lpwstr/>
      </vt:variant>
      <vt:variant>
        <vt:lpwstr>_Toc24106071</vt:lpwstr>
      </vt:variant>
      <vt:variant>
        <vt:i4>1245234</vt:i4>
      </vt:variant>
      <vt:variant>
        <vt:i4>794</vt:i4>
      </vt:variant>
      <vt:variant>
        <vt:i4>0</vt:i4>
      </vt:variant>
      <vt:variant>
        <vt:i4>5</vt:i4>
      </vt:variant>
      <vt:variant>
        <vt:lpwstr/>
      </vt:variant>
      <vt:variant>
        <vt:lpwstr>_Toc24106070</vt:lpwstr>
      </vt:variant>
      <vt:variant>
        <vt:i4>1703987</vt:i4>
      </vt:variant>
      <vt:variant>
        <vt:i4>788</vt:i4>
      </vt:variant>
      <vt:variant>
        <vt:i4>0</vt:i4>
      </vt:variant>
      <vt:variant>
        <vt:i4>5</vt:i4>
      </vt:variant>
      <vt:variant>
        <vt:lpwstr/>
      </vt:variant>
      <vt:variant>
        <vt:lpwstr>_Toc24106069</vt:lpwstr>
      </vt:variant>
      <vt:variant>
        <vt:i4>1769523</vt:i4>
      </vt:variant>
      <vt:variant>
        <vt:i4>782</vt:i4>
      </vt:variant>
      <vt:variant>
        <vt:i4>0</vt:i4>
      </vt:variant>
      <vt:variant>
        <vt:i4>5</vt:i4>
      </vt:variant>
      <vt:variant>
        <vt:lpwstr/>
      </vt:variant>
      <vt:variant>
        <vt:lpwstr>_Toc24106068</vt:lpwstr>
      </vt:variant>
      <vt:variant>
        <vt:i4>1310771</vt:i4>
      </vt:variant>
      <vt:variant>
        <vt:i4>776</vt:i4>
      </vt:variant>
      <vt:variant>
        <vt:i4>0</vt:i4>
      </vt:variant>
      <vt:variant>
        <vt:i4>5</vt:i4>
      </vt:variant>
      <vt:variant>
        <vt:lpwstr/>
      </vt:variant>
      <vt:variant>
        <vt:lpwstr>_Toc24106067</vt:lpwstr>
      </vt:variant>
      <vt:variant>
        <vt:i4>1376307</vt:i4>
      </vt:variant>
      <vt:variant>
        <vt:i4>770</vt:i4>
      </vt:variant>
      <vt:variant>
        <vt:i4>0</vt:i4>
      </vt:variant>
      <vt:variant>
        <vt:i4>5</vt:i4>
      </vt:variant>
      <vt:variant>
        <vt:lpwstr/>
      </vt:variant>
      <vt:variant>
        <vt:lpwstr>_Toc24106066</vt:lpwstr>
      </vt:variant>
      <vt:variant>
        <vt:i4>1441843</vt:i4>
      </vt:variant>
      <vt:variant>
        <vt:i4>764</vt:i4>
      </vt:variant>
      <vt:variant>
        <vt:i4>0</vt:i4>
      </vt:variant>
      <vt:variant>
        <vt:i4>5</vt:i4>
      </vt:variant>
      <vt:variant>
        <vt:lpwstr/>
      </vt:variant>
      <vt:variant>
        <vt:lpwstr>_Toc24106065</vt:lpwstr>
      </vt:variant>
      <vt:variant>
        <vt:i4>1507379</vt:i4>
      </vt:variant>
      <vt:variant>
        <vt:i4>758</vt:i4>
      </vt:variant>
      <vt:variant>
        <vt:i4>0</vt:i4>
      </vt:variant>
      <vt:variant>
        <vt:i4>5</vt:i4>
      </vt:variant>
      <vt:variant>
        <vt:lpwstr/>
      </vt:variant>
      <vt:variant>
        <vt:lpwstr>_Toc24106064</vt:lpwstr>
      </vt:variant>
      <vt:variant>
        <vt:i4>1048627</vt:i4>
      </vt:variant>
      <vt:variant>
        <vt:i4>752</vt:i4>
      </vt:variant>
      <vt:variant>
        <vt:i4>0</vt:i4>
      </vt:variant>
      <vt:variant>
        <vt:i4>5</vt:i4>
      </vt:variant>
      <vt:variant>
        <vt:lpwstr/>
      </vt:variant>
      <vt:variant>
        <vt:lpwstr>_Toc24106063</vt:lpwstr>
      </vt:variant>
      <vt:variant>
        <vt:i4>1114163</vt:i4>
      </vt:variant>
      <vt:variant>
        <vt:i4>746</vt:i4>
      </vt:variant>
      <vt:variant>
        <vt:i4>0</vt:i4>
      </vt:variant>
      <vt:variant>
        <vt:i4>5</vt:i4>
      </vt:variant>
      <vt:variant>
        <vt:lpwstr/>
      </vt:variant>
      <vt:variant>
        <vt:lpwstr>_Toc24106062</vt:lpwstr>
      </vt:variant>
      <vt:variant>
        <vt:i4>1179699</vt:i4>
      </vt:variant>
      <vt:variant>
        <vt:i4>740</vt:i4>
      </vt:variant>
      <vt:variant>
        <vt:i4>0</vt:i4>
      </vt:variant>
      <vt:variant>
        <vt:i4>5</vt:i4>
      </vt:variant>
      <vt:variant>
        <vt:lpwstr/>
      </vt:variant>
      <vt:variant>
        <vt:lpwstr>_Toc24106061</vt:lpwstr>
      </vt:variant>
      <vt:variant>
        <vt:i4>1245235</vt:i4>
      </vt:variant>
      <vt:variant>
        <vt:i4>734</vt:i4>
      </vt:variant>
      <vt:variant>
        <vt:i4>0</vt:i4>
      </vt:variant>
      <vt:variant>
        <vt:i4>5</vt:i4>
      </vt:variant>
      <vt:variant>
        <vt:lpwstr/>
      </vt:variant>
      <vt:variant>
        <vt:lpwstr>_Toc24106060</vt:lpwstr>
      </vt:variant>
      <vt:variant>
        <vt:i4>1703984</vt:i4>
      </vt:variant>
      <vt:variant>
        <vt:i4>728</vt:i4>
      </vt:variant>
      <vt:variant>
        <vt:i4>0</vt:i4>
      </vt:variant>
      <vt:variant>
        <vt:i4>5</vt:i4>
      </vt:variant>
      <vt:variant>
        <vt:lpwstr/>
      </vt:variant>
      <vt:variant>
        <vt:lpwstr>_Toc24106059</vt:lpwstr>
      </vt:variant>
      <vt:variant>
        <vt:i4>1769520</vt:i4>
      </vt:variant>
      <vt:variant>
        <vt:i4>722</vt:i4>
      </vt:variant>
      <vt:variant>
        <vt:i4>0</vt:i4>
      </vt:variant>
      <vt:variant>
        <vt:i4>5</vt:i4>
      </vt:variant>
      <vt:variant>
        <vt:lpwstr/>
      </vt:variant>
      <vt:variant>
        <vt:lpwstr>_Toc24106058</vt:lpwstr>
      </vt:variant>
      <vt:variant>
        <vt:i4>1310768</vt:i4>
      </vt:variant>
      <vt:variant>
        <vt:i4>716</vt:i4>
      </vt:variant>
      <vt:variant>
        <vt:i4>0</vt:i4>
      </vt:variant>
      <vt:variant>
        <vt:i4>5</vt:i4>
      </vt:variant>
      <vt:variant>
        <vt:lpwstr/>
      </vt:variant>
      <vt:variant>
        <vt:lpwstr>_Toc24106057</vt:lpwstr>
      </vt:variant>
      <vt:variant>
        <vt:i4>1376304</vt:i4>
      </vt:variant>
      <vt:variant>
        <vt:i4>710</vt:i4>
      </vt:variant>
      <vt:variant>
        <vt:i4>0</vt:i4>
      </vt:variant>
      <vt:variant>
        <vt:i4>5</vt:i4>
      </vt:variant>
      <vt:variant>
        <vt:lpwstr/>
      </vt:variant>
      <vt:variant>
        <vt:lpwstr>_Toc24106056</vt:lpwstr>
      </vt:variant>
      <vt:variant>
        <vt:i4>1441840</vt:i4>
      </vt:variant>
      <vt:variant>
        <vt:i4>704</vt:i4>
      </vt:variant>
      <vt:variant>
        <vt:i4>0</vt:i4>
      </vt:variant>
      <vt:variant>
        <vt:i4>5</vt:i4>
      </vt:variant>
      <vt:variant>
        <vt:lpwstr/>
      </vt:variant>
      <vt:variant>
        <vt:lpwstr>_Toc24106055</vt:lpwstr>
      </vt:variant>
      <vt:variant>
        <vt:i4>1507376</vt:i4>
      </vt:variant>
      <vt:variant>
        <vt:i4>698</vt:i4>
      </vt:variant>
      <vt:variant>
        <vt:i4>0</vt:i4>
      </vt:variant>
      <vt:variant>
        <vt:i4>5</vt:i4>
      </vt:variant>
      <vt:variant>
        <vt:lpwstr/>
      </vt:variant>
      <vt:variant>
        <vt:lpwstr>_Toc24106054</vt:lpwstr>
      </vt:variant>
      <vt:variant>
        <vt:i4>1048624</vt:i4>
      </vt:variant>
      <vt:variant>
        <vt:i4>692</vt:i4>
      </vt:variant>
      <vt:variant>
        <vt:i4>0</vt:i4>
      </vt:variant>
      <vt:variant>
        <vt:i4>5</vt:i4>
      </vt:variant>
      <vt:variant>
        <vt:lpwstr/>
      </vt:variant>
      <vt:variant>
        <vt:lpwstr>_Toc24106053</vt:lpwstr>
      </vt:variant>
      <vt:variant>
        <vt:i4>1114160</vt:i4>
      </vt:variant>
      <vt:variant>
        <vt:i4>686</vt:i4>
      </vt:variant>
      <vt:variant>
        <vt:i4>0</vt:i4>
      </vt:variant>
      <vt:variant>
        <vt:i4>5</vt:i4>
      </vt:variant>
      <vt:variant>
        <vt:lpwstr/>
      </vt:variant>
      <vt:variant>
        <vt:lpwstr>_Toc24106052</vt:lpwstr>
      </vt:variant>
      <vt:variant>
        <vt:i4>1179696</vt:i4>
      </vt:variant>
      <vt:variant>
        <vt:i4>680</vt:i4>
      </vt:variant>
      <vt:variant>
        <vt:i4>0</vt:i4>
      </vt:variant>
      <vt:variant>
        <vt:i4>5</vt:i4>
      </vt:variant>
      <vt:variant>
        <vt:lpwstr/>
      </vt:variant>
      <vt:variant>
        <vt:lpwstr>_Toc24106051</vt:lpwstr>
      </vt:variant>
      <vt:variant>
        <vt:i4>1245232</vt:i4>
      </vt:variant>
      <vt:variant>
        <vt:i4>674</vt:i4>
      </vt:variant>
      <vt:variant>
        <vt:i4>0</vt:i4>
      </vt:variant>
      <vt:variant>
        <vt:i4>5</vt:i4>
      </vt:variant>
      <vt:variant>
        <vt:lpwstr/>
      </vt:variant>
      <vt:variant>
        <vt:lpwstr>_Toc24106050</vt:lpwstr>
      </vt:variant>
      <vt:variant>
        <vt:i4>1703985</vt:i4>
      </vt:variant>
      <vt:variant>
        <vt:i4>668</vt:i4>
      </vt:variant>
      <vt:variant>
        <vt:i4>0</vt:i4>
      </vt:variant>
      <vt:variant>
        <vt:i4>5</vt:i4>
      </vt:variant>
      <vt:variant>
        <vt:lpwstr/>
      </vt:variant>
      <vt:variant>
        <vt:lpwstr>_Toc24106049</vt:lpwstr>
      </vt:variant>
      <vt:variant>
        <vt:i4>1769521</vt:i4>
      </vt:variant>
      <vt:variant>
        <vt:i4>662</vt:i4>
      </vt:variant>
      <vt:variant>
        <vt:i4>0</vt:i4>
      </vt:variant>
      <vt:variant>
        <vt:i4>5</vt:i4>
      </vt:variant>
      <vt:variant>
        <vt:lpwstr/>
      </vt:variant>
      <vt:variant>
        <vt:lpwstr>_Toc24106048</vt:lpwstr>
      </vt:variant>
      <vt:variant>
        <vt:i4>1310769</vt:i4>
      </vt:variant>
      <vt:variant>
        <vt:i4>656</vt:i4>
      </vt:variant>
      <vt:variant>
        <vt:i4>0</vt:i4>
      </vt:variant>
      <vt:variant>
        <vt:i4>5</vt:i4>
      </vt:variant>
      <vt:variant>
        <vt:lpwstr/>
      </vt:variant>
      <vt:variant>
        <vt:lpwstr>_Toc24106047</vt:lpwstr>
      </vt:variant>
      <vt:variant>
        <vt:i4>1376305</vt:i4>
      </vt:variant>
      <vt:variant>
        <vt:i4>650</vt:i4>
      </vt:variant>
      <vt:variant>
        <vt:i4>0</vt:i4>
      </vt:variant>
      <vt:variant>
        <vt:i4>5</vt:i4>
      </vt:variant>
      <vt:variant>
        <vt:lpwstr/>
      </vt:variant>
      <vt:variant>
        <vt:lpwstr>_Toc24106046</vt:lpwstr>
      </vt:variant>
      <vt:variant>
        <vt:i4>1441841</vt:i4>
      </vt:variant>
      <vt:variant>
        <vt:i4>644</vt:i4>
      </vt:variant>
      <vt:variant>
        <vt:i4>0</vt:i4>
      </vt:variant>
      <vt:variant>
        <vt:i4>5</vt:i4>
      </vt:variant>
      <vt:variant>
        <vt:lpwstr/>
      </vt:variant>
      <vt:variant>
        <vt:lpwstr>_Toc24106045</vt:lpwstr>
      </vt:variant>
      <vt:variant>
        <vt:i4>1507377</vt:i4>
      </vt:variant>
      <vt:variant>
        <vt:i4>638</vt:i4>
      </vt:variant>
      <vt:variant>
        <vt:i4>0</vt:i4>
      </vt:variant>
      <vt:variant>
        <vt:i4>5</vt:i4>
      </vt:variant>
      <vt:variant>
        <vt:lpwstr/>
      </vt:variant>
      <vt:variant>
        <vt:lpwstr>_Toc24106044</vt:lpwstr>
      </vt:variant>
      <vt:variant>
        <vt:i4>1048625</vt:i4>
      </vt:variant>
      <vt:variant>
        <vt:i4>632</vt:i4>
      </vt:variant>
      <vt:variant>
        <vt:i4>0</vt:i4>
      </vt:variant>
      <vt:variant>
        <vt:i4>5</vt:i4>
      </vt:variant>
      <vt:variant>
        <vt:lpwstr/>
      </vt:variant>
      <vt:variant>
        <vt:lpwstr>_Toc24106043</vt:lpwstr>
      </vt:variant>
      <vt:variant>
        <vt:i4>1114161</vt:i4>
      </vt:variant>
      <vt:variant>
        <vt:i4>626</vt:i4>
      </vt:variant>
      <vt:variant>
        <vt:i4>0</vt:i4>
      </vt:variant>
      <vt:variant>
        <vt:i4>5</vt:i4>
      </vt:variant>
      <vt:variant>
        <vt:lpwstr/>
      </vt:variant>
      <vt:variant>
        <vt:lpwstr>_Toc24106042</vt:lpwstr>
      </vt:variant>
      <vt:variant>
        <vt:i4>1179697</vt:i4>
      </vt:variant>
      <vt:variant>
        <vt:i4>620</vt:i4>
      </vt:variant>
      <vt:variant>
        <vt:i4>0</vt:i4>
      </vt:variant>
      <vt:variant>
        <vt:i4>5</vt:i4>
      </vt:variant>
      <vt:variant>
        <vt:lpwstr/>
      </vt:variant>
      <vt:variant>
        <vt:lpwstr>_Toc24106041</vt:lpwstr>
      </vt:variant>
      <vt:variant>
        <vt:i4>1245233</vt:i4>
      </vt:variant>
      <vt:variant>
        <vt:i4>614</vt:i4>
      </vt:variant>
      <vt:variant>
        <vt:i4>0</vt:i4>
      </vt:variant>
      <vt:variant>
        <vt:i4>5</vt:i4>
      </vt:variant>
      <vt:variant>
        <vt:lpwstr/>
      </vt:variant>
      <vt:variant>
        <vt:lpwstr>_Toc24106040</vt:lpwstr>
      </vt:variant>
      <vt:variant>
        <vt:i4>1703990</vt:i4>
      </vt:variant>
      <vt:variant>
        <vt:i4>608</vt:i4>
      </vt:variant>
      <vt:variant>
        <vt:i4>0</vt:i4>
      </vt:variant>
      <vt:variant>
        <vt:i4>5</vt:i4>
      </vt:variant>
      <vt:variant>
        <vt:lpwstr/>
      </vt:variant>
      <vt:variant>
        <vt:lpwstr>_Toc24106039</vt:lpwstr>
      </vt:variant>
      <vt:variant>
        <vt:i4>1769526</vt:i4>
      </vt:variant>
      <vt:variant>
        <vt:i4>602</vt:i4>
      </vt:variant>
      <vt:variant>
        <vt:i4>0</vt:i4>
      </vt:variant>
      <vt:variant>
        <vt:i4>5</vt:i4>
      </vt:variant>
      <vt:variant>
        <vt:lpwstr/>
      </vt:variant>
      <vt:variant>
        <vt:lpwstr>_Toc24106038</vt:lpwstr>
      </vt:variant>
      <vt:variant>
        <vt:i4>1310774</vt:i4>
      </vt:variant>
      <vt:variant>
        <vt:i4>596</vt:i4>
      </vt:variant>
      <vt:variant>
        <vt:i4>0</vt:i4>
      </vt:variant>
      <vt:variant>
        <vt:i4>5</vt:i4>
      </vt:variant>
      <vt:variant>
        <vt:lpwstr/>
      </vt:variant>
      <vt:variant>
        <vt:lpwstr>_Toc24106037</vt:lpwstr>
      </vt:variant>
      <vt:variant>
        <vt:i4>1376310</vt:i4>
      </vt:variant>
      <vt:variant>
        <vt:i4>590</vt:i4>
      </vt:variant>
      <vt:variant>
        <vt:i4>0</vt:i4>
      </vt:variant>
      <vt:variant>
        <vt:i4>5</vt:i4>
      </vt:variant>
      <vt:variant>
        <vt:lpwstr/>
      </vt:variant>
      <vt:variant>
        <vt:lpwstr>_Toc24106036</vt:lpwstr>
      </vt:variant>
      <vt:variant>
        <vt:i4>1441846</vt:i4>
      </vt:variant>
      <vt:variant>
        <vt:i4>584</vt:i4>
      </vt:variant>
      <vt:variant>
        <vt:i4>0</vt:i4>
      </vt:variant>
      <vt:variant>
        <vt:i4>5</vt:i4>
      </vt:variant>
      <vt:variant>
        <vt:lpwstr/>
      </vt:variant>
      <vt:variant>
        <vt:lpwstr>_Toc24106035</vt:lpwstr>
      </vt:variant>
      <vt:variant>
        <vt:i4>1507382</vt:i4>
      </vt:variant>
      <vt:variant>
        <vt:i4>578</vt:i4>
      </vt:variant>
      <vt:variant>
        <vt:i4>0</vt:i4>
      </vt:variant>
      <vt:variant>
        <vt:i4>5</vt:i4>
      </vt:variant>
      <vt:variant>
        <vt:lpwstr/>
      </vt:variant>
      <vt:variant>
        <vt:lpwstr>_Toc24106034</vt:lpwstr>
      </vt:variant>
      <vt:variant>
        <vt:i4>1048630</vt:i4>
      </vt:variant>
      <vt:variant>
        <vt:i4>572</vt:i4>
      </vt:variant>
      <vt:variant>
        <vt:i4>0</vt:i4>
      </vt:variant>
      <vt:variant>
        <vt:i4>5</vt:i4>
      </vt:variant>
      <vt:variant>
        <vt:lpwstr/>
      </vt:variant>
      <vt:variant>
        <vt:lpwstr>_Toc24106033</vt:lpwstr>
      </vt:variant>
      <vt:variant>
        <vt:i4>1114166</vt:i4>
      </vt:variant>
      <vt:variant>
        <vt:i4>566</vt:i4>
      </vt:variant>
      <vt:variant>
        <vt:i4>0</vt:i4>
      </vt:variant>
      <vt:variant>
        <vt:i4>5</vt:i4>
      </vt:variant>
      <vt:variant>
        <vt:lpwstr/>
      </vt:variant>
      <vt:variant>
        <vt:lpwstr>_Toc24106032</vt:lpwstr>
      </vt:variant>
      <vt:variant>
        <vt:i4>1179702</vt:i4>
      </vt:variant>
      <vt:variant>
        <vt:i4>560</vt:i4>
      </vt:variant>
      <vt:variant>
        <vt:i4>0</vt:i4>
      </vt:variant>
      <vt:variant>
        <vt:i4>5</vt:i4>
      </vt:variant>
      <vt:variant>
        <vt:lpwstr/>
      </vt:variant>
      <vt:variant>
        <vt:lpwstr>_Toc24106031</vt:lpwstr>
      </vt:variant>
      <vt:variant>
        <vt:i4>1245238</vt:i4>
      </vt:variant>
      <vt:variant>
        <vt:i4>554</vt:i4>
      </vt:variant>
      <vt:variant>
        <vt:i4>0</vt:i4>
      </vt:variant>
      <vt:variant>
        <vt:i4>5</vt:i4>
      </vt:variant>
      <vt:variant>
        <vt:lpwstr/>
      </vt:variant>
      <vt:variant>
        <vt:lpwstr>_Toc24106030</vt:lpwstr>
      </vt:variant>
      <vt:variant>
        <vt:i4>1703991</vt:i4>
      </vt:variant>
      <vt:variant>
        <vt:i4>548</vt:i4>
      </vt:variant>
      <vt:variant>
        <vt:i4>0</vt:i4>
      </vt:variant>
      <vt:variant>
        <vt:i4>5</vt:i4>
      </vt:variant>
      <vt:variant>
        <vt:lpwstr/>
      </vt:variant>
      <vt:variant>
        <vt:lpwstr>_Toc24106029</vt:lpwstr>
      </vt:variant>
      <vt:variant>
        <vt:i4>1769527</vt:i4>
      </vt:variant>
      <vt:variant>
        <vt:i4>542</vt:i4>
      </vt:variant>
      <vt:variant>
        <vt:i4>0</vt:i4>
      </vt:variant>
      <vt:variant>
        <vt:i4>5</vt:i4>
      </vt:variant>
      <vt:variant>
        <vt:lpwstr/>
      </vt:variant>
      <vt:variant>
        <vt:lpwstr>_Toc24106028</vt:lpwstr>
      </vt:variant>
      <vt:variant>
        <vt:i4>1310775</vt:i4>
      </vt:variant>
      <vt:variant>
        <vt:i4>536</vt:i4>
      </vt:variant>
      <vt:variant>
        <vt:i4>0</vt:i4>
      </vt:variant>
      <vt:variant>
        <vt:i4>5</vt:i4>
      </vt:variant>
      <vt:variant>
        <vt:lpwstr/>
      </vt:variant>
      <vt:variant>
        <vt:lpwstr>_Toc24106027</vt:lpwstr>
      </vt:variant>
      <vt:variant>
        <vt:i4>1376311</vt:i4>
      </vt:variant>
      <vt:variant>
        <vt:i4>530</vt:i4>
      </vt:variant>
      <vt:variant>
        <vt:i4>0</vt:i4>
      </vt:variant>
      <vt:variant>
        <vt:i4>5</vt:i4>
      </vt:variant>
      <vt:variant>
        <vt:lpwstr/>
      </vt:variant>
      <vt:variant>
        <vt:lpwstr>_Toc24106026</vt:lpwstr>
      </vt:variant>
      <vt:variant>
        <vt:i4>1441847</vt:i4>
      </vt:variant>
      <vt:variant>
        <vt:i4>524</vt:i4>
      </vt:variant>
      <vt:variant>
        <vt:i4>0</vt:i4>
      </vt:variant>
      <vt:variant>
        <vt:i4>5</vt:i4>
      </vt:variant>
      <vt:variant>
        <vt:lpwstr/>
      </vt:variant>
      <vt:variant>
        <vt:lpwstr>_Toc24106025</vt:lpwstr>
      </vt:variant>
      <vt:variant>
        <vt:i4>1507383</vt:i4>
      </vt:variant>
      <vt:variant>
        <vt:i4>518</vt:i4>
      </vt:variant>
      <vt:variant>
        <vt:i4>0</vt:i4>
      </vt:variant>
      <vt:variant>
        <vt:i4>5</vt:i4>
      </vt:variant>
      <vt:variant>
        <vt:lpwstr/>
      </vt:variant>
      <vt:variant>
        <vt:lpwstr>_Toc24106024</vt:lpwstr>
      </vt:variant>
      <vt:variant>
        <vt:i4>1048631</vt:i4>
      </vt:variant>
      <vt:variant>
        <vt:i4>512</vt:i4>
      </vt:variant>
      <vt:variant>
        <vt:i4>0</vt:i4>
      </vt:variant>
      <vt:variant>
        <vt:i4>5</vt:i4>
      </vt:variant>
      <vt:variant>
        <vt:lpwstr/>
      </vt:variant>
      <vt:variant>
        <vt:lpwstr>_Toc24106023</vt:lpwstr>
      </vt:variant>
      <vt:variant>
        <vt:i4>1114167</vt:i4>
      </vt:variant>
      <vt:variant>
        <vt:i4>506</vt:i4>
      </vt:variant>
      <vt:variant>
        <vt:i4>0</vt:i4>
      </vt:variant>
      <vt:variant>
        <vt:i4>5</vt:i4>
      </vt:variant>
      <vt:variant>
        <vt:lpwstr/>
      </vt:variant>
      <vt:variant>
        <vt:lpwstr>_Toc24106022</vt:lpwstr>
      </vt:variant>
      <vt:variant>
        <vt:i4>1179703</vt:i4>
      </vt:variant>
      <vt:variant>
        <vt:i4>500</vt:i4>
      </vt:variant>
      <vt:variant>
        <vt:i4>0</vt:i4>
      </vt:variant>
      <vt:variant>
        <vt:i4>5</vt:i4>
      </vt:variant>
      <vt:variant>
        <vt:lpwstr/>
      </vt:variant>
      <vt:variant>
        <vt:lpwstr>_Toc24106021</vt:lpwstr>
      </vt:variant>
      <vt:variant>
        <vt:i4>1245239</vt:i4>
      </vt:variant>
      <vt:variant>
        <vt:i4>494</vt:i4>
      </vt:variant>
      <vt:variant>
        <vt:i4>0</vt:i4>
      </vt:variant>
      <vt:variant>
        <vt:i4>5</vt:i4>
      </vt:variant>
      <vt:variant>
        <vt:lpwstr/>
      </vt:variant>
      <vt:variant>
        <vt:lpwstr>_Toc24106020</vt:lpwstr>
      </vt:variant>
      <vt:variant>
        <vt:i4>1703988</vt:i4>
      </vt:variant>
      <vt:variant>
        <vt:i4>488</vt:i4>
      </vt:variant>
      <vt:variant>
        <vt:i4>0</vt:i4>
      </vt:variant>
      <vt:variant>
        <vt:i4>5</vt:i4>
      </vt:variant>
      <vt:variant>
        <vt:lpwstr/>
      </vt:variant>
      <vt:variant>
        <vt:lpwstr>_Toc24106019</vt:lpwstr>
      </vt:variant>
      <vt:variant>
        <vt:i4>1769524</vt:i4>
      </vt:variant>
      <vt:variant>
        <vt:i4>482</vt:i4>
      </vt:variant>
      <vt:variant>
        <vt:i4>0</vt:i4>
      </vt:variant>
      <vt:variant>
        <vt:i4>5</vt:i4>
      </vt:variant>
      <vt:variant>
        <vt:lpwstr/>
      </vt:variant>
      <vt:variant>
        <vt:lpwstr>_Toc24106018</vt:lpwstr>
      </vt:variant>
      <vt:variant>
        <vt:i4>1310772</vt:i4>
      </vt:variant>
      <vt:variant>
        <vt:i4>476</vt:i4>
      </vt:variant>
      <vt:variant>
        <vt:i4>0</vt:i4>
      </vt:variant>
      <vt:variant>
        <vt:i4>5</vt:i4>
      </vt:variant>
      <vt:variant>
        <vt:lpwstr/>
      </vt:variant>
      <vt:variant>
        <vt:lpwstr>_Toc24106017</vt:lpwstr>
      </vt:variant>
      <vt:variant>
        <vt:i4>1376308</vt:i4>
      </vt:variant>
      <vt:variant>
        <vt:i4>470</vt:i4>
      </vt:variant>
      <vt:variant>
        <vt:i4>0</vt:i4>
      </vt:variant>
      <vt:variant>
        <vt:i4>5</vt:i4>
      </vt:variant>
      <vt:variant>
        <vt:lpwstr/>
      </vt:variant>
      <vt:variant>
        <vt:lpwstr>_Toc24106016</vt:lpwstr>
      </vt:variant>
      <vt:variant>
        <vt:i4>1441844</vt:i4>
      </vt:variant>
      <vt:variant>
        <vt:i4>464</vt:i4>
      </vt:variant>
      <vt:variant>
        <vt:i4>0</vt:i4>
      </vt:variant>
      <vt:variant>
        <vt:i4>5</vt:i4>
      </vt:variant>
      <vt:variant>
        <vt:lpwstr/>
      </vt:variant>
      <vt:variant>
        <vt:lpwstr>_Toc24106015</vt:lpwstr>
      </vt:variant>
      <vt:variant>
        <vt:i4>1507380</vt:i4>
      </vt:variant>
      <vt:variant>
        <vt:i4>458</vt:i4>
      </vt:variant>
      <vt:variant>
        <vt:i4>0</vt:i4>
      </vt:variant>
      <vt:variant>
        <vt:i4>5</vt:i4>
      </vt:variant>
      <vt:variant>
        <vt:lpwstr/>
      </vt:variant>
      <vt:variant>
        <vt:lpwstr>_Toc24106014</vt:lpwstr>
      </vt:variant>
      <vt:variant>
        <vt:i4>1048628</vt:i4>
      </vt:variant>
      <vt:variant>
        <vt:i4>452</vt:i4>
      </vt:variant>
      <vt:variant>
        <vt:i4>0</vt:i4>
      </vt:variant>
      <vt:variant>
        <vt:i4>5</vt:i4>
      </vt:variant>
      <vt:variant>
        <vt:lpwstr/>
      </vt:variant>
      <vt:variant>
        <vt:lpwstr>_Toc24106013</vt:lpwstr>
      </vt:variant>
      <vt:variant>
        <vt:i4>1114164</vt:i4>
      </vt:variant>
      <vt:variant>
        <vt:i4>446</vt:i4>
      </vt:variant>
      <vt:variant>
        <vt:i4>0</vt:i4>
      </vt:variant>
      <vt:variant>
        <vt:i4>5</vt:i4>
      </vt:variant>
      <vt:variant>
        <vt:lpwstr/>
      </vt:variant>
      <vt:variant>
        <vt:lpwstr>_Toc24106012</vt:lpwstr>
      </vt:variant>
      <vt:variant>
        <vt:i4>1179700</vt:i4>
      </vt:variant>
      <vt:variant>
        <vt:i4>440</vt:i4>
      </vt:variant>
      <vt:variant>
        <vt:i4>0</vt:i4>
      </vt:variant>
      <vt:variant>
        <vt:i4>5</vt:i4>
      </vt:variant>
      <vt:variant>
        <vt:lpwstr/>
      </vt:variant>
      <vt:variant>
        <vt:lpwstr>_Toc24106011</vt:lpwstr>
      </vt:variant>
      <vt:variant>
        <vt:i4>1245236</vt:i4>
      </vt:variant>
      <vt:variant>
        <vt:i4>434</vt:i4>
      </vt:variant>
      <vt:variant>
        <vt:i4>0</vt:i4>
      </vt:variant>
      <vt:variant>
        <vt:i4>5</vt:i4>
      </vt:variant>
      <vt:variant>
        <vt:lpwstr/>
      </vt:variant>
      <vt:variant>
        <vt:lpwstr>_Toc24106010</vt:lpwstr>
      </vt:variant>
      <vt:variant>
        <vt:i4>1703989</vt:i4>
      </vt:variant>
      <vt:variant>
        <vt:i4>428</vt:i4>
      </vt:variant>
      <vt:variant>
        <vt:i4>0</vt:i4>
      </vt:variant>
      <vt:variant>
        <vt:i4>5</vt:i4>
      </vt:variant>
      <vt:variant>
        <vt:lpwstr/>
      </vt:variant>
      <vt:variant>
        <vt:lpwstr>_Toc24106009</vt:lpwstr>
      </vt:variant>
      <vt:variant>
        <vt:i4>1769525</vt:i4>
      </vt:variant>
      <vt:variant>
        <vt:i4>422</vt:i4>
      </vt:variant>
      <vt:variant>
        <vt:i4>0</vt:i4>
      </vt:variant>
      <vt:variant>
        <vt:i4>5</vt:i4>
      </vt:variant>
      <vt:variant>
        <vt:lpwstr/>
      </vt:variant>
      <vt:variant>
        <vt:lpwstr>_Toc24106008</vt:lpwstr>
      </vt:variant>
      <vt:variant>
        <vt:i4>1310773</vt:i4>
      </vt:variant>
      <vt:variant>
        <vt:i4>416</vt:i4>
      </vt:variant>
      <vt:variant>
        <vt:i4>0</vt:i4>
      </vt:variant>
      <vt:variant>
        <vt:i4>5</vt:i4>
      </vt:variant>
      <vt:variant>
        <vt:lpwstr/>
      </vt:variant>
      <vt:variant>
        <vt:lpwstr>_Toc24106007</vt:lpwstr>
      </vt:variant>
      <vt:variant>
        <vt:i4>1376309</vt:i4>
      </vt:variant>
      <vt:variant>
        <vt:i4>410</vt:i4>
      </vt:variant>
      <vt:variant>
        <vt:i4>0</vt:i4>
      </vt:variant>
      <vt:variant>
        <vt:i4>5</vt:i4>
      </vt:variant>
      <vt:variant>
        <vt:lpwstr/>
      </vt:variant>
      <vt:variant>
        <vt:lpwstr>_Toc24106006</vt:lpwstr>
      </vt:variant>
      <vt:variant>
        <vt:i4>1441845</vt:i4>
      </vt:variant>
      <vt:variant>
        <vt:i4>404</vt:i4>
      </vt:variant>
      <vt:variant>
        <vt:i4>0</vt:i4>
      </vt:variant>
      <vt:variant>
        <vt:i4>5</vt:i4>
      </vt:variant>
      <vt:variant>
        <vt:lpwstr/>
      </vt:variant>
      <vt:variant>
        <vt:lpwstr>_Toc24106005</vt:lpwstr>
      </vt:variant>
      <vt:variant>
        <vt:i4>1507381</vt:i4>
      </vt:variant>
      <vt:variant>
        <vt:i4>398</vt:i4>
      </vt:variant>
      <vt:variant>
        <vt:i4>0</vt:i4>
      </vt:variant>
      <vt:variant>
        <vt:i4>5</vt:i4>
      </vt:variant>
      <vt:variant>
        <vt:lpwstr/>
      </vt:variant>
      <vt:variant>
        <vt:lpwstr>_Toc24106004</vt:lpwstr>
      </vt:variant>
      <vt:variant>
        <vt:i4>1048629</vt:i4>
      </vt:variant>
      <vt:variant>
        <vt:i4>392</vt:i4>
      </vt:variant>
      <vt:variant>
        <vt:i4>0</vt:i4>
      </vt:variant>
      <vt:variant>
        <vt:i4>5</vt:i4>
      </vt:variant>
      <vt:variant>
        <vt:lpwstr/>
      </vt:variant>
      <vt:variant>
        <vt:lpwstr>_Toc24106003</vt:lpwstr>
      </vt:variant>
      <vt:variant>
        <vt:i4>1114165</vt:i4>
      </vt:variant>
      <vt:variant>
        <vt:i4>386</vt:i4>
      </vt:variant>
      <vt:variant>
        <vt:i4>0</vt:i4>
      </vt:variant>
      <vt:variant>
        <vt:i4>5</vt:i4>
      </vt:variant>
      <vt:variant>
        <vt:lpwstr/>
      </vt:variant>
      <vt:variant>
        <vt:lpwstr>_Toc24106002</vt:lpwstr>
      </vt:variant>
      <vt:variant>
        <vt:i4>1179701</vt:i4>
      </vt:variant>
      <vt:variant>
        <vt:i4>380</vt:i4>
      </vt:variant>
      <vt:variant>
        <vt:i4>0</vt:i4>
      </vt:variant>
      <vt:variant>
        <vt:i4>5</vt:i4>
      </vt:variant>
      <vt:variant>
        <vt:lpwstr/>
      </vt:variant>
      <vt:variant>
        <vt:lpwstr>_Toc24106001</vt:lpwstr>
      </vt:variant>
      <vt:variant>
        <vt:i4>1245237</vt:i4>
      </vt:variant>
      <vt:variant>
        <vt:i4>374</vt:i4>
      </vt:variant>
      <vt:variant>
        <vt:i4>0</vt:i4>
      </vt:variant>
      <vt:variant>
        <vt:i4>5</vt:i4>
      </vt:variant>
      <vt:variant>
        <vt:lpwstr/>
      </vt:variant>
      <vt:variant>
        <vt:lpwstr>_Toc24106000</vt:lpwstr>
      </vt:variant>
      <vt:variant>
        <vt:i4>1245247</vt:i4>
      </vt:variant>
      <vt:variant>
        <vt:i4>368</vt:i4>
      </vt:variant>
      <vt:variant>
        <vt:i4>0</vt:i4>
      </vt:variant>
      <vt:variant>
        <vt:i4>5</vt:i4>
      </vt:variant>
      <vt:variant>
        <vt:lpwstr/>
      </vt:variant>
      <vt:variant>
        <vt:lpwstr>_Toc24105999</vt:lpwstr>
      </vt:variant>
      <vt:variant>
        <vt:i4>1179711</vt:i4>
      </vt:variant>
      <vt:variant>
        <vt:i4>362</vt:i4>
      </vt:variant>
      <vt:variant>
        <vt:i4>0</vt:i4>
      </vt:variant>
      <vt:variant>
        <vt:i4>5</vt:i4>
      </vt:variant>
      <vt:variant>
        <vt:lpwstr/>
      </vt:variant>
      <vt:variant>
        <vt:lpwstr>_Toc24105998</vt:lpwstr>
      </vt:variant>
      <vt:variant>
        <vt:i4>1900607</vt:i4>
      </vt:variant>
      <vt:variant>
        <vt:i4>356</vt:i4>
      </vt:variant>
      <vt:variant>
        <vt:i4>0</vt:i4>
      </vt:variant>
      <vt:variant>
        <vt:i4>5</vt:i4>
      </vt:variant>
      <vt:variant>
        <vt:lpwstr/>
      </vt:variant>
      <vt:variant>
        <vt:lpwstr>_Toc24105997</vt:lpwstr>
      </vt:variant>
      <vt:variant>
        <vt:i4>1835071</vt:i4>
      </vt:variant>
      <vt:variant>
        <vt:i4>350</vt:i4>
      </vt:variant>
      <vt:variant>
        <vt:i4>0</vt:i4>
      </vt:variant>
      <vt:variant>
        <vt:i4>5</vt:i4>
      </vt:variant>
      <vt:variant>
        <vt:lpwstr/>
      </vt:variant>
      <vt:variant>
        <vt:lpwstr>_Toc24105996</vt:lpwstr>
      </vt:variant>
      <vt:variant>
        <vt:i4>2031679</vt:i4>
      </vt:variant>
      <vt:variant>
        <vt:i4>344</vt:i4>
      </vt:variant>
      <vt:variant>
        <vt:i4>0</vt:i4>
      </vt:variant>
      <vt:variant>
        <vt:i4>5</vt:i4>
      </vt:variant>
      <vt:variant>
        <vt:lpwstr/>
      </vt:variant>
      <vt:variant>
        <vt:lpwstr>_Toc24105995</vt:lpwstr>
      </vt:variant>
      <vt:variant>
        <vt:i4>1966143</vt:i4>
      </vt:variant>
      <vt:variant>
        <vt:i4>338</vt:i4>
      </vt:variant>
      <vt:variant>
        <vt:i4>0</vt:i4>
      </vt:variant>
      <vt:variant>
        <vt:i4>5</vt:i4>
      </vt:variant>
      <vt:variant>
        <vt:lpwstr/>
      </vt:variant>
      <vt:variant>
        <vt:lpwstr>_Toc24105994</vt:lpwstr>
      </vt:variant>
      <vt:variant>
        <vt:i4>1638463</vt:i4>
      </vt:variant>
      <vt:variant>
        <vt:i4>332</vt:i4>
      </vt:variant>
      <vt:variant>
        <vt:i4>0</vt:i4>
      </vt:variant>
      <vt:variant>
        <vt:i4>5</vt:i4>
      </vt:variant>
      <vt:variant>
        <vt:lpwstr/>
      </vt:variant>
      <vt:variant>
        <vt:lpwstr>_Toc24105993</vt:lpwstr>
      </vt:variant>
      <vt:variant>
        <vt:i4>1572927</vt:i4>
      </vt:variant>
      <vt:variant>
        <vt:i4>326</vt:i4>
      </vt:variant>
      <vt:variant>
        <vt:i4>0</vt:i4>
      </vt:variant>
      <vt:variant>
        <vt:i4>5</vt:i4>
      </vt:variant>
      <vt:variant>
        <vt:lpwstr/>
      </vt:variant>
      <vt:variant>
        <vt:lpwstr>_Toc24105992</vt:lpwstr>
      </vt:variant>
      <vt:variant>
        <vt:i4>1769535</vt:i4>
      </vt:variant>
      <vt:variant>
        <vt:i4>320</vt:i4>
      </vt:variant>
      <vt:variant>
        <vt:i4>0</vt:i4>
      </vt:variant>
      <vt:variant>
        <vt:i4>5</vt:i4>
      </vt:variant>
      <vt:variant>
        <vt:lpwstr/>
      </vt:variant>
      <vt:variant>
        <vt:lpwstr>_Toc24105991</vt:lpwstr>
      </vt:variant>
      <vt:variant>
        <vt:i4>1703999</vt:i4>
      </vt:variant>
      <vt:variant>
        <vt:i4>314</vt:i4>
      </vt:variant>
      <vt:variant>
        <vt:i4>0</vt:i4>
      </vt:variant>
      <vt:variant>
        <vt:i4>5</vt:i4>
      </vt:variant>
      <vt:variant>
        <vt:lpwstr/>
      </vt:variant>
      <vt:variant>
        <vt:lpwstr>_Toc24105990</vt:lpwstr>
      </vt:variant>
      <vt:variant>
        <vt:i4>1245246</vt:i4>
      </vt:variant>
      <vt:variant>
        <vt:i4>308</vt:i4>
      </vt:variant>
      <vt:variant>
        <vt:i4>0</vt:i4>
      </vt:variant>
      <vt:variant>
        <vt:i4>5</vt:i4>
      </vt:variant>
      <vt:variant>
        <vt:lpwstr/>
      </vt:variant>
      <vt:variant>
        <vt:lpwstr>_Toc24105989</vt:lpwstr>
      </vt:variant>
      <vt:variant>
        <vt:i4>1179710</vt:i4>
      </vt:variant>
      <vt:variant>
        <vt:i4>302</vt:i4>
      </vt:variant>
      <vt:variant>
        <vt:i4>0</vt:i4>
      </vt:variant>
      <vt:variant>
        <vt:i4>5</vt:i4>
      </vt:variant>
      <vt:variant>
        <vt:lpwstr/>
      </vt:variant>
      <vt:variant>
        <vt:lpwstr>_Toc24105988</vt:lpwstr>
      </vt:variant>
      <vt:variant>
        <vt:i4>1900606</vt:i4>
      </vt:variant>
      <vt:variant>
        <vt:i4>296</vt:i4>
      </vt:variant>
      <vt:variant>
        <vt:i4>0</vt:i4>
      </vt:variant>
      <vt:variant>
        <vt:i4>5</vt:i4>
      </vt:variant>
      <vt:variant>
        <vt:lpwstr/>
      </vt:variant>
      <vt:variant>
        <vt:lpwstr>_Toc24105987</vt:lpwstr>
      </vt:variant>
      <vt:variant>
        <vt:i4>1835070</vt:i4>
      </vt:variant>
      <vt:variant>
        <vt:i4>290</vt:i4>
      </vt:variant>
      <vt:variant>
        <vt:i4>0</vt:i4>
      </vt:variant>
      <vt:variant>
        <vt:i4>5</vt:i4>
      </vt:variant>
      <vt:variant>
        <vt:lpwstr/>
      </vt:variant>
      <vt:variant>
        <vt:lpwstr>_Toc24105986</vt:lpwstr>
      </vt:variant>
      <vt:variant>
        <vt:i4>2031678</vt:i4>
      </vt:variant>
      <vt:variant>
        <vt:i4>284</vt:i4>
      </vt:variant>
      <vt:variant>
        <vt:i4>0</vt:i4>
      </vt:variant>
      <vt:variant>
        <vt:i4>5</vt:i4>
      </vt:variant>
      <vt:variant>
        <vt:lpwstr/>
      </vt:variant>
      <vt:variant>
        <vt:lpwstr>_Toc24105985</vt:lpwstr>
      </vt:variant>
      <vt:variant>
        <vt:i4>1966142</vt:i4>
      </vt:variant>
      <vt:variant>
        <vt:i4>278</vt:i4>
      </vt:variant>
      <vt:variant>
        <vt:i4>0</vt:i4>
      </vt:variant>
      <vt:variant>
        <vt:i4>5</vt:i4>
      </vt:variant>
      <vt:variant>
        <vt:lpwstr/>
      </vt:variant>
      <vt:variant>
        <vt:lpwstr>_Toc24105984</vt:lpwstr>
      </vt:variant>
      <vt:variant>
        <vt:i4>1638462</vt:i4>
      </vt:variant>
      <vt:variant>
        <vt:i4>272</vt:i4>
      </vt:variant>
      <vt:variant>
        <vt:i4>0</vt:i4>
      </vt:variant>
      <vt:variant>
        <vt:i4>5</vt:i4>
      </vt:variant>
      <vt:variant>
        <vt:lpwstr/>
      </vt:variant>
      <vt:variant>
        <vt:lpwstr>_Toc24105983</vt:lpwstr>
      </vt:variant>
      <vt:variant>
        <vt:i4>1572926</vt:i4>
      </vt:variant>
      <vt:variant>
        <vt:i4>266</vt:i4>
      </vt:variant>
      <vt:variant>
        <vt:i4>0</vt:i4>
      </vt:variant>
      <vt:variant>
        <vt:i4>5</vt:i4>
      </vt:variant>
      <vt:variant>
        <vt:lpwstr/>
      </vt:variant>
      <vt:variant>
        <vt:lpwstr>_Toc24105982</vt:lpwstr>
      </vt:variant>
      <vt:variant>
        <vt:i4>1769534</vt:i4>
      </vt:variant>
      <vt:variant>
        <vt:i4>260</vt:i4>
      </vt:variant>
      <vt:variant>
        <vt:i4>0</vt:i4>
      </vt:variant>
      <vt:variant>
        <vt:i4>5</vt:i4>
      </vt:variant>
      <vt:variant>
        <vt:lpwstr/>
      </vt:variant>
      <vt:variant>
        <vt:lpwstr>_Toc24105981</vt:lpwstr>
      </vt:variant>
      <vt:variant>
        <vt:i4>1703998</vt:i4>
      </vt:variant>
      <vt:variant>
        <vt:i4>254</vt:i4>
      </vt:variant>
      <vt:variant>
        <vt:i4>0</vt:i4>
      </vt:variant>
      <vt:variant>
        <vt:i4>5</vt:i4>
      </vt:variant>
      <vt:variant>
        <vt:lpwstr/>
      </vt:variant>
      <vt:variant>
        <vt:lpwstr>_Toc24105980</vt:lpwstr>
      </vt:variant>
      <vt:variant>
        <vt:i4>1245233</vt:i4>
      </vt:variant>
      <vt:variant>
        <vt:i4>248</vt:i4>
      </vt:variant>
      <vt:variant>
        <vt:i4>0</vt:i4>
      </vt:variant>
      <vt:variant>
        <vt:i4>5</vt:i4>
      </vt:variant>
      <vt:variant>
        <vt:lpwstr/>
      </vt:variant>
      <vt:variant>
        <vt:lpwstr>_Toc24105979</vt:lpwstr>
      </vt:variant>
      <vt:variant>
        <vt:i4>1179697</vt:i4>
      </vt:variant>
      <vt:variant>
        <vt:i4>242</vt:i4>
      </vt:variant>
      <vt:variant>
        <vt:i4>0</vt:i4>
      </vt:variant>
      <vt:variant>
        <vt:i4>5</vt:i4>
      </vt:variant>
      <vt:variant>
        <vt:lpwstr/>
      </vt:variant>
      <vt:variant>
        <vt:lpwstr>_Toc24105978</vt:lpwstr>
      </vt:variant>
      <vt:variant>
        <vt:i4>1900593</vt:i4>
      </vt:variant>
      <vt:variant>
        <vt:i4>236</vt:i4>
      </vt:variant>
      <vt:variant>
        <vt:i4>0</vt:i4>
      </vt:variant>
      <vt:variant>
        <vt:i4>5</vt:i4>
      </vt:variant>
      <vt:variant>
        <vt:lpwstr/>
      </vt:variant>
      <vt:variant>
        <vt:lpwstr>_Toc24105977</vt:lpwstr>
      </vt:variant>
      <vt:variant>
        <vt:i4>1835057</vt:i4>
      </vt:variant>
      <vt:variant>
        <vt:i4>230</vt:i4>
      </vt:variant>
      <vt:variant>
        <vt:i4>0</vt:i4>
      </vt:variant>
      <vt:variant>
        <vt:i4>5</vt:i4>
      </vt:variant>
      <vt:variant>
        <vt:lpwstr/>
      </vt:variant>
      <vt:variant>
        <vt:lpwstr>_Toc24105976</vt:lpwstr>
      </vt:variant>
      <vt:variant>
        <vt:i4>2031665</vt:i4>
      </vt:variant>
      <vt:variant>
        <vt:i4>224</vt:i4>
      </vt:variant>
      <vt:variant>
        <vt:i4>0</vt:i4>
      </vt:variant>
      <vt:variant>
        <vt:i4>5</vt:i4>
      </vt:variant>
      <vt:variant>
        <vt:lpwstr/>
      </vt:variant>
      <vt:variant>
        <vt:lpwstr>_Toc24105975</vt:lpwstr>
      </vt:variant>
      <vt:variant>
        <vt:i4>1966129</vt:i4>
      </vt:variant>
      <vt:variant>
        <vt:i4>218</vt:i4>
      </vt:variant>
      <vt:variant>
        <vt:i4>0</vt:i4>
      </vt:variant>
      <vt:variant>
        <vt:i4>5</vt:i4>
      </vt:variant>
      <vt:variant>
        <vt:lpwstr/>
      </vt:variant>
      <vt:variant>
        <vt:lpwstr>_Toc24105974</vt:lpwstr>
      </vt:variant>
      <vt:variant>
        <vt:i4>1638449</vt:i4>
      </vt:variant>
      <vt:variant>
        <vt:i4>212</vt:i4>
      </vt:variant>
      <vt:variant>
        <vt:i4>0</vt:i4>
      </vt:variant>
      <vt:variant>
        <vt:i4>5</vt:i4>
      </vt:variant>
      <vt:variant>
        <vt:lpwstr/>
      </vt:variant>
      <vt:variant>
        <vt:lpwstr>_Toc24105973</vt:lpwstr>
      </vt:variant>
      <vt:variant>
        <vt:i4>1572913</vt:i4>
      </vt:variant>
      <vt:variant>
        <vt:i4>206</vt:i4>
      </vt:variant>
      <vt:variant>
        <vt:i4>0</vt:i4>
      </vt:variant>
      <vt:variant>
        <vt:i4>5</vt:i4>
      </vt:variant>
      <vt:variant>
        <vt:lpwstr/>
      </vt:variant>
      <vt:variant>
        <vt:lpwstr>_Toc24105972</vt:lpwstr>
      </vt:variant>
      <vt:variant>
        <vt:i4>1769521</vt:i4>
      </vt:variant>
      <vt:variant>
        <vt:i4>200</vt:i4>
      </vt:variant>
      <vt:variant>
        <vt:i4>0</vt:i4>
      </vt:variant>
      <vt:variant>
        <vt:i4>5</vt:i4>
      </vt:variant>
      <vt:variant>
        <vt:lpwstr/>
      </vt:variant>
      <vt:variant>
        <vt:lpwstr>_Toc24105971</vt:lpwstr>
      </vt:variant>
      <vt:variant>
        <vt:i4>1703985</vt:i4>
      </vt:variant>
      <vt:variant>
        <vt:i4>194</vt:i4>
      </vt:variant>
      <vt:variant>
        <vt:i4>0</vt:i4>
      </vt:variant>
      <vt:variant>
        <vt:i4>5</vt:i4>
      </vt:variant>
      <vt:variant>
        <vt:lpwstr/>
      </vt:variant>
      <vt:variant>
        <vt:lpwstr>_Toc24105970</vt:lpwstr>
      </vt:variant>
      <vt:variant>
        <vt:i4>1245232</vt:i4>
      </vt:variant>
      <vt:variant>
        <vt:i4>188</vt:i4>
      </vt:variant>
      <vt:variant>
        <vt:i4>0</vt:i4>
      </vt:variant>
      <vt:variant>
        <vt:i4>5</vt:i4>
      </vt:variant>
      <vt:variant>
        <vt:lpwstr/>
      </vt:variant>
      <vt:variant>
        <vt:lpwstr>_Toc24105969</vt:lpwstr>
      </vt:variant>
      <vt:variant>
        <vt:i4>1179696</vt:i4>
      </vt:variant>
      <vt:variant>
        <vt:i4>182</vt:i4>
      </vt:variant>
      <vt:variant>
        <vt:i4>0</vt:i4>
      </vt:variant>
      <vt:variant>
        <vt:i4>5</vt:i4>
      </vt:variant>
      <vt:variant>
        <vt:lpwstr/>
      </vt:variant>
      <vt:variant>
        <vt:lpwstr>_Toc24105968</vt:lpwstr>
      </vt:variant>
      <vt:variant>
        <vt:i4>1900592</vt:i4>
      </vt:variant>
      <vt:variant>
        <vt:i4>176</vt:i4>
      </vt:variant>
      <vt:variant>
        <vt:i4>0</vt:i4>
      </vt:variant>
      <vt:variant>
        <vt:i4>5</vt:i4>
      </vt:variant>
      <vt:variant>
        <vt:lpwstr/>
      </vt:variant>
      <vt:variant>
        <vt:lpwstr>_Toc24105967</vt:lpwstr>
      </vt:variant>
      <vt:variant>
        <vt:i4>1835056</vt:i4>
      </vt:variant>
      <vt:variant>
        <vt:i4>170</vt:i4>
      </vt:variant>
      <vt:variant>
        <vt:i4>0</vt:i4>
      </vt:variant>
      <vt:variant>
        <vt:i4>5</vt:i4>
      </vt:variant>
      <vt:variant>
        <vt:lpwstr/>
      </vt:variant>
      <vt:variant>
        <vt:lpwstr>_Toc24105966</vt:lpwstr>
      </vt:variant>
      <vt:variant>
        <vt:i4>2031664</vt:i4>
      </vt:variant>
      <vt:variant>
        <vt:i4>164</vt:i4>
      </vt:variant>
      <vt:variant>
        <vt:i4>0</vt:i4>
      </vt:variant>
      <vt:variant>
        <vt:i4>5</vt:i4>
      </vt:variant>
      <vt:variant>
        <vt:lpwstr/>
      </vt:variant>
      <vt:variant>
        <vt:lpwstr>_Toc24105965</vt:lpwstr>
      </vt:variant>
      <vt:variant>
        <vt:i4>1966128</vt:i4>
      </vt:variant>
      <vt:variant>
        <vt:i4>158</vt:i4>
      </vt:variant>
      <vt:variant>
        <vt:i4>0</vt:i4>
      </vt:variant>
      <vt:variant>
        <vt:i4>5</vt:i4>
      </vt:variant>
      <vt:variant>
        <vt:lpwstr/>
      </vt:variant>
      <vt:variant>
        <vt:lpwstr>_Toc24105964</vt:lpwstr>
      </vt:variant>
      <vt:variant>
        <vt:i4>1638448</vt:i4>
      </vt:variant>
      <vt:variant>
        <vt:i4>152</vt:i4>
      </vt:variant>
      <vt:variant>
        <vt:i4>0</vt:i4>
      </vt:variant>
      <vt:variant>
        <vt:i4>5</vt:i4>
      </vt:variant>
      <vt:variant>
        <vt:lpwstr/>
      </vt:variant>
      <vt:variant>
        <vt:lpwstr>_Toc24105963</vt:lpwstr>
      </vt:variant>
      <vt:variant>
        <vt:i4>1572912</vt:i4>
      </vt:variant>
      <vt:variant>
        <vt:i4>146</vt:i4>
      </vt:variant>
      <vt:variant>
        <vt:i4>0</vt:i4>
      </vt:variant>
      <vt:variant>
        <vt:i4>5</vt:i4>
      </vt:variant>
      <vt:variant>
        <vt:lpwstr/>
      </vt:variant>
      <vt:variant>
        <vt:lpwstr>_Toc24105962</vt:lpwstr>
      </vt:variant>
      <vt:variant>
        <vt:i4>1769520</vt:i4>
      </vt:variant>
      <vt:variant>
        <vt:i4>140</vt:i4>
      </vt:variant>
      <vt:variant>
        <vt:i4>0</vt:i4>
      </vt:variant>
      <vt:variant>
        <vt:i4>5</vt:i4>
      </vt:variant>
      <vt:variant>
        <vt:lpwstr/>
      </vt:variant>
      <vt:variant>
        <vt:lpwstr>_Toc24105961</vt:lpwstr>
      </vt:variant>
      <vt:variant>
        <vt:i4>1703984</vt:i4>
      </vt:variant>
      <vt:variant>
        <vt:i4>134</vt:i4>
      </vt:variant>
      <vt:variant>
        <vt:i4>0</vt:i4>
      </vt:variant>
      <vt:variant>
        <vt:i4>5</vt:i4>
      </vt:variant>
      <vt:variant>
        <vt:lpwstr/>
      </vt:variant>
      <vt:variant>
        <vt:lpwstr>_Toc24105960</vt:lpwstr>
      </vt:variant>
      <vt:variant>
        <vt:i4>1245235</vt:i4>
      </vt:variant>
      <vt:variant>
        <vt:i4>128</vt:i4>
      </vt:variant>
      <vt:variant>
        <vt:i4>0</vt:i4>
      </vt:variant>
      <vt:variant>
        <vt:i4>5</vt:i4>
      </vt:variant>
      <vt:variant>
        <vt:lpwstr/>
      </vt:variant>
      <vt:variant>
        <vt:lpwstr>_Toc24105959</vt:lpwstr>
      </vt:variant>
      <vt:variant>
        <vt:i4>1179699</vt:i4>
      </vt:variant>
      <vt:variant>
        <vt:i4>122</vt:i4>
      </vt:variant>
      <vt:variant>
        <vt:i4>0</vt:i4>
      </vt:variant>
      <vt:variant>
        <vt:i4>5</vt:i4>
      </vt:variant>
      <vt:variant>
        <vt:lpwstr/>
      </vt:variant>
      <vt:variant>
        <vt:lpwstr>_Toc24105958</vt:lpwstr>
      </vt:variant>
      <vt:variant>
        <vt:i4>1900595</vt:i4>
      </vt:variant>
      <vt:variant>
        <vt:i4>116</vt:i4>
      </vt:variant>
      <vt:variant>
        <vt:i4>0</vt:i4>
      </vt:variant>
      <vt:variant>
        <vt:i4>5</vt:i4>
      </vt:variant>
      <vt:variant>
        <vt:lpwstr/>
      </vt:variant>
      <vt:variant>
        <vt:lpwstr>_Toc24105957</vt:lpwstr>
      </vt:variant>
      <vt:variant>
        <vt:i4>1835059</vt:i4>
      </vt:variant>
      <vt:variant>
        <vt:i4>110</vt:i4>
      </vt:variant>
      <vt:variant>
        <vt:i4>0</vt:i4>
      </vt:variant>
      <vt:variant>
        <vt:i4>5</vt:i4>
      </vt:variant>
      <vt:variant>
        <vt:lpwstr/>
      </vt:variant>
      <vt:variant>
        <vt:lpwstr>_Toc24105956</vt:lpwstr>
      </vt:variant>
      <vt:variant>
        <vt:i4>2031667</vt:i4>
      </vt:variant>
      <vt:variant>
        <vt:i4>104</vt:i4>
      </vt:variant>
      <vt:variant>
        <vt:i4>0</vt:i4>
      </vt:variant>
      <vt:variant>
        <vt:i4>5</vt:i4>
      </vt:variant>
      <vt:variant>
        <vt:lpwstr/>
      </vt:variant>
      <vt:variant>
        <vt:lpwstr>_Toc24105955</vt:lpwstr>
      </vt:variant>
      <vt:variant>
        <vt:i4>1966131</vt:i4>
      </vt:variant>
      <vt:variant>
        <vt:i4>98</vt:i4>
      </vt:variant>
      <vt:variant>
        <vt:i4>0</vt:i4>
      </vt:variant>
      <vt:variant>
        <vt:i4>5</vt:i4>
      </vt:variant>
      <vt:variant>
        <vt:lpwstr/>
      </vt:variant>
      <vt:variant>
        <vt:lpwstr>_Toc24105954</vt:lpwstr>
      </vt:variant>
      <vt:variant>
        <vt:i4>1638451</vt:i4>
      </vt:variant>
      <vt:variant>
        <vt:i4>92</vt:i4>
      </vt:variant>
      <vt:variant>
        <vt:i4>0</vt:i4>
      </vt:variant>
      <vt:variant>
        <vt:i4>5</vt:i4>
      </vt:variant>
      <vt:variant>
        <vt:lpwstr/>
      </vt:variant>
      <vt:variant>
        <vt:lpwstr>_Toc24105953</vt:lpwstr>
      </vt:variant>
      <vt:variant>
        <vt:i4>1572915</vt:i4>
      </vt:variant>
      <vt:variant>
        <vt:i4>86</vt:i4>
      </vt:variant>
      <vt:variant>
        <vt:i4>0</vt:i4>
      </vt:variant>
      <vt:variant>
        <vt:i4>5</vt:i4>
      </vt:variant>
      <vt:variant>
        <vt:lpwstr/>
      </vt:variant>
      <vt:variant>
        <vt:lpwstr>_Toc24105952</vt:lpwstr>
      </vt:variant>
      <vt:variant>
        <vt:i4>1769523</vt:i4>
      </vt:variant>
      <vt:variant>
        <vt:i4>80</vt:i4>
      </vt:variant>
      <vt:variant>
        <vt:i4>0</vt:i4>
      </vt:variant>
      <vt:variant>
        <vt:i4>5</vt:i4>
      </vt:variant>
      <vt:variant>
        <vt:lpwstr/>
      </vt:variant>
      <vt:variant>
        <vt:lpwstr>_Toc24105951</vt:lpwstr>
      </vt:variant>
      <vt:variant>
        <vt:i4>1703987</vt:i4>
      </vt:variant>
      <vt:variant>
        <vt:i4>74</vt:i4>
      </vt:variant>
      <vt:variant>
        <vt:i4>0</vt:i4>
      </vt:variant>
      <vt:variant>
        <vt:i4>5</vt:i4>
      </vt:variant>
      <vt:variant>
        <vt:lpwstr/>
      </vt:variant>
      <vt:variant>
        <vt:lpwstr>_Toc24105950</vt:lpwstr>
      </vt:variant>
      <vt:variant>
        <vt:i4>1245234</vt:i4>
      </vt:variant>
      <vt:variant>
        <vt:i4>68</vt:i4>
      </vt:variant>
      <vt:variant>
        <vt:i4>0</vt:i4>
      </vt:variant>
      <vt:variant>
        <vt:i4>5</vt:i4>
      </vt:variant>
      <vt:variant>
        <vt:lpwstr/>
      </vt:variant>
      <vt:variant>
        <vt:lpwstr>_Toc24105949</vt:lpwstr>
      </vt:variant>
      <vt:variant>
        <vt:i4>1179698</vt:i4>
      </vt:variant>
      <vt:variant>
        <vt:i4>62</vt:i4>
      </vt:variant>
      <vt:variant>
        <vt:i4>0</vt:i4>
      </vt:variant>
      <vt:variant>
        <vt:i4>5</vt:i4>
      </vt:variant>
      <vt:variant>
        <vt:lpwstr/>
      </vt:variant>
      <vt:variant>
        <vt:lpwstr>_Toc24105948</vt:lpwstr>
      </vt:variant>
      <vt:variant>
        <vt:i4>1900594</vt:i4>
      </vt:variant>
      <vt:variant>
        <vt:i4>56</vt:i4>
      </vt:variant>
      <vt:variant>
        <vt:i4>0</vt:i4>
      </vt:variant>
      <vt:variant>
        <vt:i4>5</vt:i4>
      </vt:variant>
      <vt:variant>
        <vt:lpwstr/>
      </vt:variant>
      <vt:variant>
        <vt:lpwstr>_Toc24105947</vt:lpwstr>
      </vt:variant>
      <vt:variant>
        <vt:i4>1835058</vt:i4>
      </vt:variant>
      <vt:variant>
        <vt:i4>50</vt:i4>
      </vt:variant>
      <vt:variant>
        <vt:i4>0</vt:i4>
      </vt:variant>
      <vt:variant>
        <vt:i4>5</vt:i4>
      </vt:variant>
      <vt:variant>
        <vt:lpwstr/>
      </vt:variant>
      <vt:variant>
        <vt:lpwstr>_Toc24105946</vt:lpwstr>
      </vt:variant>
      <vt:variant>
        <vt:i4>2031666</vt:i4>
      </vt:variant>
      <vt:variant>
        <vt:i4>44</vt:i4>
      </vt:variant>
      <vt:variant>
        <vt:i4>0</vt:i4>
      </vt:variant>
      <vt:variant>
        <vt:i4>5</vt:i4>
      </vt:variant>
      <vt:variant>
        <vt:lpwstr/>
      </vt:variant>
      <vt:variant>
        <vt:lpwstr>_Toc24105945</vt:lpwstr>
      </vt:variant>
      <vt:variant>
        <vt:i4>1966130</vt:i4>
      </vt:variant>
      <vt:variant>
        <vt:i4>38</vt:i4>
      </vt:variant>
      <vt:variant>
        <vt:i4>0</vt:i4>
      </vt:variant>
      <vt:variant>
        <vt:i4>5</vt:i4>
      </vt:variant>
      <vt:variant>
        <vt:lpwstr/>
      </vt:variant>
      <vt:variant>
        <vt:lpwstr>_Toc24105944</vt:lpwstr>
      </vt:variant>
      <vt:variant>
        <vt:i4>1638450</vt:i4>
      </vt:variant>
      <vt:variant>
        <vt:i4>32</vt:i4>
      </vt:variant>
      <vt:variant>
        <vt:i4>0</vt:i4>
      </vt:variant>
      <vt:variant>
        <vt:i4>5</vt:i4>
      </vt:variant>
      <vt:variant>
        <vt:lpwstr/>
      </vt:variant>
      <vt:variant>
        <vt:lpwstr>_Toc24105943</vt:lpwstr>
      </vt:variant>
      <vt:variant>
        <vt:i4>1572914</vt:i4>
      </vt:variant>
      <vt:variant>
        <vt:i4>26</vt:i4>
      </vt:variant>
      <vt:variant>
        <vt:i4>0</vt:i4>
      </vt:variant>
      <vt:variant>
        <vt:i4>5</vt:i4>
      </vt:variant>
      <vt:variant>
        <vt:lpwstr/>
      </vt:variant>
      <vt:variant>
        <vt:lpwstr>_Toc24105942</vt:lpwstr>
      </vt:variant>
      <vt:variant>
        <vt:i4>1769522</vt:i4>
      </vt:variant>
      <vt:variant>
        <vt:i4>20</vt:i4>
      </vt:variant>
      <vt:variant>
        <vt:i4>0</vt:i4>
      </vt:variant>
      <vt:variant>
        <vt:i4>5</vt:i4>
      </vt:variant>
      <vt:variant>
        <vt:lpwstr/>
      </vt:variant>
      <vt:variant>
        <vt:lpwstr>_Toc24105941</vt:lpwstr>
      </vt:variant>
      <vt:variant>
        <vt:i4>1703986</vt:i4>
      </vt:variant>
      <vt:variant>
        <vt:i4>14</vt:i4>
      </vt:variant>
      <vt:variant>
        <vt:i4>0</vt:i4>
      </vt:variant>
      <vt:variant>
        <vt:i4>5</vt:i4>
      </vt:variant>
      <vt:variant>
        <vt:lpwstr/>
      </vt:variant>
      <vt:variant>
        <vt:lpwstr>_Toc24105940</vt:lpwstr>
      </vt:variant>
      <vt:variant>
        <vt:i4>1245237</vt:i4>
      </vt:variant>
      <vt:variant>
        <vt:i4>8</vt:i4>
      </vt:variant>
      <vt:variant>
        <vt:i4>0</vt:i4>
      </vt:variant>
      <vt:variant>
        <vt:i4>5</vt:i4>
      </vt:variant>
      <vt:variant>
        <vt:lpwstr/>
      </vt:variant>
      <vt:variant>
        <vt:lpwstr>_Toc24105939</vt:lpwstr>
      </vt:variant>
      <vt:variant>
        <vt:i4>1179701</vt:i4>
      </vt:variant>
      <vt:variant>
        <vt:i4>2</vt:i4>
      </vt:variant>
      <vt:variant>
        <vt:i4>0</vt:i4>
      </vt:variant>
      <vt:variant>
        <vt:i4>5</vt:i4>
      </vt:variant>
      <vt:variant>
        <vt:lpwstr/>
      </vt:variant>
      <vt:variant>
        <vt:lpwstr>_Toc24105938</vt:lpwstr>
      </vt:variant>
      <vt:variant>
        <vt:i4>5963777</vt:i4>
      </vt:variant>
      <vt:variant>
        <vt:i4>15</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12</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9</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6</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5963777</vt:i4>
      </vt:variant>
      <vt:variant>
        <vt:i4>3</vt:i4>
      </vt:variant>
      <vt:variant>
        <vt:i4>0</vt:i4>
      </vt:variant>
      <vt:variant>
        <vt:i4>5</vt:i4>
      </vt:variant>
      <vt:variant>
        <vt:lpwstr>https://www.epa.gov/sites/production/files/2016-03/documents/national_coastal_condition_assessment_2015_field_operation_manual_version_1.0_1.pdf</vt:lpwstr>
      </vt:variant>
      <vt:variant>
        <vt:lpwstr/>
      </vt:variant>
      <vt:variant>
        <vt:i4>589853</vt:i4>
      </vt:variant>
      <vt:variant>
        <vt:i4>0</vt:i4>
      </vt:variant>
      <vt:variant>
        <vt:i4>0</vt:i4>
      </vt:variant>
      <vt:variant>
        <vt:i4>5</vt:i4>
      </vt:variant>
      <vt:variant>
        <vt:lpwstr>https://www.epa.gov/sites/production/files/2016-03/documents/ncca_2015_lom_version_2.0_july_2015.pdf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Kelly.Martin@erg.com</dc:creator>
  <cp:keywords/>
  <dc:description/>
  <cp:lastModifiedBy>Kathleen Onorevole</cp:lastModifiedBy>
  <cp:revision>19</cp:revision>
  <cp:lastPrinted>2019-10-10T11:37:00Z</cp:lastPrinted>
  <dcterms:created xsi:type="dcterms:W3CDTF">2020-01-15T23:30:00Z</dcterms:created>
  <dcterms:modified xsi:type="dcterms:W3CDTF">2020-01-24T00:23:00Z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0x010100AB2971D78616B4479D86ADF786A5BBAD</vt:lpwstr>
  </property>
</Properties>
</file>