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C68" w:rsidRDefault="00E53C68">
      <w:pPr>
        <w:widowControl/>
        <w:tabs>
          <w:tab w:val="left" w:pos="-720"/>
        </w:tabs>
        <w:ind w:left="720"/>
        <w:rPr>
          <w:rFonts w:ascii="Times New Roman" w:hAnsi="Times New Roman"/>
        </w:rPr>
      </w:pPr>
    </w:p>
    <w:p w:rsidR="00E53C68" w:rsidRDefault="00E53C68">
      <w:pPr>
        <w:widowControl/>
        <w:tabs>
          <w:tab w:val="left" w:pos="-1440"/>
        </w:tabs>
        <w:jc w:val="center"/>
        <w:rPr>
          <w:rFonts w:ascii="Times New Roman" w:hAnsi="Times New Roman"/>
          <w:b/>
          <w:bCs/>
        </w:rPr>
      </w:pPr>
      <w:r>
        <w:rPr>
          <w:rFonts w:ascii="Times New Roman" w:hAnsi="Times New Roman"/>
          <w:b/>
          <w:bCs/>
        </w:rPr>
        <w:t>Quality Assurance Project Plan</w:t>
      </w:r>
    </w:p>
    <w:p w:rsidR="00F7180A" w:rsidRDefault="00F7180A" w:rsidP="00F7180A">
      <w:pPr>
        <w:widowControl/>
        <w:tabs>
          <w:tab w:val="left" w:pos="-1440"/>
        </w:tabs>
        <w:jc w:val="center"/>
        <w:rPr>
          <w:rFonts w:ascii="Times New Roman" w:hAnsi="Times New Roman"/>
          <w:b/>
          <w:bCs/>
        </w:rPr>
      </w:pPr>
      <w:r>
        <w:rPr>
          <w:rFonts w:ascii="Times New Roman" w:hAnsi="Times New Roman"/>
          <w:b/>
          <w:bCs/>
        </w:rPr>
        <w:t>F</w:t>
      </w:r>
      <w:r w:rsidR="00E53C68">
        <w:rPr>
          <w:rFonts w:ascii="Times New Roman" w:hAnsi="Times New Roman"/>
          <w:b/>
          <w:bCs/>
        </w:rPr>
        <w:t>or</w:t>
      </w:r>
    </w:p>
    <w:p w:rsidR="00F7180A" w:rsidRPr="00F7180A" w:rsidRDefault="00F7180A" w:rsidP="00F7180A">
      <w:pPr>
        <w:widowControl/>
        <w:tabs>
          <w:tab w:val="left" w:pos="-1440"/>
        </w:tabs>
        <w:jc w:val="center"/>
        <w:rPr>
          <w:rFonts w:ascii="Times New Roman" w:hAnsi="Times New Roman"/>
          <w:b/>
          <w:color w:val="24292E"/>
          <w:bdr w:val="none" w:sz="0" w:space="0" w:color="auto" w:frame="1"/>
        </w:rPr>
      </w:pPr>
      <w:bookmarkStart w:id="0" w:name="_Hlk535908506"/>
      <w:r w:rsidRPr="00F7180A">
        <w:rPr>
          <w:rFonts w:ascii="Times New Roman" w:hAnsi="Times New Roman"/>
          <w:b/>
          <w:color w:val="24292E"/>
          <w:bdr w:val="none" w:sz="0" w:space="0" w:color="auto" w:frame="1"/>
        </w:rPr>
        <w:t>+++INS `${</w:t>
      </w:r>
      <w:proofErr w:type="gramStart"/>
      <w:r w:rsidRPr="00F7180A">
        <w:rPr>
          <w:rFonts w:ascii="Times New Roman" w:hAnsi="Times New Roman"/>
          <w:b/>
          <w:color w:val="24292E"/>
          <w:bdr w:val="none" w:sz="0" w:space="0" w:color="auto" w:frame="1"/>
        </w:rPr>
        <w:t>qapp.name}`</w:t>
      </w:r>
      <w:proofErr w:type="gramEnd"/>
      <w:r w:rsidRPr="00F7180A">
        <w:rPr>
          <w:rFonts w:ascii="Times New Roman" w:hAnsi="Times New Roman"/>
          <w:b/>
          <w:color w:val="24292E"/>
          <w:bdr w:val="none" w:sz="0" w:space="0" w:color="auto" w:frame="1"/>
        </w:rPr>
        <w:t>+++</w:t>
      </w:r>
    </w:p>
    <w:bookmarkEnd w:id="0"/>
    <w:p w:rsidR="00E53C68" w:rsidRDefault="00E53C68" w:rsidP="00F7180A">
      <w:pPr>
        <w:widowControl/>
        <w:tabs>
          <w:tab w:val="left" w:pos="-1440"/>
        </w:tabs>
        <w:jc w:val="center"/>
        <w:rPr>
          <w:rFonts w:ascii="Times New Roman" w:hAnsi="Times New Roman"/>
          <w:b/>
          <w:bCs/>
        </w:rPr>
      </w:pPr>
      <w:r w:rsidRPr="00F7180A">
        <w:rPr>
          <w:rFonts w:ascii="Times New Roman" w:hAnsi="Times New Roman"/>
          <w:b/>
          <w:bCs/>
        </w:rPr>
        <w:t>&lt;&lt;</w:t>
      </w:r>
      <w:r>
        <w:rPr>
          <w:rFonts w:ascii="Times New Roman" w:hAnsi="Times New Roman"/>
          <w:b/>
          <w:bCs/>
        </w:rPr>
        <w:t>Affiliated Program &amp; Associated Contract or Assistance Agreement Number&gt;&gt;</w:t>
      </w: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r>
        <w:rPr>
          <w:rFonts w:ascii="Times New Roman" w:hAnsi="Times New Roman"/>
          <w:b/>
          <w:bCs/>
        </w:rPr>
        <w:t>Prepared by</w:t>
      </w:r>
    </w:p>
    <w:p w:rsidR="00F7180A" w:rsidRPr="00F7180A" w:rsidRDefault="00F7180A" w:rsidP="00F7180A">
      <w:pPr>
        <w:widowControl/>
        <w:tabs>
          <w:tab w:val="left" w:pos="-1440"/>
        </w:tabs>
        <w:jc w:val="center"/>
        <w:rPr>
          <w:rFonts w:ascii="Times New Roman" w:hAnsi="Times New Roman"/>
          <w:b/>
          <w:color w:val="24292E"/>
          <w:bdr w:val="none" w:sz="0" w:space="0" w:color="auto" w:frame="1"/>
        </w:rPr>
      </w:pPr>
      <w:r w:rsidRPr="00F7180A">
        <w:rPr>
          <w:rFonts w:ascii="Times New Roman" w:hAnsi="Times New Roman"/>
          <w:b/>
          <w:color w:val="24292E"/>
          <w:bdr w:val="none" w:sz="0" w:space="0" w:color="auto" w:frame="1"/>
        </w:rPr>
        <w:t>+++INS `${</w:t>
      </w:r>
      <w:proofErr w:type="spellStart"/>
      <w:proofErr w:type="gramStart"/>
      <w:r w:rsidRPr="00F7180A">
        <w:rPr>
          <w:rFonts w:ascii="Times New Roman" w:hAnsi="Times New Roman"/>
          <w:b/>
          <w:color w:val="24292E"/>
          <w:bdr w:val="none" w:sz="0" w:space="0" w:color="auto" w:frame="1"/>
        </w:rPr>
        <w:t>qapp.</w:t>
      </w:r>
      <w:r>
        <w:rPr>
          <w:rFonts w:ascii="Times New Roman" w:hAnsi="Times New Roman"/>
          <w:b/>
          <w:color w:val="24292E"/>
          <w:bdr w:val="none" w:sz="0" w:space="0" w:color="auto" w:frame="1"/>
        </w:rPr>
        <w:t>prepared</w:t>
      </w:r>
      <w:proofErr w:type="gramEnd"/>
      <w:r>
        <w:rPr>
          <w:rFonts w:ascii="Times New Roman" w:hAnsi="Times New Roman"/>
          <w:b/>
          <w:color w:val="24292E"/>
          <w:bdr w:val="none" w:sz="0" w:space="0" w:color="auto" w:frame="1"/>
        </w:rPr>
        <w:t>_by</w:t>
      </w:r>
      <w:proofErr w:type="spellEnd"/>
      <w:r w:rsidRPr="00F7180A">
        <w:rPr>
          <w:rFonts w:ascii="Times New Roman" w:hAnsi="Times New Roman"/>
          <w:b/>
          <w:color w:val="24292E"/>
          <w:bdr w:val="none" w:sz="0" w:space="0" w:color="auto" w:frame="1"/>
        </w:rPr>
        <w:t>}`+++</w:t>
      </w:r>
    </w:p>
    <w:p w:rsidR="00E53C68" w:rsidRDefault="00E53C68">
      <w:pPr>
        <w:widowControl/>
        <w:tabs>
          <w:tab w:val="left" w:pos="-1440"/>
        </w:tabs>
        <w:jc w:val="center"/>
        <w:rPr>
          <w:rFonts w:ascii="Times New Roman" w:hAnsi="Times New Roman"/>
          <w:b/>
          <w:bCs/>
        </w:rPr>
      </w:pPr>
    </w:p>
    <w:p w:rsidR="00E53C68" w:rsidRDefault="00E53C68">
      <w:pPr>
        <w:widowControl/>
        <w:tabs>
          <w:tab w:val="left" w:pos="-1440"/>
        </w:tabs>
        <w:jc w:val="center"/>
        <w:rPr>
          <w:rFonts w:ascii="Times New Roman" w:hAnsi="Times New Roman"/>
          <w:b/>
          <w:bCs/>
        </w:rPr>
      </w:pPr>
      <w:r>
        <w:rPr>
          <w:rFonts w:ascii="Times New Roman" w:hAnsi="Times New Roman"/>
          <w:b/>
          <w:bCs/>
        </w:rPr>
        <w:t>Prepared for</w:t>
      </w:r>
    </w:p>
    <w:p w:rsidR="00E53C68" w:rsidRDefault="00E53C68">
      <w:pPr>
        <w:widowControl/>
        <w:tabs>
          <w:tab w:val="left" w:pos="-1440"/>
        </w:tabs>
        <w:jc w:val="center"/>
        <w:rPr>
          <w:rFonts w:ascii="Times New Roman" w:hAnsi="Times New Roman"/>
          <w:b/>
          <w:bCs/>
        </w:rPr>
      </w:pPr>
      <w:r>
        <w:rPr>
          <w:rFonts w:ascii="Times New Roman" w:hAnsi="Times New Roman"/>
          <w:b/>
          <w:bCs/>
        </w:rPr>
        <w:t>&lt;&lt; Regional EPA Office and Address &gt;&gt;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Approvals Signature (required prior to project start):</w:t>
      </w:r>
    </w:p>
    <w:p w:rsidR="00E53C68" w:rsidRDefault="00E53C68">
      <w:pPr>
        <w:widowControl/>
        <w:tabs>
          <w:tab w:val="left" w:pos="-1440"/>
        </w:tabs>
        <w:rPr>
          <w:rFonts w:ascii="Times New Roman" w:hAnsi="Times New Roman"/>
        </w:rPr>
      </w:pPr>
    </w:p>
    <w:p w:rsidR="00F7180A" w:rsidRPr="00F7180A" w:rsidRDefault="00F7180A" w:rsidP="00F7180A">
      <w:pPr>
        <w:widowControl/>
        <w:tabs>
          <w:tab w:val="left" w:pos="-1440"/>
        </w:tabs>
      </w:pPr>
      <w:r w:rsidRPr="00F7180A">
        <w:t xml:space="preserve">+++FOR org IN </w:t>
      </w:r>
      <w:proofErr w:type="spellStart"/>
      <w:proofErr w:type="gramStart"/>
      <w:r w:rsidRPr="00F7180A">
        <w:t>qapp.</w:t>
      </w:r>
      <w:r>
        <w:t>approval</w:t>
      </w:r>
      <w:proofErr w:type="gramEnd"/>
      <w:r w:rsidRPr="00F7180A">
        <w:t>_list</w:t>
      </w:r>
      <w:proofErr w:type="spellEnd"/>
      <w:r w:rsidRPr="00F7180A">
        <w:t>+++</w:t>
      </w:r>
    </w:p>
    <w:p w:rsidR="00E53C68" w:rsidRDefault="00E53C68">
      <w:pPr>
        <w:widowControl/>
        <w:tabs>
          <w:tab w:val="left" w:pos="-1440"/>
        </w:tabs>
        <w:rPr>
          <w:rFonts w:ascii="Times New Roman" w:hAnsi="Times New Roman"/>
        </w:rPr>
      </w:pPr>
      <w:r>
        <w:rPr>
          <w:rFonts w:ascii="Times New Roman" w:hAnsi="Times New Roman"/>
        </w:rPr>
        <w:t xml:space="preserve">____________________________________  </w:t>
      </w:r>
      <w:r w:rsidR="0072715E">
        <w:rPr>
          <w:rFonts w:ascii="Times New Roman" w:hAnsi="Times New Roman"/>
        </w:rPr>
        <w:t xml:space="preserve"> </w:t>
      </w:r>
      <w:r>
        <w:rPr>
          <w:rFonts w:ascii="Times New Roman" w:hAnsi="Times New Roman"/>
        </w:rPr>
        <w:t>Date:  ___________________</w:t>
      </w:r>
    </w:p>
    <w:p w:rsidR="00F7180A" w:rsidRPr="00F7180A" w:rsidRDefault="00F7180A" w:rsidP="00F7180A">
      <w:pPr>
        <w:widowControl/>
        <w:tabs>
          <w:tab w:val="left" w:pos="-1440"/>
        </w:tabs>
        <w:rPr>
          <w:rFonts w:ascii="Times New Roman" w:hAnsi="Times New Roman"/>
        </w:rPr>
      </w:pPr>
      <w:r w:rsidRPr="00F7180A">
        <w:rPr>
          <w:rFonts w:ascii="Times New Roman" w:hAnsi="Times New Roman"/>
        </w:rPr>
        <w:t>+++INS $</w:t>
      </w:r>
      <w:proofErr w:type="spellStart"/>
      <w:proofErr w:type="gramStart"/>
      <w:r w:rsidR="00AE1671">
        <w:rPr>
          <w:rFonts w:ascii="Times New Roman" w:hAnsi="Times New Roman"/>
        </w:rPr>
        <w:t>org.title</w:t>
      </w:r>
      <w:proofErr w:type="spellEnd"/>
      <w:proofErr w:type="gramEnd"/>
      <w:r w:rsidRPr="00F7180A">
        <w:rPr>
          <w:rFonts w:ascii="Times New Roman" w:hAnsi="Times New Roman"/>
        </w:rPr>
        <w:t>+++</w:t>
      </w:r>
    </w:p>
    <w:p w:rsidR="00E53C68" w:rsidRDefault="00E53C68">
      <w:pPr>
        <w:widowControl/>
        <w:tabs>
          <w:tab w:val="left" w:pos="-1440"/>
        </w:tabs>
        <w:rPr>
          <w:rFonts w:ascii="Times New Roman" w:hAnsi="Times New Roman"/>
        </w:rPr>
      </w:pPr>
    </w:p>
    <w:p w:rsidR="00892278" w:rsidRPr="00892278" w:rsidRDefault="00892278" w:rsidP="00892278">
      <w:pPr>
        <w:widowControl/>
        <w:tabs>
          <w:tab w:val="left" w:pos="-1440"/>
        </w:tabs>
      </w:pPr>
      <w:r w:rsidRPr="00892278">
        <w:t>+++END-FOR org +++</w:t>
      </w:r>
    </w:p>
    <w:p w:rsidR="00E53C68" w:rsidRDefault="00E53C68">
      <w:pPr>
        <w:widowControl/>
        <w:tabs>
          <w:tab w:val="left" w:pos="-1440"/>
        </w:tabs>
        <w:rPr>
          <w:rFonts w:ascii="Times New Roman" w:hAnsi="Times New Roman"/>
        </w:rPr>
      </w:pPr>
    </w:p>
    <w:p w:rsidR="00FE0C49" w:rsidRDefault="00FE0C49">
      <w:pPr>
        <w:widowControl/>
        <w:autoSpaceDE/>
        <w:autoSpaceDN/>
        <w:adjustRightInd/>
        <w:rPr>
          <w:rFonts w:ascii="Times New Roman" w:hAnsi="Times New Roman"/>
          <w:b/>
          <w:bCs/>
          <w:u w:val="single"/>
        </w:rPr>
      </w:pPr>
      <w:r>
        <w:rPr>
          <w:rFonts w:ascii="Times New Roman" w:hAnsi="Times New Roman"/>
          <w:b/>
          <w:bCs/>
          <w:u w:val="single"/>
        </w:rPr>
        <w:br w:type="page"/>
      </w:r>
    </w:p>
    <w:p w:rsidR="00E53C68" w:rsidRDefault="00E53C68">
      <w:pPr>
        <w:widowControl/>
        <w:tabs>
          <w:tab w:val="left" w:pos="-1440"/>
        </w:tabs>
        <w:rPr>
          <w:rFonts w:ascii="Times New Roman" w:hAnsi="Times New Roman"/>
        </w:rPr>
      </w:pPr>
      <w:r>
        <w:rPr>
          <w:rFonts w:ascii="Times New Roman" w:hAnsi="Times New Roman"/>
          <w:b/>
          <w:bCs/>
          <w:u w:val="single"/>
        </w:rPr>
        <w:lastRenderedPageBreak/>
        <w:t>Table of Contents</w:t>
      </w:r>
    </w:p>
    <w:p w:rsidR="00E53C68" w:rsidRDefault="00E53C68">
      <w:pPr>
        <w:widowControl/>
        <w:tabs>
          <w:tab w:val="left" w:pos="-1440"/>
        </w:tabs>
        <w:rPr>
          <w:rFonts w:ascii="Times New Roman" w:hAnsi="Times New Roman"/>
          <w:i/>
          <w:iCs/>
        </w:rPr>
      </w:pPr>
      <w:r>
        <w:rPr>
          <w:rFonts w:ascii="Times New Roman" w:hAnsi="Times New Roman"/>
          <w:i/>
          <w:iCs/>
        </w:rPr>
        <w:t xml:space="preserve">NOTE:  </w:t>
      </w:r>
    </w:p>
    <w:p w:rsidR="00E53C68" w:rsidRDefault="00E53C68" w:rsidP="00F10131">
      <w:pPr>
        <w:widowControl/>
        <w:tabs>
          <w:tab w:val="left" w:pos="-720"/>
        </w:tabs>
        <w:ind w:left="360"/>
        <w:rPr>
          <w:rFonts w:ascii="Times New Roman" w:hAnsi="Times New Roman"/>
        </w:rPr>
      </w:pPr>
      <w:r>
        <w:rPr>
          <w:rFonts w:ascii="Times New Roman" w:hAnsi="Times New Roman"/>
          <w:i/>
          <w:iCs/>
        </w:rPr>
        <w:t>List the section/subsections of the document and all figures, tables, and appendices.  Provide associated section/subsection numbers and pages so that all information may be readily found in the document.</w:t>
      </w:r>
    </w:p>
    <w:p w:rsidR="00E53C68" w:rsidRDefault="00E53C68">
      <w:pPr>
        <w:widowControl/>
        <w:tabs>
          <w:tab w:val="left" w:pos="-1440"/>
        </w:tabs>
        <w:rPr>
          <w:rFonts w:ascii="Times New Roman" w:hAnsi="Times New Roman"/>
        </w:rPr>
      </w:pPr>
    </w:p>
    <w:p w:rsidR="00E53C68" w:rsidRDefault="00E53C68" w:rsidP="0072715E">
      <w:pPr>
        <w:widowControl/>
        <w:tabs>
          <w:tab w:val="left" w:pos="-1440"/>
        </w:tabs>
        <w:rPr>
          <w:rFonts w:ascii="Times New Roman" w:hAnsi="Times New Roman"/>
        </w:rPr>
      </w:pPr>
      <w:r>
        <w:rPr>
          <w:rFonts w:ascii="Times New Roman" w:hAnsi="Times New Roman"/>
          <w:u w:val="single"/>
        </w:rPr>
        <w:t>Section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Page</w:t>
      </w:r>
      <w:r>
        <w:rPr>
          <w:rFonts w:ascii="Times New Roman" w:hAnsi="Times New Roman"/>
        </w:rPr>
        <w:tab/>
      </w:r>
    </w:p>
    <w:p w:rsidR="005D7CD7" w:rsidRPr="005D7CD7" w:rsidRDefault="008F55E5">
      <w:pPr>
        <w:pStyle w:val="TOC1"/>
        <w:tabs>
          <w:tab w:val="right" w:leader="dot" w:pos="10070"/>
        </w:tabs>
        <w:rPr>
          <w:rFonts w:ascii="Times New Roman" w:hAnsi="Times New Roman"/>
          <w:noProof/>
        </w:rPr>
      </w:pPr>
      <w:r w:rsidRPr="005D7CD7">
        <w:rPr>
          <w:rFonts w:ascii="Times New Roman" w:hAnsi="Times New Roman"/>
        </w:rPr>
        <w:fldChar w:fldCharType="begin"/>
      </w:r>
      <w:r w:rsidRPr="005D7CD7">
        <w:rPr>
          <w:rFonts w:ascii="Times New Roman" w:hAnsi="Times New Roman"/>
        </w:rPr>
        <w:instrText xml:space="preserve"> TOC \o "1-3" \h \z \u </w:instrText>
      </w:r>
      <w:r w:rsidRPr="005D7CD7">
        <w:rPr>
          <w:rFonts w:ascii="Times New Roman" w:hAnsi="Times New Roman"/>
        </w:rPr>
        <w:fldChar w:fldCharType="separate"/>
      </w:r>
      <w:hyperlink w:anchor="_Toc122940330" w:history="1">
        <w:r w:rsidR="005D7CD7" w:rsidRPr="005D7CD7">
          <w:rPr>
            <w:rStyle w:val="Hyperlink"/>
            <w:rFonts w:ascii="Times New Roman" w:hAnsi="Times New Roman"/>
            <w:noProof/>
          </w:rPr>
          <w:t>1.0 PROJECT MANAGEMENT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31" w:history="1">
        <w:r w:rsidR="005D7CD7" w:rsidRPr="005D7CD7">
          <w:rPr>
            <w:rStyle w:val="Hyperlink"/>
            <w:rFonts w:ascii="Times New Roman" w:hAnsi="Times New Roman"/>
            <w:noProof/>
          </w:rPr>
          <w:t>1.1 Title and Approval Page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32" w:history="1">
        <w:r w:rsidR="005D7CD7" w:rsidRPr="005D7CD7">
          <w:rPr>
            <w:rStyle w:val="Hyperlink"/>
            <w:rFonts w:ascii="Times New Roman" w:hAnsi="Times New Roman"/>
            <w:noProof/>
          </w:rPr>
          <w:t>1.2 Table of Contents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33" w:history="1">
        <w:r w:rsidR="005D7CD7" w:rsidRPr="005D7CD7">
          <w:rPr>
            <w:rStyle w:val="Hyperlink"/>
            <w:rFonts w:ascii="Times New Roman" w:hAnsi="Times New Roman"/>
            <w:noProof/>
          </w:rPr>
          <w:t>1.3 Distribution List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4</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34" w:history="1">
        <w:r w:rsidR="005D7CD7" w:rsidRPr="005D7CD7">
          <w:rPr>
            <w:rStyle w:val="Hyperlink"/>
            <w:rFonts w:ascii="Times New Roman" w:hAnsi="Times New Roman"/>
            <w:noProof/>
          </w:rPr>
          <w:t>1.4 Project Organization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5</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35" w:history="1">
        <w:r w:rsidR="005D7CD7" w:rsidRPr="005D7CD7">
          <w:rPr>
            <w:rStyle w:val="Hyperlink"/>
            <w:rFonts w:ascii="Times New Roman" w:hAnsi="Times New Roman"/>
            <w:noProof/>
          </w:rPr>
          <w:t>1.5 Problem Definition/Background</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36" w:history="1">
        <w:r w:rsidR="005D7CD7" w:rsidRPr="005D7CD7">
          <w:rPr>
            <w:rStyle w:val="Hyperlink"/>
            <w:rFonts w:ascii="Times New Roman" w:hAnsi="Times New Roman"/>
            <w:noProof/>
          </w:rPr>
          <w:t>1.6 Project/Task Description and Schedule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37" w:history="1">
        <w:r w:rsidR="005D7CD7" w:rsidRPr="005D7CD7">
          <w:rPr>
            <w:rStyle w:val="Hyperlink"/>
            <w:rFonts w:ascii="Times New Roman" w:hAnsi="Times New Roman"/>
            <w:noProof/>
          </w:rPr>
          <w:t>1.7 Quality Objectives and Criteria for Measurement Data</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38" w:history="1">
        <w:r w:rsidR="005D7CD7" w:rsidRPr="005D7CD7">
          <w:rPr>
            <w:rStyle w:val="Hyperlink"/>
            <w:rFonts w:ascii="Times New Roman" w:hAnsi="Times New Roman"/>
            <w:noProof/>
          </w:rPr>
          <w:t>1.7.1 Objectives and Project Decisions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39" w:history="1">
        <w:r w:rsidR="005D7CD7" w:rsidRPr="005D7CD7">
          <w:rPr>
            <w:rStyle w:val="Hyperlink"/>
            <w:rFonts w:ascii="Times New Roman" w:hAnsi="Times New Roman"/>
            <w:noProof/>
          </w:rPr>
          <w:t>1.7.2 Action Limits/Levels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_Toc122940339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40" w:history="1">
        <w:r w:rsidR="005D7CD7" w:rsidRPr="005D7CD7">
          <w:rPr>
            <w:rStyle w:val="Hyperlink"/>
            <w:rFonts w:ascii="Times New Roman" w:hAnsi="Times New Roman"/>
            <w:noProof/>
          </w:rPr>
          <w:t>1.7.3 Measurement Performance Criteria/Acceptance Criteria</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6</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41" w:history="1">
        <w:r w:rsidR="005D7CD7" w:rsidRPr="005D7CD7">
          <w:rPr>
            <w:rStyle w:val="Hyperlink"/>
            <w:rFonts w:ascii="Times New Roman" w:hAnsi="Times New Roman"/>
            <w:noProof/>
          </w:rPr>
          <w:t>1.8 Special Training Requirements/Certification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42" w:history="1">
        <w:r w:rsidR="005D7CD7" w:rsidRPr="005D7CD7">
          <w:rPr>
            <w:rStyle w:val="Hyperlink"/>
            <w:rFonts w:ascii="Times New Roman" w:hAnsi="Times New Roman"/>
            <w:noProof/>
          </w:rPr>
          <w:t>1.9 Documents and Records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43" w:history="1">
        <w:r w:rsidR="005D7CD7" w:rsidRPr="005D7CD7">
          <w:rPr>
            <w:rStyle w:val="Hyperlink"/>
            <w:rFonts w:ascii="Times New Roman" w:hAnsi="Times New Roman"/>
            <w:noProof/>
          </w:rPr>
          <w:t>1.9.1 QA Project Plan Distribution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44" w:history="1">
        <w:r w:rsidR="005D7CD7" w:rsidRPr="005D7CD7">
          <w:rPr>
            <w:rStyle w:val="Hyperlink"/>
            <w:rFonts w:ascii="Times New Roman" w:hAnsi="Times New Roman"/>
            <w:noProof/>
          </w:rPr>
          <w:t>1.9.2 Field Documentation and Records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45" w:history="1">
        <w:r w:rsidR="005D7CD7" w:rsidRPr="005D7CD7">
          <w:rPr>
            <w:rStyle w:val="Hyperlink"/>
            <w:rFonts w:ascii="Times New Roman" w:hAnsi="Times New Roman"/>
            <w:noProof/>
          </w:rPr>
          <w:t>1.9.3 Laboratory Documentation and Records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46" w:history="1">
        <w:r w:rsidR="005D7CD7" w:rsidRPr="005D7CD7">
          <w:rPr>
            <w:rStyle w:val="Hyperlink"/>
            <w:rFonts w:ascii="Times New Roman" w:hAnsi="Times New Roman"/>
            <w:noProof/>
          </w:rPr>
          <w:t>1.9.4 Quarterly and/or Final Reports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7</w:t>
        </w:r>
        <w:r w:rsidR="005D7CD7" w:rsidRPr="005D7CD7">
          <w:rPr>
            <w:rFonts w:ascii="Times New Roman" w:hAnsi="Times New Roman"/>
            <w:noProof/>
            <w:webHidden/>
          </w:rPr>
          <w:fldChar w:fldCharType="end"/>
        </w:r>
      </w:hyperlink>
    </w:p>
    <w:p w:rsidR="005D7CD7" w:rsidRPr="005D7CD7" w:rsidRDefault="00D06041">
      <w:pPr>
        <w:pStyle w:val="TOC1"/>
        <w:tabs>
          <w:tab w:val="right" w:leader="dot" w:pos="10070"/>
        </w:tabs>
        <w:rPr>
          <w:rFonts w:ascii="Times New Roman" w:hAnsi="Times New Roman"/>
          <w:noProof/>
        </w:rPr>
      </w:pPr>
      <w:hyperlink w:anchor="_Toc122940347" w:history="1">
        <w:r w:rsidR="005D7CD7" w:rsidRPr="005D7CD7">
          <w:rPr>
            <w:rStyle w:val="Hyperlink"/>
            <w:rFonts w:ascii="Times New Roman" w:hAnsi="Times New Roman"/>
            <w:noProof/>
          </w:rPr>
          <w:t>2.0 DATA GENERATION AND ACQUISITION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8</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48" w:history="1">
        <w:r w:rsidR="005D7CD7" w:rsidRPr="005D7CD7">
          <w:rPr>
            <w:rStyle w:val="Hyperlink"/>
            <w:rFonts w:ascii="Times New Roman" w:hAnsi="Times New Roman"/>
            <w:noProof/>
          </w:rPr>
          <w:t>2.1 Sampling Design (Experimental Design)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8</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49" w:history="1">
        <w:r w:rsidR="005D7CD7" w:rsidRPr="005D7CD7">
          <w:rPr>
            <w:rStyle w:val="Hyperlink"/>
            <w:rFonts w:ascii="Times New Roman" w:hAnsi="Times New Roman"/>
            <w:noProof/>
          </w:rPr>
          <w:t>2.2 Sampling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_Toc122940349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8</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50" w:history="1">
        <w:r w:rsidR="005D7CD7" w:rsidRPr="005D7CD7">
          <w:rPr>
            <w:rStyle w:val="Hyperlink"/>
            <w:rFonts w:ascii="Times New Roman" w:hAnsi="Times New Roman"/>
            <w:noProof/>
          </w:rPr>
          <w:t>2.3 Sample Handling and Custody</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51" w:history="1">
        <w:r w:rsidR="005D7CD7" w:rsidRPr="005D7CD7">
          <w:rPr>
            <w:rStyle w:val="Hyperlink"/>
            <w:rFonts w:ascii="Times New Roman" w:hAnsi="Times New Roman"/>
            <w:noProof/>
          </w:rPr>
          <w:t>2.4 Analytical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52" w:history="1">
        <w:r w:rsidR="005D7CD7" w:rsidRPr="005D7CD7">
          <w:rPr>
            <w:rStyle w:val="Hyperlink"/>
            <w:rFonts w:ascii="Times New Roman" w:hAnsi="Times New Roman"/>
            <w:noProof/>
          </w:rPr>
          <w:t>2.4.1 Field Measurements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53" w:history="1">
        <w:r w:rsidR="005D7CD7" w:rsidRPr="005D7CD7">
          <w:rPr>
            <w:rStyle w:val="Hyperlink"/>
            <w:rFonts w:ascii="Times New Roman" w:hAnsi="Times New Roman"/>
            <w:noProof/>
          </w:rPr>
          <w:t>2.4.2 Field Analyses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9</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54" w:history="1">
        <w:r w:rsidR="005D7CD7" w:rsidRPr="005D7CD7">
          <w:rPr>
            <w:rStyle w:val="Hyperlink"/>
            <w:rFonts w:ascii="Times New Roman" w:hAnsi="Times New Roman"/>
            <w:noProof/>
          </w:rPr>
          <w:t>2.4.3 Laboratory Analyses Methods (Off-Site)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55" w:history="1">
        <w:r w:rsidR="005D7CD7" w:rsidRPr="005D7CD7">
          <w:rPr>
            <w:rStyle w:val="Hyperlink"/>
            <w:rFonts w:ascii="Times New Roman" w:hAnsi="Times New Roman"/>
            <w:noProof/>
          </w:rPr>
          <w:t>2.5 Quality Control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56" w:history="1">
        <w:r w:rsidR="005D7CD7" w:rsidRPr="005D7CD7">
          <w:rPr>
            <w:rStyle w:val="Hyperlink"/>
            <w:rFonts w:ascii="Times New Roman" w:hAnsi="Times New Roman"/>
            <w:noProof/>
          </w:rPr>
          <w:t>2.5.1 Field Sampling Quality Control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57" w:history="1">
        <w:r w:rsidR="005D7CD7" w:rsidRPr="005D7CD7">
          <w:rPr>
            <w:rStyle w:val="Hyperlink"/>
            <w:rFonts w:ascii="Times New Roman" w:hAnsi="Times New Roman"/>
            <w:noProof/>
          </w:rPr>
          <w:t>2.5.2 Field Measurement/Analysis Quality Control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58" w:history="1">
        <w:r w:rsidR="005D7CD7" w:rsidRPr="005D7CD7">
          <w:rPr>
            <w:rStyle w:val="Hyperlink"/>
            <w:rFonts w:ascii="Times New Roman" w:hAnsi="Times New Roman"/>
            <w:noProof/>
          </w:rPr>
          <w:t>2.5.3 Laboratory Analysis Quality Control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59" w:history="1">
        <w:r w:rsidR="005D7CD7" w:rsidRPr="005D7CD7">
          <w:rPr>
            <w:rStyle w:val="Hyperlink"/>
            <w:rFonts w:ascii="Times New Roman" w:hAnsi="Times New Roman"/>
            <w:noProof/>
          </w:rPr>
          <w:t>2.6 Instrument/Equipment Testing, Inspection, and Maintenance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_Toc122940359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10</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60" w:history="1">
        <w:r w:rsidR="005D7CD7" w:rsidRPr="005D7CD7">
          <w:rPr>
            <w:rStyle w:val="Hyperlink"/>
            <w:rFonts w:ascii="Times New Roman" w:hAnsi="Times New Roman"/>
            <w:noProof/>
          </w:rPr>
          <w:t>2.6.1 Field Measurement Instruments/Equipment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61" w:history="1">
        <w:r w:rsidR="005D7CD7" w:rsidRPr="005D7CD7">
          <w:rPr>
            <w:rStyle w:val="Hyperlink"/>
            <w:rFonts w:ascii="Times New Roman" w:hAnsi="Times New Roman"/>
            <w:noProof/>
          </w:rPr>
          <w:t>2.6.2 Field Instruments/Equipment (Screening and Definitive)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62" w:history="1">
        <w:r w:rsidR="005D7CD7" w:rsidRPr="005D7CD7">
          <w:rPr>
            <w:rStyle w:val="Hyperlink"/>
            <w:rFonts w:ascii="Times New Roman" w:hAnsi="Times New Roman"/>
            <w:noProof/>
          </w:rPr>
          <w:t>2.6.3 Laboratory Analysis Instruments/Equipment (Off-Site)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63" w:history="1">
        <w:r w:rsidR="005D7CD7" w:rsidRPr="005D7CD7">
          <w:rPr>
            <w:rStyle w:val="Hyperlink"/>
            <w:rFonts w:ascii="Times New Roman" w:hAnsi="Times New Roman"/>
            <w:noProof/>
          </w:rPr>
          <w:t>2.7 Instrument/Equipment Calibration and Frequency</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11</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64" w:history="1">
        <w:r w:rsidR="005D7CD7" w:rsidRPr="005D7CD7">
          <w:rPr>
            <w:rStyle w:val="Hyperlink"/>
            <w:rFonts w:ascii="Times New Roman" w:hAnsi="Times New Roman"/>
            <w:noProof/>
          </w:rPr>
          <w:t>2.7.1 Field Measurement Instruments/Equipment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65" w:history="1">
        <w:r w:rsidR="005D7CD7" w:rsidRPr="005D7CD7">
          <w:rPr>
            <w:rStyle w:val="Hyperlink"/>
            <w:rFonts w:ascii="Times New Roman" w:hAnsi="Times New Roman"/>
            <w:noProof/>
          </w:rPr>
          <w:t>2.7.2 Field Instruments/Equipment (Screening and Definitive)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66" w:history="1">
        <w:r w:rsidR="005D7CD7" w:rsidRPr="005D7CD7">
          <w:rPr>
            <w:rStyle w:val="Hyperlink"/>
            <w:rFonts w:ascii="Times New Roman" w:hAnsi="Times New Roman"/>
            <w:noProof/>
          </w:rPr>
          <w:t>2.7.3 Laboratory Analysis Instruments/Equipment (Off-Site)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67" w:history="1">
        <w:r w:rsidR="005D7CD7" w:rsidRPr="005D7CD7">
          <w:rPr>
            <w:rStyle w:val="Hyperlink"/>
            <w:rFonts w:ascii="Times New Roman" w:hAnsi="Times New Roman"/>
            <w:noProof/>
          </w:rPr>
          <w:t>2.8 Inspection/Acceptance Requirements for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68" w:history="1">
        <w:r w:rsidR="005D7CD7" w:rsidRPr="005D7CD7">
          <w:rPr>
            <w:rStyle w:val="Hyperlink"/>
            <w:rFonts w:ascii="Times New Roman" w:hAnsi="Times New Roman"/>
            <w:noProof/>
          </w:rPr>
          <w:t>2.8.1 Field Sampling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69" w:history="1">
        <w:r w:rsidR="005D7CD7" w:rsidRPr="005D7CD7">
          <w:rPr>
            <w:rStyle w:val="Hyperlink"/>
            <w:rFonts w:ascii="Times New Roman" w:hAnsi="Times New Roman"/>
            <w:noProof/>
          </w:rPr>
          <w:t>2.8.2 Field Measurement/Analyses (Screening and Definitive)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_Toc122940369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12</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70" w:history="1">
        <w:r w:rsidR="005D7CD7" w:rsidRPr="005D7CD7">
          <w:rPr>
            <w:rStyle w:val="Hyperlink"/>
            <w:rFonts w:ascii="Times New Roman" w:hAnsi="Times New Roman"/>
            <w:noProof/>
          </w:rPr>
          <w:t>2.8.3 Laboratory Analyses (Off-Site) Supplies and Consumables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71" w:history="1">
        <w:r w:rsidR="005D7CD7" w:rsidRPr="005D7CD7">
          <w:rPr>
            <w:rStyle w:val="Hyperlink"/>
            <w:rFonts w:ascii="Times New Roman" w:hAnsi="Times New Roman"/>
            <w:noProof/>
          </w:rPr>
          <w:t>2.9 Data Acquisition Requirements (Non-Direct Measurements)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72" w:history="1">
        <w:r w:rsidR="005D7CD7" w:rsidRPr="005D7CD7">
          <w:rPr>
            <w:rStyle w:val="Hyperlink"/>
            <w:rFonts w:ascii="Times New Roman" w:hAnsi="Times New Roman"/>
            <w:noProof/>
          </w:rPr>
          <w:t>2.10 Data Management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D06041">
      <w:pPr>
        <w:pStyle w:val="TOC1"/>
        <w:tabs>
          <w:tab w:val="right" w:leader="dot" w:pos="10070"/>
        </w:tabs>
        <w:rPr>
          <w:rFonts w:ascii="Times New Roman" w:hAnsi="Times New Roman"/>
          <w:noProof/>
        </w:rPr>
      </w:pPr>
      <w:hyperlink w:anchor="_Toc122940373" w:history="1">
        <w:r w:rsidR="005D7CD7" w:rsidRPr="005D7CD7">
          <w:rPr>
            <w:rStyle w:val="Hyperlink"/>
            <w:rFonts w:ascii="Times New Roman" w:hAnsi="Times New Roman"/>
            <w:noProof/>
          </w:rPr>
          <w:t>3.0 ASSESSMENT AND OVERSIGHT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13</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74" w:history="1">
        <w:r w:rsidR="005D7CD7" w:rsidRPr="005D7CD7">
          <w:rPr>
            <w:rStyle w:val="Hyperlink"/>
            <w:rFonts w:ascii="Times New Roman" w:hAnsi="Times New Roman"/>
            <w:noProof/>
          </w:rPr>
          <w:t>3.1 Assessments/Oversight and Response Actions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75" w:history="1">
        <w:r w:rsidR="005D7CD7" w:rsidRPr="005D7CD7">
          <w:rPr>
            <w:rStyle w:val="Hyperlink"/>
            <w:rFonts w:ascii="Times New Roman" w:hAnsi="Times New Roman"/>
            <w:noProof/>
          </w:rPr>
          <w:t>3.2 Reports to Management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D06041">
      <w:pPr>
        <w:pStyle w:val="TOC1"/>
        <w:tabs>
          <w:tab w:val="right" w:leader="dot" w:pos="10070"/>
        </w:tabs>
        <w:rPr>
          <w:rFonts w:ascii="Times New Roman" w:hAnsi="Times New Roman"/>
          <w:noProof/>
        </w:rPr>
      </w:pPr>
      <w:hyperlink w:anchor="_Toc122940376" w:history="1">
        <w:r w:rsidR="005D7CD7" w:rsidRPr="005D7CD7">
          <w:rPr>
            <w:rStyle w:val="Hyperlink"/>
            <w:rFonts w:ascii="Times New Roman" w:hAnsi="Times New Roman"/>
            <w:noProof/>
          </w:rPr>
          <w:t>4.0 DATA REVIEW AND USABILITY</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77" w:history="1">
        <w:r w:rsidR="005D7CD7" w:rsidRPr="005D7CD7">
          <w:rPr>
            <w:rStyle w:val="Hyperlink"/>
            <w:rFonts w:ascii="Times New Roman" w:hAnsi="Times New Roman"/>
            <w:noProof/>
          </w:rPr>
          <w:t>4.1 Data Review, Verification, and Validation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78" w:history="1">
        <w:r w:rsidR="005D7CD7" w:rsidRPr="005D7CD7">
          <w:rPr>
            <w:rStyle w:val="Hyperlink"/>
            <w:rFonts w:ascii="Times New Roman" w:hAnsi="Times New Roman"/>
            <w:noProof/>
          </w:rPr>
          <w:t>4.2 Verification and Validation Methods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14</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79" w:history="1">
        <w:r w:rsidR="005D7CD7" w:rsidRPr="005D7CD7">
          <w:rPr>
            <w:rStyle w:val="Hyperlink"/>
            <w:rFonts w:ascii="Times New Roman" w:hAnsi="Times New Roman"/>
            <w:noProof/>
          </w:rPr>
          <w:t>4.3 Reconciliation with User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_Toc122940379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15</w:t>
        </w:r>
        <w:r w:rsidR="005D7CD7" w:rsidRPr="005D7CD7">
          <w:rPr>
            <w:rFonts w:ascii="Times New Roman" w:hAnsi="Times New Roman"/>
            <w:noProof/>
            <w:webHidden/>
          </w:rPr>
          <w:fldChar w:fldCharType="end"/>
        </w:r>
      </w:hyperlink>
    </w:p>
    <w:p w:rsidR="005D7CD7" w:rsidRDefault="00D06041">
      <w:pPr>
        <w:pStyle w:val="TOC1"/>
        <w:tabs>
          <w:tab w:val="right" w:leader="dot" w:pos="10070"/>
        </w:tabs>
        <w:rPr>
          <w:rStyle w:val="Hyperlink"/>
          <w:rFonts w:ascii="Times New Roman" w:hAnsi="Times New Roman"/>
          <w:noProof/>
        </w:rPr>
      </w:pPr>
      <w:hyperlink w:anchor="_Toc122940380" w:history="1">
        <w:r w:rsidR="005D7CD7" w:rsidRPr="005D7CD7">
          <w:rPr>
            <w:rStyle w:val="Hyperlink"/>
            <w:rFonts w:ascii="Times New Roman" w:hAnsi="Times New Roman"/>
            <w:noProof/>
          </w:rPr>
          <w:t>5.0 REFERENCES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15</w:t>
        </w:r>
        <w:r w:rsidR="005D7CD7" w:rsidRPr="005D7CD7">
          <w:rPr>
            <w:rFonts w:ascii="Times New Roman" w:hAnsi="Times New Roman"/>
            <w:noProof/>
            <w:webHidden/>
          </w:rPr>
          <w:fldChar w:fldCharType="end"/>
        </w:r>
      </w:hyperlink>
    </w:p>
    <w:p w:rsidR="005D7CD7" w:rsidRPr="005D7CD7" w:rsidRDefault="005D7CD7" w:rsidP="005D7CD7"/>
    <w:p w:rsidR="005D7CD7" w:rsidRPr="005D7CD7" w:rsidRDefault="00D06041">
      <w:pPr>
        <w:pStyle w:val="TOC1"/>
        <w:tabs>
          <w:tab w:val="right" w:leader="dot" w:pos="10070"/>
        </w:tabs>
        <w:rPr>
          <w:rFonts w:ascii="Times New Roman" w:hAnsi="Times New Roman"/>
          <w:noProof/>
        </w:rPr>
      </w:pPr>
      <w:hyperlink w:anchor="_Toc122940381" w:history="1">
        <w:r w:rsidR="005D7CD7" w:rsidRPr="005D7CD7">
          <w:rPr>
            <w:rStyle w:val="Hyperlink"/>
            <w:rFonts w:ascii="Times New Roman" w:hAnsi="Times New Roman"/>
            <w:noProof/>
          </w:rPr>
          <w:t>FIGURES: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16</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82" w:history="1">
        <w:r w:rsidR="005D7CD7" w:rsidRPr="005D7CD7">
          <w:rPr>
            <w:rStyle w:val="Hyperlink"/>
            <w:rFonts w:ascii="Times New Roman" w:hAnsi="Times New Roman"/>
            <w:noProof/>
          </w:rPr>
          <w:t>Figure 1-1. Organization Chart</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16</w:t>
        </w:r>
        <w:r w:rsidR="005D7CD7" w:rsidRPr="005D7CD7">
          <w:rPr>
            <w:rFonts w:ascii="Times New Roman" w:hAnsi="Times New Roman"/>
            <w:noProof/>
            <w:webHidden/>
          </w:rPr>
          <w:fldChar w:fldCharType="end"/>
        </w:r>
      </w:hyperlink>
    </w:p>
    <w:p w:rsidR="005D7CD7" w:rsidRDefault="00D06041">
      <w:pPr>
        <w:pStyle w:val="TOC2"/>
        <w:tabs>
          <w:tab w:val="right" w:leader="dot" w:pos="10070"/>
        </w:tabs>
        <w:rPr>
          <w:rStyle w:val="Hyperlink"/>
          <w:rFonts w:ascii="Times New Roman" w:hAnsi="Times New Roman"/>
          <w:noProof/>
        </w:rPr>
      </w:pPr>
      <w:hyperlink w:anchor="_Toc122940383" w:history="1">
        <w:r w:rsidR="005D7CD7" w:rsidRPr="005D7CD7">
          <w:rPr>
            <w:rStyle w:val="Hyperlink"/>
            <w:rFonts w:ascii="Times New Roman" w:hAnsi="Times New Roman"/>
            <w:noProof/>
          </w:rPr>
          <w:t>Figure 2-1. Site Map with Sampling Locations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16</w:t>
        </w:r>
        <w:r w:rsidR="005D7CD7" w:rsidRPr="005D7CD7">
          <w:rPr>
            <w:rFonts w:ascii="Times New Roman" w:hAnsi="Times New Roman"/>
            <w:noProof/>
            <w:webHidden/>
          </w:rPr>
          <w:fldChar w:fldCharType="end"/>
        </w:r>
      </w:hyperlink>
    </w:p>
    <w:p w:rsidR="005D7CD7" w:rsidRPr="005D7CD7" w:rsidRDefault="005D7CD7" w:rsidP="005D7CD7"/>
    <w:p w:rsidR="005D7CD7" w:rsidRPr="005D7CD7" w:rsidRDefault="00D06041">
      <w:pPr>
        <w:pStyle w:val="TOC1"/>
        <w:tabs>
          <w:tab w:val="right" w:leader="dot" w:pos="10070"/>
        </w:tabs>
        <w:rPr>
          <w:rFonts w:ascii="Times New Roman" w:hAnsi="Times New Roman"/>
          <w:noProof/>
        </w:rPr>
      </w:pPr>
      <w:hyperlink w:anchor="_Toc122940384" w:history="1">
        <w:r w:rsidR="005D7CD7" w:rsidRPr="005D7CD7">
          <w:rPr>
            <w:rStyle w:val="Hyperlink"/>
            <w:rFonts w:ascii="Times New Roman" w:hAnsi="Times New Roman"/>
            <w:noProof/>
          </w:rPr>
          <w:t>TABLES: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17</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85" w:history="1">
        <w:r w:rsidR="005D7CD7" w:rsidRPr="005D7CD7">
          <w:rPr>
            <w:rStyle w:val="Hyperlink"/>
            <w:rFonts w:ascii="Times New Roman" w:hAnsi="Times New Roman"/>
            <w:noProof/>
          </w:rPr>
          <w:t>Table 1-1. Analytical Parameters and Target Limits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17</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86" w:history="1">
        <w:r w:rsidR="005D7CD7" w:rsidRPr="005D7CD7">
          <w:rPr>
            <w:rStyle w:val="Hyperlink"/>
            <w:rFonts w:ascii="Times New Roman" w:hAnsi="Times New Roman"/>
            <w:noProof/>
          </w:rPr>
          <w:t>Table 2-1. Sampling Design and Rationale</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18</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87" w:history="1">
        <w:r w:rsidR="005D7CD7" w:rsidRPr="005D7CD7">
          <w:rPr>
            <w:rStyle w:val="Hyperlink"/>
            <w:rFonts w:ascii="Times New Roman" w:hAnsi="Times New Roman"/>
            <w:noProof/>
          </w:rPr>
          <w:t>Table 2-2. Summary of Field and QC Samples To Be Collected</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19</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88" w:history="1">
        <w:r w:rsidR="005D7CD7" w:rsidRPr="005D7CD7">
          <w:rPr>
            <w:rStyle w:val="Hyperlink"/>
            <w:rFonts w:ascii="Times New Roman" w:hAnsi="Times New Roman"/>
            <w:noProof/>
          </w:rPr>
          <w:t>Table 2-3. Analytical Method, Containers, Preservation,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20</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89" w:history="1">
        <w:r w:rsidR="005D7CD7" w:rsidRPr="005D7CD7">
          <w:rPr>
            <w:rStyle w:val="Hyperlink"/>
            <w:rFonts w:ascii="Times New Roman" w:hAnsi="Times New Roman"/>
            <w:noProof/>
          </w:rPr>
          <w:t>and Holding Times Requirements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_Toc122940389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20</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90" w:history="1">
        <w:r w:rsidR="005D7CD7" w:rsidRPr="005D7CD7">
          <w:rPr>
            <w:rStyle w:val="Hyperlink"/>
            <w:rFonts w:ascii="Times New Roman" w:hAnsi="Times New Roman"/>
            <w:noProof/>
          </w:rPr>
          <w:t>Table 2-4. Quality Control Requirements for Analyses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21</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91" w:history="1">
        <w:r w:rsidR="005D7CD7" w:rsidRPr="005D7CD7">
          <w:rPr>
            <w:rStyle w:val="Hyperlink"/>
            <w:rFonts w:ascii="Times New Roman" w:hAnsi="Times New Roman"/>
            <w:noProof/>
          </w:rPr>
          <w:t>Table 2-5. Quality Control Requirements for Field Measurements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22</w:t>
        </w:r>
        <w:r w:rsidR="005D7CD7" w:rsidRPr="005D7CD7">
          <w:rPr>
            <w:rFonts w:ascii="Times New Roman" w:hAnsi="Times New Roman"/>
            <w:noProof/>
            <w:webHidden/>
          </w:rPr>
          <w:fldChar w:fldCharType="end"/>
        </w:r>
      </w:hyperlink>
    </w:p>
    <w:p w:rsidR="005D7CD7" w:rsidRDefault="00D06041">
      <w:pPr>
        <w:pStyle w:val="TOC2"/>
        <w:tabs>
          <w:tab w:val="right" w:leader="dot" w:pos="10070"/>
        </w:tabs>
        <w:rPr>
          <w:rStyle w:val="Hyperlink"/>
          <w:rFonts w:ascii="Times New Roman" w:hAnsi="Times New Roman"/>
          <w:noProof/>
        </w:rPr>
      </w:pPr>
      <w:hyperlink w:anchor="_Toc122940392" w:history="1">
        <w:r w:rsidR="005D7CD7" w:rsidRPr="005D7CD7">
          <w:rPr>
            <w:rStyle w:val="Hyperlink"/>
            <w:rFonts w:ascii="Times New Roman" w:hAnsi="Times New Roman"/>
            <w:noProof/>
          </w:rPr>
          <w:t>Table 2-6. Field Equipment/Instrument Calibration, Maintenance, Testing, and Inspection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23</w:t>
        </w:r>
        <w:r w:rsidR="005D7CD7" w:rsidRPr="005D7CD7">
          <w:rPr>
            <w:rFonts w:ascii="Times New Roman" w:hAnsi="Times New Roman"/>
            <w:noProof/>
            <w:webHidden/>
          </w:rPr>
          <w:fldChar w:fldCharType="end"/>
        </w:r>
      </w:hyperlink>
    </w:p>
    <w:p w:rsidR="005D7CD7" w:rsidRPr="005D7CD7" w:rsidRDefault="005D7CD7" w:rsidP="005D7CD7"/>
    <w:p w:rsidR="005D7CD7" w:rsidRPr="005D7CD7" w:rsidRDefault="00D06041">
      <w:pPr>
        <w:pStyle w:val="TOC1"/>
        <w:tabs>
          <w:tab w:val="right" w:leader="dot" w:pos="10070"/>
        </w:tabs>
        <w:rPr>
          <w:rFonts w:ascii="Times New Roman" w:hAnsi="Times New Roman"/>
          <w:noProof/>
        </w:rPr>
      </w:pPr>
      <w:hyperlink w:anchor="_Toc122940393" w:history="1">
        <w:r w:rsidR="005D7CD7" w:rsidRPr="005D7CD7">
          <w:rPr>
            <w:rStyle w:val="Hyperlink"/>
            <w:rFonts w:ascii="Times New Roman" w:hAnsi="Times New Roman"/>
            <w:noProof/>
          </w:rPr>
          <w:t>APPENDICES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24</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94" w:history="1">
        <w:r w:rsidR="005D7CD7" w:rsidRPr="005D7CD7">
          <w:rPr>
            <w:rStyle w:val="Hyperlink"/>
            <w:rFonts w:ascii="Times New Roman" w:hAnsi="Times New Roman"/>
            <w:noProof/>
          </w:rPr>
          <w:t>APPENDIX A</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25</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395" w:history="1">
        <w:r w:rsidR="005D7CD7" w:rsidRPr="005D7CD7">
          <w:rPr>
            <w:rStyle w:val="Hyperlink"/>
            <w:rFonts w:ascii="Times New Roman" w:hAnsi="Times New Roman"/>
            <w:bCs/>
            <w:noProof/>
          </w:rPr>
          <w:t>Field Documentation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25</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96" w:history="1">
        <w:r w:rsidR="005D7CD7" w:rsidRPr="005D7CD7">
          <w:rPr>
            <w:rStyle w:val="Hyperlink"/>
            <w:rFonts w:ascii="Times New Roman" w:hAnsi="Times New Roman"/>
            <w:noProof/>
          </w:rPr>
          <w:t>Appendix A-1.</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97" w:history="1">
        <w:r w:rsidR="005D7CD7" w:rsidRPr="005D7CD7">
          <w:rPr>
            <w:rStyle w:val="Hyperlink"/>
            <w:rFonts w:ascii="Times New Roman" w:hAnsi="Times New Roman"/>
            <w:noProof/>
          </w:rPr>
          <w:t>Equipment/Instrument Manual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98" w:history="1">
        <w:r w:rsidR="005D7CD7" w:rsidRPr="005D7CD7">
          <w:rPr>
            <w:rStyle w:val="Hyperlink"/>
            <w:rFonts w:ascii="Times New Roman" w:hAnsi="Times New Roman"/>
            <w:noProof/>
          </w:rPr>
          <w:t>Appendix A-2.</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399" w:history="1">
        <w:r w:rsidR="005D7CD7" w:rsidRPr="005D7CD7">
          <w:rPr>
            <w:rStyle w:val="Hyperlink"/>
            <w:rFonts w:ascii="Times New Roman" w:hAnsi="Times New Roman"/>
            <w:noProof/>
          </w:rPr>
          <w:t>Standard Operating Procedures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_Toc122940399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400" w:history="1">
        <w:r w:rsidR="005D7CD7" w:rsidRPr="005D7CD7">
          <w:rPr>
            <w:rStyle w:val="Hyperlink"/>
            <w:rFonts w:ascii="Times New Roman" w:hAnsi="Times New Roman"/>
            <w:noProof/>
          </w:rPr>
          <w:t>Appendix A-3.</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401" w:history="1">
        <w:r w:rsidR="005D7CD7" w:rsidRPr="005D7CD7">
          <w:rPr>
            <w:rStyle w:val="Hyperlink"/>
            <w:rFonts w:ascii="Times New Roman" w:hAnsi="Times New Roman"/>
            <w:noProof/>
          </w:rPr>
          <w:t>Field Data Forms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402" w:history="1">
        <w:r w:rsidR="005D7CD7" w:rsidRPr="005D7CD7">
          <w:rPr>
            <w:rStyle w:val="Hyperlink"/>
            <w:rFonts w:ascii="Times New Roman" w:hAnsi="Times New Roman"/>
            <w:noProof/>
          </w:rPr>
          <w:t>and</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403" w:history="1">
        <w:r w:rsidR="005D7CD7" w:rsidRPr="005D7CD7">
          <w:rPr>
            <w:rStyle w:val="Hyperlink"/>
            <w:rFonts w:ascii="Times New Roman" w:hAnsi="Times New Roman"/>
            <w:noProof/>
          </w:rPr>
          <w:t>Chain-of-Custody Documentation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26</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404" w:history="1">
        <w:r w:rsidR="005D7CD7" w:rsidRPr="005D7CD7">
          <w:rPr>
            <w:rStyle w:val="Hyperlink"/>
            <w:rFonts w:ascii="Times New Roman" w:hAnsi="Times New Roman"/>
            <w:noProof/>
          </w:rPr>
          <w:t>APPENDIX B</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27</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405" w:history="1">
        <w:r w:rsidR="005D7CD7" w:rsidRPr="005D7CD7">
          <w:rPr>
            <w:rStyle w:val="Hyperlink"/>
            <w:rFonts w:ascii="Times New Roman" w:hAnsi="Times New Roman"/>
            <w:noProof/>
          </w:rPr>
          <w:t>Laboratory Documentation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27</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406" w:history="1">
        <w:r w:rsidR="005D7CD7" w:rsidRPr="005D7CD7">
          <w:rPr>
            <w:rStyle w:val="Hyperlink"/>
            <w:rFonts w:ascii="Times New Roman" w:hAnsi="Times New Roman"/>
            <w:noProof/>
          </w:rPr>
          <w:t>Appendix B-1.</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_Toc122940406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407" w:history="1">
        <w:r w:rsidR="005D7CD7" w:rsidRPr="005D7CD7">
          <w:rPr>
            <w:rStyle w:val="Hyperlink"/>
            <w:rFonts w:ascii="Times New Roman" w:hAnsi="Times New Roman"/>
            <w:noProof/>
          </w:rPr>
          <w:t>QA Manual</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_Toc122940407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408" w:history="1">
        <w:r w:rsidR="005D7CD7" w:rsidRPr="005D7CD7">
          <w:rPr>
            <w:rStyle w:val="Hyperlink"/>
            <w:rFonts w:ascii="Times New Roman" w:hAnsi="Times New Roman"/>
            <w:noProof/>
          </w:rPr>
          <w:t>Appendix B-2.</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_Toc122940408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409" w:history="1">
        <w:r w:rsidR="005D7CD7" w:rsidRPr="005D7CD7">
          <w:rPr>
            <w:rStyle w:val="Hyperlink"/>
            <w:rFonts w:ascii="Times New Roman" w:hAnsi="Times New Roman"/>
            <w:noProof/>
          </w:rPr>
          <w:t>Standard Operating Procedures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_Toc122940409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410" w:history="1">
        <w:r w:rsidR="005D7CD7" w:rsidRPr="005D7CD7">
          <w:rPr>
            <w:rStyle w:val="Hyperlink"/>
            <w:rFonts w:ascii="Times New Roman" w:hAnsi="Times New Roman"/>
            <w:noProof/>
          </w:rPr>
          <w:t>Appendix B-3.</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_Toc122940410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411" w:history="1">
        <w:r w:rsidR="005D7CD7" w:rsidRPr="005D7CD7">
          <w:rPr>
            <w:rStyle w:val="Hyperlink"/>
            <w:rFonts w:ascii="Times New Roman" w:hAnsi="Times New Roman"/>
            <w:noProof/>
          </w:rPr>
          <w:t>Data Report Forms</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_Toc122940411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28</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412" w:history="1">
        <w:r w:rsidR="005D7CD7" w:rsidRPr="005D7CD7">
          <w:rPr>
            <w:rStyle w:val="Hyperlink"/>
            <w:rFonts w:ascii="Times New Roman" w:hAnsi="Times New Roman"/>
            <w:noProof/>
          </w:rPr>
          <w:t>APPENDIX C</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_Toc122940412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29</w:t>
        </w:r>
        <w:r w:rsidR="005D7CD7" w:rsidRPr="005D7CD7">
          <w:rPr>
            <w:rFonts w:ascii="Times New Roman" w:hAnsi="Times New Roman"/>
            <w:noProof/>
            <w:webHidden/>
          </w:rPr>
          <w:fldChar w:fldCharType="end"/>
        </w:r>
      </w:hyperlink>
    </w:p>
    <w:p w:rsidR="005D7CD7" w:rsidRPr="005D7CD7" w:rsidRDefault="00D06041">
      <w:pPr>
        <w:pStyle w:val="TOC2"/>
        <w:tabs>
          <w:tab w:val="right" w:leader="dot" w:pos="10070"/>
        </w:tabs>
        <w:rPr>
          <w:rFonts w:ascii="Times New Roman" w:hAnsi="Times New Roman"/>
          <w:noProof/>
        </w:rPr>
      </w:pPr>
      <w:hyperlink w:anchor="_Toc122940413" w:history="1">
        <w:r w:rsidR="005D7CD7" w:rsidRPr="005D7CD7">
          <w:rPr>
            <w:rStyle w:val="Hyperlink"/>
            <w:rFonts w:ascii="Times New Roman" w:hAnsi="Times New Roman"/>
            <w:noProof/>
          </w:rPr>
          <w:t>Data Evaluation</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_Toc122940413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29</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414" w:history="1">
        <w:r w:rsidR="005D7CD7" w:rsidRPr="005D7CD7">
          <w:rPr>
            <w:rStyle w:val="Hyperlink"/>
            <w:rFonts w:ascii="Times New Roman" w:hAnsi="Times New Roman"/>
            <w:noProof/>
          </w:rPr>
          <w:t>Appendix C-1.</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_Toc122940414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30</w:t>
        </w:r>
        <w:r w:rsidR="005D7CD7" w:rsidRPr="005D7CD7">
          <w:rPr>
            <w:rFonts w:ascii="Times New Roman" w:hAnsi="Times New Roman"/>
            <w:noProof/>
            <w:webHidden/>
          </w:rPr>
          <w:fldChar w:fldCharType="end"/>
        </w:r>
      </w:hyperlink>
    </w:p>
    <w:p w:rsidR="005D7CD7" w:rsidRPr="005D7CD7" w:rsidRDefault="00D06041">
      <w:pPr>
        <w:pStyle w:val="TOC3"/>
        <w:tabs>
          <w:tab w:val="right" w:leader="dot" w:pos="10070"/>
        </w:tabs>
        <w:rPr>
          <w:rFonts w:ascii="Times New Roman" w:hAnsi="Times New Roman"/>
          <w:noProof/>
        </w:rPr>
      </w:pPr>
      <w:hyperlink w:anchor="_Toc122940415" w:history="1">
        <w:r w:rsidR="005D7CD7" w:rsidRPr="005D7CD7">
          <w:rPr>
            <w:rStyle w:val="Hyperlink"/>
            <w:rFonts w:ascii="Times New Roman" w:hAnsi="Times New Roman"/>
            <w:noProof/>
          </w:rPr>
          <w:t>Data Evaluation/Documentation Form</w:t>
        </w:r>
        <w:r w:rsidR="005D7CD7" w:rsidRPr="005D7CD7">
          <w:rPr>
            <w:rFonts w:ascii="Times New Roman" w:hAnsi="Times New Roman"/>
            <w:noProof/>
            <w:webHidden/>
          </w:rPr>
          <w:tab/>
        </w:r>
        <w:r w:rsidR="005D7CD7" w:rsidRPr="005D7CD7">
          <w:rPr>
            <w:rFonts w:ascii="Times New Roman" w:hAnsi="Times New Roman"/>
            <w:noProof/>
            <w:webHidden/>
          </w:rPr>
          <w:fldChar w:fldCharType="begin"/>
        </w:r>
        <w:r w:rsidR="005D7CD7" w:rsidRPr="005D7CD7">
          <w:rPr>
            <w:rFonts w:ascii="Times New Roman" w:hAnsi="Times New Roman"/>
            <w:noProof/>
            <w:webHidden/>
          </w:rPr>
          <w:instrText xml:space="preserve"> PAGEREF _Toc122940415 \h </w:instrText>
        </w:r>
        <w:r w:rsidR="005D7CD7" w:rsidRPr="005D7CD7">
          <w:rPr>
            <w:rFonts w:ascii="Times New Roman" w:hAnsi="Times New Roman"/>
            <w:noProof/>
            <w:webHidden/>
          </w:rPr>
        </w:r>
        <w:r w:rsidR="005D7CD7" w:rsidRPr="005D7CD7">
          <w:rPr>
            <w:rFonts w:ascii="Times New Roman" w:hAnsi="Times New Roman"/>
            <w:noProof/>
            <w:webHidden/>
          </w:rPr>
          <w:fldChar w:fldCharType="separate"/>
        </w:r>
        <w:r w:rsidR="005D7CD7" w:rsidRPr="005D7CD7">
          <w:rPr>
            <w:rFonts w:ascii="Times New Roman" w:hAnsi="Times New Roman"/>
            <w:noProof/>
            <w:webHidden/>
          </w:rPr>
          <w:t>30</w:t>
        </w:r>
        <w:r w:rsidR="005D7CD7" w:rsidRPr="005D7CD7">
          <w:rPr>
            <w:rFonts w:ascii="Times New Roman" w:hAnsi="Times New Roman"/>
            <w:noProof/>
            <w:webHidden/>
          </w:rPr>
          <w:fldChar w:fldCharType="end"/>
        </w:r>
      </w:hyperlink>
    </w:p>
    <w:p w:rsidR="00E53C68" w:rsidRDefault="008F55E5">
      <w:pPr>
        <w:widowControl/>
        <w:tabs>
          <w:tab w:val="left" w:pos="-720"/>
        </w:tabs>
        <w:ind w:left="8640" w:hanging="7920"/>
        <w:rPr>
          <w:rFonts w:ascii="Times New Roman" w:hAnsi="Times New Roman"/>
        </w:rPr>
        <w:sectPr w:rsidR="00E53C68">
          <w:headerReference w:type="default" r:id="rId7"/>
          <w:type w:val="continuous"/>
          <w:pgSz w:w="12240" w:h="15840"/>
          <w:pgMar w:top="1080" w:right="1080" w:bottom="1080" w:left="1080" w:header="1080" w:footer="1080" w:gutter="0"/>
          <w:cols w:space="720"/>
          <w:noEndnote/>
        </w:sectPr>
      </w:pPr>
      <w:r w:rsidRPr="005D7CD7">
        <w:rPr>
          <w:rFonts w:ascii="Times New Roman" w:hAnsi="Times New Roman"/>
        </w:rPr>
        <w:fldChar w:fldCharType="end"/>
      </w:r>
    </w:p>
    <w:p w:rsidR="00E53C68" w:rsidRDefault="00E53C68" w:rsidP="00065442">
      <w:pPr>
        <w:pStyle w:val="Heading1"/>
      </w:pPr>
      <w:bookmarkStart w:id="1" w:name="_Toc122940330"/>
      <w:r>
        <w:lastRenderedPageBreak/>
        <w:t>1.0 PROJECT MANAGEMENT</w:t>
      </w:r>
      <w:bookmarkEnd w:id="1"/>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2" w:name="_Toc122940331"/>
      <w:r w:rsidRPr="00065442">
        <w:rPr>
          <w:rStyle w:val="Heading2Char"/>
          <w:rFonts w:ascii="Times New Roman" w:hAnsi="Times New Roman"/>
        </w:rPr>
        <w:t>1.1 Title and Approval Page</w:t>
      </w:r>
      <w:bookmarkEnd w:id="2"/>
      <w:r>
        <w:rPr>
          <w:rFonts w:ascii="Times New Roman" w:hAnsi="Times New Roman"/>
          <w:b/>
          <w:bCs/>
        </w:rPr>
        <w:t xml:space="preserve"> </w:t>
      </w:r>
      <w:r>
        <w:rPr>
          <w:rFonts w:ascii="Times New Roman" w:hAnsi="Times New Roman"/>
        </w:rPr>
        <w:t>(EPA QA/R-5 A1) - See page 1.</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b/>
          <w:bCs/>
        </w:rPr>
      </w:pPr>
      <w:bookmarkStart w:id="3" w:name="_Toc122940332"/>
      <w:r w:rsidRPr="00065442">
        <w:rPr>
          <w:rStyle w:val="Heading2Char"/>
          <w:rFonts w:ascii="Times New Roman" w:hAnsi="Times New Roman"/>
        </w:rPr>
        <w:t>1.2 Table of Contents</w:t>
      </w:r>
      <w:bookmarkEnd w:id="3"/>
      <w:r>
        <w:rPr>
          <w:rFonts w:ascii="Times New Roman" w:hAnsi="Times New Roman"/>
        </w:rPr>
        <w:t xml:space="preserve"> (EPA QA/R-5 A2)</w:t>
      </w:r>
      <w:r>
        <w:rPr>
          <w:rFonts w:ascii="Times New Roman" w:hAnsi="Times New Roman"/>
          <w:b/>
          <w:bCs/>
        </w:rPr>
        <w:t xml:space="preserve"> - </w:t>
      </w:r>
      <w:r>
        <w:rPr>
          <w:rFonts w:ascii="Times New Roman" w:hAnsi="Times New Roman"/>
        </w:rPr>
        <w:t xml:space="preserve">See pages 2 - </w:t>
      </w:r>
      <w:r w:rsidR="00CE4C46">
        <w:rPr>
          <w:rFonts w:ascii="Times New Roman" w:hAnsi="Times New Roman"/>
        </w:rPr>
        <w:t>4</w:t>
      </w:r>
      <w:r>
        <w:rPr>
          <w:rFonts w:ascii="Times New Roman" w:hAnsi="Times New Roman"/>
        </w:rPr>
        <w:t>.</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4" w:name="_Toc122940333"/>
      <w:r w:rsidRPr="00065442">
        <w:rPr>
          <w:rStyle w:val="Heading2Char"/>
          <w:rFonts w:ascii="Times New Roman" w:hAnsi="Times New Roman"/>
        </w:rPr>
        <w:t>1.3 Distribution List</w:t>
      </w:r>
      <w:bookmarkEnd w:id="4"/>
      <w:r>
        <w:rPr>
          <w:rFonts w:ascii="Times New Roman" w:hAnsi="Times New Roman"/>
        </w:rPr>
        <w:t xml:space="preserve"> (EPA QA/R-5 A3)</w:t>
      </w:r>
    </w:p>
    <w:p w:rsidR="0095433B" w:rsidRDefault="0095433B" w:rsidP="0031500F">
      <w:pPr>
        <w:widowControl/>
        <w:tabs>
          <w:tab w:val="left" w:pos="-1440"/>
        </w:tabs>
        <w:ind w:left="720" w:hanging="720"/>
        <w:rPr>
          <w:rFonts w:ascii="Times New Roman" w:hAnsi="Times New Roman"/>
          <w:i/>
          <w:iCs/>
        </w:rPr>
      </w:pPr>
    </w:p>
    <w:p w:rsidR="00E53C68" w:rsidRDefault="004B31EC" w:rsidP="004B31EC">
      <w:pPr>
        <w:widowControl/>
        <w:tabs>
          <w:tab w:val="left" w:pos="-1440"/>
        </w:tabs>
        <w:ind w:left="720"/>
        <w:rPr>
          <w:rFonts w:ascii="Times New Roman" w:hAnsi="Times New Roman"/>
        </w:rPr>
      </w:pPr>
      <w:r>
        <w:rPr>
          <w:rFonts w:ascii="Times New Roman" w:hAnsi="Times New Roman"/>
        </w:rPr>
        <w:t xml:space="preserve">+++FOR     org IN </w:t>
      </w:r>
      <w:proofErr w:type="spellStart"/>
      <w:proofErr w:type="gramStart"/>
      <w:r>
        <w:rPr>
          <w:rFonts w:ascii="Times New Roman" w:hAnsi="Times New Roman"/>
        </w:rPr>
        <w:t>qapp.distribution</w:t>
      </w:r>
      <w:proofErr w:type="gramEnd"/>
      <w:r>
        <w:rPr>
          <w:rFonts w:ascii="Times New Roman" w:hAnsi="Times New Roman"/>
        </w:rPr>
        <w:t>_list</w:t>
      </w:r>
      <w:proofErr w:type="spellEnd"/>
      <w:r>
        <w:rPr>
          <w:rFonts w:ascii="Times New Roman" w:hAnsi="Times New Roman"/>
        </w:rPr>
        <w:t>+++</w:t>
      </w:r>
    </w:p>
    <w:p w:rsidR="004B31EC" w:rsidRDefault="004B31EC" w:rsidP="004B31EC">
      <w:pPr>
        <w:widowControl/>
        <w:tabs>
          <w:tab w:val="left" w:pos="-1440"/>
        </w:tabs>
        <w:ind w:left="720"/>
        <w:rPr>
          <w:rFonts w:ascii="Times New Roman" w:hAnsi="Times New Roman"/>
        </w:rPr>
      </w:pPr>
    </w:p>
    <w:p w:rsidR="004B31EC" w:rsidRDefault="004B31EC" w:rsidP="004B31EC">
      <w:pPr>
        <w:widowControl/>
        <w:tabs>
          <w:tab w:val="left" w:pos="-1440"/>
        </w:tabs>
        <w:ind w:left="720"/>
        <w:rPr>
          <w:rFonts w:ascii="Times New Roman" w:hAnsi="Times New Roman"/>
        </w:rPr>
      </w:pPr>
      <w:r>
        <w:rPr>
          <w:rFonts w:ascii="Times New Roman" w:hAnsi="Times New Roman"/>
        </w:rPr>
        <w:t>+++INS $</w:t>
      </w:r>
      <w:proofErr w:type="spellStart"/>
      <w:proofErr w:type="gramStart"/>
      <w:r>
        <w:rPr>
          <w:rFonts w:ascii="Times New Roman" w:hAnsi="Times New Roman"/>
        </w:rPr>
        <w:t>org.organizational</w:t>
      </w:r>
      <w:proofErr w:type="gramEnd"/>
      <w:r>
        <w:rPr>
          <w:rFonts w:ascii="Times New Roman" w:hAnsi="Times New Roman"/>
        </w:rPr>
        <w:t>_name</w:t>
      </w:r>
      <w:proofErr w:type="spellEnd"/>
      <w:r>
        <w:rPr>
          <w:rFonts w:ascii="Times New Roman" w:hAnsi="Times New Roman"/>
        </w:rPr>
        <w:t>+++</w:t>
      </w:r>
    </w:p>
    <w:p w:rsidR="004B31EC" w:rsidRDefault="004B31EC" w:rsidP="004B31EC">
      <w:pPr>
        <w:widowControl/>
        <w:tabs>
          <w:tab w:val="left" w:pos="-1440"/>
        </w:tabs>
        <w:ind w:left="720"/>
        <w:rPr>
          <w:rFonts w:ascii="Times New Roman" w:hAnsi="Times New Roman"/>
        </w:rPr>
      </w:pPr>
    </w:p>
    <w:p w:rsidR="004B31EC" w:rsidRDefault="004B31EC" w:rsidP="004B31EC">
      <w:pPr>
        <w:widowControl/>
        <w:tabs>
          <w:tab w:val="left" w:pos="-1440"/>
        </w:tabs>
        <w:ind w:left="720"/>
        <w:rPr>
          <w:rFonts w:ascii="Times New Roman" w:hAnsi="Times New Roman"/>
        </w:rPr>
      </w:pPr>
      <w:r>
        <w:rPr>
          <w:rFonts w:ascii="Times New Roman" w:hAnsi="Times New Roman"/>
        </w:rPr>
        <w:tab/>
        <w:t xml:space="preserve">+++FOR </w:t>
      </w:r>
      <w:proofErr w:type="spellStart"/>
      <w:r>
        <w:rPr>
          <w:rFonts w:ascii="Times New Roman" w:hAnsi="Times New Roman"/>
        </w:rPr>
        <w:t>poc</w:t>
      </w:r>
      <w:proofErr w:type="spellEnd"/>
      <w:r>
        <w:rPr>
          <w:rFonts w:ascii="Times New Roman" w:hAnsi="Times New Roman"/>
        </w:rPr>
        <w:t xml:space="preserve"> IN $</w:t>
      </w:r>
      <w:proofErr w:type="spellStart"/>
      <w:proofErr w:type="gramStart"/>
      <w:r>
        <w:rPr>
          <w:rFonts w:ascii="Times New Roman" w:hAnsi="Times New Roman"/>
        </w:rPr>
        <w:t>org.organizational</w:t>
      </w:r>
      <w:proofErr w:type="gramEnd"/>
      <w:r>
        <w:rPr>
          <w:rFonts w:ascii="Times New Roman" w:hAnsi="Times New Roman"/>
        </w:rPr>
        <w:t>_contacts</w:t>
      </w:r>
      <w:proofErr w:type="spellEnd"/>
      <w:r>
        <w:rPr>
          <w:rFonts w:ascii="Times New Roman" w:hAnsi="Times New Roman"/>
        </w:rPr>
        <w:t>+++</w:t>
      </w:r>
    </w:p>
    <w:p w:rsidR="004B31EC" w:rsidRDefault="004B31EC" w:rsidP="004B31EC">
      <w:pPr>
        <w:widowControl/>
        <w:tabs>
          <w:tab w:val="left" w:pos="-1440"/>
        </w:tabs>
        <w:ind w:left="720"/>
        <w:rPr>
          <w:rFonts w:ascii="Times New Roman" w:hAnsi="Times New Roman"/>
        </w:rPr>
      </w:pPr>
    </w:p>
    <w:p w:rsidR="004B31EC" w:rsidRDefault="004B31EC" w:rsidP="004B31EC">
      <w:pPr>
        <w:widowControl/>
        <w:tabs>
          <w:tab w:val="left" w:pos="-1440"/>
        </w:tabs>
        <w:ind w:left="720"/>
        <w:rPr>
          <w:rFonts w:ascii="Times New Roman" w:hAnsi="Times New Roman"/>
        </w:rPr>
      </w:pPr>
      <w:r>
        <w:rPr>
          <w:rFonts w:ascii="Times New Roman" w:hAnsi="Times New Roman"/>
        </w:rPr>
        <w:tab/>
      </w:r>
      <w:r>
        <w:rPr>
          <w:rFonts w:ascii="Times New Roman" w:hAnsi="Times New Roman"/>
        </w:rPr>
        <w:tab/>
        <w:t>+++INS $</w:t>
      </w:r>
      <w:proofErr w:type="spellStart"/>
      <w:proofErr w:type="gramStart"/>
      <w:r>
        <w:rPr>
          <w:rFonts w:ascii="Times New Roman" w:hAnsi="Times New Roman"/>
        </w:rPr>
        <w:t>poc.fullname</w:t>
      </w:r>
      <w:proofErr w:type="spellEnd"/>
      <w:proofErr w:type="gramEnd"/>
      <w:r>
        <w:rPr>
          <w:rFonts w:ascii="Times New Roman" w:hAnsi="Times New Roman"/>
        </w:rPr>
        <w:t>+++</w:t>
      </w:r>
    </w:p>
    <w:p w:rsidR="004B31EC" w:rsidRDefault="004B31EC" w:rsidP="004B31EC">
      <w:pPr>
        <w:widowControl/>
        <w:tabs>
          <w:tab w:val="left" w:pos="-1440"/>
        </w:tabs>
        <w:ind w:left="720"/>
        <w:rPr>
          <w:rFonts w:ascii="Times New Roman" w:hAnsi="Times New Roman"/>
        </w:rPr>
      </w:pPr>
    </w:p>
    <w:p w:rsidR="004B31EC" w:rsidRDefault="004B31EC" w:rsidP="004B31EC">
      <w:pPr>
        <w:widowControl/>
        <w:tabs>
          <w:tab w:val="left" w:pos="-1440"/>
        </w:tabs>
        <w:ind w:left="720"/>
        <w:rPr>
          <w:rFonts w:ascii="Times New Roman" w:hAnsi="Times New Roman"/>
        </w:rPr>
      </w:pPr>
      <w:r>
        <w:rPr>
          <w:rFonts w:ascii="Times New Roman" w:hAnsi="Times New Roman"/>
        </w:rPr>
        <w:tab/>
      </w:r>
      <w:r>
        <w:rPr>
          <w:rFonts w:ascii="Times New Roman" w:hAnsi="Times New Roman"/>
        </w:rPr>
        <w:tab/>
        <w:t>+++INS $</w:t>
      </w:r>
      <w:proofErr w:type="spellStart"/>
      <w:proofErr w:type="gramStart"/>
      <w:r>
        <w:rPr>
          <w:rFonts w:ascii="Times New Roman" w:hAnsi="Times New Roman"/>
        </w:rPr>
        <w:t>poc.title</w:t>
      </w:r>
      <w:proofErr w:type="spellEnd"/>
      <w:proofErr w:type="gramEnd"/>
      <w:r>
        <w:rPr>
          <w:rFonts w:ascii="Times New Roman" w:hAnsi="Times New Roman"/>
        </w:rPr>
        <w:t>+++</w:t>
      </w:r>
    </w:p>
    <w:p w:rsidR="004B31EC" w:rsidRDefault="004B31EC" w:rsidP="004B31EC">
      <w:pPr>
        <w:widowControl/>
        <w:tabs>
          <w:tab w:val="left" w:pos="-1440"/>
        </w:tabs>
        <w:ind w:left="720"/>
        <w:rPr>
          <w:rFonts w:ascii="Times New Roman" w:hAnsi="Times New Roman"/>
        </w:rPr>
      </w:pPr>
    </w:p>
    <w:p w:rsidR="004B31EC" w:rsidRDefault="004B31EC" w:rsidP="004B31EC">
      <w:pPr>
        <w:widowControl/>
        <w:tabs>
          <w:tab w:val="left" w:pos="-1440"/>
        </w:tabs>
        <w:ind w:left="720"/>
        <w:rPr>
          <w:rFonts w:ascii="Times New Roman" w:hAnsi="Times New Roman"/>
        </w:rPr>
      </w:pPr>
      <w:r>
        <w:rPr>
          <w:rFonts w:ascii="Times New Roman" w:hAnsi="Times New Roman"/>
        </w:rPr>
        <w:tab/>
        <w:t xml:space="preserve">+++END-FOR </w:t>
      </w:r>
      <w:proofErr w:type="spellStart"/>
      <w:r>
        <w:rPr>
          <w:rFonts w:ascii="Times New Roman" w:hAnsi="Times New Roman"/>
        </w:rPr>
        <w:t>poc</w:t>
      </w:r>
      <w:proofErr w:type="spellEnd"/>
      <w:r>
        <w:rPr>
          <w:rFonts w:ascii="Times New Roman" w:hAnsi="Times New Roman"/>
        </w:rPr>
        <w:t xml:space="preserve"> +++</w:t>
      </w:r>
    </w:p>
    <w:p w:rsidR="004B31EC" w:rsidRDefault="004B31EC" w:rsidP="004B31EC">
      <w:pPr>
        <w:widowControl/>
        <w:tabs>
          <w:tab w:val="left" w:pos="-1440"/>
        </w:tabs>
        <w:ind w:left="720"/>
        <w:rPr>
          <w:rFonts w:ascii="Times New Roman" w:hAnsi="Times New Roman"/>
        </w:rPr>
      </w:pPr>
    </w:p>
    <w:p w:rsidR="004B31EC" w:rsidRDefault="004B31EC" w:rsidP="004B31EC">
      <w:pPr>
        <w:widowControl/>
        <w:tabs>
          <w:tab w:val="left" w:pos="-1440"/>
        </w:tabs>
        <w:ind w:left="720"/>
        <w:rPr>
          <w:rFonts w:ascii="Times New Roman" w:hAnsi="Times New Roman"/>
        </w:rPr>
        <w:sectPr w:rsidR="004B31EC">
          <w:pgSz w:w="12240" w:h="15840"/>
          <w:pgMar w:top="1080" w:right="1080" w:bottom="1080" w:left="1080" w:header="1080" w:footer="1080" w:gutter="0"/>
          <w:cols w:space="720"/>
          <w:noEndnote/>
        </w:sectPr>
      </w:pPr>
      <w:r>
        <w:rPr>
          <w:rFonts w:ascii="Times New Roman" w:hAnsi="Times New Roman"/>
        </w:rPr>
        <w:t>+++END-FOR org +++</w:t>
      </w:r>
    </w:p>
    <w:p w:rsidR="0031500F" w:rsidRDefault="0031500F">
      <w:pPr>
        <w:widowControl/>
        <w:tabs>
          <w:tab w:val="left" w:pos="-1440"/>
        </w:tabs>
        <w:rPr>
          <w:rFonts w:ascii="Times New Roman" w:hAnsi="Times New Roman"/>
          <w:b/>
          <w:bCs/>
        </w:rPr>
      </w:pPr>
    </w:p>
    <w:p w:rsidR="0095433B" w:rsidRDefault="0095433B">
      <w:pPr>
        <w:widowControl/>
        <w:tabs>
          <w:tab w:val="left" w:pos="-1440"/>
        </w:tabs>
        <w:rPr>
          <w:rFonts w:ascii="Times New Roman" w:hAnsi="Times New Roman"/>
          <w:b/>
          <w:bCs/>
        </w:rPr>
      </w:pPr>
      <w:bookmarkStart w:id="5" w:name="_GoBack"/>
      <w:bookmarkEnd w:id="5"/>
    </w:p>
    <w:p w:rsidR="00E53C68" w:rsidRDefault="00E53C68">
      <w:pPr>
        <w:widowControl/>
        <w:tabs>
          <w:tab w:val="left" w:pos="-1440"/>
        </w:tabs>
        <w:rPr>
          <w:rFonts w:ascii="Times New Roman" w:hAnsi="Times New Roman"/>
        </w:rPr>
      </w:pPr>
      <w:bookmarkStart w:id="6" w:name="_Toc122940334"/>
      <w:r w:rsidRPr="00065442">
        <w:rPr>
          <w:rStyle w:val="Heading2Char"/>
          <w:rFonts w:ascii="Times New Roman" w:hAnsi="Times New Roman"/>
        </w:rPr>
        <w:t>1.4 Project Organization</w:t>
      </w:r>
      <w:bookmarkEnd w:id="6"/>
      <w:r>
        <w:rPr>
          <w:rFonts w:ascii="Times New Roman" w:hAnsi="Times New Roman"/>
        </w:rPr>
        <w:t xml:space="preserve"> (EPA QA/R-5 A4)</w:t>
      </w:r>
    </w:p>
    <w:p w:rsidR="0095433B" w:rsidRDefault="0095433B">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rPr>
      </w:pPr>
      <w:r>
        <w:rPr>
          <w:rFonts w:ascii="Times New Roman" w:hAnsi="Times New Roman"/>
          <w:i/>
          <w:iCs/>
        </w:rPr>
        <w:t>NOTE:</w:t>
      </w:r>
    </w:p>
    <w:p w:rsidR="00E53C68" w:rsidRDefault="00E53C68" w:rsidP="00F10131">
      <w:pPr>
        <w:widowControl/>
        <w:tabs>
          <w:tab w:val="left" w:pos="-720"/>
        </w:tabs>
        <w:ind w:left="360"/>
        <w:rPr>
          <w:rFonts w:ascii="Times New Roman" w:hAnsi="Times New Roman"/>
          <w:i/>
          <w:iCs/>
        </w:rPr>
      </w:pPr>
      <w:r>
        <w:rPr>
          <w:rFonts w:ascii="Times New Roman" w:hAnsi="Times New Roman"/>
          <w:i/>
          <w:iCs/>
        </w:rPr>
        <w:t xml:space="preserve">Identify the individuals and organizations participating in the </w:t>
      </w:r>
      <w:proofErr w:type="gramStart"/>
      <w:r>
        <w:rPr>
          <w:rFonts w:ascii="Times New Roman" w:hAnsi="Times New Roman"/>
          <w:i/>
          <w:iCs/>
        </w:rPr>
        <w:t>project, and</w:t>
      </w:r>
      <w:proofErr w:type="gramEnd"/>
      <w:r>
        <w:rPr>
          <w:rFonts w:ascii="Times New Roman" w:hAnsi="Times New Roman"/>
          <w:i/>
          <w:iCs/>
        </w:rPr>
        <w:t xml:space="preserve"> discuss their specific roles and responsibilities.  Include </w:t>
      </w:r>
      <w:r w:rsidR="004619FF">
        <w:rPr>
          <w:rFonts w:ascii="Times New Roman" w:hAnsi="Times New Roman"/>
          <w:i/>
          <w:iCs/>
        </w:rPr>
        <w:t xml:space="preserve">program or project management, </w:t>
      </w:r>
      <w:r w:rsidR="00A71E56">
        <w:rPr>
          <w:rFonts w:ascii="Times New Roman" w:hAnsi="Times New Roman"/>
          <w:i/>
          <w:iCs/>
        </w:rPr>
        <w:t xml:space="preserve">personnel responsible for conducting project activities, </w:t>
      </w:r>
      <w:r>
        <w:rPr>
          <w:rFonts w:ascii="Times New Roman" w:hAnsi="Times New Roman"/>
          <w:i/>
          <w:iCs/>
        </w:rPr>
        <w:t xml:space="preserve">the project QA manager, and </w:t>
      </w:r>
      <w:r w:rsidR="00A71E56">
        <w:rPr>
          <w:rFonts w:ascii="Times New Roman" w:hAnsi="Times New Roman"/>
          <w:i/>
          <w:iCs/>
        </w:rPr>
        <w:t xml:space="preserve">points of contact and associated organizations for all consultants, contractors, and/or laboratories. </w:t>
      </w:r>
      <w:r>
        <w:rPr>
          <w:rFonts w:ascii="Times New Roman" w:hAnsi="Times New Roman"/>
          <w:i/>
          <w:iCs/>
        </w:rPr>
        <w:t xml:space="preserve">If associated names and contact information are not identified elsewhere, provide them here.  Whenever possible (depending on the size of the organization), ensure that the project QA manager is independent of the </w:t>
      </w:r>
      <w:r w:rsidR="0037083A">
        <w:rPr>
          <w:rFonts w:ascii="Times New Roman" w:hAnsi="Times New Roman"/>
          <w:i/>
          <w:iCs/>
        </w:rPr>
        <w:t>staff</w:t>
      </w:r>
      <w:r>
        <w:rPr>
          <w:rFonts w:ascii="Times New Roman" w:hAnsi="Times New Roman"/>
          <w:i/>
          <w:iCs/>
        </w:rPr>
        <w:t xml:space="preserve"> generating the data.</w:t>
      </w:r>
    </w:p>
    <w:p w:rsidR="00E53C68" w:rsidRDefault="00E53C68" w:rsidP="00F10131">
      <w:pPr>
        <w:widowControl/>
        <w:tabs>
          <w:tab w:val="left" w:pos="-720"/>
        </w:tabs>
        <w:ind w:left="360"/>
        <w:rPr>
          <w:rFonts w:ascii="Times New Roman" w:hAnsi="Times New Roman"/>
          <w:i/>
          <w:iCs/>
        </w:rPr>
      </w:pPr>
    </w:p>
    <w:p w:rsidR="00E53C68" w:rsidRDefault="00E53C68" w:rsidP="00F10131">
      <w:pPr>
        <w:widowControl/>
        <w:tabs>
          <w:tab w:val="left" w:pos="-720"/>
        </w:tabs>
        <w:ind w:left="360"/>
        <w:rPr>
          <w:rFonts w:ascii="Times New Roman" w:hAnsi="Times New Roman"/>
          <w:i/>
          <w:iCs/>
        </w:rPr>
      </w:pPr>
      <w:r>
        <w:rPr>
          <w:rFonts w:ascii="Times New Roman" w:hAnsi="Times New Roman"/>
          <w:i/>
          <w:iCs/>
        </w:rPr>
        <w:t xml:space="preserve">Provide a concise organization chart (as Figure 1-1) showing the relationships and </w:t>
      </w:r>
      <w:r w:rsidR="00CE4C46">
        <w:rPr>
          <w:rFonts w:ascii="Times New Roman" w:hAnsi="Times New Roman"/>
          <w:i/>
          <w:iCs/>
        </w:rPr>
        <w:t>l</w:t>
      </w:r>
      <w:r>
        <w:rPr>
          <w:rFonts w:ascii="Times New Roman" w:hAnsi="Times New Roman"/>
          <w:i/>
          <w:iCs/>
        </w:rPr>
        <w:t xml:space="preserve">ines of </w:t>
      </w:r>
      <w:r w:rsidR="004619FF">
        <w:rPr>
          <w:rFonts w:ascii="Times New Roman" w:hAnsi="Times New Roman"/>
          <w:i/>
          <w:iCs/>
        </w:rPr>
        <w:t xml:space="preserve">authority/ </w:t>
      </w:r>
      <w:r>
        <w:rPr>
          <w:rFonts w:ascii="Times New Roman" w:hAnsi="Times New Roman"/>
          <w:i/>
          <w:iCs/>
        </w:rPr>
        <w:t xml:space="preserve">communication </w:t>
      </w:r>
      <w:r w:rsidR="004619FF">
        <w:rPr>
          <w:rFonts w:ascii="Times New Roman" w:hAnsi="Times New Roman"/>
          <w:i/>
          <w:iCs/>
        </w:rPr>
        <w:t>for all named people and organizations.</w:t>
      </w:r>
    </w:p>
    <w:p w:rsidR="00E53C68" w:rsidRDefault="00E53C68" w:rsidP="00F10131">
      <w:pPr>
        <w:widowControl/>
        <w:tabs>
          <w:tab w:val="left" w:pos="-720"/>
        </w:tabs>
        <w:ind w:left="360"/>
        <w:rPr>
          <w:rFonts w:ascii="Times New Roman" w:hAnsi="Times New Roman"/>
          <w:i/>
          <w:iCs/>
        </w:rPr>
      </w:pPr>
    </w:p>
    <w:p w:rsidR="00E53C68" w:rsidRDefault="00E53C68" w:rsidP="00F10131">
      <w:pPr>
        <w:widowControl/>
        <w:tabs>
          <w:tab w:val="left" w:pos="-720"/>
        </w:tabs>
        <w:ind w:left="360"/>
        <w:rPr>
          <w:rFonts w:ascii="Times New Roman" w:hAnsi="Times New Roman"/>
        </w:rPr>
      </w:pPr>
      <w:r>
        <w:rPr>
          <w:rFonts w:ascii="Times New Roman" w:hAnsi="Times New Roman"/>
          <w:i/>
          <w:iCs/>
        </w:rPr>
        <w:t xml:space="preserve">Below is some </w:t>
      </w:r>
      <w:r>
        <w:rPr>
          <w:rFonts w:ascii="Times New Roman" w:hAnsi="Times New Roman"/>
          <w:i/>
          <w:iCs/>
          <w:u w:val="single"/>
        </w:rPr>
        <w:t>example</w:t>
      </w:r>
      <w:r>
        <w:rPr>
          <w:rFonts w:ascii="Times New Roman" w:hAnsi="Times New Roman"/>
          <w:i/>
          <w:iCs/>
        </w:rPr>
        <w:t xml:space="preserve"> language to consider including.  Please revise/edit</w:t>
      </w:r>
      <w:r w:rsidR="00C5664E">
        <w:rPr>
          <w:rFonts w:ascii="Times New Roman" w:hAnsi="Times New Roman"/>
          <w:i/>
          <w:iCs/>
        </w:rPr>
        <w:t xml:space="preserve"> the information</w:t>
      </w:r>
      <w:r>
        <w:rPr>
          <w:rFonts w:ascii="Times New Roman" w:hAnsi="Times New Roman"/>
          <w:i/>
          <w:iCs/>
        </w:rPr>
        <w:t>, as appropriate, and ensure the name of the individual associated with each title is presented.</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Tribal Project Manager</w:t>
      </w:r>
      <w:r>
        <w:rPr>
          <w:rFonts w:ascii="Times New Roman" w:hAnsi="Times New Roman"/>
        </w:rPr>
        <w:t xml:space="preserve"> </w:t>
      </w:r>
      <w:r w:rsidR="00B21D8E">
        <w:rPr>
          <w:rFonts w:ascii="Times New Roman" w:hAnsi="Times New Roman"/>
        </w:rPr>
        <w:t>w</w:t>
      </w:r>
      <w:r>
        <w:rPr>
          <w:rFonts w:ascii="Times New Roman" w:hAnsi="Times New Roman"/>
        </w:rPr>
        <w:t>ill be the responsible official for this project overseeing the overall project</w:t>
      </w:r>
      <w:r w:rsidR="00CE4C46">
        <w:rPr>
          <w:rFonts w:ascii="Times New Roman" w:hAnsi="Times New Roman"/>
        </w:rPr>
        <w:t xml:space="preserve"> and </w:t>
      </w:r>
      <w:r>
        <w:rPr>
          <w:rFonts w:ascii="Times New Roman" w:hAnsi="Times New Roman"/>
        </w:rPr>
        <w:t xml:space="preserve">budget, </w:t>
      </w:r>
      <w:r w:rsidR="00CE4C46">
        <w:rPr>
          <w:rFonts w:ascii="Times New Roman" w:hAnsi="Times New Roman"/>
        </w:rPr>
        <w:t xml:space="preserve">as well as </w:t>
      </w:r>
      <w:r>
        <w:rPr>
          <w:rFonts w:ascii="Times New Roman" w:hAnsi="Times New Roman"/>
        </w:rPr>
        <w:t xml:space="preserve">tasking contractors with work required to complete this project.  </w:t>
      </w:r>
      <w:r w:rsidR="00B21D8E">
        <w:rPr>
          <w:rFonts w:ascii="Times New Roman" w:hAnsi="Times New Roman"/>
        </w:rPr>
        <w:t>He/she wi</w:t>
      </w:r>
      <w:r>
        <w:rPr>
          <w:rFonts w:ascii="Times New Roman" w:hAnsi="Times New Roman"/>
        </w:rPr>
        <w:t xml:space="preserve">ll communicate </w:t>
      </w:r>
      <w:r w:rsidR="00CE4C46">
        <w:rPr>
          <w:rFonts w:ascii="Times New Roman" w:hAnsi="Times New Roman"/>
        </w:rPr>
        <w:t xml:space="preserve">project </w:t>
      </w:r>
      <w:r>
        <w:rPr>
          <w:rFonts w:ascii="Times New Roman" w:hAnsi="Times New Roman"/>
        </w:rPr>
        <w:t>needs to the contractor</w:t>
      </w:r>
      <w:r>
        <w:rPr>
          <w:rFonts w:ascii="Times New Roman" w:hAnsi="Times New Roman"/>
        </w:rPr>
        <w:sym w:font="WP TypographicSymbols" w:char="003D"/>
      </w:r>
      <w:r>
        <w:rPr>
          <w:rFonts w:ascii="Times New Roman" w:hAnsi="Times New Roman"/>
        </w:rPr>
        <w:t>s project manager.</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Tribal QA Manager or Designee</w:t>
      </w:r>
      <w:r>
        <w:rPr>
          <w:rFonts w:ascii="Times New Roman" w:hAnsi="Times New Roman"/>
        </w:rPr>
        <w:t xml:space="preserve"> </w:t>
      </w:r>
      <w:r w:rsidR="00B21D8E">
        <w:rPr>
          <w:rFonts w:ascii="Times New Roman" w:hAnsi="Times New Roman"/>
        </w:rPr>
        <w:t>w</w:t>
      </w:r>
      <w:r>
        <w:rPr>
          <w:rFonts w:ascii="Times New Roman" w:hAnsi="Times New Roman"/>
        </w:rPr>
        <w:t xml:space="preserve">ill be responsible for reviewing and approving the QA </w:t>
      </w:r>
      <w:r w:rsidR="00B21D8E">
        <w:rPr>
          <w:rFonts w:ascii="Times New Roman" w:hAnsi="Times New Roman"/>
        </w:rPr>
        <w:t xml:space="preserve">Project </w:t>
      </w:r>
      <w:r>
        <w:rPr>
          <w:rFonts w:ascii="Times New Roman" w:hAnsi="Times New Roman"/>
        </w:rPr>
        <w:t xml:space="preserve">Plan.  </w:t>
      </w:r>
      <w:r w:rsidR="00B21D8E">
        <w:rPr>
          <w:rFonts w:ascii="Times New Roman" w:hAnsi="Times New Roman"/>
        </w:rPr>
        <w:t>He/she m</w:t>
      </w:r>
      <w:r>
        <w:rPr>
          <w:rFonts w:ascii="Times New Roman" w:hAnsi="Times New Roman"/>
        </w:rPr>
        <w:t xml:space="preserve">ay provide technical input on </w:t>
      </w:r>
      <w:r w:rsidR="00CE4C46">
        <w:rPr>
          <w:rFonts w:ascii="Times New Roman" w:hAnsi="Times New Roman"/>
        </w:rPr>
        <w:t xml:space="preserve">proposed </w:t>
      </w:r>
      <w:r>
        <w:rPr>
          <w:rFonts w:ascii="Times New Roman" w:hAnsi="Times New Roman"/>
        </w:rPr>
        <w:t xml:space="preserve">sampling design, analytical methodologies, and data review.  </w:t>
      </w:r>
      <w:r w:rsidR="00B21D8E">
        <w:rPr>
          <w:rFonts w:ascii="Times New Roman" w:hAnsi="Times New Roman"/>
        </w:rPr>
        <w:t>He/she m</w:t>
      </w:r>
      <w:r>
        <w:rPr>
          <w:rFonts w:ascii="Times New Roman" w:hAnsi="Times New Roman"/>
        </w:rPr>
        <w:t>ay assist with coordinating laboratory services.</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Contractor (or Grantee) Project Manager</w:t>
      </w:r>
      <w:r>
        <w:rPr>
          <w:rFonts w:ascii="Times New Roman" w:hAnsi="Times New Roman"/>
        </w:rPr>
        <w:t xml:space="preserve"> </w:t>
      </w:r>
      <w:r w:rsidR="00B21D8E">
        <w:rPr>
          <w:rFonts w:ascii="Times New Roman" w:hAnsi="Times New Roman"/>
        </w:rPr>
        <w:t>w</w:t>
      </w:r>
      <w:r>
        <w:rPr>
          <w:rFonts w:ascii="Times New Roman" w:hAnsi="Times New Roman"/>
        </w:rPr>
        <w:t xml:space="preserve">ill have overall responsibility for assigning appropriate personnel to complete the tasks included in this plan.  </w:t>
      </w:r>
      <w:r w:rsidR="00B21D8E">
        <w:rPr>
          <w:rFonts w:ascii="Times New Roman" w:hAnsi="Times New Roman"/>
        </w:rPr>
        <w:t>He/she w</w:t>
      </w:r>
      <w:r>
        <w:rPr>
          <w:rFonts w:ascii="Times New Roman" w:hAnsi="Times New Roman"/>
        </w:rPr>
        <w:t xml:space="preserve">ill ensure that the project budget is adhered to. </w:t>
      </w:r>
      <w:r w:rsidR="00B21D8E">
        <w:rPr>
          <w:rFonts w:ascii="Times New Roman" w:hAnsi="Times New Roman"/>
        </w:rPr>
        <w:t xml:space="preserve"> He/she w</w:t>
      </w:r>
      <w:r>
        <w:rPr>
          <w:rFonts w:ascii="Times New Roman" w:hAnsi="Times New Roman"/>
        </w:rPr>
        <w:t xml:space="preserve">ill communicate with the Tribal Project Manager on work accomplished in this plan and any problems or deviations that need to be resolved. </w:t>
      </w:r>
    </w:p>
    <w:p w:rsidR="00E53C68" w:rsidRDefault="00E53C68">
      <w:pPr>
        <w:widowControl/>
        <w:tabs>
          <w:tab w:val="left" w:pos="-1440"/>
        </w:tabs>
        <w:rPr>
          <w:rFonts w:ascii="Times New Roman" w:hAnsi="Times New Roman"/>
        </w:rPr>
      </w:pPr>
    </w:p>
    <w:p w:rsidR="00E53C68" w:rsidRDefault="00C5664E">
      <w:pPr>
        <w:widowControl/>
        <w:tabs>
          <w:tab w:val="left" w:pos="-1440"/>
        </w:tabs>
        <w:rPr>
          <w:rFonts w:ascii="Times New Roman" w:hAnsi="Times New Roman"/>
        </w:rPr>
      </w:pPr>
      <w:r w:rsidRPr="00B21D8E">
        <w:rPr>
          <w:rFonts w:ascii="Times New Roman" w:hAnsi="Times New Roman"/>
          <w:u w:val="single"/>
        </w:rPr>
        <w:t xml:space="preserve">Tribal (or Contractor/Grantee) </w:t>
      </w:r>
      <w:r w:rsidR="00494FD7" w:rsidRPr="00B21D8E">
        <w:rPr>
          <w:rFonts w:ascii="Times New Roman" w:hAnsi="Times New Roman"/>
          <w:u w:val="single"/>
        </w:rPr>
        <w:t>Field Sampling Lead</w:t>
      </w:r>
      <w:r w:rsidR="00494FD7">
        <w:rPr>
          <w:rFonts w:ascii="Times New Roman" w:hAnsi="Times New Roman"/>
        </w:rPr>
        <w:t xml:space="preserve"> </w:t>
      </w:r>
      <w:r w:rsidR="00B21D8E">
        <w:rPr>
          <w:rFonts w:ascii="Times New Roman" w:hAnsi="Times New Roman"/>
        </w:rPr>
        <w:t>w</w:t>
      </w:r>
      <w:r w:rsidR="00E53C68">
        <w:rPr>
          <w:rFonts w:ascii="Times New Roman" w:hAnsi="Times New Roman"/>
        </w:rPr>
        <w:t>ill be responsible for assigning field samplers their specific tasks and objectives</w:t>
      </w:r>
      <w:r w:rsidR="00773F81">
        <w:rPr>
          <w:rFonts w:ascii="Times New Roman" w:hAnsi="Times New Roman"/>
        </w:rPr>
        <w:t xml:space="preserve">.  </w:t>
      </w:r>
      <w:r w:rsidR="00B21D8E">
        <w:rPr>
          <w:rFonts w:ascii="Times New Roman" w:hAnsi="Times New Roman"/>
        </w:rPr>
        <w:t>He/she</w:t>
      </w:r>
      <w:r w:rsidR="00E53C68">
        <w:rPr>
          <w:rFonts w:ascii="Times New Roman" w:hAnsi="Times New Roman"/>
        </w:rPr>
        <w:t xml:space="preserve"> have overall responsibility for all field activities.  </w:t>
      </w:r>
      <w:r w:rsidR="00B21D8E">
        <w:rPr>
          <w:rFonts w:ascii="Times New Roman" w:hAnsi="Times New Roman"/>
        </w:rPr>
        <w:t>He/she wi</w:t>
      </w:r>
      <w:r w:rsidR="00E53C68">
        <w:rPr>
          <w:rFonts w:ascii="Times New Roman" w:hAnsi="Times New Roman"/>
        </w:rPr>
        <w:t>ll report to the Contractor Project Manager.</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sidRPr="00B21D8E">
        <w:rPr>
          <w:rFonts w:ascii="Times New Roman" w:hAnsi="Times New Roman"/>
          <w:u w:val="single"/>
        </w:rPr>
        <w:t>Contract Laboratory Lead or Contact</w:t>
      </w:r>
      <w:r>
        <w:rPr>
          <w:rFonts w:ascii="Times New Roman" w:hAnsi="Times New Roman"/>
        </w:rPr>
        <w:t xml:space="preserve"> </w:t>
      </w:r>
      <w:r w:rsidR="00B21D8E">
        <w:rPr>
          <w:rFonts w:ascii="Times New Roman" w:hAnsi="Times New Roman"/>
        </w:rPr>
        <w:t>wi</w:t>
      </w:r>
      <w:r>
        <w:rPr>
          <w:rFonts w:ascii="Times New Roman" w:hAnsi="Times New Roman"/>
        </w:rPr>
        <w:t>ll be responsible for assigning appropriate laboratory staff to perform the analyses specified in this plan.</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 xml:space="preserve">Other Key Project Positions - </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See Figure 1-1. Organization Chart</w:t>
      </w: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F10131" w:rsidRDefault="00F10131">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654799" w:rsidRDefault="00654799">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7" w:name="_Toc122940335"/>
      <w:r w:rsidRPr="00065442">
        <w:rPr>
          <w:rStyle w:val="Heading2Char"/>
          <w:rFonts w:ascii="Times New Roman" w:hAnsi="Times New Roman"/>
        </w:rPr>
        <w:t>1.5 Problem Definition/Background</w:t>
      </w:r>
      <w:bookmarkEnd w:id="7"/>
      <w:r>
        <w:rPr>
          <w:rFonts w:ascii="Times New Roman" w:hAnsi="Times New Roman"/>
        </w:rPr>
        <w:t xml:space="preserve"> (EPA QA/R-5 A5)</w:t>
      </w:r>
    </w:p>
    <w:p w:rsidR="00E53C68" w:rsidRDefault="00E53C68">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654799">
      <w:pPr>
        <w:widowControl/>
        <w:tabs>
          <w:tab w:val="left" w:pos="-720"/>
        </w:tabs>
        <w:ind w:left="360"/>
        <w:rPr>
          <w:rFonts w:ascii="Times New Roman" w:hAnsi="Times New Roman"/>
        </w:rPr>
      </w:pPr>
      <w:r>
        <w:rPr>
          <w:rFonts w:ascii="Times New Roman" w:hAnsi="Times New Roman"/>
          <w:i/>
          <w:iCs/>
        </w:rPr>
        <w:t xml:space="preserve">State the specific environmental problem to be </w:t>
      </w:r>
      <w:r w:rsidR="006C5C83">
        <w:rPr>
          <w:rFonts w:ascii="Times New Roman" w:hAnsi="Times New Roman"/>
          <w:i/>
          <w:iCs/>
        </w:rPr>
        <w:t>investigated</w:t>
      </w:r>
      <w:r>
        <w:rPr>
          <w:rFonts w:ascii="Times New Roman" w:hAnsi="Times New Roman"/>
          <w:i/>
          <w:iCs/>
        </w:rPr>
        <w:t xml:space="preserve">.  Include </w:t>
      </w:r>
      <w:proofErr w:type="gramStart"/>
      <w:r>
        <w:rPr>
          <w:rFonts w:ascii="Times New Roman" w:hAnsi="Times New Roman"/>
          <w:i/>
          <w:iCs/>
        </w:rPr>
        <w:t>sufficient</w:t>
      </w:r>
      <w:proofErr w:type="gramEnd"/>
      <w:r>
        <w:rPr>
          <w:rFonts w:ascii="Times New Roman" w:hAnsi="Times New Roman"/>
          <w:i/>
          <w:iCs/>
        </w:rPr>
        <w:t xml:space="preserve"> background information to provide </w:t>
      </w:r>
      <w:r w:rsidR="00CE4C46">
        <w:rPr>
          <w:rFonts w:ascii="Times New Roman" w:hAnsi="Times New Roman"/>
          <w:i/>
          <w:iCs/>
        </w:rPr>
        <w:t xml:space="preserve">an </w:t>
      </w:r>
      <w:r>
        <w:rPr>
          <w:rFonts w:ascii="Times New Roman" w:hAnsi="Times New Roman"/>
          <w:i/>
          <w:iCs/>
        </w:rPr>
        <w:t xml:space="preserve">historical and scientific perspective for the current project. </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8" w:name="_Toc122940336"/>
      <w:r w:rsidRPr="00065442">
        <w:rPr>
          <w:rStyle w:val="Heading2Char"/>
          <w:rFonts w:ascii="Times New Roman" w:hAnsi="Times New Roman"/>
        </w:rPr>
        <w:t>1.6 Project/Task Description and Schedule</w:t>
      </w:r>
      <w:bookmarkEnd w:id="8"/>
      <w:r>
        <w:rPr>
          <w:rFonts w:ascii="Times New Roman" w:hAnsi="Times New Roman"/>
          <w:b/>
          <w:bCs/>
        </w:rPr>
        <w:t xml:space="preserve"> </w:t>
      </w:r>
      <w:r>
        <w:rPr>
          <w:rFonts w:ascii="Times New Roman" w:hAnsi="Times New Roman"/>
        </w:rPr>
        <w:t>(EPA QA/R-5 A6)</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85186">
      <w:pPr>
        <w:widowControl/>
        <w:tabs>
          <w:tab w:val="left" w:pos="-720"/>
        </w:tabs>
        <w:ind w:left="360"/>
        <w:rPr>
          <w:rFonts w:ascii="Times New Roman" w:hAnsi="Times New Roman"/>
        </w:rPr>
      </w:pPr>
      <w:r>
        <w:rPr>
          <w:rFonts w:ascii="Times New Roman" w:hAnsi="Times New Roman"/>
          <w:i/>
          <w:iCs/>
        </w:rPr>
        <w:t>Provide a summary of the work to be detailed in the remaining sections of this QAPP and the schedule for implementation.  Include a general overview of the various pertinent work activities (such as: field activities &amp; sampling, types and locations of samples to be collected, measurements/analyses, data evaluation, etc.), products/reports to be generated, and a targeted schedule for each activity/report (including time-line from QAPP development through final report writing).</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9" w:name="_Toc122940337"/>
      <w:r w:rsidRPr="00065442">
        <w:rPr>
          <w:rStyle w:val="Heading2Char"/>
          <w:rFonts w:ascii="Times New Roman" w:hAnsi="Times New Roman"/>
        </w:rPr>
        <w:t>1.7 Quality Objectives and Criteria for Measurement Data</w:t>
      </w:r>
      <w:bookmarkEnd w:id="9"/>
      <w:r>
        <w:rPr>
          <w:rFonts w:ascii="Times New Roman" w:hAnsi="Times New Roman"/>
        </w:rPr>
        <w:t xml:space="preserve"> (EPA QA/R-5 A7)</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CE4C46" w:rsidRDefault="00E53C68" w:rsidP="00385186">
      <w:pPr>
        <w:widowControl/>
        <w:tabs>
          <w:tab w:val="left" w:pos="-720"/>
        </w:tabs>
        <w:ind w:left="360"/>
        <w:rPr>
          <w:rFonts w:ascii="Times New Roman" w:hAnsi="Times New Roman"/>
          <w:i/>
          <w:iCs/>
        </w:rPr>
      </w:pPr>
      <w:r>
        <w:rPr>
          <w:rFonts w:ascii="Times New Roman" w:hAnsi="Times New Roman"/>
          <w:i/>
          <w:iCs/>
        </w:rPr>
        <w:lastRenderedPageBreak/>
        <w:t xml:space="preserve">Describe the general objectives of the project, identify the targeted action limits/level, and define the associated </w:t>
      </w:r>
      <w:r w:rsidR="00CE4C46">
        <w:rPr>
          <w:rFonts w:ascii="Times New Roman" w:hAnsi="Times New Roman"/>
          <w:i/>
          <w:iCs/>
        </w:rPr>
        <w:t>data quality acceptance criteria/</w:t>
      </w:r>
      <w:r>
        <w:rPr>
          <w:rFonts w:ascii="Times New Roman" w:hAnsi="Times New Roman"/>
          <w:i/>
          <w:iCs/>
        </w:rPr>
        <w:t>measurement performance criteria</w:t>
      </w:r>
      <w:r w:rsidR="00CE4C46">
        <w:rPr>
          <w:rFonts w:ascii="Times New Roman" w:hAnsi="Times New Roman"/>
          <w:i/>
          <w:iCs/>
        </w:rPr>
        <w:t xml:space="preserve">.  </w:t>
      </w:r>
    </w:p>
    <w:p w:rsidR="00CE4C46" w:rsidRDefault="00CE4C46" w:rsidP="00385186">
      <w:pPr>
        <w:widowControl/>
        <w:tabs>
          <w:tab w:val="left" w:pos="-720"/>
        </w:tabs>
        <w:ind w:left="360"/>
        <w:rPr>
          <w:rFonts w:ascii="Times New Roman" w:hAnsi="Times New Roman"/>
          <w:i/>
          <w:iCs/>
        </w:rPr>
      </w:pPr>
    </w:p>
    <w:p w:rsidR="00E53C68" w:rsidRDefault="00E53C68" w:rsidP="00385186">
      <w:pPr>
        <w:widowControl/>
        <w:tabs>
          <w:tab w:val="left" w:pos="-720"/>
        </w:tabs>
        <w:ind w:left="360"/>
        <w:rPr>
          <w:rFonts w:ascii="Times New Roman" w:hAnsi="Times New Roman"/>
        </w:rPr>
      </w:pPr>
      <w:r>
        <w:rPr>
          <w:rFonts w:ascii="Times New Roman" w:hAnsi="Times New Roman"/>
          <w:i/>
          <w:iCs/>
        </w:rPr>
        <w:t>This is a very important and often complicated section of the document to develop.  Please read through Section 1.7</w:t>
      </w:r>
      <w:r w:rsidR="00CE4C46">
        <w:rPr>
          <w:rFonts w:ascii="Times New Roman" w:hAnsi="Times New Roman"/>
          <w:i/>
          <w:iCs/>
        </w:rPr>
        <w:t xml:space="preserve">, as well as Appendices A through C, </w:t>
      </w:r>
      <w:r>
        <w:rPr>
          <w:rFonts w:ascii="Times New Roman" w:hAnsi="Times New Roman"/>
          <w:i/>
          <w:iCs/>
        </w:rPr>
        <w:t xml:space="preserve">of the Guidance provided in Module </w:t>
      </w:r>
      <w:r w:rsidR="00423FF3">
        <w:rPr>
          <w:rFonts w:ascii="Times New Roman" w:hAnsi="Times New Roman"/>
          <w:i/>
          <w:iCs/>
        </w:rPr>
        <w:t>1</w:t>
      </w:r>
      <w:r>
        <w:rPr>
          <w:rFonts w:ascii="Times New Roman" w:hAnsi="Times New Roman"/>
          <w:i/>
          <w:iCs/>
        </w:rPr>
        <w:t xml:space="preserve"> for further assistance.</w:t>
      </w:r>
    </w:p>
    <w:p w:rsidR="00E53C68" w:rsidRDefault="00E53C68">
      <w:pPr>
        <w:widowControl/>
        <w:tabs>
          <w:tab w:val="left" w:pos="-1440"/>
        </w:tabs>
        <w:rPr>
          <w:rFonts w:ascii="Times New Roman" w:hAnsi="Times New Roman"/>
        </w:rPr>
      </w:pPr>
    </w:p>
    <w:p w:rsidR="00E53C68" w:rsidRDefault="00E53C68" w:rsidP="00065442">
      <w:pPr>
        <w:pStyle w:val="Heading3"/>
      </w:pPr>
      <w:bookmarkStart w:id="10" w:name="_Toc122940338"/>
      <w:r>
        <w:t>1.7.1 Objectives and Project Decisions</w:t>
      </w:r>
      <w:bookmarkEnd w:id="10"/>
    </w:p>
    <w:p w:rsidR="00E53C68" w:rsidRDefault="00E53C68">
      <w:pPr>
        <w:widowControl/>
        <w:tabs>
          <w:tab w:val="left" w:pos="-720"/>
        </w:tabs>
        <w:ind w:left="720"/>
        <w:rPr>
          <w:rFonts w:ascii="Times New Roman" w:hAnsi="Times New Roman"/>
        </w:rPr>
      </w:pPr>
      <w:r>
        <w:rPr>
          <w:rFonts w:ascii="Times New Roman" w:hAnsi="Times New Roman"/>
        </w:rPr>
        <w:t>&lt;&lt;</w:t>
      </w:r>
      <w:r w:rsidR="00423FF3">
        <w:rPr>
          <w:rFonts w:ascii="Times New Roman" w:hAnsi="Times New Roman"/>
        </w:rPr>
        <w:t xml:space="preserve"> </w:t>
      </w:r>
      <w:r>
        <w:rPr>
          <w:rFonts w:ascii="Times New Roman" w:hAnsi="Times New Roman"/>
        </w:rPr>
        <w:t>Include statement(s) of the general objectives and demonstrate knowledge of the overarching purpose for the project.</w:t>
      </w:r>
      <w:r w:rsidR="003754D9">
        <w:rPr>
          <w:rFonts w:ascii="Times New Roman" w:hAnsi="Times New Roman"/>
        </w:rPr>
        <w:t xml:space="preserve">  Phrase decisions in terms of “…if…then…” type of statements. </w:t>
      </w:r>
      <w:r>
        <w:rPr>
          <w:rFonts w:ascii="Times New Roman" w:hAnsi="Times New Roman"/>
        </w:rPr>
        <w:t>&gt;&gt;</w:t>
      </w:r>
    </w:p>
    <w:p w:rsidR="00E53C68" w:rsidRDefault="00E53C68">
      <w:pPr>
        <w:widowControl/>
        <w:tabs>
          <w:tab w:val="left" w:pos="-1440"/>
        </w:tabs>
        <w:rPr>
          <w:rFonts w:ascii="Times New Roman" w:hAnsi="Times New Roman"/>
        </w:rPr>
      </w:pPr>
    </w:p>
    <w:p w:rsidR="00E53C68" w:rsidRDefault="00E53C68" w:rsidP="00065442">
      <w:pPr>
        <w:pStyle w:val="Heading3"/>
      </w:pPr>
      <w:bookmarkStart w:id="11" w:name="_Toc122940339"/>
      <w:r>
        <w:t>1.7.2 Action Limits/Levels</w:t>
      </w:r>
      <w:bookmarkEnd w:id="11"/>
    </w:p>
    <w:p w:rsidR="00E53C68" w:rsidRDefault="00E53C68">
      <w:pPr>
        <w:widowControl/>
        <w:tabs>
          <w:tab w:val="left" w:pos="-720"/>
        </w:tabs>
        <w:ind w:left="720"/>
        <w:rPr>
          <w:rFonts w:ascii="Times New Roman" w:hAnsi="Times New Roman"/>
        </w:rPr>
      </w:pPr>
      <w:r>
        <w:rPr>
          <w:rFonts w:ascii="Times New Roman" w:hAnsi="Times New Roman"/>
        </w:rPr>
        <w:t>&lt;&lt;</w:t>
      </w:r>
      <w:r w:rsidR="00423FF3">
        <w:rPr>
          <w:rFonts w:ascii="Times New Roman" w:hAnsi="Times New Roman"/>
        </w:rPr>
        <w:t xml:space="preserve"> </w:t>
      </w:r>
      <w:r>
        <w:rPr>
          <w:rFonts w:ascii="Times New Roman" w:hAnsi="Times New Roman"/>
        </w:rPr>
        <w:t>Provide action limits/levels to help decision makers target a course of action, as well as to support selection of analytical operations</w:t>
      </w:r>
      <w:r w:rsidR="0057321D">
        <w:rPr>
          <w:rFonts w:ascii="Times New Roman" w:hAnsi="Times New Roman"/>
        </w:rPr>
        <w:t xml:space="preserve"> and field measurements</w:t>
      </w:r>
      <w:r>
        <w:rPr>
          <w:rFonts w:ascii="Times New Roman" w:hAnsi="Times New Roman"/>
        </w:rPr>
        <w:t>.  See Table 1-1</w:t>
      </w:r>
      <w:r w:rsidR="003F1D1C">
        <w:rPr>
          <w:rFonts w:ascii="Times New Roman" w:hAnsi="Times New Roman"/>
        </w:rPr>
        <w:t xml:space="preserve"> </w:t>
      </w:r>
      <w:r>
        <w:rPr>
          <w:rFonts w:ascii="Times New Roman" w:hAnsi="Times New Roman"/>
        </w:rPr>
        <w:t>as a recommended option for summarizing much of the information needed</w:t>
      </w:r>
      <w:r w:rsidR="0057321D">
        <w:rPr>
          <w:rFonts w:ascii="Times New Roman" w:hAnsi="Times New Roman"/>
        </w:rPr>
        <w:t xml:space="preserve"> for analytical operations</w:t>
      </w:r>
      <w:r w:rsidR="00C40133">
        <w:rPr>
          <w:rFonts w:ascii="Times New Roman" w:hAnsi="Times New Roman"/>
        </w:rPr>
        <w:t>.</w:t>
      </w:r>
      <w:r>
        <w:rPr>
          <w:rFonts w:ascii="Times New Roman" w:hAnsi="Times New Roman"/>
        </w:rPr>
        <w:t>&gt;&gt;</w:t>
      </w:r>
    </w:p>
    <w:p w:rsidR="00E53C68" w:rsidRDefault="00E53C68">
      <w:pPr>
        <w:widowControl/>
        <w:tabs>
          <w:tab w:val="left" w:pos="-1440"/>
        </w:tabs>
        <w:rPr>
          <w:rFonts w:ascii="Times New Roman" w:hAnsi="Times New Roman"/>
        </w:rPr>
      </w:pPr>
    </w:p>
    <w:p w:rsidR="004054A7" w:rsidRDefault="00E53C68">
      <w:pPr>
        <w:widowControl/>
        <w:tabs>
          <w:tab w:val="left" w:pos="-1440"/>
        </w:tabs>
        <w:rPr>
          <w:rFonts w:ascii="Times New Roman" w:hAnsi="Times New Roman"/>
        </w:rPr>
      </w:pPr>
      <w:r>
        <w:rPr>
          <w:rFonts w:ascii="Times New Roman" w:hAnsi="Times New Roman"/>
        </w:rPr>
        <w:t xml:space="preserve">See Table 1-1. </w:t>
      </w:r>
      <w:r w:rsidR="004054A7">
        <w:rPr>
          <w:rFonts w:ascii="Times New Roman" w:hAnsi="Times New Roman"/>
        </w:rPr>
        <w:t>Analytical Parameters and Target Limits</w:t>
      </w:r>
    </w:p>
    <w:p w:rsidR="0095433B" w:rsidRDefault="0095433B">
      <w:pPr>
        <w:widowControl/>
        <w:tabs>
          <w:tab w:val="left" w:pos="-1440"/>
        </w:tabs>
        <w:rPr>
          <w:rFonts w:ascii="Times New Roman" w:hAnsi="Times New Roman"/>
        </w:rPr>
      </w:pPr>
    </w:p>
    <w:p w:rsidR="00E53C68" w:rsidRDefault="00E53C68" w:rsidP="00065442">
      <w:pPr>
        <w:pStyle w:val="Heading3"/>
      </w:pPr>
      <w:bookmarkStart w:id="12" w:name="_Toc122940340"/>
      <w:r>
        <w:t>1.7.3 Measurement Performance Criteria/Acceptance Criteria</w:t>
      </w:r>
      <w:bookmarkEnd w:id="12"/>
    </w:p>
    <w:p w:rsidR="00E53C68" w:rsidRDefault="00E53C68">
      <w:pPr>
        <w:widowControl/>
        <w:tabs>
          <w:tab w:val="left" w:pos="-720"/>
        </w:tabs>
        <w:ind w:left="720"/>
        <w:rPr>
          <w:rFonts w:ascii="Times New Roman" w:hAnsi="Times New Roman"/>
        </w:rPr>
      </w:pPr>
      <w:r>
        <w:rPr>
          <w:rFonts w:ascii="Times New Roman" w:hAnsi="Times New Roman"/>
        </w:rPr>
        <w:t>&lt;&lt;</w:t>
      </w:r>
      <w:r w:rsidR="00423FF3">
        <w:rPr>
          <w:rFonts w:ascii="Times New Roman" w:hAnsi="Times New Roman"/>
        </w:rPr>
        <w:t xml:space="preserve"> </w:t>
      </w:r>
      <w:r>
        <w:rPr>
          <w:rFonts w:ascii="Times New Roman" w:hAnsi="Times New Roman"/>
        </w:rPr>
        <w:t xml:space="preserve">Describe the data quality needed to support project decisions.  Discuss the data quality indicators (DQIs) and the </w:t>
      </w:r>
      <w:r w:rsidR="00C6655F">
        <w:rPr>
          <w:rFonts w:ascii="Times New Roman" w:hAnsi="Times New Roman"/>
        </w:rPr>
        <w:t>acceptance criteria/</w:t>
      </w:r>
      <w:r>
        <w:rPr>
          <w:rFonts w:ascii="Times New Roman" w:hAnsi="Times New Roman"/>
        </w:rPr>
        <w:t xml:space="preserve">measurement performance criteria for each </w:t>
      </w:r>
      <w:proofErr w:type="gramStart"/>
      <w:r>
        <w:rPr>
          <w:rFonts w:ascii="Times New Roman" w:hAnsi="Times New Roman"/>
        </w:rPr>
        <w:t>DQI, and</w:t>
      </w:r>
      <w:proofErr w:type="gramEnd"/>
      <w:r>
        <w:rPr>
          <w:rFonts w:ascii="Times New Roman" w:hAnsi="Times New Roman"/>
        </w:rPr>
        <w:t xml:space="preserve"> identify the quality control (QC) or other mechanism to be used to assess if the criteria were met.  See Table</w:t>
      </w:r>
      <w:r w:rsidR="00552780">
        <w:rPr>
          <w:rFonts w:ascii="Times New Roman" w:hAnsi="Times New Roman"/>
        </w:rPr>
        <w:t>s</w:t>
      </w:r>
      <w:r>
        <w:rPr>
          <w:rFonts w:ascii="Times New Roman" w:hAnsi="Times New Roman"/>
        </w:rPr>
        <w:t xml:space="preserve"> 2-4</w:t>
      </w:r>
      <w:r w:rsidR="00552780">
        <w:rPr>
          <w:rFonts w:ascii="Times New Roman" w:hAnsi="Times New Roman"/>
        </w:rPr>
        <w:t xml:space="preserve"> and 2-5 </w:t>
      </w:r>
      <w:r>
        <w:rPr>
          <w:rFonts w:ascii="Times New Roman" w:hAnsi="Times New Roman"/>
        </w:rPr>
        <w:t xml:space="preserve">as </w:t>
      </w:r>
      <w:r w:rsidR="00F10131">
        <w:rPr>
          <w:rFonts w:ascii="Times New Roman" w:hAnsi="Times New Roman"/>
        </w:rPr>
        <w:t xml:space="preserve">recommended </w:t>
      </w:r>
      <w:r>
        <w:rPr>
          <w:rFonts w:ascii="Times New Roman" w:hAnsi="Times New Roman"/>
        </w:rPr>
        <w:t>option</w:t>
      </w:r>
      <w:r w:rsidR="00552780">
        <w:rPr>
          <w:rFonts w:ascii="Times New Roman" w:hAnsi="Times New Roman"/>
        </w:rPr>
        <w:t>s</w:t>
      </w:r>
      <w:r>
        <w:rPr>
          <w:rFonts w:ascii="Times New Roman" w:hAnsi="Times New Roman"/>
        </w:rPr>
        <w:t xml:space="preserve"> for summarizing some of the information needed</w:t>
      </w:r>
      <w:r w:rsidR="00552780">
        <w:rPr>
          <w:rFonts w:ascii="Times New Roman" w:hAnsi="Times New Roman"/>
        </w:rPr>
        <w:t xml:space="preserve"> for analyses and field measurements, respectively</w:t>
      </w:r>
      <w:r>
        <w:rPr>
          <w:rFonts w:ascii="Times New Roman" w:hAnsi="Times New Roman"/>
        </w:rPr>
        <w:t>.</w:t>
      </w:r>
      <w:r w:rsidR="00423FF3">
        <w:rPr>
          <w:rFonts w:ascii="Times New Roman" w:hAnsi="Times New Roman"/>
        </w:rPr>
        <w:t xml:space="preserve"> </w:t>
      </w:r>
      <w:r>
        <w:rPr>
          <w:rFonts w:ascii="Times New Roman" w:hAnsi="Times New Roman"/>
        </w:rPr>
        <w:t>&gt;&gt;</w:t>
      </w:r>
    </w:p>
    <w:p w:rsidR="00E53C68" w:rsidRDefault="00E53C68">
      <w:pPr>
        <w:widowControl/>
        <w:tabs>
          <w:tab w:val="left" w:pos="-720"/>
        </w:tabs>
        <w:ind w:left="720"/>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rPr>
      </w:pPr>
      <w:r>
        <w:rPr>
          <w:rFonts w:ascii="Times New Roman" w:hAnsi="Times New Roman"/>
        </w:rPr>
        <w:t xml:space="preserve">  </w:t>
      </w:r>
    </w:p>
    <w:p w:rsidR="00E53C68" w:rsidRDefault="00E53C68">
      <w:pPr>
        <w:widowControl/>
        <w:tabs>
          <w:tab w:val="left" w:pos="-1440"/>
        </w:tabs>
        <w:rPr>
          <w:rFonts w:ascii="Times New Roman" w:hAnsi="Times New Roman"/>
        </w:rPr>
      </w:pPr>
      <w:r>
        <w:rPr>
          <w:rFonts w:ascii="Times New Roman" w:hAnsi="Times New Roman"/>
        </w:rPr>
        <w:t xml:space="preserve">See Table 2-4. Quality Control </w:t>
      </w:r>
      <w:r w:rsidR="0095433B">
        <w:rPr>
          <w:rFonts w:ascii="Times New Roman" w:hAnsi="Times New Roman"/>
        </w:rPr>
        <w:t xml:space="preserve">Requirements </w:t>
      </w:r>
      <w:r w:rsidR="00C5664E">
        <w:rPr>
          <w:rFonts w:ascii="Times New Roman" w:hAnsi="Times New Roman"/>
        </w:rPr>
        <w:t>for Analyses</w:t>
      </w:r>
    </w:p>
    <w:p w:rsidR="00C5664E" w:rsidRDefault="00206DAD">
      <w:pPr>
        <w:widowControl/>
        <w:numPr>
          <w:ins w:id="13" w:author=" " w:date="2005-03-29T08:56:00Z"/>
        </w:numPr>
        <w:tabs>
          <w:tab w:val="left" w:pos="-1440"/>
        </w:tabs>
        <w:rPr>
          <w:rFonts w:ascii="Times New Roman" w:hAnsi="Times New Roman"/>
        </w:rPr>
      </w:pPr>
      <w:r>
        <w:rPr>
          <w:rFonts w:ascii="Times New Roman" w:hAnsi="Times New Roman"/>
        </w:rPr>
        <w:t xml:space="preserve">See </w:t>
      </w:r>
      <w:r w:rsidR="00C5664E">
        <w:rPr>
          <w:rFonts w:ascii="Times New Roman" w:hAnsi="Times New Roman"/>
        </w:rPr>
        <w:t xml:space="preserve">Table 2.5. Quality Control </w:t>
      </w:r>
      <w:r w:rsidR="0095433B">
        <w:rPr>
          <w:rFonts w:ascii="Times New Roman" w:hAnsi="Times New Roman"/>
        </w:rPr>
        <w:t xml:space="preserve">Requirements </w:t>
      </w:r>
      <w:r w:rsidR="00C5664E">
        <w:rPr>
          <w:rFonts w:ascii="Times New Roman" w:hAnsi="Times New Roman"/>
        </w:rPr>
        <w:t xml:space="preserve">for Field Measurements  </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14" w:name="_Toc122940341"/>
      <w:r w:rsidRPr="00065442">
        <w:rPr>
          <w:rStyle w:val="Heading2Char"/>
          <w:rFonts w:ascii="Times New Roman" w:hAnsi="Times New Roman"/>
        </w:rPr>
        <w:t>1.8 Special Training Requirements/Certification</w:t>
      </w:r>
      <w:bookmarkEnd w:id="14"/>
      <w:r>
        <w:rPr>
          <w:rFonts w:ascii="Times New Roman" w:hAnsi="Times New Roman"/>
        </w:rPr>
        <w:t xml:space="preserve"> (EPA QA/R-5 A8)</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85186">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Identify and describe any specialized training or certification requirements.  Discuss how such training will be provided</w:t>
      </w:r>
      <w:r w:rsidR="00E86C6A">
        <w:rPr>
          <w:rFonts w:ascii="Times New Roman" w:hAnsi="Times New Roman"/>
          <w:i/>
          <w:iCs/>
        </w:rPr>
        <w:t>,</w:t>
      </w:r>
      <w:r>
        <w:rPr>
          <w:rFonts w:ascii="Times New Roman" w:hAnsi="Times New Roman"/>
          <w:i/>
          <w:iCs/>
        </w:rPr>
        <w:t xml:space="preserve"> </w:t>
      </w:r>
      <w:r w:rsidR="00E86C6A">
        <w:rPr>
          <w:rFonts w:ascii="Times New Roman" w:hAnsi="Times New Roman"/>
          <w:i/>
          <w:iCs/>
        </w:rPr>
        <w:t xml:space="preserve">as well as </w:t>
      </w:r>
      <w:r>
        <w:rPr>
          <w:rFonts w:ascii="Times New Roman" w:hAnsi="Times New Roman"/>
          <w:i/>
          <w:iCs/>
        </w:rPr>
        <w:t xml:space="preserve">how </w:t>
      </w:r>
      <w:r w:rsidR="00E86C6A">
        <w:rPr>
          <w:rFonts w:ascii="Times New Roman" w:hAnsi="Times New Roman"/>
          <w:i/>
          <w:iCs/>
        </w:rPr>
        <w:t xml:space="preserve">and where </w:t>
      </w:r>
      <w:r>
        <w:rPr>
          <w:rFonts w:ascii="Times New Roman" w:hAnsi="Times New Roman"/>
          <w:i/>
          <w:iCs/>
        </w:rPr>
        <w:t>the</w:t>
      </w:r>
      <w:r w:rsidR="00E86C6A">
        <w:rPr>
          <w:rFonts w:ascii="Times New Roman" w:hAnsi="Times New Roman"/>
          <w:i/>
          <w:iCs/>
        </w:rPr>
        <w:t xml:space="preserve"> training records will be </w:t>
      </w:r>
      <w:r>
        <w:rPr>
          <w:rFonts w:ascii="Times New Roman" w:hAnsi="Times New Roman"/>
          <w:i/>
          <w:iCs/>
        </w:rPr>
        <w:t>documented.</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15" w:name="_Toc122940342"/>
      <w:r w:rsidRPr="00065442">
        <w:rPr>
          <w:rStyle w:val="Heading2Char"/>
          <w:rFonts w:ascii="Times New Roman" w:hAnsi="Times New Roman"/>
        </w:rPr>
        <w:t>1.9 Documents and Records</w:t>
      </w:r>
      <w:bookmarkEnd w:id="15"/>
      <w:r>
        <w:rPr>
          <w:rFonts w:ascii="Times New Roman" w:hAnsi="Times New Roman"/>
        </w:rPr>
        <w:t xml:space="preserve"> (EPA QA/R-5 A9)</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the process for distributing the most current approved QA</w:t>
      </w:r>
      <w:r w:rsidR="00F92276">
        <w:rPr>
          <w:rFonts w:ascii="Times New Roman" w:hAnsi="Times New Roman"/>
          <w:i/>
          <w:iCs/>
        </w:rPr>
        <w:t>PP</w:t>
      </w:r>
      <w:r w:rsidR="007A6D37">
        <w:rPr>
          <w:rFonts w:ascii="Times New Roman" w:hAnsi="Times New Roman"/>
          <w:i/>
          <w:iCs/>
        </w:rPr>
        <w:t xml:space="preserve">, as well as any revisions/updates, </w:t>
      </w:r>
      <w:r>
        <w:rPr>
          <w:rFonts w:ascii="Times New Roman" w:hAnsi="Times New Roman"/>
          <w:i/>
          <w:iCs/>
        </w:rPr>
        <w:t xml:space="preserve">to appropriate project staff.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6444B"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Summarize the type of </w:t>
      </w:r>
      <w:r w:rsidR="00E53C68">
        <w:rPr>
          <w:rFonts w:ascii="Times New Roman" w:hAnsi="Times New Roman"/>
          <w:i/>
          <w:iCs/>
        </w:rPr>
        <w:t xml:space="preserve">information </w:t>
      </w:r>
      <w:r w:rsidR="00D37136">
        <w:rPr>
          <w:rFonts w:ascii="Times New Roman" w:hAnsi="Times New Roman"/>
          <w:i/>
          <w:iCs/>
        </w:rPr>
        <w:t xml:space="preserve">necessary to be </w:t>
      </w:r>
      <w:r w:rsidR="00E53C68">
        <w:rPr>
          <w:rFonts w:ascii="Times New Roman" w:hAnsi="Times New Roman"/>
          <w:i/>
          <w:iCs/>
        </w:rPr>
        <w:t>included in laboratory data report packages</w:t>
      </w:r>
      <w:r w:rsidR="00C0296E">
        <w:rPr>
          <w:rFonts w:ascii="Times New Roman" w:hAnsi="Times New Roman"/>
          <w:i/>
          <w:iCs/>
        </w:rPr>
        <w:t xml:space="preserve">, including electronic data deliverables </w:t>
      </w:r>
      <w:r w:rsidR="00965E9B">
        <w:rPr>
          <w:rFonts w:ascii="Times New Roman" w:hAnsi="Times New Roman"/>
          <w:i/>
          <w:iCs/>
        </w:rPr>
        <w:t>(</w:t>
      </w:r>
      <w:r w:rsidR="00C0296E">
        <w:rPr>
          <w:rFonts w:ascii="Times New Roman" w:hAnsi="Times New Roman"/>
          <w:i/>
          <w:iCs/>
        </w:rPr>
        <w:t>if needed</w:t>
      </w:r>
      <w:r w:rsidR="00965E9B">
        <w:rPr>
          <w:rFonts w:ascii="Times New Roman" w:hAnsi="Times New Roman"/>
          <w:i/>
          <w:iCs/>
        </w:rPr>
        <w:t>)</w:t>
      </w:r>
      <w:r w:rsidR="00D37136">
        <w:rPr>
          <w:rFonts w:ascii="Times New Roman" w:hAnsi="Times New Roman"/>
          <w:i/>
          <w:iCs/>
        </w:rPr>
        <w:t xml:space="preserve">.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F92276"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lastRenderedPageBreak/>
        <w:t xml:space="preserve">Identify any other </w:t>
      </w:r>
      <w:r w:rsidR="00D37136">
        <w:rPr>
          <w:rFonts w:ascii="Times New Roman" w:hAnsi="Times New Roman"/>
          <w:i/>
          <w:iCs/>
        </w:rPr>
        <w:t xml:space="preserve">project </w:t>
      </w:r>
      <w:r>
        <w:rPr>
          <w:rFonts w:ascii="Times New Roman" w:hAnsi="Times New Roman"/>
          <w:i/>
          <w:iCs/>
        </w:rPr>
        <w:t xml:space="preserve">records </w:t>
      </w:r>
      <w:r w:rsidR="00D37136">
        <w:rPr>
          <w:rFonts w:ascii="Times New Roman" w:hAnsi="Times New Roman"/>
          <w:i/>
          <w:iCs/>
        </w:rPr>
        <w:t>to be maintained</w:t>
      </w:r>
      <w:r w:rsidR="00965E9B">
        <w:rPr>
          <w:rFonts w:ascii="Times New Roman" w:hAnsi="Times New Roman"/>
          <w:i/>
          <w:iCs/>
        </w:rPr>
        <w:t>, how/where the records will be stored, and the length of time of storage</w:t>
      </w:r>
      <w:r w:rsidR="00D37136">
        <w:rPr>
          <w:rFonts w:ascii="Times New Roman" w:hAnsi="Times New Roman"/>
          <w:i/>
          <w:iCs/>
        </w:rPr>
        <w:t xml:space="preserve">.  </w:t>
      </w:r>
      <w:r>
        <w:rPr>
          <w:rFonts w:ascii="Times New Roman" w:hAnsi="Times New Roman"/>
          <w:i/>
          <w:iCs/>
        </w:rPr>
        <w:t>This may include information generated in the field (</w:t>
      </w:r>
      <w:r w:rsidR="00965E9B">
        <w:rPr>
          <w:rFonts w:ascii="Times New Roman" w:hAnsi="Times New Roman"/>
          <w:i/>
          <w:iCs/>
        </w:rPr>
        <w:t xml:space="preserve">e.g., </w:t>
      </w:r>
      <w:r>
        <w:rPr>
          <w:rFonts w:ascii="Times New Roman" w:hAnsi="Times New Roman"/>
          <w:i/>
          <w:iCs/>
        </w:rPr>
        <w:t>field forms, well development &amp; sampling logs, field log books, chain-of-custody forms, etc.)</w:t>
      </w:r>
      <w:r w:rsidR="00392F89">
        <w:rPr>
          <w:rFonts w:ascii="Times New Roman" w:hAnsi="Times New Roman"/>
          <w:i/>
          <w:iCs/>
        </w:rPr>
        <w:t>,</w:t>
      </w:r>
      <w:r>
        <w:rPr>
          <w:rFonts w:ascii="Times New Roman" w:hAnsi="Times New Roman"/>
          <w:i/>
          <w:iCs/>
        </w:rPr>
        <w:t xml:space="preserve"> assessment/oversight reports, interim progress/status reports, final reports</w:t>
      </w:r>
      <w:r w:rsidR="00392F89">
        <w:rPr>
          <w:rFonts w:ascii="Times New Roman" w:hAnsi="Times New Roman"/>
          <w:i/>
          <w:iCs/>
        </w:rPr>
        <w:t xml:space="preserve">, </w:t>
      </w:r>
      <w:r>
        <w:rPr>
          <w:rFonts w:ascii="Times New Roman" w:hAnsi="Times New Roman"/>
          <w:i/>
          <w:iCs/>
        </w:rPr>
        <w:t xml:space="preserve">etc.  </w:t>
      </w:r>
    </w:p>
    <w:p w:rsidR="00F92276" w:rsidRDefault="00F92276"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the type of information to be included in the final reports (for example: perhaps</w:t>
      </w:r>
      <w:r w:rsidR="00C6655F">
        <w:rPr>
          <w:rFonts w:ascii="Times New Roman" w:hAnsi="Times New Roman"/>
          <w:i/>
          <w:iCs/>
        </w:rPr>
        <w:t xml:space="preserve"> it will be</w:t>
      </w:r>
      <w:r>
        <w:rPr>
          <w:rFonts w:ascii="Times New Roman" w:hAnsi="Times New Roman"/>
          <w:i/>
          <w:iCs/>
        </w:rPr>
        <w:t xml:space="preserve"> summarized in a data base and/or Excel spreadsheet with all supporting information to be retained in a project file).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p>
    <w:p w:rsidR="00F92276" w:rsidRPr="00065442" w:rsidRDefault="00F92276" w:rsidP="00065442">
      <w:pPr>
        <w:pStyle w:val="Heading3"/>
      </w:pPr>
      <w:bookmarkStart w:id="16" w:name="_Toc122940343"/>
      <w:r w:rsidRPr="00065442">
        <w:t>1.9.1 QA Project Plan Distribution</w:t>
      </w:r>
      <w:bookmarkEnd w:id="16"/>
    </w:p>
    <w:p w:rsidR="00F92276" w:rsidRDefault="00F92276">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3"/>
      </w:pPr>
      <w:bookmarkStart w:id="17" w:name="_Toc122940344"/>
      <w:r>
        <w:t>1.9.</w:t>
      </w:r>
      <w:r w:rsidR="00F92276">
        <w:t>2</w:t>
      </w:r>
      <w:r>
        <w:t xml:space="preserve"> Field Documentation and Records</w:t>
      </w:r>
      <w:bookmarkEnd w:id="17"/>
    </w:p>
    <w:p w:rsidR="00E53C68" w:rsidRDefault="00E53C68">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3"/>
      </w:pPr>
      <w:bookmarkStart w:id="18" w:name="_Toc122940345"/>
      <w:r>
        <w:t>1.9.</w:t>
      </w:r>
      <w:r w:rsidR="00F92276">
        <w:t>3</w:t>
      </w:r>
      <w:r>
        <w:t xml:space="preserve"> Laboratory Documentation and Records</w:t>
      </w:r>
      <w:bookmarkEnd w:id="18"/>
    </w:p>
    <w:p w:rsidR="00E53C68" w:rsidRDefault="00E53C68">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3"/>
      </w:pPr>
      <w:bookmarkStart w:id="19" w:name="_Toc122940346"/>
      <w:r>
        <w:t>1.9.</w:t>
      </w:r>
      <w:r w:rsidR="00F92276">
        <w:t>4</w:t>
      </w:r>
      <w:r>
        <w:t xml:space="preserve"> Quarterly </w:t>
      </w:r>
      <w:r w:rsidR="00F92276">
        <w:t xml:space="preserve">and/or Final </w:t>
      </w:r>
      <w:r>
        <w:t>Reports</w:t>
      </w:r>
      <w:bookmarkEnd w:id="19"/>
    </w:p>
    <w:p w:rsidR="00F92276" w:rsidRDefault="00F92276">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146CCF" w:rsidRDefault="00146CCF">
      <w:pPr>
        <w:widowControl/>
        <w:tabs>
          <w:tab w:val="left" w:pos="-1440"/>
        </w:tabs>
        <w:rPr>
          <w:rFonts w:ascii="Times New Roman" w:hAnsi="Times New Roman"/>
          <w:b/>
          <w:bCs/>
        </w:rPr>
      </w:pPr>
    </w:p>
    <w:p w:rsidR="00E53C68" w:rsidRDefault="00E53C68" w:rsidP="00065442">
      <w:pPr>
        <w:pStyle w:val="Heading1"/>
      </w:pPr>
      <w:bookmarkStart w:id="20" w:name="_Toc122940347"/>
      <w:r>
        <w:t>2.0 DATA GENERATION AND ACQUISITION</w:t>
      </w:r>
      <w:bookmarkEnd w:id="20"/>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21" w:name="_Toc122940348"/>
      <w:r w:rsidRPr="00065442">
        <w:rPr>
          <w:rStyle w:val="Heading2Char"/>
          <w:rFonts w:ascii="Times New Roman" w:hAnsi="Times New Roman"/>
        </w:rPr>
        <w:t>2.1 Sampling Design (Experimental Design)</w:t>
      </w:r>
      <w:bookmarkEnd w:id="21"/>
      <w:r>
        <w:rPr>
          <w:rFonts w:ascii="Times New Roman" w:hAnsi="Times New Roman"/>
        </w:rPr>
        <w:t xml:space="preserve"> (EPA QA/R-5 B1)</w:t>
      </w:r>
    </w:p>
    <w:p w:rsidR="00E53C68" w:rsidRDefault="00E53C68">
      <w:pPr>
        <w:widowControl/>
        <w:tabs>
          <w:tab w:val="left" w:pos="-1440"/>
        </w:tabs>
        <w:rPr>
          <w:rFonts w:ascii="Times New Roman" w:hAnsi="Times New Roman"/>
          <w:i/>
          <w:iCs/>
        </w:rPr>
      </w:pPr>
    </w:p>
    <w:p w:rsidR="00E53C68" w:rsidRDefault="00E53C68">
      <w:pPr>
        <w:widowControl/>
        <w:tabs>
          <w:tab w:val="left" w:pos="-1440"/>
        </w:tabs>
        <w:rPr>
          <w:rFonts w:ascii="Times New Roman" w:hAnsi="Times New Roman"/>
          <w:i/>
          <w:iCs/>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i/>
          <w:iCs/>
        </w:rPr>
      </w:pPr>
      <w:r>
        <w:rPr>
          <w:rFonts w:ascii="Times New Roman" w:hAnsi="Times New Roman"/>
          <w:i/>
          <w:iCs/>
        </w:rPr>
        <w:t>NOTE:</w:t>
      </w:r>
    </w:p>
    <w:p w:rsidR="00146CCF"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w:t>
      </w:r>
      <w:r w:rsidR="00146CCF">
        <w:rPr>
          <w:rFonts w:ascii="Times New Roman" w:hAnsi="Times New Roman"/>
          <w:i/>
          <w:iCs/>
        </w:rPr>
        <w:t xml:space="preserve">overall </w:t>
      </w:r>
      <w:r>
        <w:rPr>
          <w:rFonts w:ascii="Times New Roman" w:hAnsi="Times New Roman"/>
          <w:i/>
          <w:iCs/>
        </w:rPr>
        <w:t xml:space="preserve">design </w:t>
      </w:r>
      <w:r w:rsidR="00146CCF">
        <w:rPr>
          <w:rFonts w:ascii="Times New Roman" w:hAnsi="Times New Roman"/>
          <w:i/>
          <w:iCs/>
        </w:rPr>
        <w:t>of the project’s data collection activities.  Include maps depicting sampling locations (as Figure 2-1).</w:t>
      </w:r>
    </w:p>
    <w:p w:rsidR="00146CCF" w:rsidRDefault="00146CCF"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Provide rationale for the design and selection of sampling locations, measurements/analytical parameters, matrix/media to be sampled, etc. and any supporting assumptions.  See Table 2-1 as a recommended option for summarizing much of the information needed.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Summarize the types and frequency of matrix/media to be sample</w:t>
      </w:r>
      <w:r w:rsidR="003C62AE">
        <w:rPr>
          <w:rFonts w:ascii="Times New Roman" w:hAnsi="Times New Roman"/>
          <w:i/>
          <w:iCs/>
        </w:rPr>
        <w:t>d</w:t>
      </w:r>
      <w:r>
        <w:rPr>
          <w:rFonts w:ascii="Times New Roman" w:hAnsi="Times New Roman"/>
          <w:i/>
          <w:iCs/>
        </w:rPr>
        <w:t xml:space="preserve"> for each measurement/analytical parameter, </w:t>
      </w:r>
      <w:r w:rsidR="00D9122C">
        <w:rPr>
          <w:rFonts w:ascii="Times New Roman" w:hAnsi="Times New Roman"/>
          <w:i/>
          <w:iCs/>
        </w:rPr>
        <w:t xml:space="preserve">types of samples (grab or composite), </w:t>
      </w:r>
      <w:r>
        <w:rPr>
          <w:rFonts w:ascii="Times New Roman" w:hAnsi="Times New Roman"/>
          <w:i/>
          <w:iCs/>
        </w:rPr>
        <w:t>along with the associated QC samples to be collected in the field.  See Table 2-2 as a recommended option for summarizing much of the information needed</w:t>
      </w:r>
      <w:r w:rsidR="00D9122C">
        <w:rPr>
          <w:rFonts w:ascii="Times New Roman" w:hAnsi="Times New Roman"/>
          <w:i/>
          <w:iCs/>
        </w:rPr>
        <w:t xml:space="preserve">, as well as indicating the relationship between the # of field samples and various types of QC samples.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p>
    <w:p w:rsidR="00146CCF" w:rsidRDefault="00146CCF" w:rsidP="00146CCF">
      <w:pPr>
        <w:widowControl/>
        <w:tabs>
          <w:tab w:val="left" w:pos="-1440"/>
        </w:tabs>
        <w:rPr>
          <w:rFonts w:ascii="Times New Roman" w:hAnsi="Times New Roman"/>
        </w:rPr>
      </w:pPr>
      <w:r>
        <w:rPr>
          <w:rFonts w:ascii="Times New Roman" w:hAnsi="Times New Roman"/>
        </w:rPr>
        <w:t>See Figure 2-1. Site Map with Sampling Locations</w:t>
      </w:r>
    </w:p>
    <w:p w:rsidR="00146CCF" w:rsidRDefault="00146CCF">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lastRenderedPageBreak/>
        <w:t>See Table 2-1. Sampling Design and Rationale</w:t>
      </w:r>
    </w:p>
    <w:p w:rsidR="00BE00C9" w:rsidRDefault="00BE00C9">
      <w:pPr>
        <w:widowControl/>
        <w:tabs>
          <w:tab w:val="left" w:pos="-1440"/>
        </w:tabs>
        <w:rPr>
          <w:rFonts w:ascii="Times New Roman" w:hAnsi="Times New Roman"/>
        </w:rPr>
      </w:pPr>
    </w:p>
    <w:p w:rsidR="00BE00C9" w:rsidRDefault="00BE00C9">
      <w:pPr>
        <w:widowControl/>
        <w:tabs>
          <w:tab w:val="left" w:pos="-1440"/>
        </w:tabs>
        <w:rPr>
          <w:rFonts w:ascii="Times New Roman" w:hAnsi="Times New Roman"/>
        </w:rPr>
      </w:pPr>
      <w:r>
        <w:rPr>
          <w:rFonts w:ascii="Times New Roman" w:hAnsi="Times New Roman"/>
        </w:rPr>
        <w:t>See Table 2-2. Summary of Fi</w:t>
      </w:r>
      <w:r w:rsidR="006B60B2">
        <w:rPr>
          <w:rFonts w:ascii="Times New Roman" w:hAnsi="Times New Roman"/>
        </w:rPr>
        <w:t xml:space="preserve">eld </w:t>
      </w:r>
      <w:r>
        <w:rPr>
          <w:rFonts w:ascii="Times New Roman" w:hAnsi="Times New Roman"/>
        </w:rPr>
        <w:t xml:space="preserve">and QC Samples </w:t>
      </w:r>
      <w:proofErr w:type="gramStart"/>
      <w:r>
        <w:rPr>
          <w:rFonts w:ascii="Times New Roman" w:hAnsi="Times New Roman"/>
        </w:rPr>
        <w:t>To</w:t>
      </w:r>
      <w:proofErr w:type="gramEnd"/>
      <w:r>
        <w:rPr>
          <w:rFonts w:ascii="Times New Roman" w:hAnsi="Times New Roman"/>
        </w:rPr>
        <w:t xml:space="preserve"> Be Collected</w:t>
      </w:r>
    </w:p>
    <w:p w:rsidR="00BE00C9" w:rsidRDefault="00BE00C9">
      <w:pPr>
        <w:widowControl/>
        <w:tabs>
          <w:tab w:val="left" w:pos="-1440"/>
        </w:tabs>
        <w:rPr>
          <w:rFonts w:ascii="Times New Roman" w:hAnsi="Times New Roman"/>
        </w:rPr>
      </w:pPr>
    </w:p>
    <w:p w:rsidR="00BE00C9" w:rsidRPr="00BE00C9" w:rsidRDefault="00BE00C9">
      <w:pPr>
        <w:widowControl/>
        <w:tabs>
          <w:tab w:val="left" w:pos="-1440"/>
        </w:tabs>
        <w:rPr>
          <w:rFonts w:ascii="Times New Roman" w:hAnsi="Times New Roman"/>
          <w:b/>
          <w:iCs/>
        </w:rPr>
      </w:pPr>
      <w:bookmarkStart w:id="22" w:name="_Toc122940349"/>
      <w:r w:rsidRPr="00065442">
        <w:rPr>
          <w:rStyle w:val="Heading2Char"/>
          <w:rFonts w:ascii="Times New Roman" w:hAnsi="Times New Roman"/>
        </w:rPr>
        <w:t>2.2 Sampling Methods</w:t>
      </w:r>
      <w:bookmarkEnd w:id="22"/>
      <w:r w:rsidRPr="00BE00C9">
        <w:rPr>
          <w:rFonts w:ascii="Times New Roman" w:hAnsi="Times New Roman"/>
          <w:b/>
          <w:iCs/>
        </w:rPr>
        <w:t xml:space="preserve"> </w:t>
      </w:r>
      <w:r w:rsidRPr="00BE00C9">
        <w:rPr>
          <w:rFonts w:ascii="Times New Roman" w:hAnsi="Times New Roman"/>
          <w:iCs/>
        </w:rPr>
        <w:t>(EPA QA/R-5 B2)</w:t>
      </w:r>
    </w:p>
    <w:p w:rsidR="00BE00C9" w:rsidRDefault="00BE00C9">
      <w:pPr>
        <w:widowControl/>
        <w:tabs>
          <w:tab w:val="left" w:pos="-1440"/>
        </w:tabs>
        <w:rPr>
          <w:rFonts w:ascii="Times New Roman" w:hAnsi="Times New Roman"/>
          <w:i/>
          <w:iCs/>
        </w:rPr>
      </w:pPr>
    </w:p>
    <w:p w:rsidR="00E53C68" w:rsidRDefault="00E53C68">
      <w:pPr>
        <w:widowControl/>
        <w:numPr>
          <w:ins w:id="23" w:author=" " w:date="2005-03-31T08:53:00Z"/>
        </w:numPr>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procedures for collecting </w:t>
      </w:r>
      <w:r w:rsidR="00F92276">
        <w:rPr>
          <w:rFonts w:ascii="Times New Roman" w:hAnsi="Times New Roman"/>
          <w:i/>
          <w:iCs/>
        </w:rPr>
        <w:t xml:space="preserve">field </w:t>
      </w:r>
      <w:r>
        <w:rPr>
          <w:rFonts w:ascii="Times New Roman" w:hAnsi="Times New Roman"/>
          <w:i/>
          <w:iCs/>
        </w:rPr>
        <w:t xml:space="preserve">samples, as well as the associated field QC samples.  Identify the sampling methods and equipment.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process for preparing and decontaminating sampling equipment (including disposing of decontamination </w:t>
      </w:r>
      <w:r w:rsidR="00146CCF">
        <w:rPr>
          <w:rFonts w:ascii="Times New Roman" w:hAnsi="Times New Roman"/>
          <w:i/>
          <w:iCs/>
        </w:rPr>
        <w:t>fluids</w:t>
      </w:r>
      <w:r>
        <w:rPr>
          <w:rFonts w:ascii="Times New Roman" w:hAnsi="Times New Roman"/>
          <w:i/>
          <w:iCs/>
        </w:rPr>
        <w:t xml:space="preserve">).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F92276"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sample containers (number, type, and size), preservation methods, and maximum holding times for each sample matrix/media and analysis.</w:t>
      </w:r>
      <w:r w:rsidR="00F92276">
        <w:rPr>
          <w:rFonts w:ascii="Times New Roman" w:hAnsi="Times New Roman"/>
          <w:i/>
          <w:iCs/>
        </w:rPr>
        <w:t xml:space="preserve"> See Table 2-3 as a recommended option for summarizing some of the information needed.</w:t>
      </w:r>
    </w:p>
    <w:p w:rsidR="003C62AE" w:rsidRDefault="003C62AE"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6B60B2" w:rsidRDefault="006B60B2"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(Note: If information is available in standard operation procedures (SOPs), include these in the appendices.  If the SOPs provide options, ensure that the option(s) selected for the current project are identified in the text.)</w:t>
      </w:r>
    </w:p>
    <w:p w:rsidR="006B60B2" w:rsidRDefault="006B60B2"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Pr="009B011E" w:rsidRDefault="009B011E" w:rsidP="009B011E">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Roman" w:hAnsi="Times New Roman"/>
          <w:iCs/>
        </w:rPr>
      </w:pPr>
      <w:r w:rsidRPr="009B011E">
        <w:rPr>
          <w:rFonts w:ascii="Times New Roman" w:hAnsi="Times New Roman"/>
          <w:iCs/>
        </w:rPr>
        <w:t>See</w:t>
      </w:r>
      <w:r>
        <w:rPr>
          <w:rFonts w:ascii="Times New Roman" w:hAnsi="Times New Roman"/>
          <w:iCs/>
        </w:rPr>
        <w:t xml:space="preserve"> Table 2-3. Analytical Method, Containers, Preservation, and Holding Times Requirements</w:t>
      </w:r>
    </w:p>
    <w:p w:rsidR="00DD40BF" w:rsidRDefault="00DD40BF">
      <w:pPr>
        <w:widowControl/>
        <w:tabs>
          <w:tab w:val="left" w:pos="-1440"/>
        </w:tabs>
        <w:rPr>
          <w:rFonts w:ascii="Times New Roman" w:hAnsi="Times New Roman"/>
        </w:rPr>
      </w:pPr>
    </w:p>
    <w:p w:rsidR="00745D0C" w:rsidRDefault="00745D0C">
      <w:pPr>
        <w:widowControl/>
        <w:tabs>
          <w:tab w:val="left" w:pos="-1440"/>
        </w:tabs>
        <w:rPr>
          <w:rFonts w:ascii="Times New Roman" w:hAnsi="Times New Roman"/>
        </w:rPr>
      </w:pPr>
    </w:p>
    <w:p w:rsidR="00745D0C" w:rsidRDefault="00745D0C">
      <w:pPr>
        <w:widowControl/>
        <w:tabs>
          <w:tab w:val="left" w:pos="-1440"/>
        </w:tabs>
        <w:rPr>
          <w:rFonts w:ascii="Times New Roman" w:hAnsi="Times New Roman"/>
        </w:rPr>
      </w:pPr>
    </w:p>
    <w:p w:rsidR="00745D0C" w:rsidRDefault="00745D0C">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24" w:name="_Toc122940350"/>
      <w:r w:rsidRPr="00065442">
        <w:rPr>
          <w:rStyle w:val="Heading2Char"/>
          <w:rFonts w:ascii="Times New Roman" w:hAnsi="Times New Roman"/>
        </w:rPr>
        <w:t>2.3 Sample Handling and Custody</w:t>
      </w:r>
      <w:bookmarkEnd w:id="24"/>
      <w:r>
        <w:rPr>
          <w:rFonts w:ascii="Times New Roman" w:hAnsi="Times New Roman"/>
        </w:rPr>
        <w:t xml:space="preserve"> (EPA QA/R-5 B3)</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sample handling and custody </w:t>
      </w:r>
      <w:r w:rsidR="00DD40BF">
        <w:rPr>
          <w:rFonts w:ascii="Times New Roman" w:hAnsi="Times New Roman"/>
          <w:i/>
          <w:iCs/>
        </w:rPr>
        <w:t xml:space="preserve">procedures </w:t>
      </w:r>
      <w:r>
        <w:rPr>
          <w:rFonts w:ascii="Times New Roman" w:hAnsi="Times New Roman"/>
          <w:i/>
          <w:iCs/>
        </w:rPr>
        <w:t xml:space="preserve">in the field, </w:t>
      </w:r>
      <w:r w:rsidR="00A072AC">
        <w:rPr>
          <w:rFonts w:ascii="Times New Roman" w:hAnsi="Times New Roman"/>
          <w:i/>
          <w:iCs/>
        </w:rPr>
        <w:t xml:space="preserve">during </w:t>
      </w:r>
      <w:r>
        <w:rPr>
          <w:rFonts w:ascii="Times New Roman" w:hAnsi="Times New Roman"/>
          <w:i/>
          <w:iCs/>
        </w:rPr>
        <w:t xml:space="preserve">transport, and </w:t>
      </w:r>
      <w:r w:rsidR="00A072AC">
        <w:rPr>
          <w:rFonts w:ascii="Times New Roman" w:hAnsi="Times New Roman"/>
          <w:i/>
          <w:iCs/>
        </w:rPr>
        <w:t xml:space="preserve">through receipt at </w:t>
      </w:r>
      <w:r>
        <w:rPr>
          <w:rFonts w:ascii="Times New Roman" w:hAnsi="Times New Roman"/>
          <w:i/>
          <w:iCs/>
        </w:rPr>
        <w:t>the</w:t>
      </w:r>
      <w:r w:rsidR="00A072AC">
        <w:rPr>
          <w:rFonts w:ascii="Times New Roman" w:hAnsi="Times New Roman"/>
          <w:i/>
          <w:iCs/>
        </w:rPr>
        <w:t xml:space="preserve"> laboratory.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Include examples of sample labels, chain-of-custody forms, and sample custody logs.  (Note: These could be provided with the information in Appendix </w:t>
      </w:r>
      <w:r w:rsidR="00AA366B">
        <w:rPr>
          <w:rFonts w:ascii="Times New Roman" w:hAnsi="Times New Roman"/>
          <w:i/>
          <w:iCs/>
        </w:rPr>
        <w:t>A</w:t>
      </w:r>
      <w:r>
        <w:rPr>
          <w:rFonts w:ascii="Times New Roman" w:hAnsi="Times New Roman"/>
          <w:i/>
          <w:iCs/>
        </w:rPr>
        <w:t>. Field Documentation.)</w:t>
      </w:r>
    </w:p>
    <w:p w:rsidR="00F40EE3" w:rsidRDefault="00F40EE3"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F40EE3" w:rsidRDefault="00F40EE3"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procedures for packing samples for transfer/shipment.</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20370"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(Note: </w:t>
      </w:r>
      <w:r w:rsidR="00E53C68">
        <w:rPr>
          <w:rFonts w:ascii="Times New Roman" w:hAnsi="Times New Roman"/>
          <w:i/>
          <w:iCs/>
        </w:rPr>
        <w:t>If information is available in standard operation procedures (SOPs), include these in the appendices.  If these documents provide options, ensure that the option(s) selected for the current project is identified in the QA</w:t>
      </w:r>
      <w:r w:rsidR="0095433B">
        <w:rPr>
          <w:rFonts w:ascii="Times New Roman" w:hAnsi="Times New Roman"/>
          <w:i/>
          <w:iCs/>
        </w:rPr>
        <w:t xml:space="preserve"> </w:t>
      </w:r>
      <w:r w:rsidR="00E53C68">
        <w:rPr>
          <w:rFonts w:ascii="Times New Roman" w:hAnsi="Times New Roman"/>
          <w:i/>
          <w:iCs/>
        </w:rPr>
        <w:t>P</w:t>
      </w:r>
      <w:r w:rsidR="0095433B">
        <w:rPr>
          <w:rFonts w:ascii="Times New Roman" w:hAnsi="Times New Roman"/>
          <w:i/>
          <w:iCs/>
        </w:rPr>
        <w:t>roject Plan</w:t>
      </w:r>
      <w:r w:rsidR="00E53C68">
        <w:rPr>
          <w:rFonts w:ascii="Times New Roman" w:hAnsi="Times New Roman"/>
          <w:i/>
          <w:iCs/>
        </w:rPr>
        <w:t xml:space="preserve"> text and is clearly understood by all necessary project and laboratory personnel.</w:t>
      </w:r>
      <w:r>
        <w:rPr>
          <w:rFonts w:ascii="Times New Roman" w:hAnsi="Times New Roman"/>
          <w:i/>
          <w:iCs/>
        </w:rPr>
        <w:t>)</w:t>
      </w:r>
      <w:r w:rsidR="00E53C68">
        <w:rPr>
          <w:rFonts w:ascii="Times New Roman" w:hAnsi="Times New Roman"/>
          <w:i/>
          <w:iCs/>
        </w:rPr>
        <w:t xml:space="preserve">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p>
    <w:p w:rsidR="00E53C68" w:rsidRDefault="00E53C68">
      <w:pPr>
        <w:keepLines/>
        <w:widowControl/>
        <w:tabs>
          <w:tab w:val="left" w:pos="-1440"/>
        </w:tabs>
        <w:rPr>
          <w:rFonts w:ascii="Times New Roman" w:hAnsi="Times New Roman"/>
        </w:rPr>
      </w:pPr>
      <w:bookmarkStart w:id="25" w:name="_Toc122940351"/>
      <w:r w:rsidRPr="00065442">
        <w:rPr>
          <w:rStyle w:val="Heading2Char"/>
          <w:rFonts w:ascii="Times New Roman" w:hAnsi="Times New Roman"/>
        </w:rPr>
        <w:t>2.4 Analytical Methods</w:t>
      </w:r>
      <w:bookmarkEnd w:id="25"/>
      <w:r>
        <w:rPr>
          <w:rFonts w:ascii="Times New Roman" w:hAnsi="Times New Roman"/>
        </w:rPr>
        <w:t xml:space="preserve"> (EPA QA/R-5 B4)</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lastRenderedPageBreak/>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analytical methods (including field measurements, field analyses, and laboratory analyses) and equipment required</w:t>
      </w:r>
      <w:r w:rsidR="00A072AC">
        <w:rPr>
          <w:rFonts w:ascii="Times New Roman" w:hAnsi="Times New Roman"/>
          <w:i/>
          <w:iCs/>
        </w:rPr>
        <w:t>.  I</w:t>
      </w:r>
      <w:r>
        <w:rPr>
          <w:rFonts w:ascii="Times New Roman" w:hAnsi="Times New Roman"/>
          <w:i/>
          <w:iCs/>
        </w:rPr>
        <w:t>nclud</w:t>
      </w:r>
      <w:r w:rsidR="00A072AC">
        <w:rPr>
          <w:rFonts w:ascii="Times New Roman" w:hAnsi="Times New Roman"/>
          <w:i/>
          <w:iCs/>
        </w:rPr>
        <w:t>e</w:t>
      </w:r>
      <w:r>
        <w:rPr>
          <w:rFonts w:ascii="Times New Roman" w:hAnsi="Times New Roman"/>
          <w:i/>
          <w:iCs/>
        </w:rPr>
        <w:t xml:space="preserve"> sample preparation and/or extraction methods</w:t>
      </w:r>
      <w:r w:rsidR="005D1284">
        <w:rPr>
          <w:rFonts w:ascii="Times New Roman" w:hAnsi="Times New Roman"/>
          <w:i/>
          <w:iCs/>
        </w:rPr>
        <w:t xml:space="preserve"> and </w:t>
      </w:r>
      <w:r>
        <w:rPr>
          <w:rFonts w:ascii="Times New Roman" w:hAnsi="Times New Roman"/>
          <w:i/>
          <w:iCs/>
        </w:rPr>
        <w:t>waste disposal requirements (if any</w:t>
      </w:r>
      <w:r w:rsidR="005D1284">
        <w:rPr>
          <w:rFonts w:ascii="Times New Roman" w:hAnsi="Times New Roman"/>
          <w:i/>
          <w:iCs/>
        </w:rPr>
        <w:t>)</w:t>
      </w:r>
      <w:r>
        <w:rPr>
          <w:rFonts w:ascii="Times New Roman" w:hAnsi="Times New Roman"/>
          <w:i/>
          <w:iCs/>
        </w:rPr>
        <w:t xml:space="preserve">.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740FCA" w:rsidRDefault="00740FCA"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See</w:t>
      </w:r>
      <w:r w:rsidR="004F3DAE">
        <w:rPr>
          <w:rFonts w:ascii="Times New Roman" w:hAnsi="Times New Roman"/>
          <w:i/>
          <w:iCs/>
        </w:rPr>
        <w:t xml:space="preserve"> </w:t>
      </w:r>
      <w:r>
        <w:rPr>
          <w:rFonts w:ascii="Times New Roman" w:hAnsi="Times New Roman"/>
          <w:i/>
          <w:iCs/>
        </w:rPr>
        <w:t>Table 2-3 as a recommended option for summarizing the information needed.</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20370"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w:t>
      </w:r>
      <w:r w:rsidR="00E53C68">
        <w:rPr>
          <w:rFonts w:ascii="Times New Roman" w:hAnsi="Times New Roman"/>
          <w:i/>
          <w:iCs/>
        </w:rPr>
        <w:t>If information is available in standard operation procedures (SOPs) and/or laboratory QA Manuals, include these in the appendices.  If these documents provide options, ensure that the option(s) selected for the current project is identified in the QAPP text and is clearly understood by all necessary project and laboratory personnel.</w:t>
      </w:r>
      <w:r>
        <w:rPr>
          <w:rFonts w:ascii="Times New Roman" w:hAnsi="Times New Roman"/>
          <w:i/>
          <w:iCs/>
        </w:rPr>
        <w:t>)</w:t>
      </w:r>
    </w:p>
    <w:p w:rsidR="00E53C68" w:rsidRDefault="00E53C68">
      <w:pPr>
        <w:widowControl/>
        <w:tabs>
          <w:tab w:val="left" w:pos="-1440"/>
        </w:tabs>
        <w:rPr>
          <w:rFonts w:ascii="Times New Roman" w:hAnsi="Times New Roman"/>
        </w:rPr>
      </w:pPr>
    </w:p>
    <w:p w:rsidR="00E53C68" w:rsidRDefault="00E53C68" w:rsidP="00065442">
      <w:pPr>
        <w:pStyle w:val="Heading3"/>
      </w:pPr>
      <w:bookmarkStart w:id="26" w:name="_Toc122940352"/>
      <w:r>
        <w:t>2.4.1 Field Measurements Methods</w:t>
      </w:r>
      <w:bookmarkEnd w:id="26"/>
      <w:r>
        <w:t xml:space="preserve"> </w:t>
      </w:r>
    </w:p>
    <w:p w:rsidR="00E53C68" w:rsidRDefault="00E53C68">
      <w:pPr>
        <w:widowControl/>
        <w:tabs>
          <w:tab w:val="left" w:pos="-720"/>
        </w:tabs>
        <w:ind w:left="720"/>
        <w:rPr>
          <w:rFonts w:ascii="Times New Roman" w:hAnsi="Times New Roman"/>
        </w:rPr>
      </w:pPr>
      <w:r>
        <w:rPr>
          <w:rFonts w:ascii="Times New Roman" w:hAnsi="Times New Roman"/>
        </w:rPr>
        <w:t>&lt;&lt; Include on-site measurements such as dissolved oxygen, turbidity, pH, etc. that provide supporting information. &gt;&gt;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rsidP="00065442">
      <w:pPr>
        <w:pStyle w:val="Heading3"/>
      </w:pPr>
      <w:bookmarkStart w:id="27" w:name="_Toc122940353"/>
      <w:r>
        <w:t>2.4.2 Field Analyses Methods</w:t>
      </w:r>
      <w:bookmarkEnd w:id="27"/>
    </w:p>
    <w:p w:rsidR="0095433B" w:rsidRDefault="00E53C68" w:rsidP="0095433B">
      <w:pPr>
        <w:widowControl/>
        <w:tabs>
          <w:tab w:val="left" w:pos="-1440"/>
        </w:tabs>
        <w:ind w:left="720"/>
        <w:rPr>
          <w:rFonts w:ascii="Times New Roman" w:hAnsi="Times New Roman"/>
        </w:rPr>
      </w:pPr>
      <w:r>
        <w:rPr>
          <w:rFonts w:ascii="Times New Roman" w:hAnsi="Times New Roman"/>
        </w:rPr>
        <w:t>2.4.2.1</w:t>
      </w:r>
      <w:r w:rsidR="00F10131">
        <w:rPr>
          <w:rFonts w:ascii="Times New Roman" w:hAnsi="Times New Roman"/>
        </w:rPr>
        <w:t xml:space="preserve"> </w:t>
      </w:r>
      <w:r>
        <w:rPr>
          <w:rFonts w:ascii="Times New Roman" w:hAnsi="Times New Roman"/>
          <w:u w:val="single"/>
        </w:rPr>
        <w:t>Screening</w:t>
      </w:r>
      <w:r>
        <w:rPr>
          <w:rFonts w:ascii="Times New Roman" w:hAnsi="Times New Roman"/>
        </w:rPr>
        <w:t xml:space="preserve"> </w:t>
      </w:r>
      <w:r w:rsidR="0095433B">
        <w:rPr>
          <w:rFonts w:ascii="Times New Roman" w:hAnsi="Times New Roman"/>
        </w:rPr>
        <w:t xml:space="preserve"> </w:t>
      </w:r>
    </w:p>
    <w:p w:rsidR="00E53C68" w:rsidRDefault="00E53C68" w:rsidP="0095433B">
      <w:pPr>
        <w:widowControl/>
        <w:tabs>
          <w:tab w:val="left" w:pos="-1440"/>
        </w:tabs>
        <w:ind w:left="720"/>
        <w:rPr>
          <w:rFonts w:ascii="Times New Roman" w:hAnsi="Times New Roman"/>
        </w:rPr>
      </w:pPr>
      <w:r>
        <w:rPr>
          <w:rFonts w:ascii="Times New Roman" w:hAnsi="Times New Roman"/>
        </w:rPr>
        <w:t>&lt;&lt; Include on-site analyses to focus future sampling and/or analysis activities but not used to make definitive decisions for the project.  May include analyses such as PCBs by immunoassay test kit, select metals by XRF, etc. &gt;&gt;</w:t>
      </w:r>
    </w:p>
    <w:p w:rsidR="00E53C68" w:rsidRDefault="00E53C68">
      <w:pPr>
        <w:widowControl/>
        <w:tabs>
          <w:tab w:val="left" w:pos="-1440"/>
        </w:tabs>
        <w:rPr>
          <w:rFonts w:ascii="Times New Roman" w:hAnsi="Times New Roman"/>
        </w:rPr>
      </w:pPr>
    </w:p>
    <w:p w:rsidR="0095433B" w:rsidRDefault="00E53C68" w:rsidP="0095433B">
      <w:pPr>
        <w:widowControl/>
        <w:tabs>
          <w:tab w:val="left" w:pos="-1440"/>
        </w:tabs>
        <w:ind w:left="720"/>
        <w:rPr>
          <w:rFonts w:ascii="Times New Roman" w:hAnsi="Times New Roman"/>
        </w:rPr>
      </w:pPr>
      <w:r>
        <w:rPr>
          <w:rFonts w:ascii="Times New Roman" w:hAnsi="Times New Roman"/>
        </w:rPr>
        <w:t xml:space="preserve">2.4.2.2 </w:t>
      </w:r>
      <w:r>
        <w:rPr>
          <w:rFonts w:ascii="Times New Roman" w:hAnsi="Times New Roman"/>
          <w:u w:val="single"/>
        </w:rPr>
        <w:t>Definitive</w:t>
      </w:r>
      <w:r>
        <w:rPr>
          <w:rFonts w:ascii="Times New Roman" w:hAnsi="Times New Roman"/>
        </w:rPr>
        <w:t xml:space="preserve"> </w:t>
      </w:r>
      <w:r w:rsidR="0095433B">
        <w:rPr>
          <w:rFonts w:ascii="Times New Roman" w:hAnsi="Times New Roman"/>
        </w:rPr>
        <w:t xml:space="preserve"> </w:t>
      </w:r>
    </w:p>
    <w:p w:rsidR="00E53C68" w:rsidRDefault="00E53C68" w:rsidP="0095433B">
      <w:pPr>
        <w:widowControl/>
        <w:tabs>
          <w:tab w:val="left" w:pos="-1440"/>
        </w:tabs>
        <w:ind w:left="720"/>
        <w:rPr>
          <w:rFonts w:ascii="Times New Roman" w:hAnsi="Times New Roman"/>
        </w:rPr>
      </w:pPr>
      <w:r>
        <w:rPr>
          <w:rFonts w:ascii="Times New Roman" w:hAnsi="Times New Roman"/>
        </w:rPr>
        <w:t>&lt;&lt; Include on-site analyses that may provide data of equivalent quality as off-site laboratory analysis.  May include field GC</w:t>
      </w:r>
      <w:r w:rsidR="00A072AC">
        <w:rPr>
          <w:rFonts w:ascii="Times New Roman" w:hAnsi="Times New Roman"/>
        </w:rPr>
        <w:t xml:space="preserve"> analyses</w:t>
      </w:r>
      <w:r>
        <w:rPr>
          <w:rFonts w:ascii="Times New Roman" w:hAnsi="Times New Roman"/>
        </w:rPr>
        <w:t xml:space="preserve">, </w:t>
      </w:r>
      <w:r w:rsidR="00A072AC">
        <w:rPr>
          <w:rFonts w:ascii="Times New Roman" w:hAnsi="Times New Roman"/>
        </w:rPr>
        <w:t xml:space="preserve">as well as analysis of </w:t>
      </w:r>
      <w:r>
        <w:rPr>
          <w:rFonts w:ascii="Times New Roman" w:hAnsi="Times New Roman"/>
        </w:rPr>
        <w:t xml:space="preserve">PCBs by immunoassay test kit, select metals by XRF, etc. </w:t>
      </w:r>
      <w:r w:rsidR="00A072AC">
        <w:rPr>
          <w:rFonts w:ascii="Times New Roman" w:hAnsi="Times New Roman"/>
        </w:rPr>
        <w:t xml:space="preserve">that </w:t>
      </w:r>
      <w:r w:rsidR="00F10131">
        <w:rPr>
          <w:rFonts w:ascii="Times New Roman" w:hAnsi="Times New Roman"/>
        </w:rPr>
        <w:t xml:space="preserve">are </w:t>
      </w:r>
      <w:r>
        <w:rPr>
          <w:rFonts w:ascii="Times New Roman" w:hAnsi="Times New Roman"/>
        </w:rPr>
        <w:t>supported by confirmatory off-site laboratory analysis. &gt;&gt;</w:t>
      </w:r>
    </w:p>
    <w:p w:rsidR="00E53C68" w:rsidRDefault="00E53C68">
      <w:pPr>
        <w:widowControl/>
        <w:tabs>
          <w:tab w:val="left" w:pos="-1440"/>
        </w:tabs>
        <w:rPr>
          <w:rFonts w:ascii="Times New Roman" w:hAnsi="Times New Roman"/>
        </w:rPr>
      </w:pPr>
      <w:r>
        <w:rPr>
          <w:rFonts w:ascii="Times New Roman" w:hAnsi="Times New Roman"/>
        </w:rPr>
        <w:t xml:space="preserve"> </w:t>
      </w:r>
    </w:p>
    <w:p w:rsidR="00E53C68" w:rsidRDefault="00E53C68" w:rsidP="008F55E5">
      <w:pPr>
        <w:pStyle w:val="Heading3"/>
      </w:pPr>
      <w:bookmarkStart w:id="28" w:name="_Toc122940354"/>
      <w:r>
        <w:t>2.4.3 Laboratory Analyses Methods (Off-Site)</w:t>
      </w:r>
      <w:bookmarkEnd w:id="28"/>
      <w:r>
        <w:t xml:space="preserve">  </w:t>
      </w:r>
    </w:p>
    <w:p w:rsidR="00E53C68" w:rsidRDefault="00E53C68">
      <w:pPr>
        <w:widowControl/>
        <w:tabs>
          <w:tab w:val="left" w:pos="-720"/>
        </w:tabs>
        <w:ind w:left="720"/>
        <w:rPr>
          <w:rFonts w:ascii="Times New Roman" w:hAnsi="Times New Roman"/>
        </w:rPr>
      </w:pPr>
      <w:r>
        <w:rPr>
          <w:rFonts w:ascii="Times New Roman" w:hAnsi="Times New Roman"/>
        </w:rPr>
        <w:t xml:space="preserve">&lt;&lt; Include off-site analyses conducted at a contracted or Tribe-owned laboratory. &gt;&gt;  </w:t>
      </w:r>
    </w:p>
    <w:p w:rsidR="00E53C68" w:rsidRDefault="00E53C68">
      <w:pPr>
        <w:widowControl/>
        <w:tabs>
          <w:tab w:val="left" w:pos="-1440"/>
        </w:tabs>
        <w:rPr>
          <w:rFonts w:ascii="Times New Roman" w:hAnsi="Times New Roman"/>
        </w:rPr>
      </w:pPr>
    </w:p>
    <w:p w:rsidR="00E53C68" w:rsidRDefault="00AA366B">
      <w:pPr>
        <w:widowControl/>
        <w:tabs>
          <w:tab w:val="left" w:pos="-1440"/>
        </w:tabs>
        <w:rPr>
          <w:rFonts w:ascii="Times New Roman" w:hAnsi="Times New Roman"/>
        </w:rPr>
      </w:pPr>
      <w:r>
        <w:rPr>
          <w:rFonts w:ascii="Times New Roman" w:hAnsi="Times New Roman"/>
        </w:rPr>
        <w:t>See Table 2-3.</w:t>
      </w:r>
      <w:r w:rsidR="000B7284">
        <w:rPr>
          <w:rFonts w:ascii="Times New Roman" w:hAnsi="Times New Roman"/>
        </w:rPr>
        <w:t xml:space="preserve"> </w:t>
      </w:r>
      <w:r>
        <w:rPr>
          <w:rFonts w:ascii="Times New Roman" w:hAnsi="Times New Roman"/>
        </w:rPr>
        <w:t>Analytical Method, Containers, Preservation, and Holding Times Requirements</w:t>
      </w:r>
    </w:p>
    <w:p w:rsidR="00AA366B" w:rsidRDefault="00AA366B">
      <w:pPr>
        <w:keepNext/>
        <w:keepLines/>
        <w:widowControl/>
        <w:tabs>
          <w:tab w:val="left" w:pos="-1440"/>
        </w:tabs>
        <w:rPr>
          <w:rFonts w:ascii="Times New Roman" w:hAnsi="Times New Roman"/>
          <w:b/>
          <w:bCs/>
        </w:rPr>
      </w:pPr>
    </w:p>
    <w:p w:rsidR="00E53C68" w:rsidRDefault="00E53C68">
      <w:pPr>
        <w:keepNext/>
        <w:keepLines/>
        <w:widowControl/>
        <w:tabs>
          <w:tab w:val="left" w:pos="-1440"/>
        </w:tabs>
        <w:rPr>
          <w:rFonts w:ascii="Times New Roman" w:hAnsi="Times New Roman"/>
        </w:rPr>
      </w:pPr>
      <w:bookmarkStart w:id="29" w:name="_Toc122940355"/>
      <w:r w:rsidRPr="008F55E5">
        <w:rPr>
          <w:rStyle w:val="Heading2Char"/>
          <w:rFonts w:ascii="Times New Roman" w:hAnsi="Times New Roman"/>
        </w:rPr>
        <w:t>2.5 Quality Control Requirements</w:t>
      </w:r>
      <w:bookmarkEnd w:id="29"/>
      <w:r>
        <w:rPr>
          <w:rFonts w:ascii="Times New Roman" w:hAnsi="Times New Roman"/>
        </w:rPr>
        <w:t xml:space="preserve"> (EPA QA/R-5 B5)</w:t>
      </w:r>
    </w:p>
    <w:p w:rsidR="00E53C68" w:rsidRDefault="00E53C68">
      <w:pPr>
        <w:keepNext/>
        <w:keepLines/>
        <w:widowControl/>
        <w:tabs>
          <w:tab w:val="left" w:pos="-1440"/>
        </w:tabs>
        <w:rPr>
          <w:rFonts w:ascii="Times New Roman" w:hAnsi="Times New Roman"/>
        </w:rPr>
      </w:pPr>
    </w:p>
    <w:p w:rsidR="00E53C68" w:rsidRDefault="00E53C68">
      <w:pPr>
        <w:keepNext/>
        <w:keepLines/>
        <w:widowControl/>
        <w:tabs>
          <w:tab w:val="left" w:pos="-1440"/>
        </w:tabs>
        <w:rPr>
          <w:rFonts w:ascii="Times New Roman" w:hAnsi="Times New Roman"/>
          <w:i/>
          <w:iCs/>
        </w:rPr>
      </w:pPr>
      <w:r>
        <w:rPr>
          <w:rFonts w:ascii="Times New Roman" w:hAnsi="Times New Roman"/>
          <w:i/>
          <w:iCs/>
        </w:rPr>
        <w:t>NOTE:</w:t>
      </w:r>
    </w:p>
    <w:p w:rsidR="00E53C68" w:rsidRDefault="00E53C68"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required QC checks for both the field sampling</w:t>
      </w:r>
      <w:r w:rsidR="00720370">
        <w:rPr>
          <w:rFonts w:ascii="Times New Roman" w:hAnsi="Times New Roman"/>
          <w:i/>
          <w:iCs/>
        </w:rPr>
        <w:t xml:space="preserve"> methods</w:t>
      </w:r>
      <w:r>
        <w:rPr>
          <w:rFonts w:ascii="Times New Roman" w:hAnsi="Times New Roman"/>
          <w:i/>
          <w:iCs/>
        </w:rPr>
        <w:t xml:space="preserve"> (discussed in Section 2.2) and measurements/analyses (discussed in Section 2.4).  State the frequency for each type of QC check, </w:t>
      </w:r>
      <w:r w:rsidR="005D1284">
        <w:rPr>
          <w:rFonts w:ascii="Times New Roman" w:hAnsi="Times New Roman"/>
          <w:i/>
          <w:iCs/>
        </w:rPr>
        <w:t xml:space="preserve">the </w:t>
      </w:r>
      <w:r>
        <w:rPr>
          <w:rFonts w:ascii="Times New Roman" w:hAnsi="Times New Roman"/>
          <w:i/>
          <w:iCs/>
        </w:rPr>
        <w:t xml:space="preserve">acceptance criteria </w:t>
      </w:r>
      <w:r w:rsidR="005D1284">
        <w:rPr>
          <w:rFonts w:ascii="Times New Roman" w:hAnsi="Times New Roman"/>
          <w:i/>
          <w:iCs/>
        </w:rPr>
        <w:t xml:space="preserve">for each C check, as well as </w:t>
      </w:r>
      <w:r>
        <w:rPr>
          <w:rFonts w:ascii="Times New Roman" w:hAnsi="Times New Roman"/>
          <w:i/>
          <w:iCs/>
        </w:rPr>
        <w:t xml:space="preserve">the associated corrective action </w:t>
      </w:r>
      <w:r w:rsidR="005D1284">
        <w:rPr>
          <w:rFonts w:ascii="Times New Roman" w:hAnsi="Times New Roman"/>
          <w:i/>
          <w:iCs/>
        </w:rPr>
        <w:t xml:space="preserve">if the acceptance criteria </w:t>
      </w:r>
      <w:r>
        <w:rPr>
          <w:rFonts w:ascii="Times New Roman" w:hAnsi="Times New Roman"/>
          <w:i/>
          <w:iCs/>
        </w:rPr>
        <w:t xml:space="preserve">are </w:t>
      </w:r>
      <w:r w:rsidR="005D1284">
        <w:rPr>
          <w:rFonts w:ascii="Times New Roman" w:hAnsi="Times New Roman"/>
          <w:i/>
          <w:iCs/>
        </w:rPr>
        <w:t>not met</w:t>
      </w:r>
      <w:r>
        <w:rPr>
          <w:rFonts w:ascii="Times New Roman" w:hAnsi="Times New Roman"/>
          <w:i/>
          <w:iCs/>
        </w:rPr>
        <w:t>.  See Table</w:t>
      </w:r>
      <w:r w:rsidR="00740FCA">
        <w:rPr>
          <w:rFonts w:ascii="Times New Roman" w:hAnsi="Times New Roman"/>
          <w:i/>
          <w:iCs/>
        </w:rPr>
        <w:t xml:space="preserve">s 2-4 and 2-5 as recommended options </w:t>
      </w:r>
      <w:r>
        <w:rPr>
          <w:rFonts w:ascii="Times New Roman" w:hAnsi="Times New Roman"/>
          <w:i/>
          <w:iCs/>
        </w:rPr>
        <w:t>to consider for summarizing much of the information needed</w:t>
      </w:r>
      <w:r w:rsidR="005E7796">
        <w:rPr>
          <w:rFonts w:ascii="Times New Roman" w:hAnsi="Times New Roman"/>
          <w:i/>
          <w:iCs/>
        </w:rPr>
        <w:t xml:space="preserve"> for analyses and field measurements, respectively</w:t>
      </w:r>
      <w:r w:rsidR="000B7284">
        <w:rPr>
          <w:rFonts w:ascii="Times New Roman" w:hAnsi="Times New Roman"/>
          <w:i/>
          <w:iCs/>
        </w:rPr>
        <w:t>.</w:t>
      </w:r>
    </w:p>
    <w:p w:rsidR="00E53C68" w:rsidRDefault="00E53C68"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If information is available in standard operation procedures (SOPs) and/or laboratory QA Manuals, include these in the appendices.  If these documents provide options, ensure that the option(s) selected for the current project is identified in the QAPP text and is clearly understood by all necessary project and laboratory personnel.  AND, be sure the information pertinent to the QC checks are summarized in the QAPP.)  </w:t>
      </w:r>
    </w:p>
    <w:p w:rsidR="00E53C68" w:rsidRDefault="00E53C68">
      <w:pPr>
        <w:keepLines/>
        <w:widowControl/>
        <w:tabs>
          <w:tab w:val="left" w:pos="-1440"/>
        </w:tabs>
        <w:rPr>
          <w:rFonts w:ascii="Times New Roman" w:hAnsi="Times New Roman"/>
        </w:rPr>
      </w:pPr>
    </w:p>
    <w:p w:rsidR="00AA366B" w:rsidRDefault="00720370" w:rsidP="00720370">
      <w:pPr>
        <w:widowControl/>
        <w:tabs>
          <w:tab w:val="left" w:pos="-1440"/>
        </w:tabs>
        <w:rPr>
          <w:rFonts w:ascii="Times New Roman" w:hAnsi="Times New Roman"/>
        </w:rPr>
      </w:pPr>
      <w:r>
        <w:rPr>
          <w:rFonts w:ascii="Times New Roman" w:hAnsi="Times New Roman"/>
        </w:rPr>
        <w:t xml:space="preserve">See Table 2-4. Quality Control </w:t>
      </w:r>
      <w:r w:rsidR="0095433B">
        <w:rPr>
          <w:rFonts w:ascii="Times New Roman" w:hAnsi="Times New Roman"/>
        </w:rPr>
        <w:t xml:space="preserve">Requirements </w:t>
      </w:r>
      <w:r w:rsidR="00AA366B">
        <w:rPr>
          <w:rFonts w:ascii="Times New Roman" w:hAnsi="Times New Roman"/>
        </w:rPr>
        <w:t>for Analyses</w:t>
      </w:r>
    </w:p>
    <w:p w:rsidR="00720370" w:rsidRDefault="00AA366B" w:rsidP="00720370">
      <w:pPr>
        <w:widowControl/>
        <w:numPr>
          <w:ins w:id="30" w:author=" " w:date="2005-03-29T09:10:00Z"/>
        </w:numPr>
        <w:tabs>
          <w:tab w:val="left" w:pos="-1440"/>
        </w:tabs>
        <w:rPr>
          <w:rFonts w:ascii="Times New Roman" w:hAnsi="Times New Roman"/>
          <w:b/>
          <w:bCs/>
        </w:rPr>
      </w:pPr>
      <w:r>
        <w:rPr>
          <w:rFonts w:ascii="Times New Roman" w:hAnsi="Times New Roman"/>
        </w:rPr>
        <w:t xml:space="preserve">See Table 2-5. Quality Control </w:t>
      </w:r>
      <w:r w:rsidR="0095433B">
        <w:rPr>
          <w:rFonts w:ascii="Times New Roman" w:hAnsi="Times New Roman"/>
        </w:rPr>
        <w:t xml:space="preserve">Requirements </w:t>
      </w:r>
      <w:r>
        <w:rPr>
          <w:rFonts w:ascii="Times New Roman" w:hAnsi="Times New Roman"/>
        </w:rPr>
        <w:t>for Field Measurements</w:t>
      </w:r>
      <w:r w:rsidR="00720370">
        <w:rPr>
          <w:rFonts w:ascii="Times New Roman" w:hAnsi="Times New Roman"/>
          <w:b/>
          <w:bCs/>
        </w:rPr>
        <w:t xml:space="preserve"> </w:t>
      </w:r>
    </w:p>
    <w:p w:rsidR="00720370" w:rsidRDefault="00720370" w:rsidP="00720370">
      <w:pPr>
        <w:widowControl/>
        <w:tabs>
          <w:tab w:val="left" w:pos="-1440"/>
        </w:tabs>
        <w:rPr>
          <w:rFonts w:ascii="Times New Roman" w:hAnsi="Times New Roman"/>
        </w:rPr>
      </w:pPr>
    </w:p>
    <w:p w:rsidR="00E53C68" w:rsidRDefault="00E53C68" w:rsidP="008F55E5">
      <w:pPr>
        <w:pStyle w:val="Heading3"/>
      </w:pPr>
      <w:bookmarkStart w:id="31" w:name="_Toc122940356"/>
      <w:r>
        <w:t>2.5.1 Field Sampling Quality Control</w:t>
      </w:r>
      <w:bookmarkEnd w:id="31"/>
    </w:p>
    <w:p w:rsidR="00E53C68" w:rsidRDefault="00E53C68">
      <w:pPr>
        <w:widowControl/>
        <w:tabs>
          <w:tab w:val="left" w:pos="-1440"/>
        </w:tabs>
        <w:rPr>
          <w:rFonts w:ascii="Times New Roman" w:hAnsi="Times New Roman"/>
        </w:rPr>
      </w:pPr>
    </w:p>
    <w:p w:rsidR="00AA0680" w:rsidRDefault="00AA0680">
      <w:pPr>
        <w:widowControl/>
        <w:tabs>
          <w:tab w:val="left" w:pos="-1440"/>
        </w:tabs>
        <w:rPr>
          <w:rFonts w:ascii="Times New Roman" w:hAnsi="Times New Roman"/>
          <w:b/>
          <w:bCs/>
        </w:rPr>
      </w:pPr>
    </w:p>
    <w:p w:rsidR="00E53C68" w:rsidRDefault="00E53C68" w:rsidP="008F55E5">
      <w:pPr>
        <w:pStyle w:val="Heading3"/>
      </w:pPr>
      <w:bookmarkStart w:id="32" w:name="_Toc122940357"/>
      <w:r>
        <w:t>2.5.2 Field Measurement/Analysis Quality Control</w:t>
      </w:r>
      <w:bookmarkEnd w:id="32"/>
    </w:p>
    <w:p w:rsidR="00E53C68" w:rsidRDefault="00E53C68" w:rsidP="00F10131">
      <w:pPr>
        <w:widowControl/>
        <w:tabs>
          <w:tab w:val="left" w:pos="-1440"/>
        </w:tabs>
        <w:ind w:left="720"/>
        <w:rPr>
          <w:rFonts w:ascii="Times New Roman" w:hAnsi="Times New Roman"/>
        </w:rPr>
      </w:pPr>
      <w:r>
        <w:rPr>
          <w:rFonts w:ascii="Times New Roman" w:hAnsi="Times New Roman"/>
        </w:rPr>
        <w:t xml:space="preserve">2.5.2.1 </w:t>
      </w:r>
      <w:r>
        <w:rPr>
          <w:rFonts w:ascii="Times New Roman" w:hAnsi="Times New Roman"/>
          <w:u w:val="single"/>
        </w:rPr>
        <w:t>Field Measurement QC</w:t>
      </w:r>
    </w:p>
    <w:p w:rsidR="003239D5" w:rsidRDefault="003239D5" w:rsidP="00F10131">
      <w:pPr>
        <w:widowControl/>
        <w:tabs>
          <w:tab w:val="left" w:pos="-1440"/>
        </w:tabs>
        <w:ind w:left="720"/>
        <w:rPr>
          <w:rFonts w:ascii="Times New Roman" w:hAnsi="Times New Roman"/>
        </w:rPr>
      </w:pPr>
    </w:p>
    <w:p w:rsidR="00AA0680" w:rsidRDefault="00AA0680" w:rsidP="00F10131">
      <w:pPr>
        <w:widowControl/>
        <w:tabs>
          <w:tab w:val="left" w:pos="-1440"/>
        </w:tabs>
        <w:ind w:left="720"/>
        <w:rPr>
          <w:rFonts w:ascii="Times New Roman" w:hAnsi="Times New Roman"/>
        </w:rPr>
      </w:pPr>
    </w:p>
    <w:p w:rsidR="00E53C68" w:rsidRDefault="00E53C68" w:rsidP="00F10131">
      <w:pPr>
        <w:widowControl/>
        <w:tabs>
          <w:tab w:val="left" w:pos="-1440"/>
        </w:tabs>
        <w:ind w:left="720"/>
        <w:rPr>
          <w:rFonts w:ascii="Times New Roman" w:hAnsi="Times New Roman"/>
        </w:rPr>
      </w:pPr>
      <w:r>
        <w:rPr>
          <w:rFonts w:ascii="Times New Roman" w:hAnsi="Times New Roman"/>
        </w:rPr>
        <w:t xml:space="preserve">2.5.2.2 </w:t>
      </w:r>
      <w:r>
        <w:rPr>
          <w:rFonts w:ascii="Times New Roman" w:hAnsi="Times New Roman"/>
          <w:u w:val="single"/>
        </w:rPr>
        <w:t>Field Analysis QC (Screening and Definitive)</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p>
    <w:p w:rsidR="00AA0680" w:rsidRDefault="00AA0680">
      <w:pPr>
        <w:widowControl/>
        <w:tabs>
          <w:tab w:val="left" w:pos="-1440"/>
        </w:tabs>
        <w:rPr>
          <w:rFonts w:ascii="Times New Roman" w:hAnsi="Times New Roman"/>
        </w:rPr>
        <w:sectPr w:rsidR="00AA0680">
          <w:type w:val="continuous"/>
          <w:pgSz w:w="12240" w:h="15840"/>
          <w:pgMar w:top="1080" w:right="1080" w:bottom="1080" w:left="1080" w:header="1080" w:footer="1080" w:gutter="0"/>
          <w:cols w:space="720"/>
          <w:noEndnote/>
        </w:sectPr>
      </w:pPr>
    </w:p>
    <w:p w:rsidR="00E53C68" w:rsidRDefault="00E53C68" w:rsidP="008F55E5">
      <w:pPr>
        <w:pStyle w:val="Heading3"/>
      </w:pPr>
      <w:bookmarkStart w:id="33" w:name="_Toc122940358"/>
      <w:r>
        <w:t>2.5.3 Laboratory Analysis Quality Control</w:t>
      </w:r>
      <w:bookmarkEnd w:id="33"/>
      <w:r>
        <w:t xml:space="preserve"> </w:t>
      </w:r>
    </w:p>
    <w:p w:rsidR="00720370" w:rsidRDefault="00720370">
      <w:pPr>
        <w:widowControl/>
        <w:tabs>
          <w:tab w:val="left" w:pos="-1440"/>
        </w:tabs>
        <w:rPr>
          <w:rFonts w:ascii="Times New Roman" w:hAnsi="Times New Roman"/>
          <w:b/>
          <w:bCs/>
        </w:rPr>
      </w:pPr>
    </w:p>
    <w:p w:rsidR="00AA0680" w:rsidRDefault="00AA0680">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34" w:name="_Toc122940359"/>
      <w:r w:rsidRPr="008F55E5">
        <w:rPr>
          <w:rStyle w:val="Heading2Char"/>
          <w:rFonts w:ascii="Times New Roman" w:hAnsi="Times New Roman"/>
        </w:rPr>
        <w:t>2.6 Instrument/Equipment Testing, Inspection, and Maintenance</w:t>
      </w:r>
      <w:bookmarkEnd w:id="34"/>
      <w:r>
        <w:rPr>
          <w:rFonts w:ascii="Times New Roman" w:hAnsi="Times New Roman"/>
        </w:rPr>
        <w:t xml:space="preserve"> (EPA QA/R-5 B6)</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Identify all tools, gauges, test equipment, instruments, etc. (for both field and laboratory) that need periodic maintenance, testing, or inspection.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inspections and acceptance testing of environmental sampling and measurement systems and their components will be performed and documented.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Describe or reference how periodic preventive and corrective maintenance of measurement or test equipment will be performed.  Identify the equipment and/or systems requiring periodic maintenance.  </w:t>
      </w:r>
    </w:p>
    <w:p w:rsidR="00E53C68" w:rsidRDefault="00E53C68" w:rsidP="003239D5">
      <w:pPr>
        <w:widowControl/>
        <w:tabs>
          <w:tab w:val="left" w:pos="-1440"/>
        </w:tabs>
        <w:ind w:left="360"/>
        <w:rPr>
          <w:rFonts w:ascii="Times New Roman" w:hAnsi="Times New Roman"/>
        </w:rPr>
      </w:pP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See Table </w:t>
      </w:r>
      <w:r w:rsidR="000B7284">
        <w:rPr>
          <w:rFonts w:ascii="Times New Roman" w:hAnsi="Times New Roman"/>
          <w:i/>
          <w:iCs/>
        </w:rPr>
        <w:t>2-6</w:t>
      </w:r>
      <w:r>
        <w:rPr>
          <w:rFonts w:ascii="Times New Roman" w:hAnsi="Times New Roman"/>
          <w:i/>
          <w:iCs/>
        </w:rPr>
        <w:t xml:space="preserve"> as a recommended option to consider for summarizing much of the information needed. </w:t>
      </w:r>
    </w:p>
    <w:p w:rsidR="00E53C68" w:rsidRDefault="00E53C68" w:rsidP="003239D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720370" w:rsidP="003239D5">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w:t>
      </w:r>
      <w:r w:rsidR="00E53C68">
        <w:rPr>
          <w:rFonts w:ascii="Times New Roman" w:hAnsi="Times New Roman"/>
          <w:i/>
          <w:iCs/>
        </w:rPr>
        <w:t>If information is available in standard operation procedures (SOPs), field equipment/instrument manuals, and/or laboratory QA Manuals, include these in the appendices.  If these documents provide options, ensure that the option(s) selected for the current project is identified in the QAPP text and is clearly understood by all necessary project and laboratory personnel.</w:t>
      </w:r>
      <w:r>
        <w:rPr>
          <w:rFonts w:ascii="Times New Roman" w:hAnsi="Times New Roman"/>
          <w:i/>
          <w:iCs/>
        </w:rPr>
        <w:t>)</w:t>
      </w:r>
      <w:r w:rsidR="00E53C68">
        <w:rPr>
          <w:rFonts w:ascii="Times New Roman" w:hAnsi="Times New Roman"/>
          <w:i/>
          <w:iCs/>
        </w:rPr>
        <w:t xml:space="preserve"> </w:t>
      </w:r>
    </w:p>
    <w:p w:rsidR="00E53C68" w:rsidRDefault="00E53C68">
      <w:pPr>
        <w:keepLines/>
        <w:widowControl/>
        <w:tabs>
          <w:tab w:val="left" w:pos="-1440"/>
        </w:tabs>
        <w:rPr>
          <w:rFonts w:ascii="Times New Roman" w:hAnsi="Times New Roman"/>
        </w:rPr>
      </w:pPr>
    </w:p>
    <w:p w:rsidR="00720370" w:rsidRDefault="00720370" w:rsidP="00720370">
      <w:pPr>
        <w:widowControl/>
        <w:tabs>
          <w:tab w:val="left" w:pos="-1440"/>
        </w:tabs>
        <w:rPr>
          <w:rFonts w:ascii="Times New Roman" w:hAnsi="Times New Roman"/>
        </w:rPr>
      </w:pPr>
      <w:r>
        <w:rPr>
          <w:rFonts w:ascii="Times New Roman" w:hAnsi="Times New Roman"/>
        </w:rPr>
        <w:t xml:space="preserve">See Table </w:t>
      </w:r>
      <w:r w:rsidR="000B7284">
        <w:rPr>
          <w:rFonts w:ascii="Times New Roman" w:hAnsi="Times New Roman"/>
        </w:rPr>
        <w:t>2-6</w:t>
      </w:r>
      <w:r>
        <w:rPr>
          <w:rFonts w:ascii="Times New Roman" w:hAnsi="Times New Roman"/>
        </w:rPr>
        <w:t>. Field Equipment/Instrument Calibration, Maintenance, Testing, and Inspection</w:t>
      </w:r>
    </w:p>
    <w:p w:rsidR="00720370" w:rsidRDefault="00720370">
      <w:pPr>
        <w:keepLines/>
        <w:widowControl/>
        <w:tabs>
          <w:tab w:val="left" w:pos="-1440"/>
        </w:tabs>
        <w:rPr>
          <w:rFonts w:ascii="Times New Roman" w:hAnsi="Times New Roman"/>
        </w:rPr>
      </w:pPr>
    </w:p>
    <w:p w:rsidR="00E53C68" w:rsidRDefault="00E53C68" w:rsidP="008F55E5">
      <w:pPr>
        <w:pStyle w:val="Heading3"/>
      </w:pPr>
      <w:bookmarkStart w:id="35" w:name="_Toc122940360"/>
      <w:r>
        <w:t>2.6.1 Field Measurement Instruments/Equipment</w:t>
      </w:r>
      <w:bookmarkEnd w:id="35"/>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1440"/>
        </w:tabs>
        <w:rPr>
          <w:rFonts w:ascii="Times New Roman" w:hAnsi="Times New Roman"/>
        </w:rPr>
      </w:pPr>
    </w:p>
    <w:p w:rsidR="00E53C68" w:rsidRDefault="00E53C68" w:rsidP="008F55E5">
      <w:pPr>
        <w:pStyle w:val="Heading3"/>
      </w:pPr>
      <w:bookmarkStart w:id="36" w:name="_Toc122940361"/>
      <w:r>
        <w:t>2.6.2 Field Instruments/Equipment (Screening and Definitive)</w:t>
      </w:r>
      <w:bookmarkEnd w:id="36"/>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b/>
          <w:bCs/>
        </w:rPr>
        <w:sectPr w:rsidR="00E53C68">
          <w:type w:val="continuous"/>
          <w:pgSz w:w="12240" w:h="15840"/>
          <w:pgMar w:top="1080" w:right="1080" w:bottom="1080" w:left="1080" w:header="1080" w:footer="1080" w:gutter="0"/>
          <w:cols w:space="720"/>
          <w:noEndnote/>
        </w:sectPr>
      </w:pPr>
    </w:p>
    <w:p w:rsidR="00E53C68" w:rsidRDefault="00E53C68" w:rsidP="008F55E5">
      <w:pPr>
        <w:pStyle w:val="Heading3"/>
      </w:pPr>
      <w:bookmarkStart w:id="37" w:name="_Toc122940362"/>
      <w:r>
        <w:t>2.6.3 Laboratory Analysis Instruments/Equipment (Off-Site)</w:t>
      </w:r>
      <w:bookmarkEnd w:id="37"/>
      <w:r>
        <w:t xml:space="preserve"> </w:t>
      </w:r>
    </w:p>
    <w:p w:rsidR="00E53C68" w:rsidRDefault="00E53C68">
      <w:pPr>
        <w:widowControl/>
        <w:tabs>
          <w:tab w:val="left" w:pos="-720"/>
        </w:tabs>
        <w:ind w:left="720"/>
        <w:rPr>
          <w:rFonts w:ascii="Times New Roman" w:hAnsi="Times New Roman"/>
        </w:rPr>
      </w:pPr>
      <w:r>
        <w:rPr>
          <w:rFonts w:ascii="Times New Roman" w:hAnsi="Times New Roman"/>
        </w:rPr>
        <w:t xml:space="preserve">&lt;&lt; This information may be </w:t>
      </w:r>
      <w:proofErr w:type="gramStart"/>
      <w:r>
        <w:rPr>
          <w:rFonts w:ascii="Times New Roman" w:hAnsi="Times New Roman"/>
        </w:rPr>
        <w:t>include</w:t>
      </w:r>
      <w:proofErr w:type="gramEnd"/>
      <w:r>
        <w:rPr>
          <w:rFonts w:ascii="Times New Roman" w:hAnsi="Times New Roman"/>
        </w:rPr>
        <w:t xml:space="preserve"> in a Laboratory QA Manual or SOP that could be provided in an appendix/attachment and referenced in the text. &gt;&gt; </w:t>
      </w: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38" w:name="_Toc122940363"/>
      <w:r w:rsidRPr="008F55E5">
        <w:rPr>
          <w:rStyle w:val="Heading2Char"/>
          <w:rFonts w:ascii="Times New Roman" w:hAnsi="Times New Roman"/>
        </w:rPr>
        <w:t>2.7 Instrument/Equipment Calibration and Frequency</w:t>
      </w:r>
      <w:bookmarkEnd w:id="38"/>
      <w:r>
        <w:rPr>
          <w:rFonts w:ascii="Times New Roman" w:hAnsi="Times New Roman"/>
        </w:rPr>
        <w:t xml:space="preserve"> (EPA QA/R-5 B7)</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all tools, gauges, test equipment, instruments, etc. (for both field and laboratory) that need to be calibrated.</w:t>
      </w: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calibration of these items will be performed and documented.  </w:t>
      </w:r>
    </w:p>
    <w:p w:rsidR="00E53C68" w:rsidRDefault="00E53C68" w:rsidP="00F1013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See (previous) Table </w:t>
      </w:r>
      <w:r w:rsidR="000B7284">
        <w:rPr>
          <w:rFonts w:ascii="Times New Roman" w:hAnsi="Times New Roman"/>
          <w:i/>
          <w:iCs/>
        </w:rPr>
        <w:t>2-6</w:t>
      </w:r>
      <w:r>
        <w:rPr>
          <w:rFonts w:ascii="Times New Roman" w:hAnsi="Times New Roman"/>
          <w:i/>
          <w:iCs/>
        </w:rPr>
        <w:t xml:space="preserve"> as a recommended option to consider for summarizing much of the information needed for Subsections 2.7.1 and 2.7.2.  If information is included elsewhere in an attachment, you may choose to reference it. </w:t>
      </w:r>
    </w:p>
    <w:p w:rsidR="00E53C68" w:rsidRDefault="00E53C68">
      <w:pPr>
        <w:widowControl/>
        <w:tabs>
          <w:tab w:val="left" w:pos="-1440"/>
        </w:tabs>
        <w:rPr>
          <w:rFonts w:ascii="Times New Roman" w:hAnsi="Times New Roman"/>
        </w:rPr>
      </w:pPr>
    </w:p>
    <w:p w:rsidR="00E53C68" w:rsidRDefault="00720370">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(Note: </w:t>
      </w:r>
      <w:r w:rsidR="00E53C68">
        <w:rPr>
          <w:rFonts w:ascii="Times New Roman" w:hAnsi="Times New Roman"/>
          <w:i/>
          <w:iCs/>
        </w:rPr>
        <w:t>If information is available in standard operation procedures (SOPs), field equipment/instrument manuals, and/or laboratory QA Manuals, include these in the appendices.  If these documents provide options, ensure that the option(s) selected for the current project is identified in the QAPP text and is clearly understood by all necessary project and laboratory personnel.</w:t>
      </w:r>
      <w:r>
        <w:rPr>
          <w:rFonts w:ascii="Times New Roman" w:hAnsi="Times New Roman"/>
          <w:i/>
          <w:iCs/>
        </w:rPr>
        <w:t>)</w:t>
      </w:r>
    </w:p>
    <w:p w:rsidR="00E53C68" w:rsidRDefault="00E53C68">
      <w:pPr>
        <w:widowControl/>
        <w:tabs>
          <w:tab w:val="left" w:pos="-1440"/>
        </w:tabs>
        <w:rPr>
          <w:rFonts w:ascii="Times New Roman" w:hAnsi="Times New Roman"/>
        </w:rPr>
      </w:pPr>
    </w:p>
    <w:p w:rsidR="00E53C68" w:rsidRDefault="00E53C68" w:rsidP="008F55E5">
      <w:pPr>
        <w:pStyle w:val="Heading3"/>
      </w:pPr>
      <w:bookmarkStart w:id="39" w:name="_Toc122940364"/>
      <w:r>
        <w:t>2.7.1 Field Measurement Instruments/Equipment</w:t>
      </w:r>
      <w:bookmarkEnd w:id="39"/>
      <w:r>
        <w:t xml:space="preserve"> </w:t>
      </w:r>
    </w:p>
    <w:p w:rsidR="00E53C68" w:rsidRDefault="00E53C68">
      <w:pPr>
        <w:widowControl/>
        <w:tabs>
          <w:tab w:val="left" w:pos="-720"/>
        </w:tabs>
        <w:ind w:left="720"/>
        <w:rPr>
          <w:rFonts w:ascii="Times New Roman" w:hAnsi="Times New Roman"/>
        </w:rPr>
      </w:pPr>
      <w:r>
        <w:rPr>
          <w:rFonts w:ascii="Times New Roman" w:hAnsi="Times New Roman"/>
        </w:rPr>
        <w:lastRenderedPageBreak/>
        <w:t>&lt;&lt; This information may be included in the instrument/equipment manuals that could be provided in an appendix/attachment and referenced in the text. &gt;&gt;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 xml:space="preserve">See Table </w:t>
      </w:r>
      <w:r w:rsidR="000B7284">
        <w:rPr>
          <w:rFonts w:ascii="Times New Roman" w:hAnsi="Times New Roman"/>
        </w:rPr>
        <w:t>2-6</w:t>
      </w:r>
      <w:r>
        <w:rPr>
          <w:rFonts w:ascii="Times New Roman" w:hAnsi="Times New Roman"/>
        </w:rPr>
        <w:t>. Field Equipment/Instrument Calibration, Maintenance, Testing, and Inspection</w:t>
      </w:r>
    </w:p>
    <w:p w:rsidR="00E53C68" w:rsidRDefault="00E53C68">
      <w:pPr>
        <w:widowControl/>
        <w:tabs>
          <w:tab w:val="left" w:pos="-1440"/>
        </w:tabs>
        <w:rPr>
          <w:rFonts w:ascii="Times New Roman" w:hAnsi="Times New Roman"/>
        </w:rPr>
      </w:pPr>
    </w:p>
    <w:p w:rsidR="00E53C68" w:rsidRDefault="00E53C68" w:rsidP="008F55E5">
      <w:pPr>
        <w:pStyle w:val="Heading3"/>
      </w:pPr>
      <w:bookmarkStart w:id="40" w:name="_Toc122940365"/>
      <w:r>
        <w:t>2.7.2 Field Instruments/Equipment (Screening and Definitive)</w:t>
      </w:r>
      <w:bookmarkEnd w:id="40"/>
      <w:r>
        <w:t xml:space="preserve"> </w:t>
      </w:r>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that could be provided in an appendix/attachment and referenced in the text. &gt;&gt;</w:t>
      </w:r>
    </w:p>
    <w:p w:rsidR="00E53C68" w:rsidRDefault="00E53C68">
      <w:pPr>
        <w:widowControl/>
        <w:tabs>
          <w:tab w:val="left" w:pos="-720"/>
        </w:tabs>
        <w:ind w:left="720"/>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 xml:space="preserve">See Table </w:t>
      </w:r>
      <w:r w:rsidR="000B7284">
        <w:rPr>
          <w:rFonts w:ascii="Times New Roman" w:hAnsi="Times New Roman"/>
        </w:rPr>
        <w:t>2-6</w:t>
      </w:r>
      <w:r>
        <w:rPr>
          <w:rFonts w:ascii="Times New Roman" w:hAnsi="Times New Roman"/>
        </w:rPr>
        <w:t>. Field Equipment/Instrument Calibration, Maintenance, Testing, and Inspection</w:t>
      </w:r>
    </w:p>
    <w:p w:rsidR="00E53C68" w:rsidRDefault="00E53C68">
      <w:pPr>
        <w:widowControl/>
        <w:tabs>
          <w:tab w:val="left" w:pos="-1440"/>
        </w:tabs>
        <w:rPr>
          <w:rFonts w:ascii="Times New Roman" w:hAnsi="Times New Roman"/>
        </w:rPr>
      </w:pPr>
    </w:p>
    <w:p w:rsidR="00E53C68" w:rsidRDefault="00E53C68" w:rsidP="008F55E5">
      <w:pPr>
        <w:pStyle w:val="Heading3"/>
      </w:pPr>
      <w:bookmarkStart w:id="41" w:name="_Toc122940366"/>
      <w:r>
        <w:t>2.7.3 Laboratory Analysis Instruments/Equipment (Off-Site)</w:t>
      </w:r>
      <w:bookmarkEnd w:id="41"/>
      <w:r>
        <w:t xml:space="preserve"> </w:t>
      </w:r>
    </w:p>
    <w:p w:rsidR="00E53C68" w:rsidRDefault="00E53C68">
      <w:pPr>
        <w:widowControl/>
        <w:tabs>
          <w:tab w:val="left" w:pos="-720"/>
        </w:tabs>
        <w:ind w:left="720"/>
        <w:rPr>
          <w:rFonts w:ascii="Times New Roman" w:hAnsi="Times New Roman"/>
        </w:rPr>
      </w:pPr>
      <w:r>
        <w:rPr>
          <w:rFonts w:ascii="Times New Roman" w:hAnsi="Times New Roman"/>
        </w:rPr>
        <w:t xml:space="preserve">&lt;&lt; This information may be </w:t>
      </w:r>
      <w:proofErr w:type="gramStart"/>
      <w:r>
        <w:rPr>
          <w:rFonts w:ascii="Times New Roman" w:hAnsi="Times New Roman"/>
        </w:rPr>
        <w:t>include</w:t>
      </w:r>
      <w:proofErr w:type="gramEnd"/>
      <w:r>
        <w:rPr>
          <w:rFonts w:ascii="Times New Roman" w:hAnsi="Times New Roman"/>
        </w:rPr>
        <w:t xml:space="preserve"> in a Laboratory QA Manual or SOP that could be provided in an appendix/attachment and referenced in the text. &gt;&gt; </w:t>
      </w: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42" w:name="_Toc122940367"/>
      <w:r w:rsidRPr="008F55E5">
        <w:rPr>
          <w:rStyle w:val="Heading2Char"/>
          <w:rFonts w:ascii="Times New Roman" w:hAnsi="Times New Roman"/>
        </w:rPr>
        <w:t>2.8 Inspection/Acceptance Requirements for Supplies and Consumables</w:t>
      </w:r>
      <w:bookmarkEnd w:id="42"/>
      <w:r>
        <w:rPr>
          <w:rFonts w:ascii="Times New Roman" w:hAnsi="Times New Roman"/>
        </w:rPr>
        <w:t xml:space="preserve"> (EPA QA/R-5 B8)</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List the critical supplies and consumables.  (Note: </w:t>
      </w:r>
      <w:r>
        <w:rPr>
          <w:rFonts w:ascii="Times New Roman" w:hAnsi="Times New Roman"/>
          <w:i/>
          <w:iCs/>
        </w:rPr>
        <w:sym w:font="WP TypographicSymbols" w:char="0041"/>
      </w:r>
      <w:r>
        <w:rPr>
          <w:rFonts w:ascii="Times New Roman" w:hAnsi="Times New Roman"/>
          <w:i/>
          <w:iCs/>
        </w:rPr>
        <w:t>Critical</w:t>
      </w:r>
      <w:r>
        <w:rPr>
          <w:rFonts w:ascii="Times New Roman" w:hAnsi="Times New Roman"/>
          <w:i/>
          <w:iCs/>
        </w:rPr>
        <w:sym w:font="WP TypographicSymbols" w:char="0040"/>
      </w:r>
      <w:r>
        <w:rPr>
          <w:rFonts w:ascii="Times New Roman" w:hAnsi="Times New Roman"/>
          <w:i/>
          <w:iCs/>
        </w:rPr>
        <w:t xml:space="preserve"> refers to those items that may directly or indirectly affect the quality of the results, typically through contact.)</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and by whom </w:t>
      </w:r>
      <w:proofErr w:type="gramStart"/>
      <w:r>
        <w:rPr>
          <w:rFonts w:ascii="Times New Roman" w:hAnsi="Times New Roman"/>
          <w:i/>
          <w:iCs/>
        </w:rPr>
        <w:t>supplies</w:t>
      </w:r>
      <w:proofErr w:type="gramEnd"/>
      <w:r>
        <w:rPr>
          <w:rFonts w:ascii="Times New Roman" w:hAnsi="Times New Roman"/>
          <w:i/>
          <w:iCs/>
        </w:rPr>
        <w:t xml:space="preserve"> and consumables will be inspected and accepted for use for the project, and state the associated acceptance criteria for each.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rsidP="00376784">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(Note: If information is available in standard operation procedures (SOPs), field equipment/instrument manuals, and/or laboratory QA Manuals, include these in the appendices.  If these documents provide options, ensure that the option(s) selected for the current project is identified in the QAPP text and is clearly understood by all necessary project and laboratory personnel.)</w:t>
      </w:r>
    </w:p>
    <w:p w:rsidR="003239D5" w:rsidRDefault="003239D5">
      <w:pPr>
        <w:widowControl/>
        <w:tabs>
          <w:tab w:val="left" w:pos="-1440"/>
        </w:tabs>
        <w:rPr>
          <w:rFonts w:ascii="Times New Roman" w:hAnsi="Times New Roman"/>
        </w:rPr>
      </w:pPr>
    </w:p>
    <w:p w:rsidR="00E53C68" w:rsidRPr="003239D5" w:rsidRDefault="00E53C68" w:rsidP="008F55E5">
      <w:pPr>
        <w:pStyle w:val="Heading2"/>
      </w:pPr>
      <w:bookmarkStart w:id="43" w:name="_Toc122940368"/>
      <w:r w:rsidRPr="003239D5">
        <w:t>2.8.1 Field Sampling Supplies and Consumables</w:t>
      </w:r>
      <w:bookmarkEnd w:id="43"/>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SOPs that could be provided in an appendix/attachment and referenced in the text. &gt;&gt;</w:t>
      </w:r>
    </w:p>
    <w:p w:rsidR="00E53C68" w:rsidRDefault="00E53C68">
      <w:pPr>
        <w:widowControl/>
        <w:tabs>
          <w:tab w:val="left" w:pos="-1440"/>
        </w:tabs>
        <w:rPr>
          <w:rFonts w:ascii="Times New Roman" w:hAnsi="Times New Roman"/>
        </w:rPr>
      </w:pPr>
    </w:p>
    <w:p w:rsidR="00E53C68" w:rsidRPr="003239D5" w:rsidRDefault="00E53C68" w:rsidP="008F55E5">
      <w:pPr>
        <w:pStyle w:val="Heading3"/>
      </w:pPr>
      <w:bookmarkStart w:id="44" w:name="_Toc122940369"/>
      <w:r w:rsidRPr="003239D5">
        <w:t>2.8.2 Field Measurement/Analyses (Screening and Definitive) Supplies and Consumables</w:t>
      </w:r>
      <w:bookmarkEnd w:id="44"/>
    </w:p>
    <w:p w:rsidR="00E53C68" w:rsidRDefault="00E53C68">
      <w:pPr>
        <w:widowControl/>
        <w:tabs>
          <w:tab w:val="left" w:pos="-720"/>
        </w:tabs>
        <w:ind w:left="720"/>
        <w:rPr>
          <w:rFonts w:ascii="Times New Roman" w:hAnsi="Times New Roman"/>
        </w:rPr>
      </w:pPr>
      <w:r>
        <w:rPr>
          <w:rFonts w:ascii="Times New Roman" w:hAnsi="Times New Roman"/>
        </w:rPr>
        <w:t>&lt;&lt; This information may be included in the instrument/equipment manuals or SOPs that could be provided in an appendix/attachment and referenced in the text. &gt;&gt;</w:t>
      </w:r>
    </w:p>
    <w:p w:rsidR="00E53C68" w:rsidRDefault="00E53C68">
      <w:pPr>
        <w:widowControl/>
        <w:tabs>
          <w:tab w:val="left" w:pos="-1440"/>
        </w:tabs>
        <w:rPr>
          <w:rFonts w:ascii="Times New Roman" w:hAnsi="Times New Roman"/>
        </w:rPr>
      </w:pPr>
    </w:p>
    <w:p w:rsidR="007B6D63" w:rsidRDefault="007B6D63">
      <w:pPr>
        <w:widowControl/>
        <w:tabs>
          <w:tab w:val="left" w:pos="-1440"/>
        </w:tabs>
        <w:rPr>
          <w:rFonts w:ascii="Times New Roman" w:hAnsi="Times New Roman"/>
        </w:rPr>
      </w:pPr>
    </w:p>
    <w:p w:rsidR="00E53C68" w:rsidRPr="003239D5" w:rsidRDefault="00E53C68" w:rsidP="008F55E5">
      <w:pPr>
        <w:pStyle w:val="Heading3"/>
      </w:pPr>
      <w:bookmarkStart w:id="45" w:name="_Toc122940370"/>
      <w:r w:rsidRPr="003239D5">
        <w:t>2.8.3 Laboratory Analyses (Off-Site) Supplies and Consumables</w:t>
      </w:r>
      <w:bookmarkEnd w:id="45"/>
    </w:p>
    <w:p w:rsidR="00E53C68" w:rsidRDefault="00E53C68">
      <w:pPr>
        <w:widowControl/>
        <w:tabs>
          <w:tab w:val="left" w:pos="-720"/>
        </w:tabs>
        <w:ind w:left="720"/>
        <w:rPr>
          <w:rFonts w:ascii="Times New Roman" w:hAnsi="Times New Roman"/>
        </w:rPr>
      </w:pPr>
      <w:r>
        <w:rPr>
          <w:rFonts w:ascii="Times New Roman" w:hAnsi="Times New Roman"/>
        </w:rPr>
        <w:t xml:space="preserve">&lt;&lt; This information may be </w:t>
      </w:r>
      <w:proofErr w:type="gramStart"/>
      <w:r>
        <w:rPr>
          <w:rFonts w:ascii="Times New Roman" w:hAnsi="Times New Roman"/>
        </w:rPr>
        <w:t>include</w:t>
      </w:r>
      <w:proofErr w:type="gramEnd"/>
      <w:r>
        <w:rPr>
          <w:rFonts w:ascii="Times New Roman" w:hAnsi="Times New Roman"/>
        </w:rPr>
        <w:t xml:space="preserve"> in a Laboratory QA Manual or SOP that could be provided in an appendix/attachment and referenced in the text. &gt;&gt; </w:t>
      </w:r>
    </w:p>
    <w:p w:rsidR="00E53C68" w:rsidRDefault="00E53C68">
      <w:pPr>
        <w:widowControl/>
        <w:tabs>
          <w:tab w:val="left" w:pos="-720"/>
        </w:tabs>
        <w:ind w:left="720"/>
        <w:rPr>
          <w:rFonts w:ascii="Times New Roman" w:hAnsi="Times New Roman"/>
        </w:rPr>
      </w:pPr>
    </w:p>
    <w:p w:rsidR="00E53C68" w:rsidRDefault="00E53C68">
      <w:pPr>
        <w:widowControl/>
        <w:tabs>
          <w:tab w:val="left" w:pos="-1440"/>
        </w:tabs>
        <w:rPr>
          <w:rFonts w:ascii="Times New Roman" w:hAnsi="Times New Roman"/>
        </w:rPr>
      </w:pPr>
      <w:bookmarkStart w:id="46" w:name="_Toc122940371"/>
      <w:r w:rsidRPr="008F55E5">
        <w:rPr>
          <w:rStyle w:val="Heading2Char"/>
          <w:rFonts w:ascii="Times New Roman" w:hAnsi="Times New Roman"/>
        </w:rPr>
        <w:t>2.9 Data Acquisition Requirements (Non-Direct Measurements)</w:t>
      </w:r>
      <w:bookmarkEnd w:id="46"/>
      <w:r>
        <w:rPr>
          <w:rFonts w:ascii="Times New Roman" w:hAnsi="Times New Roman"/>
        </w:rPr>
        <w:t xml:space="preserve"> (EPA QA/R-5 B9)</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Identify any types of data needed (for project implementation or decision making) that are obtained from non-direct measurement sources such as </w:t>
      </w:r>
      <w:r w:rsidR="007B6D63">
        <w:rPr>
          <w:rFonts w:ascii="Times New Roman" w:hAnsi="Times New Roman"/>
          <w:i/>
          <w:iCs/>
        </w:rPr>
        <w:t xml:space="preserve">existing data from another project, photographs and maps, </w:t>
      </w:r>
      <w:r>
        <w:rPr>
          <w:rFonts w:ascii="Times New Roman" w:hAnsi="Times New Roman"/>
          <w:i/>
          <w:iCs/>
        </w:rPr>
        <w:t>literature files, and historical databases.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the purpose for the original collection of the data, and indicate its relevance to this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sectPr w:rsidR="00E53C68">
          <w:type w:val="continuous"/>
          <w:pgSz w:w="12240" w:h="15840"/>
          <w:pgMar w:top="1080" w:right="1080" w:bottom="1080" w:left="1080" w:header="1080" w:footer="1080" w:gutter="0"/>
          <w:cols w:space="720"/>
          <w:noEndnote/>
        </w:sectPr>
      </w:pPr>
    </w:p>
    <w:p w:rsidR="00E53C68" w:rsidRDefault="00E53C68">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project.</w:t>
      </w:r>
    </w:p>
    <w:p w:rsidR="00E53C68" w:rsidRDefault="00E53C68">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keepNext/>
        <w:keepLines/>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 xml:space="preserve">Discuss how you intend to use the data.  Describe how you will determine if the data is of acceptable quality for the current project and/or if there are any limitations on </w:t>
      </w:r>
      <w:r w:rsidR="00BD4BF1">
        <w:rPr>
          <w:rFonts w:ascii="Times New Roman" w:hAnsi="Times New Roman"/>
          <w:i/>
          <w:iCs/>
        </w:rPr>
        <w:t xml:space="preserve">its </w:t>
      </w:r>
      <w:r>
        <w:rPr>
          <w:rFonts w:ascii="Times New Roman" w:hAnsi="Times New Roman"/>
          <w:i/>
          <w:iCs/>
        </w:rPr>
        <w:t xml:space="preserve">use. </w:t>
      </w:r>
    </w:p>
    <w:p w:rsidR="0073337C" w:rsidRDefault="0073337C">
      <w:pPr>
        <w:widowControl/>
        <w:tabs>
          <w:tab w:val="left" w:pos="-1440"/>
        </w:tabs>
        <w:rPr>
          <w:rFonts w:ascii="Times New Roman" w:hAnsi="Times New Roman"/>
          <w:b/>
          <w:bCs/>
        </w:rPr>
      </w:pPr>
    </w:p>
    <w:p w:rsidR="0095433B" w:rsidRDefault="0095433B">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47" w:name="_Toc122940372"/>
      <w:r w:rsidRPr="008F55E5">
        <w:rPr>
          <w:rStyle w:val="Heading2Char"/>
          <w:rFonts w:ascii="Times New Roman" w:hAnsi="Times New Roman"/>
        </w:rPr>
        <w:t>2.10 Data Management</w:t>
      </w:r>
      <w:bookmarkEnd w:id="47"/>
      <w:r>
        <w:rPr>
          <w:rFonts w:ascii="Times New Roman" w:hAnsi="Times New Roman"/>
        </w:rPr>
        <w:t xml:space="preserve"> (EPA QA/R-5 B10)</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the data will be managed, tracing the path of data generation in the field or laboratory to final use or storage.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or reference the standard record-keeping </w:t>
      </w:r>
      <w:proofErr w:type="gramStart"/>
      <w:r>
        <w:rPr>
          <w:rFonts w:ascii="Times New Roman" w:hAnsi="Times New Roman"/>
          <w:i/>
          <w:iCs/>
        </w:rPr>
        <w:t>procedures, and</w:t>
      </w:r>
      <w:proofErr w:type="gramEnd"/>
      <w:r>
        <w:rPr>
          <w:rFonts w:ascii="Times New Roman" w:hAnsi="Times New Roman"/>
          <w:i/>
          <w:iCs/>
        </w:rPr>
        <w:t xml:space="preserve"> discuss the approach to be used for data storage and retrieval o</w:t>
      </w:r>
      <w:r w:rsidR="0073337C">
        <w:rPr>
          <w:rFonts w:ascii="Times New Roman" w:hAnsi="Times New Roman"/>
          <w:i/>
          <w:iCs/>
        </w:rPr>
        <w:t>f</w:t>
      </w:r>
      <w:r>
        <w:rPr>
          <w:rFonts w:ascii="Times New Roman" w:hAnsi="Times New Roman"/>
          <w:i/>
          <w:iCs/>
        </w:rPr>
        <w:t xml:space="preserve"> electronic media.</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Discuss the plan for detecting and correcting errors, as well as for preventing loss of data during reduction, reporting, and entry to forms, reports, and databases.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and describe all data handling equipment and procedures to process, compile, and analyze the data, including any required computer hardware and software.  Address any specific performance requirements and describe the procedures that will be followed to demonstrate acceptability of the hardware/software configuration required.</w:t>
      </w:r>
    </w:p>
    <w:p w:rsidR="00BD4BF1" w:rsidRDefault="00BD4BF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BD4BF1" w:rsidRDefault="00BD4BF1">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Identify who is responsible for each data management task.</w:t>
      </w:r>
    </w:p>
    <w:p w:rsidR="003239D5" w:rsidRDefault="003239D5">
      <w:pPr>
        <w:widowControl/>
        <w:tabs>
          <w:tab w:val="left" w:pos="-1440"/>
        </w:tabs>
        <w:rPr>
          <w:rFonts w:ascii="Times New Roman" w:hAnsi="Times New Roman"/>
        </w:rPr>
      </w:pPr>
    </w:p>
    <w:p w:rsidR="00E53C68" w:rsidRDefault="00E53C68" w:rsidP="008F55E5">
      <w:pPr>
        <w:pStyle w:val="Heading1"/>
      </w:pPr>
      <w:bookmarkStart w:id="48" w:name="_Toc122940373"/>
      <w:r>
        <w:t>3.0 ASSESSMENT AND OVERSIGHT</w:t>
      </w:r>
      <w:bookmarkEnd w:id="48"/>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49" w:name="_Toc122940374"/>
      <w:r w:rsidRPr="008F55E5">
        <w:rPr>
          <w:rStyle w:val="Heading2Char"/>
          <w:rFonts w:ascii="Times New Roman" w:hAnsi="Times New Roman"/>
        </w:rPr>
        <w:t>3.1 Assessments/Oversight and Response Actions</w:t>
      </w:r>
      <w:bookmarkEnd w:id="49"/>
      <w:r>
        <w:rPr>
          <w:rFonts w:ascii="Times New Roman" w:hAnsi="Times New Roman"/>
        </w:rPr>
        <w:t xml:space="preserve"> (EPA QA/R-5 C1)</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assessments to be performed </w:t>
      </w:r>
      <w:r>
        <w:rPr>
          <w:rFonts w:ascii="Times New Roman" w:hAnsi="Times New Roman"/>
          <w:i/>
          <w:iCs/>
        </w:rPr>
        <w:sym w:font="WP TypographicSymbols" w:char="0041"/>
      </w:r>
      <w:r>
        <w:rPr>
          <w:rFonts w:ascii="Times New Roman" w:hAnsi="Times New Roman"/>
          <w:i/>
          <w:iCs/>
        </w:rPr>
        <w:t>during</w:t>
      </w:r>
      <w:r>
        <w:rPr>
          <w:rFonts w:ascii="Times New Roman" w:hAnsi="Times New Roman"/>
          <w:i/>
          <w:iCs/>
        </w:rPr>
        <w:sym w:font="WP TypographicSymbols" w:char="0040"/>
      </w:r>
      <w:r>
        <w:rPr>
          <w:rFonts w:ascii="Times New Roman" w:hAnsi="Times New Roman"/>
          <w:i/>
          <w:iCs/>
        </w:rPr>
        <w:t xml:space="preserve"> the project to ensure activities are being conducted as planned.  State the </w:t>
      </w:r>
      <w:r w:rsidR="00BD4BF1">
        <w:rPr>
          <w:rFonts w:ascii="Times New Roman" w:hAnsi="Times New Roman"/>
          <w:i/>
          <w:iCs/>
        </w:rPr>
        <w:t xml:space="preserve">frequency and purpose of </w:t>
      </w:r>
      <w:r>
        <w:rPr>
          <w:rFonts w:ascii="Times New Roman" w:hAnsi="Times New Roman"/>
          <w:i/>
          <w:iCs/>
        </w:rPr>
        <w:t xml:space="preserve">each assessment, along with the success/acceptance criteria for each assessment proposed.  List the approximate schedule of </w:t>
      </w:r>
      <w:proofErr w:type="gramStart"/>
      <w:r>
        <w:rPr>
          <w:rFonts w:ascii="Times New Roman" w:hAnsi="Times New Roman"/>
          <w:i/>
          <w:iCs/>
        </w:rPr>
        <w:t>activities, and</w:t>
      </w:r>
      <w:proofErr w:type="gramEnd"/>
      <w:r>
        <w:rPr>
          <w:rFonts w:ascii="Times New Roman" w:hAnsi="Times New Roman"/>
          <w:i/>
          <w:iCs/>
        </w:rPr>
        <w:t xml:space="preserve"> identify potential organizations and participants.  </w:t>
      </w:r>
    </w:p>
    <w:p w:rsidR="00E53C68" w:rsidRDefault="00E53C68">
      <w:pPr>
        <w:widowControl/>
        <w:tabs>
          <w:tab w:val="left" w:pos="-1440"/>
        </w:tabs>
        <w:rPr>
          <w:rFonts w:ascii="Times New Roman" w:hAnsi="Times New Roman"/>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lastRenderedPageBreak/>
        <w:t xml:space="preserve">Define the scope of authority of the assessors, including stop work orders.  Discuss how response actions to non-conforming conditions shall be addressed and by whom.  Define the conditions under which the assessors are authorized to act.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Describe how and to whom the results of the assessments shall be reported.</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Provide examples of any forms or checklists to be used to document assessment and response</w:t>
      </w:r>
      <w:r w:rsidR="00A25F6F">
        <w:rPr>
          <w:rFonts w:ascii="Times New Roman" w:hAnsi="Times New Roman"/>
          <w:i/>
          <w:iCs/>
        </w:rPr>
        <w:t>/</w:t>
      </w:r>
      <w:r>
        <w:rPr>
          <w:rFonts w:ascii="Times New Roman" w:hAnsi="Times New Roman"/>
          <w:i/>
          <w:iCs/>
        </w:rPr>
        <w:t>corrective action activities in an appendix/attachment.</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pPr>
        <w:widowControl/>
        <w:tabs>
          <w:tab w:val="left" w:pos="-1440"/>
        </w:tabs>
        <w:rPr>
          <w:rFonts w:ascii="Times New Roman" w:hAnsi="Times New Roman"/>
        </w:rPr>
      </w:pPr>
      <w:bookmarkStart w:id="50" w:name="_Toc122940375"/>
      <w:r w:rsidRPr="008F55E5">
        <w:rPr>
          <w:rStyle w:val="Heading2Char"/>
          <w:rFonts w:ascii="Times New Roman" w:hAnsi="Times New Roman"/>
        </w:rPr>
        <w:t>3.2 Reports to Management</w:t>
      </w:r>
      <w:bookmarkEnd w:id="50"/>
      <w:r>
        <w:rPr>
          <w:rFonts w:ascii="Times New Roman" w:hAnsi="Times New Roman"/>
        </w:rPr>
        <w:t xml:space="preserve"> (EPA QA/R-5 C2)</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Identify the frequency and distribution of reports issued to inform management of the status of the project, results of performance evaluations and systems assessments, results of data quality evaluations, and any significant quality assurance problems and recommended solutions.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rPr>
      </w:pPr>
      <w:r>
        <w:rPr>
          <w:rFonts w:ascii="Times New Roman" w:hAnsi="Times New Roman"/>
          <w:i/>
          <w:iCs/>
        </w:rPr>
        <w:t>Identify the preparer and the recipients of the reports, and any specific actions management is expected to take as a result of the reports.</w:t>
      </w:r>
    </w:p>
    <w:p w:rsidR="00E53C68" w:rsidRDefault="00E53C68">
      <w:pPr>
        <w:widowControl/>
        <w:tabs>
          <w:tab w:val="left" w:pos="-1440"/>
        </w:tabs>
        <w:rPr>
          <w:rFonts w:ascii="Times New Roman" w:hAnsi="Times New Roman"/>
        </w:rPr>
      </w:pPr>
    </w:p>
    <w:p w:rsidR="00E53C68" w:rsidRDefault="00E53C68" w:rsidP="008F55E5">
      <w:pPr>
        <w:pStyle w:val="Heading1"/>
      </w:pPr>
      <w:bookmarkStart w:id="51" w:name="_Toc122940376"/>
      <w:r>
        <w:t xml:space="preserve">4.0 DATA </w:t>
      </w:r>
      <w:r w:rsidR="002E719B">
        <w:t xml:space="preserve">REVIEW AND </w:t>
      </w:r>
      <w:r>
        <w:t>USABILITY</w:t>
      </w:r>
      <w:bookmarkEnd w:id="51"/>
      <w:r>
        <w:t xml:space="preserve"> </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bookmarkStart w:id="52" w:name="_Toc122940377"/>
      <w:r w:rsidRPr="008F55E5">
        <w:rPr>
          <w:rStyle w:val="Heading2Char"/>
          <w:rFonts w:ascii="Times New Roman" w:hAnsi="Times New Roman"/>
        </w:rPr>
        <w:t>4.1 Data Review, Verification, and Validation Requirements</w:t>
      </w:r>
      <w:bookmarkEnd w:id="52"/>
      <w:r>
        <w:rPr>
          <w:rFonts w:ascii="Times New Roman" w:hAnsi="Times New Roman"/>
        </w:rPr>
        <w:t xml:space="preserve"> (EPA QA/R-5 D1)</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State the </w:t>
      </w:r>
      <w:r>
        <w:rPr>
          <w:rFonts w:ascii="Times New Roman" w:hAnsi="Times New Roman"/>
          <w:i/>
          <w:iCs/>
          <w:u w:val="single"/>
        </w:rPr>
        <w:t>criteria</w:t>
      </w:r>
      <w:r>
        <w:rPr>
          <w:rFonts w:ascii="Times New Roman" w:hAnsi="Times New Roman"/>
          <w:i/>
          <w:iCs/>
        </w:rPr>
        <w:t xml:space="preserve"> used to review and evaluate/validate data.</w:t>
      </w:r>
      <w:r w:rsidR="00A25F6F">
        <w:rPr>
          <w:rFonts w:ascii="Times New Roman" w:hAnsi="Times New Roman"/>
          <w:i/>
          <w:iCs/>
        </w:rPr>
        <w:t xml:space="preserve">    </w:t>
      </w:r>
      <w:r>
        <w:rPr>
          <w:rFonts w:ascii="Times New Roman" w:hAnsi="Times New Roman"/>
          <w:i/>
          <w:iCs/>
        </w:rPr>
        <w:t xml:space="preserve">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440"/>
        </w:tabs>
        <w:rPr>
          <w:rFonts w:ascii="Times New Roman" w:hAnsi="Times New Roman"/>
        </w:rPr>
      </w:pPr>
      <w:bookmarkStart w:id="53" w:name="_Toc122940378"/>
      <w:r w:rsidRPr="008F55E5">
        <w:rPr>
          <w:rStyle w:val="Heading2Char"/>
          <w:rFonts w:ascii="Times New Roman" w:hAnsi="Times New Roman"/>
        </w:rPr>
        <w:t>4.2 Verification and Validation Methods</w:t>
      </w:r>
      <w:bookmarkEnd w:id="53"/>
      <w:r>
        <w:rPr>
          <w:rFonts w:ascii="Times New Roman" w:hAnsi="Times New Roman"/>
        </w:rPr>
        <w:t xml:space="preserve"> (EPA QA/R-5 D2)</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i/>
          <w:iCs/>
        </w:rPr>
      </w:pPr>
      <w:r>
        <w:rPr>
          <w:rFonts w:ascii="Times New Roman" w:hAnsi="Times New Roman"/>
          <w:i/>
          <w:iCs/>
        </w:rPr>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the methods or procedures to be used for </w:t>
      </w:r>
      <w:r w:rsidR="00DF224D">
        <w:rPr>
          <w:rFonts w:ascii="Times New Roman" w:hAnsi="Times New Roman"/>
          <w:i/>
          <w:iCs/>
        </w:rPr>
        <w:t xml:space="preserve">verifying and </w:t>
      </w:r>
      <w:r>
        <w:rPr>
          <w:rFonts w:ascii="Times New Roman" w:hAnsi="Times New Roman"/>
          <w:i/>
          <w:iCs/>
        </w:rPr>
        <w:t>validating data</w:t>
      </w:r>
      <w:r w:rsidR="00DF224D">
        <w:rPr>
          <w:rFonts w:ascii="Times New Roman" w:hAnsi="Times New Roman"/>
          <w:i/>
          <w:iCs/>
        </w:rPr>
        <w:t>, as well as documenting the process.  Describe how accepted, qualified, and rejected data will be identified.  Include data qualifiers if appropriate.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Discuss how issues shall be resolved and identify the authorities for resolving such issues.</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DF224D" w:rsidRDefault="00DF224D" w:rsidP="00DF224D">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Provide examples of any forms or checklists to be used in an appendix/attachment.  (Note: These could be provided in Appendix C-1. Data Evaluation/Documentation Form.)  All associated criteria identified in the documentation should be consistent with and/or supportive of the quality control objectives described in Section 2.5.</w:t>
      </w:r>
    </w:p>
    <w:p w:rsidR="00DF224D" w:rsidRDefault="00DF224D">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90580A" w:rsidRDefault="0090580A">
      <w:pPr>
        <w:widowControl/>
        <w:tabs>
          <w:tab w:val="left" w:pos="-1440"/>
        </w:tabs>
        <w:rPr>
          <w:rFonts w:ascii="Times New Roman" w:hAnsi="Times New Roman"/>
          <w:b/>
          <w:bCs/>
        </w:rPr>
      </w:pPr>
    </w:p>
    <w:p w:rsidR="00E53C68" w:rsidRDefault="00E53C68">
      <w:pPr>
        <w:widowControl/>
        <w:tabs>
          <w:tab w:val="left" w:pos="-1440"/>
        </w:tabs>
        <w:rPr>
          <w:rFonts w:ascii="Times New Roman" w:hAnsi="Times New Roman"/>
        </w:rPr>
      </w:pPr>
      <w:bookmarkStart w:id="54" w:name="_Toc122940379"/>
      <w:r w:rsidRPr="008F55E5">
        <w:rPr>
          <w:rStyle w:val="Heading2Char"/>
          <w:rFonts w:ascii="Times New Roman" w:hAnsi="Times New Roman"/>
        </w:rPr>
        <w:t>4.3 Reconciliation with User Requirements</w:t>
      </w:r>
      <w:bookmarkEnd w:id="54"/>
      <w:r>
        <w:rPr>
          <w:rFonts w:ascii="Times New Roman" w:hAnsi="Times New Roman"/>
        </w:rPr>
        <w:t xml:space="preserve"> (EPA QA/R-5 D3)</w:t>
      </w:r>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i/>
          <w:iCs/>
        </w:rPr>
        <w:lastRenderedPageBreak/>
        <w:t>NOTE:</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the </w:t>
      </w:r>
      <w:r w:rsidR="0090580A">
        <w:rPr>
          <w:rFonts w:ascii="Times New Roman" w:hAnsi="Times New Roman"/>
          <w:i/>
          <w:iCs/>
        </w:rPr>
        <w:t xml:space="preserve">sample </w:t>
      </w:r>
      <w:r>
        <w:rPr>
          <w:rFonts w:ascii="Times New Roman" w:hAnsi="Times New Roman"/>
          <w:i/>
          <w:iCs/>
        </w:rPr>
        <w:t xml:space="preserve">results (which have already been reviewed, verified, and validated/evaluated) obtained from the project will be reconciled with the project objectives and measurement performance criteria/acceptance criteria presented in Section 1.7 and/or 2.5. </w:t>
      </w: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sectPr w:rsidR="00E53C68">
          <w:type w:val="continuous"/>
          <w:pgSz w:w="12240" w:h="15840"/>
          <w:pgMar w:top="1080" w:right="1080" w:bottom="1080" w:left="1080" w:header="1080" w:footer="1080" w:gutter="0"/>
          <w:cols w:space="720"/>
          <w:noEndnote/>
        </w:sectPr>
      </w:pPr>
    </w:p>
    <w:p w:rsidR="00E76E54"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Outline the proposed methods to analyze the data and determine possible anomalies or limitations</w:t>
      </w:r>
      <w:r w:rsidR="00E76E54">
        <w:rPr>
          <w:rFonts w:ascii="Times New Roman" w:hAnsi="Times New Roman"/>
          <w:i/>
          <w:iCs/>
        </w:rPr>
        <w:t xml:space="preserve"> on the use for the intended purpose.</w:t>
      </w:r>
    </w:p>
    <w:p w:rsidR="00C97395" w:rsidRDefault="00C97395">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p>
    <w:p w:rsidR="00E53C68" w:rsidRDefault="00E53C68">
      <w:pPr>
        <w:widowControl/>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rPr>
          <w:rFonts w:ascii="Times New Roman" w:hAnsi="Times New Roman"/>
          <w:i/>
          <w:iCs/>
        </w:rPr>
      </w:pPr>
      <w:r>
        <w:rPr>
          <w:rFonts w:ascii="Times New Roman" w:hAnsi="Times New Roman"/>
          <w:i/>
          <w:iCs/>
        </w:rPr>
        <w:t xml:space="preserve">Describe how data anomalies will be </w:t>
      </w:r>
      <w:proofErr w:type="gramStart"/>
      <w:r>
        <w:rPr>
          <w:rFonts w:ascii="Times New Roman" w:hAnsi="Times New Roman"/>
          <w:i/>
          <w:iCs/>
        </w:rPr>
        <w:t>resolved, and</w:t>
      </w:r>
      <w:proofErr w:type="gramEnd"/>
      <w:r>
        <w:rPr>
          <w:rFonts w:ascii="Times New Roman" w:hAnsi="Times New Roman"/>
          <w:i/>
          <w:iCs/>
        </w:rPr>
        <w:t xml:space="preserve"> discuss how limitations on the use of the data will be reported to decision makers.</w:t>
      </w:r>
    </w:p>
    <w:p w:rsidR="00E53C68" w:rsidRDefault="00E53C68">
      <w:pPr>
        <w:widowControl/>
        <w:tabs>
          <w:tab w:val="left" w:pos="-1440"/>
        </w:tabs>
        <w:rPr>
          <w:rFonts w:ascii="Times New Roman" w:hAnsi="Times New Roman"/>
        </w:rPr>
      </w:pPr>
    </w:p>
    <w:p w:rsidR="00E53C68" w:rsidRDefault="00E53C68" w:rsidP="008F55E5">
      <w:pPr>
        <w:pStyle w:val="Heading1"/>
      </w:pPr>
      <w:bookmarkStart w:id="55" w:name="_Toc122940380"/>
      <w:r>
        <w:t>5.0 REFERENCES</w:t>
      </w:r>
      <w:bookmarkEnd w:id="55"/>
    </w:p>
    <w:p w:rsidR="00E53C68" w:rsidRDefault="00E53C68">
      <w:pPr>
        <w:widowControl/>
        <w:tabs>
          <w:tab w:val="left" w:pos="-1440"/>
        </w:tabs>
        <w:rPr>
          <w:rFonts w:ascii="Times New Roman" w:hAnsi="Times New Roman"/>
        </w:rPr>
      </w:pPr>
    </w:p>
    <w:p w:rsidR="00E53C68" w:rsidRDefault="00E53C68">
      <w:pPr>
        <w:widowControl/>
        <w:tabs>
          <w:tab w:val="left" w:pos="-1440"/>
        </w:tabs>
        <w:rPr>
          <w:rFonts w:ascii="Times New Roman" w:hAnsi="Times New Roman"/>
        </w:rPr>
      </w:pPr>
      <w:r>
        <w:rPr>
          <w:rFonts w:ascii="Times New Roman" w:hAnsi="Times New Roman"/>
        </w:rPr>
        <w:t>1. &lt;&lt; Cited Reference #1 &gt;&gt;</w:t>
      </w:r>
    </w:p>
    <w:p w:rsidR="00E53C68" w:rsidRDefault="00E53C68">
      <w:pPr>
        <w:widowControl/>
        <w:tabs>
          <w:tab w:val="left" w:pos="-1440"/>
        </w:tabs>
        <w:rPr>
          <w:rFonts w:ascii="Times New Roman" w:hAnsi="Times New Roman"/>
        </w:rPr>
      </w:pPr>
      <w:r>
        <w:rPr>
          <w:rFonts w:ascii="Times New Roman" w:hAnsi="Times New Roman"/>
        </w:rPr>
        <w:t>2. &lt;&lt; Cited Reference #2 &gt;&gt;</w:t>
      </w:r>
    </w:p>
    <w:p w:rsidR="00E53C68" w:rsidRDefault="00E53C68">
      <w:pPr>
        <w:widowControl/>
        <w:tabs>
          <w:tab w:val="left" w:pos="-1440"/>
        </w:tabs>
        <w:rPr>
          <w:rFonts w:ascii="Times New Roman" w:hAnsi="Times New Roman"/>
        </w:rPr>
      </w:pPr>
      <w:r>
        <w:rPr>
          <w:rFonts w:ascii="Times New Roman" w:hAnsi="Times New Roman"/>
        </w:rPr>
        <w:t>3. &lt;&lt; Others &gt;&gt;</w:t>
      </w:r>
    </w:p>
    <w:p w:rsidR="00E53C68" w:rsidRDefault="00E53C68">
      <w:pPr>
        <w:widowControl/>
        <w:tabs>
          <w:tab w:val="left" w:pos="-1440"/>
        </w:tabs>
        <w:rPr>
          <w:rFonts w:ascii="Times New Roman" w:hAnsi="Times New Roman"/>
        </w:rPr>
        <w:sectPr w:rsidR="00E53C68">
          <w:type w:val="continuous"/>
          <w:pgSz w:w="12240" w:h="15840"/>
          <w:pgMar w:top="1080" w:right="1080" w:bottom="1080" w:left="1080" w:header="1080" w:footer="1080" w:gutter="0"/>
          <w:cols w:space="720"/>
          <w:noEndnote/>
        </w:sectPr>
      </w:pPr>
    </w:p>
    <w:p w:rsidR="00E53C68" w:rsidRDefault="00E53C68" w:rsidP="008F55E5">
      <w:pPr>
        <w:pStyle w:val="Heading1"/>
      </w:pPr>
      <w:bookmarkStart w:id="56" w:name="_Toc122940381"/>
      <w:r>
        <w:lastRenderedPageBreak/>
        <w:t>FIGURES:</w:t>
      </w:r>
      <w:bookmarkEnd w:id="56"/>
      <w:r>
        <w:t xml:space="preserve"> </w:t>
      </w:r>
    </w:p>
    <w:p w:rsidR="003239D5" w:rsidRDefault="003239D5">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E53C68" w:rsidRDefault="00E53C68" w:rsidP="008F55E5">
      <w:pPr>
        <w:pStyle w:val="Heading2"/>
      </w:pPr>
      <w:bookmarkStart w:id="57" w:name="_Toc122940382"/>
      <w:r>
        <w:t>Figure 1-1. Organization Chart</w:t>
      </w:r>
      <w:bookmarkEnd w:id="57"/>
    </w:p>
    <w:p w:rsidR="00E53C68" w:rsidRDefault="00E53C68">
      <w:pPr>
        <w:widowControl/>
        <w:tabs>
          <w:tab w:val="left" w:pos="-1440"/>
        </w:tabs>
        <w:jc w:val="center"/>
        <w:rPr>
          <w:rFonts w:ascii="Times New Roman" w:hAnsi="Times New Roman"/>
        </w:rPr>
      </w:pPr>
      <w:r>
        <w:rPr>
          <w:rFonts w:ascii="Times New Roman" w:hAnsi="Times New Roman"/>
        </w:rPr>
        <w:t>&lt;&lt; add &gt;&gt;</w:t>
      </w:r>
    </w:p>
    <w:p w:rsidR="0073337C" w:rsidRDefault="003239D5">
      <w:pPr>
        <w:widowControl/>
        <w:tabs>
          <w:tab w:val="left" w:pos="-1440"/>
        </w:tabs>
        <w:jc w:val="center"/>
        <w:rPr>
          <w:rFonts w:ascii="Times New Roman" w:hAnsi="Times New Roman"/>
          <w:b/>
          <w:bCs/>
        </w:rPr>
      </w:pPr>
      <w:r>
        <w:rPr>
          <w:rFonts w:ascii="Times New Roman" w:hAnsi="Times New Roman"/>
          <w:b/>
          <w:bCs/>
        </w:rPr>
        <w:br/>
      </w: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73337C" w:rsidRDefault="0073337C">
      <w:pPr>
        <w:widowControl/>
        <w:tabs>
          <w:tab w:val="left" w:pos="-1440"/>
        </w:tabs>
        <w:jc w:val="center"/>
        <w:rPr>
          <w:rFonts w:ascii="Times New Roman" w:hAnsi="Times New Roman"/>
          <w:b/>
          <w:bCs/>
        </w:rPr>
      </w:pPr>
    </w:p>
    <w:p w:rsidR="00E53C68" w:rsidRDefault="00E53C68" w:rsidP="008F55E5">
      <w:pPr>
        <w:pStyle w:val="Heading2"/>
      </w:pPr>
      <w:bookmarkStart w:id="58" w:name="_Toc122940383"/>
      <w:r>
        <w:t>Figure 2-1. Site Map with Sampling Locations</w:t>
      </w:r>
      <w:bookmarkEnd w:id="58"/>
    </w:p>
    <w:p w:rsidR="00E53C68" w:rsidRDefault="00E53C68">
      <w:pPr>
        <w:widowControl/>
        <w:tabs>
          <w:tab w:val="left" w:pos="-1440"/>
        </w:tabs>
        <w:jc w:val="center"/>
        <w:rPr>
          <w:rFonts w:ascii="Times New Roman" w:hAnsi="Times New Roman"/>
        </w:rPr>
      </w:pPr>
      <w:r>
        <w:rPr>
          <w:rFonts w:ascii="Times New Roman" w:hAnsi="Times New Roman"/>
        </w:rPr>
        <w:t>&lt;&lt; add &gt;&gt;</w:t>
      </w:r>
    </w:p>
    <w:p w:rsidR="00E53C68" w:rsidRDefault="00E53C68">
      <w:pPr>
        <w:widowControl/>
        <w:tabs>
          <w:tab w:val="left" w:pos="-1440"/>
        </w:tabs>
        <w:rPr>
          <w:rFonts w:ascii="Times New Roman" w:hAnsi="Times New Roman"/>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73337C" w:rsidRDefault="0073337C">
      <w:pPr>
        <w:widowControl/>
        <w:tabs>
          <w:tab w:val="left" w:pos="-1440"/>
        </w:tabs>
        <w:rPr>
          <w:rFonts w:ascii="Times New Roman" w:hAnsi="Times New Roman"/>
          <w:b/>
          <w:bCs/>
        </w:rPr>
      </w:pPr>
    </w:p>
    <w:p w:rsidR="00E53C68" w:rsidRDefault="00E53C68" w:rsidP="008F55E5">
      <w:pPr>
        <w:pStyle w:val="Heading1"/>
      </w:pPr>
      <w:bookmarkStart w:id="59" w:name="_Toc122940384"/>
      <w:r>
        <w:t>TABLES:</w:t>
      </w:r>
      <w:bookmarkEnd w:id="59"/>
    </w:p>
    <w:p w:rsidR="0073337C" w:rsidRDefault="0073337C">
      <w:pPr>
        <w:widowControl/>
        <w:tabs>
          <w:tab w:val="left" w:pos="-1440"/>
        </w:tabs>
        <w:rPr>
          <w:rFonts w:ascii="Times New Roman" w:hAnsi="Times New Roman"/>
        </w:rPr>
      </w:pPr>
    </w:p>
    <w:tbl>
      <w:tblPr>
        <w:tblW w:w="0" w:type="auto"/>
        <w:tblInd w:w="120" w:type="dxa"/>
        <w:tblLayout w:type="fixed"/>
        <w:tblCellMar>
          <w:left w:w="120" w:type="dxa"/>
          <w:right w:w="120" w:type="dxa"/>
        </w:tblCellMar>
        <w:tblLook w:val="0000" w:firstRow="0" w:lastRow="0" w:firstColumn="0" w:lastColumn="0" w:noHBand="0" w:noVBand="0"/>
      </w:tblPr>
      <w:tblGrid>
        <w:gridCol w:w="2700"/>
        <w:gridCol w:w="2004"/>
        <w:gridCol w:w="2406"/>
        <w:gridCol w:w="2880"/>
      </w:tblGrid>
      <w:tr w:rsidR="0072715E">
        <w:trPr>
          <w:tblHeader/>
        </w:trPr>
        <w:tc>
          <w:tcPr>
            <w:tcW w:w="2700" w:type="dxa"/>
            <w:gridSpan w:val="4"/>
            <w:tcBorders>
              <w:top w:val="double" w:sz="4" w:space="0" w:color="auto"/>
              <w:left w:val="double" w:sz="4" w:space="0" w:color="auto"/>
              <w:bottom w:val="double" w:sz="4" w:space="0" w:color="auto"/>
              <w:right w:val="double" w:sz="4" w:space="0" w:color="auto"/>
            </w:tcBorders>
          </w:tcPr>
          <w:p w:rsidR="00E53C68" w:rsidRDefault="00E53C68">
            <w:pPr>
              <w:spacing w:line="120" w:lineRule="exact"/>
              <w:rPr>
                <w:rFonts w:ascii="Times New Roman" w:hAnsi="Times New Roman"/>
              </w:rPr>
            </w:pPr>
          </w:p>
          <w:p w:rsidR="00E53C68" w:rsidRDefault="00E53C68" w:rsidP="008F55E5">
            <w:pPr>
              <w:pStyle w:val="Heading2"/>
            </w:pPr>
            <w:bookmarkStart w:id="60" w:name="_Toc122940385"/>
            <w:r>
              <w:t>Table 1-1. Analytical Parameters and Target Limits</w:t>
            </w:r>
            <w:bookmarkEnd w:id="60"/>
          </w:p>
          <w:p w:rsidR="00E53C68" w:rsidRDefault="00E53C68">
            <w:pPr>
              <w:widowControl/>
              <w:tabs>
                <w:tab w:val="left" w:pos="-1440"/>
              </w:tabs>
              <w:jc w:val="center"/>
              <w:rPr>
                <w:rFonts w:ascii="Times New Roman" w:hAnsi="Times New Roman"/>
              </w:rPr>
            </w:pPr>
          </w:p>
          <w:p w:rsidR="00E53C68" w:rsidRPr="0073337C" w:rsidRDefault="00E53C68">
            <w:pPr>
              <w:widowControl/>
              <w:tabs>
                <w:tab w:val="left" w:pos="-1440"/>
              </w:tabs>
              <w:spacing w:after="58"/>
              <w:rPr>
                <w:rFonts w:ascii="Times New Roman" w:hAnsi="Times New Roman"/>
                <w:sz w:val="20"/>
                <w:szCs w:val="20"/>
              </w:rPr>
            </w:pPr>
            <w:r w:rsidRPr="0073337C">
              <w:rPr>
                <w:rFonts w:ascii="Times New Roman" w:hAnsi="Times New Roman"/>
                <w:sz w:val="20"/>
                <w:szCs w:val="20"/>
              </w:rPr>
              <w:t>Matrix/Media:</w:t>
            </w:r>
          </w:p>
        </w:tc>
      </w:tr>
      <w:tr w:rsidR="0072715E">
        <w:trPr>
          <w:tblHeader/>
        </w:trPr>
        <w:tc>
          <w:tcPr>
            <w:tcW w:w="2700" w:type="dxa"/>
            <w:vMerge w:val="restart"/>
            <w:tcBorders>
              <w:top w:val="double" w:sz="4" w:space="0" w:color="auto"/>
              <w:left w:val="double" w:sz="7" w:space="0" w:color="000000"/>
              <w:bottom w:val="nil"/>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r>
              <w:rPr>
                <w:rFonts w:ascii="Times New Roman" w:hAnsi="Times New Roman"/>
                <w:sz w:val="20"/>
                <w:szCs w:val="20"/>
              </w:rPr>
              <w:t>Analytical Parameter</w:t>
            </w:r>
            <w:r w:rsidR="003921E6" w:rsidRPr="003921E6">
              <w:rPr>
                <w:rFonts w:ascii="Times New Roman" w:hAnsi="Times New Roman"/>
                <w:sz w:val="20"/>
                <w:szCs w:val="20"/>
                <w:vertAlign w:val="superscript"/>
              </w:rPr>
              <w:t>1</w:t>
            </w:r>
            <w:r>
              <w:rPr>
                <w:rFonts w:ascii="Times New Roman" w:hAnsi="Times New Roman"/>
              </w:rPr>
              <w:t xml:space="preserve">                      </w:t>
            </w:r>
          </w:p>
        </w:tc>
        <w:tc>
          <w:tcPr>
            <w:tcW w:w="2004" w:type="dxa"/>
            <w:vMerge w:val="restart"/>
            <w:tcBorders>
              <w:top w:val="double" w:sz="4" w:space="0" w:color="auto"/>
              <w:left w:val="single" w:sz="7" w:space="0" w:color="000000"/>
              <w:bottom w:val="nil"/>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Project Action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Limit/Level</w:t>
            </w:r>
          </w:p>
          <w:p w:rsidR="00E53C68" w:rsidRDefault="00E53C68">
            <w:pPr>
              <w:widowControl/>
              <w:tabs>
                <w:tab w:val="left" w:pos="-1440"/>
              </w:tabs>
              <w:spacing w:after="58" w:line="180" w:lineRule="auto"/>
              <w:jc w:val="center"/>
              <w:rPr>
                <w:rFonts w:ascii="Times New Roman" w:hAnsi="Times New Roman"/>
              </w:rPr>
            </w:pPr>
            <w:r>
              <w:rPr>
                <w:rFonts w:ascii="Times New Roman" w:hAnsi="Times New Roman"/>
                <w:sz w:val="20"/>
                <w:szCs w:val="20"/>
              </w:rPr>
              <w:t>(applicable units)</w:t>
            </w:r>
          </w:p>
        </w:tc>
        <w:tc>
          <w:tcPr>
            <w:tcW w:w="2406" w:type="dxa"/>
            <w:gridSpan w:val="2"/>
            <w:tcBorders>
              <w:top w:val="double" w:sz="4" w:space="0" w:color="auto"/>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Laboratory Limits</w:t>
            </w:r>
            <w:r w:rsidR="003921E6">
              <w:rPr>
                <w:rFonts w:ascii="Times New Roman" w:hAnsi="Times New Roman"/>
                <w:sz w:val="20"/>
                <w:szCs w:val="20"/>
                <w:vertAlign w:val="superscript"/>
              </w:rPr>
              <w:t>2</w:t>
            </w:r>
          </w:p>
          <w:p w:rsidR="00E53C68" w:rsidRDefault="00E53C68">
            <w:pPr>
              <w:widowControl/>
              <w:tabs>
                <w:tab w:val="left" w:pos="-1440"/>
              </w:tabs>
              <w:spacing w:after="58" w:line="180" w:lineRule="auto"/>
              <w:jc w:val="center"/>
              <w:rPr>
                <w:rFonts w:ascii="Times New Roman" w:hAnsi="Times New Roman"/>
              </w:rPr>
            </w:pPr>
            <w:r>
              <w:rPr>
                <w:rFonts w:ascii="Times New Roman" w:hAnsi="Times New Roman"/>
                <w:sz w:val="20"/>
                <w:szCs w:val="20"/>
              </w:rPr>
              <w:t>(applicable units)</w:t>
            </w:r>
          </w:p>
        </w:tc>
      </w:tr>
      <w:tr w:rsidR="00E53C68">
        <w:trPr>
          <w:tblHeader/>
        </w:trPr>
        <w:tc>
          <w:tcPr>
            <w:tcW w:w="2700" w:type="dxa"/>
            <w:vMerge/>
            <w:tcBorders>
              <w:top w:val="nil"/>
              <w:left w:val="doub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rPr>
            </w:pPr>
          </w:p>
        </w:tc>
        <w:tc>
          <w:tcPr>
            <w:tcW w:w="2004"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rPr>
            </w:pPr>
          </w:p>
        </w:tc>
        <w:tc>
          <w:tcPr>
            <w:tcW w:w="240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Quantitation Limits</w:t>
            </w: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Detection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Limits</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(if appropriate)</w:t>
            </w: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sing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sing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r w:rsidR="00E53C68">
        <w:tc>
          <w:tcPr>
            <w:tcW w:w="2700" w:type="dxa"/>
            <w:tcBorders>
              <w:top w:val="single" w:sz="7" w:space="0" w:color="000000"/>
              <w:left w:val="double" w:sz="7" w:space="0" w:color="000000"/>
              <w:bottom w:val="doub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rPr>
                <w:rFonts w:ascii="Times New Roman" w:hAnsi="Times New Roman"/>
                <w:sz w:val="20"/>
                <w:szCs w:val="20"/>
              </w:rPr>
            </w:pPr>
          </w:p>
        </w:tc>
        <w:tc>
          <w:tcPr>
            <w:tcW w:w="2004" w:type="dxa"/>
            <w:tcBorders>
              <w:top w:val="single" w:sz="7" w:space="0" w:color="000000"/>
              <w:left w:val="single" w:sz="7" w:space="0" w:color="000000"/>
              <w:bottom w:val="doub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406" w:type="dxa"/>
            <w:tcBorders>
              <w:top w:val="single" w:sz="7" w:space="0" w:color="000000"/>
              <w:left w:val="single" w:sz="7" w:space="0" w:color="000000"/>
              <w:bottom w:val="double" w:sz="7" w:space="0" w:color="000000"/>
              <w:right w:val="sing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c>
          <w:tcPr>
            <w:tcW w:w="2880" w:type="dxa"/>
            <w:tcBorders>
              <w:top w:val="single" w:sz="7" w:space="0" w:color="000000"/>
              <w:left w:val="single" w:sz="7" w:space="0" w:color="000000"/>
              <w:bottom w:val="double" w:sz="7" w:space="0" w:color="000000"/>
              <w:right w:val="double" w:sz="7" w:space="0" w:color="000000"/>
            </w:tcBorders>
          </w:tcPr>
          <w:p w:rsidR="00E53C68" w:rsidRDefault="00E53C68">
            <w:pPr>
              <w:spacing w:line="57"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p>
        </w:tc>
      </w:tr>
    </w:tbl>
    <w:p w:rsidR="0073337C" w:rsidRDefault="0073337C">
      <w:pPr>
        <w:widowControl/>
        <w:tabs>
          <w:tab w:val="left" w:pos="-1440"/>
        </w:tabs>
        <w:spacing w:line="180" w:lineRule="auto"/>
        <w:rPr>
          <w:rFonts w:ascii="Times New Roman" w:hAnsi="Times New Roman"/>
          <w:sz w:val="20"/>
          <w:szCs w:val="20"/>
          <w:vertAlign w:val="superscript"/>
        </w:rPr>
      </w:pPr>
    </w:p>
    <w:p w:rsidR="003921E6" w:rsidRDefault="00E53C68" w:rsidP="003921E6">
      <w:pPr>
        <w:widowControl/>
        <w:tabs>
          <w:tab w:val="left" w:pos="-1440"/>
        </w:tabs>
        <w:spacing w:line="180" w:lineRule="auto"/>
        <w:ind w:left="360" w:hanging="360"/>
        <w:rPr>
          <w:rFonts w:ascii="Times New Roman" w:hAnsi="Times New Roman"/>
          <w:sz w:val="20"/>
          <w:szCs w:val="20"/>
        </w:rPr>
      </w:pPr>
      <w:r>
        <w:rPr>
          <w:rFonts w:ascii="Times New Roman" w:hAnsi="Times New Roman"/>
          <w:sz w:val="20"/>
          <w:szCs w:val="20"/>
          <w:vertAlign w:val="superscript"/>
        </w:rPr>
        <w:t>1</w:t>
      </w:r>
      <w:r>
        <w:rPr>
          <w:rFonts w:ascii="Times New Roman" w:hAnsi="Times New Roman"/>
          <w:sz w:val="20"/>
          <w:szCs w:val="20"/>
        </w:rPr>
        <w:t xml:space="preserve"> </w:t>
      </w:r>
      <w:r w:rsidR="00840360">
        <w:rPr>
          <w:rFonts w:ascii="Times New Roman" w:hAnsi="Times New Roman"/>
          <w:sz w:val="20"/>
          <w:szCs w:val="20"/>
        </w:rPr>
        <w:t xml:space="preserve">Analytical </w:t>
      </w:r>
      <w:proofErr w:type="gramStart"/>
      <w:r w:rsidR="00840360">
        <w:rPr>
          <w:rFonts w:ascii="Times New Roman" w:hAnsi="Times New Roman"/>
          <w:sz w:val="20"/>
          <w:szCs w:val="20"/>
        </w:rPr>
        <w:t>parameters</w:t>
      </w:r>
      <w:proofErr w:type="gramEnd"/>
      <w:r w:rsidR="00840360">
        <w:rPr>
          <w:rFonts w:ascii="Times New Roman" w:hAnsi="Times New Roman"/>
          <w:sz w:val="20"/>
          <w:szCs w:val="20"/>
        </w:rPr>
        <w:t xml:space="preserve"> i</w:t>
      </w:r>
      <w:r w:rsidR="003921E6">
        <w:rPr>
          <w:rFonts w:ascii="Times New Roman" w:hAnsi="Times New Roman"/>
          <w:sz w:val="20"/>
          <w:szCs w:val="20"/>
        </w:rPr>
        <w:t>n</w:t>
      </w:r>
      <w:r w:rsidR="00001933">
        <w:rPr>
          <w:rFonts w:ascii="Times New Roman" w:hAnsi="Times New Roman"/>
          <w:sz w:val="20"/>
          <w:szCs w:val="20"/>
        </w:rPr>
        <w:t>c</w:t>
      </w:r>
      <w:r w:rsidR="003921E6">
        <w:rPr>
          <w:rFonts w:ascii="Times New Roman" w:hAnsi="Times New Roman"/>
          <w:sz w:val="20"/>
          <w:szCs w:val="20"/>
        </w:rPr>
        <w:t>lude both field and laboratory analyses.</w:t>
      </w:r>
    </w:p>
    <w:p w:rsidR="00E53C68" w:rsidRDefault="003921E6" w:rsidP="003921E6">
      <w:pPr>
        <w:widowControl/>
        <w:tabs>
          <w:tab w:val="left" w:pos="-1440"/>
        </w:tabs>
        <w:spacing w:line="180" w:lineRule="auto"/>
        <w:ind w:left="360" w:hanging="360"/>
        <w:rPr>
          <w:rFonts w:ascii="Times New Roman" w:hAnsi="Times New Roman"/>
          <w:sz w:val="20"/>
          <w:szCs w:val="20"/>
        </w:rPr>
      </w:pPr>
      <w:r w:rsidRPr="003921E6">
        <w:rPr>
          <w:rFonts w:ascii="Times New Roman" w:hAnsi="Times New Roman"/>
          <w:sz w:val="20"/>
          <w:szCs w:val="20"/>
          <w:vertAlign w:val="superscript"/>
        </w:rPr>
        <w:t>2</w:t>
      </w:r>
      <w:r>
        <w:rPr>
          <w:rFonts w:ascii="Times New Roman" w:hAnsi="Times New Roman"/>
          <w:sz w:val="20"/>
          <w:szCs w:val="20"/>
        </w:rPr>
        <w:t xml:space="preserve"> </w:t>
      </w:r>
      <w:r w:rsidR="00E53C68">
        <w:rPr>
          <w:rFonts w:ascii="Times New Roman" w:hAnsi="Times New Roman"/>
          <w:sz w:val="20"/>
          <w:szCs w:val="20"/>
        </w:rPr>
        <w:t xml:space="preserve">Laboratory </w:t>
      </w:r>
      <w:r w:rsidR="0073337C">
        <w:rPr>
          <w:rFonts w:ascii="Times New Roman" w:hAnsi="Times New Roman"/>
          <w:sz w:val="20"/>
          <w:szCs w:val="20"/>
        </w:rPr>
        <w:t xml:space="preserve">quantitation limits and </w:t>
      </w:r>
      <w:r w:rsidR="00E53C68">
        <w:rPr>
          <w:rFonts w:ascii="Times New Roman" w:hAnsi="Times New Roman"/>
          <w:sz w:val="20"/>
          <w:szCs w:val="20"/>
        </w:rPr>
        <w:t>detection limits are those that an individual laboratory or organization</w:t>
      </w:r>
      <w:r w:rsidR="0073337C">
        <w:rPr>
          <w:rFonts w:ascii="Times New Roman" w:hAnsi="Times New Roman"/>
          <w:sz w:val="20"/>
          <w:szCs w:val="20"/>
        </w:rPr>
        <w:t xml:space="preserve"> </w:t>
      </w:r>
      <w:proofErr w:type="gramStart"/>
      <w:r w:rsidR="00E53C68">
        <w:rPr>
          <w:rFonts w:ascii="Times New Roman" w:hAnsi="Times New Roman"/>
          <w:sz w:val="20"/>
          <w:szCs w:val="20"/>
        </w:rPr>
        <w:t>is able to</w:t>
      </w:r>
      <w:proofErr w:type="gramEnd"/>
      <w:r w:rsidR="00E53C68">
        <w:rPr>
          <w:rFonts w:ascii="Times New Roman" w:hAnsi="Times New Roman"/>
          <w:sz w:val="20"/>
          <w:szCs w:val="20"/>
        </w:rPr>
        <w:t xml:space="preserve"> achieve for a given analysis on a routine basis.  </w:t>
      </w:r>
    </w:p>
    <w:p w:rsidR="0073337C" w:rsidRDefault="0073337C" w:rsidP="0073337C">
      <w:pPr>
        <w:widowControl/>
        <w:tabs>
          <w:tab w:val="left" w:pos="-1440"/>
        </w:tabs>
        <w:spacing w:line="180" w:lineRule="auto"/>
        <w:ind w:left="360"/>
        <w:rPr>
          <w:rFonts w:ascii="Times New Roman" w:hAnsi="Times New Roman"/>
          <w:sz w:val="20"/>
          <w:szCs w:val="20"/>
        </w:rPr>
      </w:pPr>
      <w:r>
        <w:rPr>
          <w:rFonts w:ascii="Times New Roman" w:hAnsi="Times New Roman"/>
          <w:sz w:val="20"/>
          <w:szCs w:val="20"/>
        </w:rPr>
        <w:sym w:font="WP TypographicSymbols" w:char="0043"/>
      </w:r>
      <w:r>
        <w:rPr>
          <w:rFonts w:ascii="Times New Roman" w:hAnsi="Times New Roman"/>
          <w:sz w:val="20"/>
          <w:szCs w:val="20"/>
        </w:rPr>
        <w:t xml:space="preserve"> Quantitation limits are the minimum concentrations that can be identified and quantified above the detection limit within some known limits of precision and accuracy/bias.  It is recommended that the quantitation limit is supported by the analysis of a standard of equivalent concentration (typically, the lowest calibration standard). </w:t>
      </w:r>
    </w:p>
    <w:p w:rsidR="00E53C68" w:rsidRDefault="00E53C68" w:rsidP="003239D5">
      <w:pPr>
        <w:widowControl/>
        <w:tabs>
          <w:tab w:val="left" w:pos="-1440"/>
        </w:tabs>
        <w:spacing w:line="180" w:lineRule="auto"/>
        <w:ind w:left="360"/>
        <w:rPr>
          <w:rFonts w:ascii="Times New Roman" w:hAnsi="Times New Roman"/>
          <w:sz w:val="20"/>
          <w:szCs w:val="20"/>
        </w:rPr>
      </w:pPr>
      <w:r>
        <w:rPr>
          <w:rFonts w:ascii="Times New Roman" w:hAnsi="Times New Roman"/>
          <w:sz w:val="20"/>
          <w:szCs w:val="20"/>
        </w:rPr>
        <w:sym w:font="WP TypographicSymbols" w:char="0043"/>
      </w:r>
      <w:r>
        <w:rPr>
          <w:rFonts w:ascii="Times New Roman" w:hAnsi="Times New Roman"/>
          <w:sz w:val="20"/>
          <w:szCs w:val="20"/>
        </w:rPr>
        <w:t xml:space="preserve"> Detection limits are the minimum concentration that can be detected above background or baseline/signal noise of an instrument.  </w:t>
      </w:r>
    </w:p>
    <w:p w:rsidR="00E53C68" w:rsidRDefault="00E53C68">
      <w:pPr>
        <w:widowControl/>
        <w:tabs>
          <w:tab w:val="left" w:pos="-1440"/>
        </w:tabs>
        <w:spacing w:line="180" w:lineRule="auto"/>
        <w:rPr>
          <w:rFonts w:ascii="Times New Roman" w:hAnsi="Times New Roman"/>
          <w:sz w:val="20"/>
          <w:szCs w:val="20"/>
        </w:rPr>
        <w:sectPr w:rsidR="00E53C68">
          <w:pgSz w:w="12240" w:h="15840"/>
          <w:pgMar w:top="1080" w:right="1080" w:bottom="1080" w:left="1080" w:header="1080" w:footer="1080" w:gutter="0"/>
          <w:cols w:space="720"/>
          <w:noEndnote/>
        </w:sectPr>
      </w:pPr>
    </w:p>
    <w:tbl>
      <w:tblPr>
        <w:tblW w:w="0" w:type="auto"/>
        <w:tblInd w:w="28" w:type="dxa"/>
        <w:tblLayout w:type="fixed"/>
        <w:tblCellMar>
          <w:left w:w="28" w:type="dxa"/>
          <w:right w:w="28" w:type="dxa"/>
        </w:tblCellMar>
        <w:tblLook w:val="0000" w:firstRow="0" w:lastRow="0" w:firstColumn="0" w:lastColumn="0" w:noHBand="0" w:noVBand="0"/>
      </w:tblPr>
      <w:tblGrid>
        <w:gridCol w:w="1545"/>
        <w:gridCol w:w="1065"/>
        <w:gridCol w:w="1425"/>
        <w:gridCol w:w="1929"/>
        <w:gridCol w:w="4089"/>
      </w:tblGrid>
      <w:tr w:rsidR="0072715E">
        <w:trPr>
          <w:tblHeader/>
        </w:trPr>
        <w:tc>
          <w:tcPr>
            <w:tcW w:w="1545" w:type="dxa"/>
            <w:gridSpan w:val="5"/>
            <w:tcBorders>
              <w:top w:val="double" w:sz="6" w:space="0" w:color="000000"/>
              <w:left w:val="double" w:sz="6" w:space="0" w:color="000000"/>
              <w:bottom w:val="double" w:sz="6" w:space="0" w:color="000000"/>
              <w:right w:val="double" w:sz="6" w:space="0" w:color="000000"/>
            </w:tcBorders>
          </w:tcPr>
          <w:p w:rsidR="00E53C68" w:rsidRDefault="00E53C68">
            <w:pPr>
              <w:spacing w:line="120" w:lineRule="exact"/>
              <w:rPr>
                <w:rFonts w:ascii="Times New Roman" w:hAnsi="Times New Roman"/>
                <w:sz w:val="20"/>
                <w:szCs w:val="20"/>
              </w:rPr>
            </w:pPr>
          </w:p>
          <w:p w:rsidR="00E53C68" w:rsidRDefault="00E53C68" w:rsidP="008F55E5">
            <w:pPr>
              <w:pStyle w:val="Heading2"/>
            </w:pPr>
            <w:bookmarkStart w:id="61" w:name="_Toc122940386"/>
            <w:r>
              <w:t>Table 2-1. Sampling Design and Rationale</w:t>
            </w:r>
            <w:bookmarkEnd w:id="61"/>
          </w:p>
          <w:p w:rsidR="00E53C68" w:rsidRDefault="00E53C68">
            <w:pPr>
              <w:widowControl/>
              <w:tabs>
                <w:tab w:val="left" w:pos="-1440"/>
              </w:tabs>
              <w:spacing w:line="180" w:lineRule="auto"/>
              <w:jc w:val="center"/>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r w:rsidR="00E53C68">
        <w:trPr>
          <w:tblHeader/>
        </w:trPr>
        <w:tc>
          <w:tcPr>
            <w:tcW w:w="1545" w:type="dxa"/>
            <w:tcBorders>
              <w:top w:val="double" w:sz="6" w:space="0" w:color="000000"/>
              <w:left w:val="double" w:sz="7" w:space="0" w:color="000000"/>
              <w:bottom w:val="double" w:sz="7" w:space="0" w:color="000000"/>
              <w:right w:val="single" w:sz="8"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Sampling Location/ID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Number</w:t>
            </w:r>
          </w:p>
        </w:tc>
        <w:tc>
          <w:tcPr>
            <w:tcW w:w="1065" w:type="dxa"/>
            <w:tcBorders>
              <w:top w:val="double" w:sz="6" w:space="0" w:color="000000"/>
              <w:left w:val="single" w:sz="8" w:space="0" w:color="000000"/>
              <w:bottom w:val="doub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Matrix/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 xml:space="preserve">Media  </w:t>
            </w:r>
          </w:p>
        </w:tc>
        <w:tc>
          <w:tcPr>
            <w:tcW w:w="1425" w:type="dxa"/>
            <w:tcBorders>
              <w:top w:val="double" w:sz="6" w:space="0" w:color="000000"/>
              <w:left w:val="single" w:sz="8" w:space="0" w:color="000000"/>
              <w:bottom w:val="doub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rsidP="0073337C">
            <w:pPr>
              <w:widowControl/>
              <w:tabs>
                <w:tab w:val="left" w:pos="-1440"/>
              </w:tabs>
              <w:spacing w:line="180" w:lineRule="auto"/>
              <w:rPr>
                <w:rFonts w:ascii="Times New Roman" w:hAnsi="Times New Roman"/>
                <w:sz w:val="20"/>
                <w:szCs w:val="20"/>
              </w:rPr>
            </w:pPr>
            <w:r>
              <w:rPr>
                <w:rFonts w:ascii="Times New Roman" w:hAnsi="Times New Roman"/>
                <w:sz w:val="16"/>
                <w:szCs w:val="16"/>
              </w:rPr>
              <w:t xml:space="preserve">           </w:t>
            </w:r>
            <w:r>
              <w:rPr>
                <w:rFonts w:ascii="Times New Roman" w:hAnsi="Times New Roman"/>
                <w:sz w:val="20"/>
                <w:szCs w:val="20"/>
              </w:rPr>
              <w:t xml:space="preserve">Depth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(Appropriate</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Units)</w:t>
            </w:r>
          </w:p>
        </w:tc>
        <w:tc>
          <w:tcPr>
            <w:tcW w:w="1929" w:type="dxa"/>
            <w:tcBorders>
              <w:top w:val="double" w:sz="6" w:space="0" w:color="000000"/>
              <w:left w:val="single" w:sz="8" w:space="0" w:color="000000"/>
              <w:bottom w:val="doub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Parameter</w:t>
            </w:r>
            <w:r>
              <w:rPr>
                <w:rFonts w:ascii="Times New Roman" w:hAnsi="Times New Roman"/>
                <w:sz w:val="20"/>
                <w:szCs w:val="20"/>
                <w:vertAlign w:val="superscript"/>
              </w:rPr>
              <w:t>1</w:t>
            </w:r>
          </w:p>
        </w:tc>
        <w:tc>
          <w:tcPr>
            <w:tcW w:w="4089" w:type="dxa"/>
            <w:tcBorders>
              <w:top w:val="double" w:sz="6" w:space="0" w:color="000000"/>
              <w:left w:val="single" w:sz="8" w:space="0" w:color="000000"/>
              <w:bottom w:val="doub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Rationale for Sampling Design</w:t>
            </w:r>
            <w:r>
              <w:rPr>
                <w:rFonts w:ascii="Times New Roman" w:hAnsi="Times New Roman"/>
                <w:sz w:val="16"/>
                <w:szCs w:val="16"/>
                <w:vertAlign w:val="superscript"/>
              </w:rPr>
              <w:t>2</w:t>
            </w: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single" w:sz="7"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r w:rsidR="00E53C68">
        <w:tc>
          <w:tcPr>
            <w:tcW w:w="1545" w:type="dxa"/>
            <w:tcBorders>
              <w:top w:val="single" w:sz="7" w:space="0" w:color="000000"/>
              <w:left w:val="double" w:sz="7"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065" w:type="dxa"/>
            <w:tcBorders>
              <w:top w:val="single" w:sz="7" w:space="0" w:color="000000"/>
              <w:left w:val="single" w:sz="8"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425" w:type="dxa"/>
            <w:tcBorders>
              <w:top w:val="single" w:sz="7" w:space="0" w:color="000000"/>
              <w:left w:val="single" w:sz="8"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1929" w:type="dxa"/>
            <w:tcBorders>
              <w:top w:val="single" w:sz="7" w:space="0" w:color="000000"/>
              <w:left w:val="single" w:sz="8" w:space="0" w:color="000000"/>
              <w:bottom w:val="double" w:sz="12" w:space="0" w:color="000000"/>
              <w:right w:val="single" w:sz="8"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c>
          <w:tcPr>
            <w:tcW w:w="4089" w:type="dxa"/>
            <w:tcBorders>
              <w:top w:val="single" w:sz="7" w:space="0" w:color="000000"/>
              <w:left w:val="single" w:sz="8" w:space="0" w:color="000000"/>
              <w:bottom w:val="double" w:sz="12"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rPr>
                <w:rFonts w:ascii="Times New Roman" w:hAnsi="Times New Roman"/>
                <w:sz w:val="16"/>
                <w:szCs w:val="16"/>
              </w:rPr>
            </w:pPr>
          </w:p>
        </w:tc>
      </w:tr>
    </w:tbl>
    <w:p w:rsidR="0073337C" w:rsidRDefault="0073337C">
      <w:pPr>
        <w:widowControl/>
        <w:tabs>
          <w:tab w:val="left" w:pos="-1440"/>
        </w:tabs>
        <w:spacing w:line="180" w:lineRule="auto"/>
        <w:rPr>
          <w:rFonts w:ascii="Times New Roman" w:hAnsi="Times New Roman"/>
          <w:sz w:val="20"/>
          <w:szCs w:val="20"/>
          <w:vertAlign w:val="superscript"/>
        </w:rPr>
      </w:pPr>
    </w:p>
    <w:p w:rsidR="00E53C68" w:rsidRDefault="00E53C68" w:rsidP="00001933">
      <w:pPr>
        <w:widowControl/>
        <w:tabs>
          <w:tab w:val="left" w:pos="-1440"/>
        </w:tabs>
        <w:spacing w:line="180" w:lineRule="auto"/>
        <w:ind w:left="360" w:hanging="360"/>
        <w:rPr>
          <w:rFonts w:ascii="Times New Roman" w:hAnsi="Times New Roman"/>
          <w:sz w:val="20"/>
          <w:szCs w:val="20"/>
        </w:rPr>
      </w:pPr>
      <w:r>
        <w:rPr>
          <w:rFonts w:ascii="Times New Roman" w:hAnsi="Times New Roman"/>
          <w:sz w:val="20"/>
          <w:szCs w:val="20"/>
          <w:vertAlign w:val="superscript"/>
        </w:rPr>
        <w:t>1</w:t>
      </w:r>
      <w:r>
        <w:rPr>
          <w:rFonts w:ascii="Times New Roman" w:hAnsi="Times New Roman"/>
          <w:sz w:val="20"/>
          <w:szCs w:val="20"/>
        </w:rPr>
        <w:t xml:space="preserve"> </w:t>
      </w:r>
      <w:r w:rsidR="00840360">
        <w:rPr>
          <w:rFonts w:ascii="Times New Roman" w:hAnsi="Times New Roman"/>
          <w:sz w:val="20"/>
          <w:szCs w:val="20"/>
        </w:rPr>
        <w:t xml:space="preserve">Analytical </w:t>
      </w:r>
      <w:proofErr w:type="gramStart"/>
      <w:r w:rsidR="00840360">
        <w:rPr>
          <w:rFonts w:ascii="Times New Roman" w:hAnsi="Times New Roman"/>
          <w:sz w:val="20"/>
          <w:szCs w:val="20"/>
        </w:rPr>
        <w:t>parameters</w:t>
      </w:r>
      <w:proofErr w:type="gramEnd"/>
      <w:r w:rsidR="00840360">
        <w:rPr>
          <w:rFonts w:ascii="Times New Roman" w:hAnsi="Times New Roman"/>
          <w:sz w:val="20"/>
          <w:szCs w:val="20"/>
        </w:rPr>
        <w:t xml:space="preserve"> i</w:t>
      </w:r>
      <w:r w:rsidR="00001933">
        <w:rPr>
          <w:rFonts w:ascii="Times New Roman" w:hAnsi="Times New Roman"/>
          <w:sz w:val="20"/>
          <w:szCs w:val="20"/>
        </w:rPr>
        <w:t>nclude</w:t>
      </w:r>
      <w:r w:rsidR="00840360">
        <w:rPr>
          <w:rFonts w:ascii="Times New Roman" w:hAnsi="Times New Roman"/>
          <w:sz w:val="20"/>
          <w:szCs w:val="20"/>
        </w:rPr>
        <w:t xml:space="preserve"> </w:t>
      </w:r>
      <w:r>
        <w:rPr>
          <w:rFonts w:ascii="Times New Roman" w:hAnsi="Times New Roman"/>
          <w:sz w:val="20"/>
          <w:szCs w:val="20"/>
        </w:rPr>
        <w:t xml:space="preserve">all planned field measurements (e.g., dissolved oxygen, turbidity, pH, etc.), field screening analysis (e.g., PCBs by immunoassay test kit, selected metals by XRF), and laboratory analyses.   </w:t>
      </w:r>
    </w:p>
    <w:p w:rsidR="00E53C68" w:rsidRDefault="00E53C68">
      <w:pPr>
        <w:widowControl/>
        <w:tabs>
          <w:tab w:val="left" w:pos="-1440"/>
        </w:tabs>
        <w:spacing w:line="180" w:lineRule="auto"/>
        <w:rPr>
          <w:rFonts w:ascii="Times New Roman" w:hAnsi="Times New Roman"/>
          <w:sz w:val="16"/>
          <w:szCs w:val="16"/>
        </w:rPr>
      </w:pPr>
      <w:r>
        <w:rPr>
          <w:rFonts w:ascii="Times New Roman" w:hAnsi="Times New Roman"/>
          <w:sz w:val="20"/>
          <w:szCs w:val="20"/>
          <w:vertAlign w:val="superscript"/>
        </w:rPr>
        <w:t>2</w:t>
      </w:r>
      <w:r>
        <w:rPr>
          <w:rFonts w:ascii="Times New Roman" w:hAnsi="Times New Roman"/>
          <w:sz w:val="20"/>
          <w:szCs w:val="20"/>
        </w:rPr>
        <w:t xml:space="preserve"> </w:t>
      </w:r>
      <w:r w:rsidR="00840360">
        <w:rPr>
          <w:rFonts w:ascii="Times New Roman" w:hAnsi="Times New Roman"/>
          <w:sz w:val="20"/>
          <w:szCs w:val="20"/>
        </w:rPr>
        <w:t xml:space="preserve">Rationale </w:t>
      </w:r>
      <w:r w:rsidR="005A2663">
        <w:rPr>
          <w:rFonts w:ascii="Times New Roman" w:hAnsi="Times New Roman"/>
          <w:sz w:val="20"/>
          <w:szCs w:val="20"/>
        </w:rPr>
        <w:t xml:space="preserve">supports the </w:t>
      </w:r>
      <w:r>
        <w:rPr>
          <w:rFonts w:ascii="Times New Roman" w:hAnsi="Times New Roman"/>
          <w:sz w:val="20"/>
          <w:szCs w:val="20"/>
        </w:rPr>
        <w:t>selection of sampling locations and associated analytical parameters.</w:t>
      </w: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sz w:val="16"/>
          <w:szCs w:val="16"/>
        </w:rPr>
      </w:pPr>
    </w:p>
    <w:tbl>
      <w:tblPr>
        <w:tblW w:w="10229" w:type="dxa"/>
        <w:tblInd w:w="43" w:type="dxa"/>
        <w:tblLayout w:type="fixed"/>
        <w:tblCellMar>
          <w:left w:w="43" w:type="dxa"/>
          <w:right w:w="43" w:type="dxa"/>
        </w:tblCellMar>
        <w:tblLook w:val="0000" w:firstRow="0" w:lastRow="0" w:firstColumn="0" w:lastColumn="0" w:noHBand="0" w:noVBand="0"/>
      </w:tblPr>
      <w:tblGrid>
        <w:gridCol w:w="830"/>
        <w:gridCol w:w="986"/>
        <w:gridCol w:w="986"/>
        <w:gridCol w:w="854"/>
        <w:gridCol w:w="962"/>
        <w:gridCol w:w="470"/>
        <w:gridCol w:w="518"/>
        <w:gridCol w:w="576"/>
        <w:gridCol w:w="470"/>
        <w:gridCol w:w="662"/>
        <w:gridCol w:w="962"/>
        <w:gridCol w:w="854"/>
        <w:gridCol w:w="1099"/>
      </w:tblGrid>
      <w:tr w:rsidR="00CE4C46">
        <w:trPr>
          <w:tblHeader/>
        </w:trPr>
        <w:tc>
          <w:tcPr>
            <w:tcW w:w="10229" w:type="dxa"/>
            <w:gridSpan w:val="13"/>
            <w:tcBorders>
              <w:top w:val="double" w:sz="7" w:space="0" w:color="000000"/>
              <w:left w:val="double" w:sz="7" w:space="0" w:color="000000"/>
              <w:bottom w:val="nil"/>
              <w:right w:val="double" w:sz="7" w:space="0" w:color="000000"/>
            </w:tcBorders>
          </w:tcPr>
          <w:p w:rsidR="00CE4C46" w:rsidRDefault="00CE4C46">
            <w:pPr>
              <w:spacing w:line="120" w:lineRule="exact"/>
              <w:rPr>
                <w:rFonts w:ascii="Times New Roman" w:hAnsi="Times New Roman"/>
                <w:sz w:val="16"/>
                <w:szCs w:val="16"/>
              </w:rPr>
            </w:pPr>
          </w:p>
          <w:p w:rsidR="00CE4C46" w:rsidRDefault="00CE4C46" w:rsidP="008F55E5">
            <w:pPr>
              <w:pStyle w:val="Heading2"/>
            </w:pPr>
            <w:bookmarkStart w:id="62" w:name="_Toc122940387"/>
            <w:r>
              <w:t xml:space="preserve">Table 2-2. Summary of Field and QC Samples </w:t>
            </w:r>
            <w:proofErr w:type="gramStart"/>
            <w:r>
              <w:t>To</w:t>
            </w:r>
            <w:proofErr w:type="gramEnd"/>
            <w:r>
              <w:t xml:space="preserve"> Be Collected</w:t>
            </w:r>
            <w:bookmarkEnd w:id="62"/>
          </w:p>
          <w:p w:rsidR="00CE4C46" w:rsidRDefault="00CE4C46">
            <w:pPr>
              <w:spacing w:line="120" w:lineRule="exact"/>
              <w:rPr>
                <w:rFonts w:ascii="Times New Roman" w:hAnsi="Times New Roman"/>
                <w:sz w:val="16"/>
                <w:szCs w:val="16"/>
              </w:rPr>
            </w:pPr>
          </w:p>
          <w:p w:rsidR="00CE4C46" w:rsidRDefault="00CE4C46">
            <w:pPr>
              <w:spacing w:line="120" w:lineRule="exact"/>
              <w:rPr>
                <w:rFonts w:ascii="Times New Roman" w:hAnsi="Times New Roman"/>
                <w:sz w:val="16"/>
                <w:szCs w:val="16"/>
              </w:rPr>
            </w:pPr>
          </w:p>
          <w:p w:rsidR="00CE4C46" w:rsidRDefault="00CE4C46">
            <w:pPr>
              <w:spacing w:line="120" w:lineRule="exact"/>
              <w:rPr>
                <w:rFonts w:ascii="Times New Roman" w:hAnsi="Times New Roman"/>
                <w:sz w:val="20"/>
                <w:szCs w:val="20"/>
              </w:rPr>
            </w:pPr>
          </w:p>
        </w:tc>
      </w:tr>
      <w:tr w:rsidR="0072715E">
        <w:trPr>
          <w:tblHeader/>
        </w:trPr>
        <w:tc>
          <w:tcPr>
            <w:tcW w:w="830" w:type="dxa"/>
            <w:vMerge w:val="restart"/>
            <w:tcBorders>
              <w:top w:val="double" w:sz="7" w:space="0" w:color="000000"/>
              <w:left w:val="doub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 xml:space="preserve"> Matrix/ Media</w:t>
            </w:r>
            <w:r>
              <w:rPr>
                <w:rFonts w:ascii="Times New Roman" w:hAnsi="Times New Roman"/>
                <w:sz w:val="16"/>
                <w:szCs w:val="16"/>
              </w:rPr>
              <w:t xml:space="preserve"> </w:t>
            </w:r>
          </w:p>
        </w:tc>
        <w:tc>
          <w:tcPr>
            <w:tcW w:w="986"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Parameter</w:t>
            </w:r>
            <w:r>
              <w:rPr>
                <w:rFonts w:ascii="Times New Roman" w:hAnsi="Times New Roman"/>
                <w:sz w:val="20"/>
                <w:szCs w:val="20"/>
                <w:vertAlign w:val="superscript"/>
              </w:rPr>
              <w:t>1</w:t>
            </w:r>
          </w:p>
        </w:tc>
        <w:tc>
          <w:tcPr>
            <w:tcW w:w="986"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No. of</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Sampling</w:t>
            </w:r>
          </w:p>
          <w:p w:rsidR="00E53C68" w:rsidRDefault="00E53C68">
            <w:pPr>
              <w:widowControl/>
              <w:tabs>
                <w:tab w:val="left" w:pos="-1440"/>
              </w:tabs>
              <w:spacing w:after="58" w:line="180" w:lineRule="auto"/>
              <w:jc w:val="center"/>
              <w:rPr>
                <w:rFonts w:ascii="Times New Roman" w:hAnsi="Times New Roman"/>
                <w:sz w:val="16"/>
                <w:szCs w:val="16"/>
              </w:rPr>
            </w:pPr>
            <w:r>
              <w:rPr>
                <w:rFonts w:ascii="Times New Roman" w:hAnsi="Times New Roman"/>
                <w:sz w:val="20"/>
                <w:szCs w:val="20"/>
              </w:rPr>
              <w:t xml:space="preserve"> Locations</w:t>
            </w:r>
          </w:p>
        </w:tc>
        <w:tc>
          <w:tcPr>
            <w:tcW w:w="854"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line="180" w:lineRule="auto"/>
              <w:jc w:val="center"/>
              <w:rPr>
                <w:rFonts w:ascii="Times New Roman" w:hAnsi="Times New Roman"/>
                <w:sz w:val="20"/>
                <w:szCs w:val="20"/>
                <w:vertAlign w:val="superscript"/>
              </w:rPr>
            </w:pPr>
            <w:r>
              <w:rPr>
                <w:rFonts w:ascii="Times New Roman" w:hAnsi="Times New Roman"/>
                <w:sz w:val="20"/>
                <w:szCs w:val="20"/>
              </w:rPr>
              <w:t>Depth</w:t>
            </w:r>
            <w:r>
              <w:rPr>
                <w:rFonts w:ascii="Times New Roman" w:hAnsi="Times New Roman"/>
                <w:sz w:val="20"/>
                <w:szCs w:val="20"/>
                <w:vertAlign w:val="superscript"/>
              </w:rPr>
              <w:t>2</w:t>
            </w:r>
          </w:p>
          <w:p w:rsidR="00001933" w:rsidRDefault="00001933">
            <w:pPr>
              <w:widowControl/>
              <w:tabs>
                <w:tab w:val="left" w:pos="-1440"/>
              </w:tabs>
              <w:spacing w:line="180" w:lineRule="auto"/>
              <w:jc w:val="center"/>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(surface,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mid,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or deep)</w:t>
            </w:r>
          </w:p>
        </w:tc>
        <w:tc>
          <w:tcPr>
            <w:tcW w:w="962" w:type="dxa"/>
            <w:vMerge w:val="restart"/>
            <w:tcBorders>
              <w:top w:val="double" w:sz="7" w:space="0" w:color="000000"/>
              <w:left w:val="single" w:sz="7" w:space="0" w:color="000000"/>
              <w:bottom w:val="nil"/>
              <w:right w:val="single" w:sz="8"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Field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Duplicates</w:t>
            </w:r>
          </w:p>
        </w:tc>
        <w:tc>
          <w:tcPr>
            <w:tcW w:w="988" w:type="dxa"/>
            <w:gridSpan w:val="2"/>
            <w:tcBorders>
              <w:top w:val="double" w:sz="6" w:space="0" w:color="000000"/>
              <w:left w:val="single" w:sz="8" w:space="0" w:color="000000"/>
              <w:bottom w:val="single" w:sz="8" w:space="0" w:color="000000"/>
              <w:right w:val="single" w:sz="8"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Organic</w:t>
            </w:r>
            <w:r w:rsidR="005A2663">
              <w:rPr>
                <w:rFonts w:ascii="Times New Roman" w:hAnsi="Times New Roman"/>
                <w:sz w:val="20"/>
                <w:szCs w:val="20"/>
              </w:rPr>
              <w:t xml:space="preserve"> Analyses</w:t>
            </w:r>
            <w:r>
              <w:rPr>
                <w:rFonts w:ascii="Times New Roman" w:hAnsi="Times New Roman"/>
                <w:sz w:val="20"/>
                <w:szCs w:val="20"/>
                <w:vertAlign w:val="superscript"/>
              </w:rPr>
              <w:t>3</w:t>
            </w:r>
          </w:p>
          <w:p w:rsidR="00001933" w:rsidRDefault="00001933">
            <w:pPr>
              <w:widowControl/>
              <w:tabs>
                <w:tab w:val="left" w:pos="-1440"/>
              </w:tabs>
              <w:spacing w:after="58" w:line="180" w:lineRule="auto"/>
              <w:jc w:val="center"/>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No. of:</w:t>
            </w:r>
          </w:p>
        </w:tc>
        <w:tc>
          <w:tcPr>
            <w:tcW w:w="1046" w:type="dxa"/>
            <w:gridSpan w:val="2"/>
            <w:tcBorders>
              <w:top w:val="double" w:sz="6" w:space="0" w:color="000000"/>
              <w:left w:val="single" w:sz="8" w:space="0" w:color="000000"/>
              <w:bottom w:val="single" w:sz="8" w:space="0" w:color="000000"/>
              <w:right w:val="single" w:sz="8"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Inorganic</w:t>
            </w:r>
            <w:r w:rsidR="005A2663">
              <w:rPr>
                <w:rFonts w:ascii="Times New Roman" w:hAnsi="Times New Roman"/>
                <w:sz w:val="20"/>
                <w:szCs w:val="20"/>
              </w:rPr>
              <w:t xml:space="preserve"> Analyses</w:t>
            </w:r>
            <w:r>
              <w:rPr>
                <w:rFonts w:ascii="Times New Roman" w:hAnsi="Times New Roman"/>
                <w:sz w:val="20"/>
                <w:szCs w:val="20"/>
                <w:vertAlign w:val="superscript"/>
              </w:rPr>
              <w:t>3</w:t>
            </w:r>
          </w:p>
          <w:p w:rsidR="00E53C68" w:rsidRDefault="00E53C68">
            <w:pPr>
              <w:widowControl/>
              <w:tabs>
                <w:tab w:val="left" w:pos="-1440"/>
              </w:tabs>
              <w:spacing w:line="180" w:lineRule="auto"/>
              <w:jc w:val="center"/>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No. of:</w:t>
            </w:r>
          </w:p>
        </w:tc>
        <w:tc>
          <w:tcPr>
            <w:tcW w:w="662" w:type="dxa"/>
            <w:vMerge w:val="restart"/>
            <w:tcBorders>
              <w:top w:val="double" w:sz="7" w:space="0" w:color="000000"/>
              <w:left w:val="single" w:sz="8" w:space="0" w:color="000000"/>
              <w:bottom w:val="nil"/>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Trip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Blanks</w:t>
            </w:r>
          </w:p>
          <w:p w:rsidR="005A2663" w:rsidRDefault="005A2663">
            <w:pPr>
              <w:widowControl/>
              <w:tabs>
                <w:tab w:val="left" w:pos="-1440"/>
              </w:tabs>
              <w:spacing w:line="180" w:lineRule="auto"/>
              <w:jc w:val="center"/>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(for VOCs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only)</w:t>
            </w:r>
          </w:p>
        </w:tc>
        <w:tc>
          <w:tcPr>
            <w:tcW w:w="962"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Equipment</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 xml:space="preserve"> Blanks</w:t>
            </w:r>
          </w:p>
        </w:tc>
        <w:tc>
          <w:tcPr>
            <w:tcW w:w="854" w:type="dxa"/>
            <w:vMerge w:val="restart"/>
            <w:tcBorders>
              <w:top w:val="double" w:sz="7" w:space="0" w:color="000000"/>
              <w:left w:val="single" w:sz="7" w:space="0" w:color="000000"/>
              <w:bottom w:val="nil"/>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No. of </w:t>
            </w:r>
          </w:p>
          <w:p w:rsidR="00E53C68" w:rsidRDefault="00DA1D4D">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P</w:t>
            </w:r>
            <w:r w:rsidR="00E53C68">
              <w:rPr>
                <w:rFonts w:ascii="Times New Roman" w:hAnsi="Times New Roman"/>
                <w:sz w:val="20"/>
                <w:szCs w:val="20"/>
              </w:rPr>
              <w:t>E Samples</w:t>
            </w:r>
            <w:r w:rsidRPr="00DA1D4D">
              <w:rPr>
                <w:rFonts w:ascii="Times New Roman" w:hAnsi="Times New Roman"/>
                <w:sz w:val="20"/>
                <w:szCs w:val="20"/>
                <w:vertAlign w:val="superscript"/>
              </w:rPr>
              <w:t>4</w:t>
            </w:r>
          </w:p>
        </w:tc>
        <w:tc>
          <w:tcPr>
            <w:tcW w:w="1099" w:type="dxa"/>
            <w:vMerge w:val="restart"/>
            <w:tcBorders>
              <w:top w:val="double" w:sz="7" w:space="0" w:color="000000"/>
              <w:left w:val="single" w:sz="7" w:space="0" w:color="000000"/>
              <w:bottom w:val="nil"/>
              <w:right w:val="doub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Total No.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of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Samples</w:t>
            </w:r>
          </w:p>
        </w:tc>
      </w:tr>
      <w:tr w:rsidR="00E53C68">
        <w:trPr>
          <w:tblHeader/>
        </w:trPr>
        <w:tc>
          <w:tcPr>
            <w:tcW w:w="830" w:type="dxa"/>
            <w:vMerge/>
            <w:tcBorders>
              <w:top w:val="nil"/>
              <w:left w:val="doub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986"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986"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854"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962"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c>
          <w:tcPr>
            <w:tcW w:w="470"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 xml:space="preserve"> MS</w:t>
            </w:r>
          </w:p>
        </w:tc>
        <w:tc>
          <w:tcPr>
            <w:tcW w:w="518"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MSD</w:t>
            </w:r>
          </w:p>
        </w:tc>
        <w:tc>
          <w:tcPr>
            <w:tcW w:w="576"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Du</w:t>
            </w:r>
            <w:r w:rsidR="00E5594A">
              <w:rPr>
                <w:rFonts w:ascii="Times New Roman" w:hAnsi="Times New Roman"/>
                <w:sz w:val="20"/>
                <w:szCs w:val="20"/>
              </w:rPr>
              <w:t>p</w:t>
            </w:r>
          </w:p>
        </w:tc>
        <w:tc>
          <w:tcPr>
            <w:tcW w:w="470" w:type="dxa"/>
            <w:tcBorders>
              <w:top w:val="single" w:sz="8"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MS</w:t>
            </w:r>
          </w:p>
        </w:tc>
        <w:tc>
          <w:tcPr>
            <w:tcW w:w="662"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sz w:val="20"/>
                <w:szCs w:val="20"/>
              </w:rPr>
            </w:pPr>
          </w:p>
        </w:tc>
        <w:tc>
          <w:tcPr>
            <w:tcW w:w="962"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sz w:val="20"/>
                <w:szCs w:val="20"/>
              </w:rPr>
            </w:pPr>
          </w:p>
        </w:tc>
        <w:tc>
          <w:tcPr>
            <w:tcW w:w="854" w:type="dxa"/>
            <w:vMerge/>
            <w:tcBorders>
              <w:top w:val="nil"/>
              <w:left w:val="single" w:sz="7" w:space="0" w:color="000000"/>
              <w:bottom w:val="double" w:sz="7" w:space="0" w:color="000000"/>
              <w:right w:val="single" w:sz="7" w:space="0" w:color="000000"/>
            </w:tcBorders>
          </w:tcPr>
          <w:p w:rsidR="00E53C68" w:rsidRDefault="00E53C68">
            <w:pPr>
              <w:widowControl/>
              <w:tabs>
                <w:tab w:val="left" w:pos="-1440"/>
              </w:tabs>
              <w:spacing w:after="58" w:line="180" w:lineRule="auto"/>
              <w:jc w:val="center"/>
              <w:rPr>
                <w:rFonts w:ascii="Times New Roman" w:hAnsi="Times New Roman"/>
                <w:sz w:val="20"/>
                <w:szCs w:val="20"/>
              </w:rPr>
            </w:pPr>
          </w:p>
        </w:tc>
        <w:tc>
          <w:tcPr>
            <w:tcW w:w="1099" w:type="dxa"/>
            <w:vMerge/>
            <w:tcBorders>
              <w:top w:val="nil"/>
              <w:left w:val="single" w:sz="7" w:space="0" w:color="000000"/>
              <w:bottom w:val="double" w:sz="7" w:space="0" w:color="000000"/>
              <w:right w:val="double" w:sz="7" w:space="0" w:color="000000"/>
            </w:tcBorders>
          </w:tcPr>
          <w:p w:rsidR="00E53C68" w:rsidRDefault="00E53C68">
            <w:pPr>
              <w:widowControl/>
              <w:tabs>
                <w:tab w:val="left" w:pos="-1440"/>
              </w:tabs>
              <w:spacing w:after="58" w:line="180" w:lineRule="auto"/>
              <w:jc w:val="center"/>
              <w:rPr>
                <w:rFonts w:ascii="Times New Roman" w:hAnsi="Times New Roman"/>
                <w:b/>
                <w:bCs/>
                <w:sz w:val="20"/>
                <w:szCs w:val="20"/>
              </w:rPr>
            </w:pPr>
          </w:p>
        </w:tc>
      </w:tr>
      <w:tr w:rsidR="00A22675">
        <w:tc>
          <w:tcPr>
            <w:tcW w:w="10229" w:type="dxa"/>
            <w:gridSpan w:val="13"/>
            <w:tcBorders>
              <w:top w:val="single" w:sz="7" w:space="0" w:color="000000"/>
              <w:left w:val="double" w:sz="7" w:space="0" w:color="000000"/>
              <w:bottom w:val="single" w:sz="7" w:space="0" w:color="000000"/>
              <w:right w:val="double" w:sz="7" w:space="0" w:color="000000"/>
            </w:tcBorders>
          </w:tcPr>
          <w:p w:rsidR="00A22675" w:rsidRDefault="00A22675">
            <w:pPr>
              <w:spacing w:line="120" w:lineRule="exact"/>
              <w:rPr>
                <w:rFonts w:ascii="Times New Roman" w:hAnsi="Times New Roman"/>
                <w:b/>
                <w:bCs/>
                <w:sz w:val="20"/>
                <w:szCs w:val="20"/>
              </w:rPr>
            </w:pPr>
          </w:p>
          <w:p w:rsidR="00A22675" w:rsidRDefault="00BE00C9" w:rsidP="00A22675">
            <w:pPr>
              <w:widowControl/>
              <w:tabs>
                <w:tab w:val="left" w:pos="-1440"/>
              </w:tabs>
              <w:spacing w:after="58" w:line="180" w:lineRule="auto"/>
              <w:rPr>
                <w:rFonts w:ascii="Times New Roman" w:hAnsi="Times New Roman"/>
                <w:sz w:val="16"/>
                <w:szCs w:val="16"/>
              </w:rPr>
            </w:pPr>
            <w:r>
              <w:rPr>
                <w:rFonts w:ascii="Times New Roman" w:hAnsi="Times New Roman"/>
                <w:sz w:val="16"/>
                <w:szCs w:val="16"/>
              </w:rPr>
              <w:t>LABORATORY ANA</w:t>
            </w:r>
            <w:r w:rsidR="009B011E">
              <w:rPr>
                <w:rFonts w:ascii="Times New Roman" w:hAnsi="Times New Roman"/>
                <w:sz w:val="16"/>
                <w:szCs w:val="16"/>
              </w:rPr>
              <w:t>L</w:t>
            </w:r>
            <w:r>
              <w:rPr>
                <w:rFonts w:ascii="Times New Roman" w:hAnsi="Times New Roman"/>
                <w:sz w:val="16"/>
                <w:szCs w:val="16"/>
              </w:rPr>
              <w:t xml:space="preserve">YSES: </w:t>
            </w: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A22675">
        <w:tc>
          <w:tcPr>
            <w:tcW w:w="10229" w:type="dxa"/>
            <w:gridSpan w:val="13"/>
            <w:tcBorders>
              <w:top w:val="single" w:sz="7" w:space="0" w:color="000000"/>
              <w:left w:val="double" w:sz="7" w:space="0" w:color="000000"/>
              <w:bottom w:val="single" w:sz="7" w:space="0" w:color="000000"/>
              <w:right w:val="double" w:sz="7" w:space="0" w:color="000000"/>
            </w:tcBorders>
          </w:tcPr>
          <w:p w:rsidR="00A22675" w:rsidRDefault="00A22675">
            <w:pPr>
              <w:spacing w:line="120" w:lineRule="exact"/>
              <w:rPr>
                <w:rFonts w:ascii="Times New Roman" w:hAnsi="Times New Roman"/>
                <w:sz w:val="16"/>
                <w:szCs w:val="16"/>
              </w:rPr>
            </w:pPr>
          </w:p>
          <w:p w:rsidR="00A22675" w:rsidRDefault="00BE00C9" w:rsidP="00A22675">
            <w:pPr>
              <w:widowControl/>
              <w:tabs>
                <w:tab w:val="left" w:pos="-1440"/>
              </w:tabs>
              <w:spacing w:after="58" w:line="180" w:lineRule="auto"/>
              <w:rPr>
                <w:rFonts w:ascii="Times New Roman" w:hAnsi="Times New Roman"/>
                <w:sz w:val="16"/>
                <w:szCs w:val="16"/>
              </w:rPr>
            </w:pPr>
            <w:r>
              <w:rPr>
                <w:rFonts w:ascii="Times New Roman" w:hAnsi="Times New Roman"/>
                <w:sz w:val="16"/>
                <w:szCs w:val="16"/>
              </w:rPr>
              <w:t xml:space="preserve">FIELD ANALYSES: </w:t>
            </w: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0B3185">
        <w:tc>
          <w:tcPr>
            <w:tcW w:w="10229" w:type="dxa"/>
            <w:gridSpan w:val="13"/>
            <w:tcBorders>
              <w:top w:val="single" w:sz="7" w:space="0" w:color="000000"/>
              <w:left w:val="double" w:sz="7" w:space="0" w:color="000000"/>
              <w:bottom w:val="single" w:sz="7" w:space="0" w:color="000000"/>
              <w:right w:val="double" w:sz="7" w:space="0" w:color="000000"/>
            </w:tcBorders>
          </w:tcPr>
          <w:p w:rsidR="000B3185" w:rsidRDefault="000B3185">
            <w:pPr>
              <w:spacing w:line="120" w:lineRule="exact"/>
              <w:rPr>
                <w:rFonts w:ascii="Times New Roman" w:hAnsi="Times New Roman"/>
                <w:sz w:val="16"/>
                <w:szCs w:val="16"/>
              </w:rPr>
            </w:pPr>
          </w:p>
          <w:p w:rsidR="000B3185" w:rsidRDefault="00BE00C9" w:rsidP="000B3185">
            <w:pPr>
              <w:widowControl/>
              <w:tabs>
                <w:tab w:val="left" w:pos="-1440"/>
              </w:tabs>
              <w:spacing w:after="58" w:line="180" w:lineRule="auto"/>
              <w:rPr>
                <w:rFonts w:ascii="Times New Roman" w:hAnsi="Times New Roman"/>
                <w:sz w:val="16"/>
                <w:szCs w:val="16"/>
              </w:rPr>
            </w:pPr>
            <w:r>
              <w:rPr>
                <w:rFonts w:ascii="Times New Roman" w:hAnsi="Times New Roman"/>
                <w:sz w:val="16"/>
                <w:szCs w:val="16"/>
              </w:rPr>
              <w:t xml:space="preserve">FIELD MEASUREMENTS:  </w:t>
            </w:r>
          </w:p>
        </w:tc>
      </w:tr>
      <w:tr w:rsidR="00E53C68">
        <w:tc>
          <w:tcPr>
            <w:tcW w:w="83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r w:rsidR="00E53C68">
        <w:tc>
          <w:tcPr>
            <w:tcW w:w="830" w:type="dxa"/>
            <w:tcBorders>
              <w:top w:val="sing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8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18"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576"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47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662"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962"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854"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c>
          <w:tcPr>
            <w:tcW w:w="1099"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sz w:val="16"/>
                <w:szCs w:val="16"/>
              </w:rPr>
            </w:pPr>
          </w:p>
          <w:p w:rsidR="00E53C68" w:rsidRDefault="00E53C68">
            <w:pPr>
              <w:widowControl/>
              <w:tabs>
                <w:tab w:val="left" w:pos="-1440"/>
              </w:tabs>
              <w:spacing w:after="58" w:line="180" w:lineRule="auto"/>
              <w:jc w:val="center"/>
              <w:rPr>
                <w:rFonts w:ascii="Times New Roman" w:hAnsi="Times New Roman"/>
                <w:sz w:val="16"/>
                <w:szCs w:val="16"/>
              </w:rPr>
            </w:pPr>
          </w:p>
        </w:tc>
      </w:tr>
    </w:tbl>
    <w:p w:rsidR="0073337C" w:rsidRDefault="0073337C">
      <w:pPr>
        <w:widowControl/>
        <w:tabs>
          <w:tab w:val="left" w:pos="-1440"/>
        </w:tabs>
        <w:spacing w:line="180" w:lineRule="auto"/>
        <w:rPr>
          <w:rFonts w:ascii="Times New Roman" w:hAnsi="Times New Roman"/>
          <w:sz w:val="20"/>
          <w:szCs w:val="20"/>
          <w:vertAlign w:val="superscript"/>
        </w:rPr>
      </w:pPr>
    </w:p>
    <w:p w:rsidR="00E53C68" w:rsidRDefault="00E53C68" w:rsidP="0073337C">
      <w:pPr>
        <w:widowControl/>
        <w:tabs>
          <w:tab w:val="left" w:pos="-1440"/>
        </w:tabs>
        <w:spacing w:line="180" w:lineRule="auto"/>
        <w:ind w:left="360" w:hanging="360"/>
        <w:rPr>
          <w:rFonts w:ascii="Times New Roman" w:hAnsi="Times New Roman"/>
          <w:sz w:val="20"/>
          <w:szCs w:val="20"/>
          <w:vertAlign w:val="superscript"/>
        </w:rPr>
      </w:pPr>
      <w:r>
        <w:rPr>
          <w:rFonts w:ascii="Times New Roman" w:hAnsi="Times New Roman"/>
          <w:sz w:val="20"/>
          <w:szCs w:val="20"/>
          <w:vertAlign w:val="superscript"/>
        </w:rPr>
        <w:t xml:space="preserve">1 </w:t>
      </w:r>
      <w:r w:rsidR="005A2663">
        <w:rPr>
          <w:rFonts w:ascii="Times New Roman" w:hAnsi="Times New Roman"/>
          <w:sz w:val="20"/>
          <w:szCs w:val="20"/>
        </w:rPr>
        <w:t xml:space="preserve">Analytical </w:t>
      </w:r>
      <w:proofErr w:type="gramStart"/>
      <w:r w:rsidR="005A2663">
        <w:rPr>
          <w:rFonts w:ascii="Times New Roman" w:hAnsi="Times New Roman"/>
          <w:sz w:val="20"/>
          <w:szCs w:val="20"/>
        </w:rPr>
        <w:t>parameters</w:t>
      </w:r>
      <w:proofErr w:type="gramEnd"/>
      <w:r w:rsidR="005A2663">
        <w:rPr>
          <w:rFonts w:ascii="Times New Roman" w:hAnsi="Times New Roman"/>
          <w:sz w:val="20"/>
          <w:szCs w:val="20"/>
        </w:rPr>
        <w:t xml:space="preserve"> i</w:t>
      </w:r>
      <w:r>
        <w:rPr>
          <w:rFonts w:ascii="Times New Roman" w:hAnsi="Times New Roman"/>
          <w:sz w:val="20"/>
          <w:szCs w:val="20"/>
        </w:rPr>
        <w:t>n</w:t>
      </w:r>
      <w:r w:rsidR="00001933">
        <w:rPr>
          <w:rFonts w:ascii="Times New Roman" w:hAnsi="Times New Roman"/>
          <w:sz w:val="20"/>
          <w:szCs w:val="20"/>
        </w:rPr>
        <w:t>clude</w:t>
      </w:r>
      <w:r w:rsidR="005A2663">
        <w:rPr>
          <w:rFonts w:ascii="Times New Roman" w:hAnsi="Times New Roman"/>
          <w:sz w:val="20"/>
          <w:szCs w:val="20"/>
        </w:rPr>
        <w:t xml:space="preserve"> a</w:t>
      </w:r>
      <w:r>
        <w:rPr>
          <w:rFonts w:ascii="Times New Roman" w:hAnsi="Times New Roman"/>
          <w:sz w:val="20"/>
          <w:szCs w:val="20"/>
        </w:rPr>
        <w:t xml:space="preserve">ll </w:t>
      </w:r>
      <w:r w:rsidR="008516AA">
        <w:rPr>
          <w:rFonts w:ascii="Times New Roman" w:hAnsi="Times New Roman"/>
          <w:sz w:val="20"/>
          <w:szCs w:val="20"/>
        </w:rPr>
        <w:t xml:space="preserve">laboratory analyses, </w:t>
      </w:r>
      <w:r>
        <w:rPr>
          <w:rFonts w:ascii="Times New Roman" w:hAnsi="Times New Roman"/>
          <w:sz w:val="20"/>
          <w:szCs w:val="20"/>
        </w:rPr>
        <w:t xml:space="preserve">field analyses (e.g., </w:t>
      </w:r>
      <w:r w:rsidR="00B160DB">
        <w:rPr>
          <w:rFonts w:ascii="Times New Roman" w:hAnsi="Times New Roman"/>
          <w:sz w:val="20"/>
          <w:szCs w:val="20"/>
        </w:rPr>
        <w:t xml:space="preserve">nutrients by various field test kits, </w:t>
      </w:r>
      <w:r>
        <w:rPr>
          <w:rFonts w:ascii="Times New Roman" w:hAnsi="Times New Roman"/>
          <w:sz w:val="20"/>
          <w:szCs w:val="20"/>
        </w:rPr>
        <w:t>PCBs by immunoassay test kit, select metals by XRF, etc.)</w:t>
      </w:r>
      <w:r w:rsidR="008516AA">
        <w:rPr>
          <w:rFonts w:ascii="Times New Roman" w:hAnsi="Times New Roman"/>
          <w:sz w:val="20"/>
          <w:szCs w:val="20"/>
        </w:rPr>
        <w:t xml:space="preserve">, and </w:t>
      </w:r>
      <w:r w:rsidR="00BE00C9">
        <w:rPr>
          <w:rFonts w:ascii="Times New Roman" w:hAnsi="Times New Roman"/>
          <w:sz w:val="20"/>
          <w:szCs w:val="20"/>
        </w:rPr>
        <w:t xml:space="preserve">field measurements </w:t>
      </w:r>
      <w:r>
        <w:rPr>
          <w:rFonts w:ascii="Times New Roman" w:hAnsi="Times New Roman"/>
          <w:sz w:val="20"/>
          <w:szCs w:val="20"/>
        </w:rPr>
        <w:t>(e.g., dissolved oxygen, turbidity, pH, etc.).</w:t>
      </w:r>
    </w:p>
    <w:p w:rsidR="00E53C68" w:rsidRDefault="00E53C68" w:rsidP="0073337C">
      <w:pPr>
        <w:widowControl/>
        <w:tabs>
          <w:tab w:val="left" w:pos="-1440"/>
        </w:tabs>
        <w:spacing w:line="180" w:lineRule="auto"/>
        <w:ind w:left="360" w:hanging="360"/>
        <w:rPr>
          <w:rFonts w:ascii="Times New Roman" w:hAnsi="Times New Roman"/>
          <w:sz w:val="16"/>
          <w:szCs w:val="16"/>
        </w:rPr>
      </w:pPr>
      <w:r>
        <w:rPr>
          <w:rFonts w:ascii="Times New Roman" w:hAnsi="Times New Roman"/>
          <w:sz w:val="20"/>
          <w:szCs w:val="20"/>
          <w:vertAlign w:val="superscript"/>
        </w:rPr>
        <w:t>2</w:t>
      </w:r>
      <w:r>
        <w:rPr>
          <w:rFonts w:ascii="Times New Roman" w:hAnsi="Times New Roman"/>
          <w:sz w:val="20"/>
          <w:szCs w:val="20"/>
        </w:rPr>
        <w:t xml:space="preserve"> </w:t>
      </w:r>
      <w:r w:rsidR="005A2663">
        <w:rPr>
          <w:rFonts w:ascii="Times New Roman" w:hAnsi="Times New Roman"/>
          <w:sz w:val="20"/>
          <w:szCs w:val="20"/>
        </w:rPr>
        <w:t xml:space="preserve">When </w:t>
      </w:r>
      <w:r>
        <w:rPr>
          <w:rFonts w:ascii="Times New Roman" w:hAnsi="Times New Roman"/>
          <w:sz w:val="20"/>
          <w:szCs w:val="20"/>
        </w:rPr>
        <w:t xml:space="preserve">samples </w:t>
      </w:r>
      <w:r w:rsidR="005A2663">
        <w:rPr>
          <w:rFonts w:ascii="Times New Roman" w:hAnsi="Times New Roman"/>
          <w:sz w:val="20"/>
          <w:szCs w:val="20"/>
        </w:rPr>
        <w:t xml:space="preserve">are </w:t>
      </w:r>
      <w:r>
        <w:rPr>
          <w:rFonts w:ascii="Times New Roman" w:hAnsi="Times New Roman"/>
          <w:sz w:val="20"/>
          <w:szCs w:val="20"/>
        </w:rPr>
        <w:t xml:space="preserve">collected at different depths at the same location, </w:t>
      </w:r>
      <w:r w:rsidR="00001933">
        <w:rPr>
          <w:rFonts w:ascii="Times New Roman" w:hAnsi="Times New Roman"/>
          <w:sz w:val="20"/>
          <w:szCs w:val="20"/>
        </w:rPr>
        <w:t xml:space="preserve">information for </w:t>
      </w:r>
      <w:r>
        <w:rPr>
          <w:rFonts w:ascii="Times New Roman" w:hAnsi="Times New Roman"/>
          <w:sz w:val="20"/>
          <w:szCs w:val="20"/>
        </w:rPr>
        <w:t xml:space="preserve">each depth category (e.g., surface, mid, or deep/bottom) </w:t>
      </w:r>
      <w:r w:rsidR="005A2663">
        <w:rPr>
          <w:rFonts w:ascii="Times New Roman" w:hAnsi="Times New Roman"/>
          <w:sz w:val="20"/>
          <w:szCs w:val="20"/>
        </w:rPr>
        <w:t xml:space="preserve">is provided </w:t>
      </w:r>
      <w:r>
        <w:rPr>
          <w:rFonts w:ascii="Times New Roman" w:hAnsi="Times New Roman"/>
          <w:sz w:val="20"/>
          <w:szCs w:val="20"/>
        </w:rPr>
        <w:t>on a separate line.</w:t>
      </w:r>
    </w:p>
    <w:p w:rsidR="00E53C68" w:rsidRDefault="00E53C68" w:rsidP="0073337C">
      <w:pPr>
        <w:widowControl/>
        <w:tabs>
          <w:tab w:val="left" w:pos="-1440"/>
        </w:tabs>
        <w:spacing w:line="180" w:lineRule="auto"/>
        <w:ind w:left="360" w:hanging="360"/>
        <w:rPr>
          <w:rFonts w:ascii="Times New Roman" w:hAnsi="Times New Roman"/>
          <w:sz w:val="16"/>
          <w:szCs w:val="16"/>
        </w:rPr>
      </w:pPr>
      <w:r>
        <w:rPr>
          <w:rFonts w:ascii="Times New Roman" w:hAnsi="Times New Roman"/>
          <w:sz w:val="16"/>
          <w:szCs w:val="16"/>
          <w:vertAlign w:val="superscript"/>
        </w:rPr>
        <w:t>3</w:t>
      </w:r>
      <w:r>
        <w:rPr>
          <w:rFonts w:ascii="Times New Roman" w:hAnsi="Times New Roman"/>
          <w:sz w:val="16"/>
          <w:szCs w:val="16"/>
        </w:rPr>
        <w:t xml:space="preserve"> </w:t>
      </w:r>
      <w:r>
        <w:rPr>
          <w:rFonts w:ascii="Times New Roman" w:hAnsi="Times New Roman"/>
          <w:sz w:val="20"/>
          <w:szCs w:val="20"/>
        </w:rPr>
        <w:t>In</w:t>
      </w:r>
      <w:r w:rsidR="00DA1D4D">
        <w:rPr>
          <w:rFonts w:ascii="Times New Roman" w:hAnsi="Times New Roman"/>
          <w:sz w:val="20"/>
          <w:szCs w:val="20"/>
        </w:rPr>
        <w:t>formation in</w:t>
      </w:r>
      <w:r>
        <w:rPr>
          <w:rFonts w:ascii="Times New Roman" w:hAnsi="Times New Roman"/>
          <w:sz w:val="20"/>
          <w:szCs w:val="20"/>
        </w:rPr>
        <w:t>clude</w:t>
      </w:r>
      <w:r w:rsidR="00001933">
        <w:rPr>
          <w:rFonts w:ascii="Times New Roman" w:hAnsi="Times New Roman"/>
          <w:sz w:val="20"/>
          <w:szCs w:val="20"/>
        </w:rPr>
        <w:t>s</w:t>
      </w:r>
      <w:r>
        <w:rPr>
          <w:rFonts w:ascii="Times New Roman" w:hAnsi="Times New Roman"/>
          <w:sz w:val="20"/>
          <w:szCs w:val="20"/>
        </w:rPr>
        <w:t xml:space="preserve"> </w:t>
      </w:r>
      <w:r w:rsidR="00840360">
        <w:rPr>
          <w:rFonts w:ascii="Times New Roman" w:hAnsi="Times New Roman"/>
          <w:sz w:val="20"/>
          <w:szCs w:val="20"/>
        </w:rPr>
        <w:t xml:space="preserve">the </w:t>
      </w:r>
      <w:r>
        <w:rPr>
          <w:rFonts w:ascii="Times New Roman" w:hAnsi="Times New Roman"/>
          <w:sz w:val="20"/>
          <w:szCs w:val="20"/>
        </w:rPr>
        <w:t>number of associated analytical QC samples</w:t>
      </w:r>
      <w:r w:rsidR="00001933">
        <w:rPr>
          <w:rFonts w:ascii="Times New Roman" w:hAnsi="Times New Roman"/>
          <w:sz w:val="20"/>
          <w:szCs w:val="20"/>
        </w:rPr>
        <w:t>,</w:t>
      </w:r>
      <w:r>
        <w:rPr>
          <w:rFonts w:ascii="Times New Roman" w:hAnsi="Times New Roman"/>
          <w:sz w:val="20"/>
          <w:szCs w:val="20"/>
        </w:rPr>
        <w:t xml:space="preserve"> if collection of additional sample volume and/or bottles is necessary.  If the QC samples listed are part of the analysis </w:t>
      </w:r>
      <w:r w:rsidR="00840360">
        <w:rPr>
          <w:rFonts w:ascii="Times New Roman" w:hAnsi="Times New Roman"/>
          <w:sz w:val="20"/>
          <w:szCs w:val="20"/>
        </w:rPr>
        <w:t xml:space="preserve">and don’t require the collection of </w:t>
      </w:r>
      <w:r>
        <w:rPr>
          <w:rFonts w:ascii="Times New Roman" w:hAnsi="Times New Roman"/>
          <w:sz w:val="20"/>
          <w:szCs w:val="20"/>
        </w:rPr>
        <w:t xml:space="preserve">additional sample volume and/or bottles, </w:t>
      </w:r>
      <w:r>
        <w:rPr>
          <w:rFonts w:ascii="Times New Roman" w:hAnsi="Times New Roman"/>
          <w:sz w:val="20"/>
          <w:szCs w:val="20"/>
        </w:rPr>
        <w:sym w:font="WP TypographicSymbols" w:char="0041"/>
      </w:r>
      <w:r>
        <w:rPr>
          <w:rFonts w:ascii="Times New Roman" w:hAnsi="Times New Roman"/>
          <w:sz w:val="20"/>
          <w:szCs w:val="20"/>
        </w:rPr>
        <w:t>NAS</w:t>
      </w:r>
      <w:r>
        <w:rPr>
          <w:rFonts w:ascii="Times New Roman" w:hAnsi="Times New Roman"/>
          <w:sz w:val="20"/>
          <w:szCs w:val="20"/>
        </w:rPr>
        <w:sym w:font="WP TypographicSymbols" w:char="0040"/>
      </w:r>
      <w:r>
        <w:rPr>
          <w:rFonts w:ascii="Times New Roman" w:hAnsi="Times New Roman"/>
          <w:sz w:val="20"/>
          <w:szCs w:val="20"/>
        </w:rPr>
        <w:t xml:space="preserve"> (for </w:t>
      </w:r>
      <w:r>
        <w:rPr>
          <w:rFonts w:ascii="Times New Roman" w:hAnsi="Times New Roman"/>
          <w:sz w:val="20"/>
          <w:szCs w:val="20"/>
        </w:rPr>
        <w:sym w:font="WP TypographicSymbols" w:char="0041"/>
      </w:r>
      <w:r>
        <w:rPr>
          <w:rFonts w:ascii="Times New Roman" w:hAnsi="Times New Roman"/>
          <w:sz w:val="20"/>
          <w:szCs w:val="20"/>
        </w:rPr>
        <w:t>no additional sample</w:t>
      </w:r>
      <w:r>
        <w:rPr>
          <w:rFonts w:ascii="Times New Roman" w:hAnsi="Times New Roman"/>
          <w:sz w:val="20"/>
          <w:szCs w:val="20"/>
        </w:rPr>
        <w:sym w:font="WP TypographicSymbols" w:char="0040"/>
      </w:r>
      <w:r>
        <w:rPr>
          <w:rFonts w:ascii="Times New Roman" w:hAnsi="Times New Roman"/>
          <w:sz w:val="20"/>
          <w:szCs w:val="20"/>
        </w:rPr>
        <w:t xml:space="preserve">) </w:t>
      </w:r>
      <w:r w:rsidR="00DA1D4D">
        <w:rPr>
          <w:rFonts w:ascii="Times New Roman" w:hAnsi="Times New Roman"/>
          <w:sz w:val="20"/>
          <w:szCs w:val="20"/>
        </w:rPr>
        <w:t xml:space="preserve">is included </w:t>
      </w:r>
      <w:r>
        <w:rPr>
          <w:rFonts w:ascii="Times New Roman" w:hAnsi="Times New Roman"/>
          <w:sz w:val="20"/>
          <w:szCs w:val="20"/>
        </w:rPr>
        <w:t xml:space="preserve">in the column.  (Note: MS=matrix spike, MSD=matrix spike duplicate, </w:t>
      </w:r>
      <w:r w:rsidR="00DA1D4D">
        <w:rPr>
          <w:rFonts w:ascii="Times New Roman" w:hAnsi="Times New Roman"/>
          <w:sz w:val="20"/>
          <w:szCs w:val="20"/>
        </w:rPr>
        <w:t>D</w:t>
      </w:r>
      <w:r>
        <w:rPr>
          <w:rFonts w:ascii="Times New Roman" w:hAnsi="Times New Roman"/>
          <w:sz w:val="20"/>
          <w:szCs w:val="20"/>
        </w:rPr>
        <w:t>up=laboratory duplicate/replicate.)</w:t>
      </w:r>
    </w:p>
    <w:p w:rsidR="00E53C68" w:rsidRDefault="00DA1D4D">
      <w:pPr>
        <w:widowControl/>
        <w:tabs>
          <w:tab w:val="left" w:pos="-1440"/>
        </w:tabs>
        <w:spacing w:line="180" w:lineRule="auto"/>
        <w:rPr>
          <w:rFonts w:ascii="Times New Roman" w:hAnsi="Times New Roman"/>
          <w:sz w:val="16"/>
          <w:szCs w:val="16"/>
        </w:rPr>
      </w:pPr>
      <w:r w:rsidRPr="00DA1D4D">
        <w:rPr>
          <w:rFonts w:ascii="Times New Roman" w:hAnsi="Times New Roman"/>
          <w:sz w:val="16"/>
          <w:szCs w:val="16"/>
          <w:vertAlign w:val="superscript"/>
        </w:rPr>
        <w:t>4</w:t>
      </w:r>
      <w:r>
        <w:rPr>
          <w:rFonts w:ascii="Times New Roman" w:hAnsi="Times New Roman"/>
          <w:sz w:val="16"/>
          <w:szCs w:val="16"/>
        </w:rPr>
        <w:t xml:space="preserve"> </w:t>
      </w:r>
      <w:r w:rsidRPr="00DA1D4D">
        <w:rPr>
          <w:rFonts w:ascii="Times New Roman" w:hAnsi="Times New Roman"/>
          <w:sz w:val="20"/>
          <w:szCs w:val="20"/>
        </w:rPr>
        <w:t>PE or Performance</w:t>
      </w:r>
      <w:r>
        <w:rPr>
          <w:rFonts w:ascii="Times New Roman" w:hAnsi="Times New Roman"/>
          <w:sz w:val="20"/>
          <w:szCs w:val="20"/>
        </w:rPr>
        <w:t xml:space="preserve"> will be submitted for laboratory analysis along with the associated field sampled where noted.  </w:t>
      </w:r>
      <w:r>
        <w:rPr>
          <w:rFonts w:ascii="Times New Roman" w:hAnsi="Times New Roman"/>
          <w:sz w:val="16"/>
          <w:szCs w:val="16"/>
        </w:rPr>
        <w:t xml:space="preserve"> </w:t>
      </w:r>
    </w:p>
    <w:p w:rsidR="00E53C68" w:rsidRDefault="00E53C68">
      <w:pPr>
        <w:widowControl/>
        <w:tabs>
          <w:tab w:val="left" w:pos="-1440"/>
        </w:tabs>
        <w:spacing w:line="180" w:lineRule="auto"/>
        <w:rPr>
          <w:rFonts w:ascii="Times New Roman" w:hAnsi="Times New Roman"/>
          <w:sz w:val="16"/>
          <w:szCs w:val="16"/>
        </w:rPr>
      </w:pPr>
    </w:p>
    <w:p w:rsidR="00E53C68" w:rsidRDefault="00E53C68">
      <w:pPr>
        <w:widowControl/>
        <w:tabs>
          <w:tab w:val="left" w:pos="-1440"/>
        </w:tabs>
        <w:spacing w:line="180" w:lineRule="auto"/>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rPr>
      </w:pPr>
    </w:p>
    <w:p w:rsidR="00E53C68" w:rsidRDefault="00E53C68">
      <w:pPr>
        <w:widowControl/>
        <w:tabs>
          <w:tab w:val="left" w:pos="-1440"/>
        </w:tabs>
        <w:spacing w:line="180" w:lineRule="auto"/>
        <w:rPr>
          <w:rFonts w:ascii="Times New Roman" w:hAnsi="Times New Roman"/>
        </w:rPr>
      </w:pPr>
    </w:p>
    <w:p w:rsidR="00E53C68" w:rsidRDefault="00E53C68">
      <w:pPr>
        <w:widowControl/>
        <w:tabs>
          <w:tab w:val="left" w:pos="-1440"/>
        </w:tabs>
        <w:spacing w:line="180" w:lineRule="auto"/>
        <w:rPr>
          <w:rFonts w:ascii="Times New Roman" w:hAnsi="Times New Roman"/>
        </w:rPr>
      </w:pPr>
    </w:p>
    <w:tbl>
      <w:tblPr>
        <w:tblW w:w="0" w:type="auto"/>
        <w:tblInd w:w="46" w:type="dxa"/>
        <w:tblLayout w:type="fixed"/>
        <w:tblCellMar>
          <w:left w:w="46" w:type="dxa"/>
          <w:right w:w="46" w:type="dxa"/>
        </w:tblCellMar>
        <w:tblLook w:val="0000" w:firstRow="0" w:lastRow="0" w:firstColumn="0" w:lastColumn="0" w:noHBand="0" w:noVBand="0"/>
      </w:tblPr>
      <w:tblGrid>
        <w:gridCol w:w="1710"/>
        <w:gridCol w:w="1800"/>
        <w:gridCol w:w="1890"/>
        <w:gridCol w:w="2250"/>
        <w:gridCol w:w="2340"/>
      </w:tblGrid>
      <w:tr w:rsidR="00C6655F">
        <w:trPr>
          <w:tblHeader/>
        </w:trPr>
        <w:tc>
          <w:tcPr>
            <w:tcW w:w="9990" w:type="dxa"/>
            <w:gridSpan w:val="5"/>
            <w:tcBorders>
              <w:top w:val="double" w:sz="7" w:space="0" w:color="000000"/>
              <w:left w:val="double" w:sz="7" w:space="0" w:color="000000"/>
              <w:bottom w:val="double" w:sz="7" w:space="0" w:color="000000"/>
              <w:right w:val="double" w:sz="7" w:space="0" w:color="000000"/>
            </w:tcBorders>
          </w:tcPr>
          <w:p w:rsidR="00C6655F" w:rsidRDefault="00C6655F" w:rsidP="008F55E5">
            <w:pPr>
              <w:pStyle w:val="Heading2"/>
            </w:pPr>
            <w:bookmarkStart w:id="63" w:name="_Toc122940388"/>
            <w:r>
              <w:t>Table 2-3. Analytical Method, Containers, Preservation,</w:t>
            </w:r>
            <w:bookmarkEnd w:id="63"/>
            <w:r>
              <w:t xml:space="preserve"> </w:t>
            </w:r>
          </w:p>
          <w:p w:rsidR="00C6655F" w:rsidRDefault="00C6655F" w:rsidP="008F55E5">
            <w:pPr>
              <w:pStyle w:val="Heading2"/>
            </w:pPr>
            <w:bookmarkStart w:id="64" w:name="_Toc122940389"/>
            <w:r>
              <w:t>and Holding Times Requirements</w:t>
            </w:r>
            <w:bookmarkEnd w:id="64"/>
            <w:r>
              <w:t xml:space="preserve"> </w:t>
            </w:r>
          </w:p>
          <w:p w:rsidR="00C6655F" w:rsidRDefault="00C6655F" w:rsidP="00C6655F">
            <w:pPr>
              <w:widowControl/>
              <w:tabs>
                <w:tab w:val="left" w:pos="-1440"/>
              </w:tabs>
              <w:spacing w:line="180" w:lineRule="auto"/>
              <w:jc w:val="center"/>
              <w:rPr>
                <w:rFonts w:ascii="Times New Roman" w:hAnsi="Times New Roman"/>
              </w:rPr>
            </w:pPr>
          </w:p>
          <w:p w:rsidR="00C6655F" w:rsidRPr="0073337C" w:rsidRDefault="00C6655F" w:rsidP="00C6655F">
            <w:pPr>
              <w:widowControl/>
              <w:tabs>
                <w:tab w:val="left" w:pos="-1440"/>
              </w:tabs>
              <w:spacing w:line="180" w:lineRule="auto"/>
              <w:rPr>
                <w:rFonts w:ascii="Times New Roman" w:hAnsi="Times New Roman"/>
                <w:sz w:val="20"/>
                <w:szCs w:val="20"/>
              </w:rPr>
            </w:pPr>
            <w:r w:rsidRPr="0073337C">
              <w:rPr>
                <w:rFonts w:ascii="Times New Roman" w:hAnsi="Times New Roman"/>
                <w:sz w:val="20"/>
                <w:szCs w:val="20"/>
              </w:rPr>
              <w:t>Matrix/Media:</w:t>
            </w:r>
          </w:p>
          <w:p w:rsidR="00C6655F" w:rsidRDefault="00C6655F">
            <w:pPr>
              <w:spacing w:line="120" w:lineRule="exact"/>
              <w:rPr>
                <w:rFonts w:ascii="Times New Roman" w:hAnsi="Times New Roman"/>
                <w:sz w:val="20"/>
                <w:szCs w:val="20"/>
              </w:rPr>
            </w:pPr>
          </w:p>
        </w:tc>
      </w:tr>
      <w:tr w:rsidR="00E53C68">
        <w:trPr>
          <w:tblHeader/>
        </w:trPr>
        <w:tc>
          <w:tcPr>
            <w:tcW w:w="1710" w:type="dxa"/>
            <w:tcBorders>
              <w:top w:val="doub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Analytical</w:t>
            </w:r>
          </w:p>
          <w:p w:rsidR="006B60B2" w:rsidRDefault="00E53C68" w:rsidP="00C54528">
            <w:pPr>
              <w:widowControl/>
              <w:tabs>
                <w:tab w:val="left" w:pos="-1440"/>
              </w:tabs>
              <w:spacing w:line="180" w:lineRule="auto"/>
              <w:jc w:val="center"/>
              <w:rPr>
                <w:rFonts w:ascii="Times New Roman" w:hAnsi="Times New Roman"/>
                <w:sz w:val="20"/>
                <w:szCs w:val="20"/>
                <w:vertAlign w:val="superscript"/>
              </w:rPr>
            </w:pPr>
            <w:r>
              <w:rPr>
                <w:rFonts w:ascii="Times New Roman" w:hAnsi="Times New Roman"/>
                <w:sz w:val="20"/>
                <w:szCs w:val="20"/>
              </w:rPr>
              <w:t>Parameter</w:t>
            </w:r>
            <w:r>
              <w:rPr>
                <w:rFonts w:ascii="Times New Roman" w:hAnsi="Times New Roman"/>
                <w:sz w:val="20"/>
                <w:szCs w:val="20"/>
                <w:vertAlign w:val="superscript"/>
              </w:rPr>
              <w:t>1</w:t>
            </w:r>
            <w:r w:rsidR="006B60B2">
              <w:rPr>
                <w:rFonts w:ascii="Times New Roman" w:hAnsi="Times New Roman"/>
                <w:sz w:val="20"/>
                <w:szCs w:val="20"/>
                <w:vertAlign w:val="superscript"/>
              </w:rPr>
              <w:t xml:space="preserve"> </w:t>
            </w:r>
          </w:p>
          <w:p w:rsidR="00E53C68" w:rsidRDefault="006B60B2" w:rsidP="00C54528">
            <w:pPr>
              <w:widowControl/>
              <w:tabs>
                <w:tab w:val="left" w:pos="-1440"/>
              </w:tabs>
              <w:spacing w:line="180" w:lineRule="auto"/>
              <w:jc w:val="center"/>
              <w:rPr>
                <w:rFonts w:ascii="Times New Roman" w:hAnsi="Times New Roman"/>
                <w:sz w:val="20"/>
                <w:szCs w:val="20"/>
              </w:rPr>
            </w:pPr>
            <w:r w:rsidRPr="006B60B2">
              <w:rPr>
                <w:rFonts w:ascii="Times New Roman" w:hAnsi="Times New Roman"/>
                <w:sz w:val="20"/>
                <w:szCs w:val="20"/>
              </w:rPr>
              <w:t>and</w:t>
            </w:r>
            <w:r>
              <w:rPr>
                <w:rFonts w:ascii="Times New Roman" w:hAnsi="Times New Roman"/>
                <w:sz w:val="20"/>
                <w:szCs w:val="20"/>
              </w:rPr>
              <w:t>/or</w:t>
            </w:r>
          </w:p>
          <w:p w:rsidR="006B60B2" w:rsidRDefault="006B60B2" w:rsidP="00C5452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Field Measurement</w:t>
            </w:r>
            <w:r w:rsidR="00740FCA">
              <w:rPr>
                <w:rFonts w:ascii="Times New Roman" w:hAnsi="Times New Roman"/>
                <w:sz w:val="20"/>
                <w:szCs w:val="20"/>
              </w:rPr>
              <w:t>s</w:t>
            </w:r>
            <w:r w:rsidRPr="006B60B2">
              <w:rPr>
                <w:rFonts w:ascii="Times New Roman" w:hAnsi="Times New Roman"/>
                <w:sz w:val="20"/>
                <w:szCs w:val="20"/>
                <w:vertAlign w:val="superscript"/>
              </w:rPr>
              <w:t>2</w:t>
            </w:r>
          </w:p>
        </w:tc>
        <w:tc>
          <w:tcPr>
            <w:tcW w:w="180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001933" w:rsidRDefault="00E53C68" w:rsidP="00C5452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rsidP="00C5452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Method Number</w:t>
            </w:r>
          </w:p>
        </w:tc>
        <w:tc>
          <w:tcPr>
            <w:tcW w:w="189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Containers </w:t>
            </w:r>
            <w:proofErr w:type="gramStart"/>
            <w:r>
              <w:rPr>
                <w:rFonts w:ascii="Times New Roman" w:hAnsi="Times New Roman"/>
                <w:sz w:val="20"/>
                <w:szCs w:val="20"/>
              </w:rPr>
              <w:t xml:space="preserve">   (</w:t>
            </w:r>
            <w:proofErr w:type="gramEnd"/>
            <w:r>
              <w:rPr>
                <w:rFonts w:ascii="Times New Roman" w:hAnsi="Times New Roman"/>
                <w:sz w:val="20"/>
                <w:szCs w:val="20"/>
              </w:rPr>
              <w:t xml:space="preserve">number,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size/volume,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type)</w:t>
            </w:r>
          </w:p>
        </w:tc>
        <w:tc>
          <w:tcPr>
            <w:tcW w:w="225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Preservation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Requirements</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(chemical,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temperature,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light protection)</w:t>
            </w:r>
          </w:p>
        </w:tc>
        <w:tc>
          <w:tcPr>
            <w:tcW w:w="2340" w:type="dxa"/>
            <w:tcBorders>
              <w:top w:val="doub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Maximum </w:t>
            </w:r>
          </w:p>
          <w:p w:rsidR="00E53C68" w:rsidRDefault="00E53C68">
            <w:pPr>
              <w:widowControl/>
              <w:tabs>
                <w:tab w:val="left" w:pos="-1440"/>
              </w:tabs>
              <w:spacing w:after="58" w:line="180" w:lineRule="auto"/>
              <w:jc w:val="center"/>
              <w:rPr>
                <w:rFonts w:ascii="Times New Roman" w:hAnsi="Times New Roman"/>
                <w:sz w:val="20"/>
                <w:szCs w:val="20"/>
              </w:rPr>
            </w:pPr>
            <w:r>
              <w:rPr>
                <w:rFonts w:ascii="Times New Roman" w:hAnsi="Times New Roman"/>
                <w:sz w:val="20"/>
                <w:szCs w:val="20"/>
              </w:rPr>
              <w:t>Holding Times</w:t>
            </w:r>
            <w:r w:rsidR="006B60B2">
              <w:rPr>
                <w:rFonts w:ascii="Times New Roman" w:hAnsi="Times New Roman"/>
                <w:sz w:val="20"/>
                <w:szCs w:val="20"/>
                <w:vertAlign w:val="superscript"/>
              </w:rPr>
              <w:t>3</w:t>
            </w:r>
          </w:p>
        </w:tc>
      </w:tr>
      <w:tr w:rsidR="00740FCA">
        <w:trPr>
          <w:trHeight w:val="432"/>
        </w:trPr>
        <w:tc>
          <w:tcPr>
            <w:tcW w:w="9990" w:type="dxa"/>
            <w:gridSpan w:val="5"/>
            <w:tcBorders>
              <w:top w:val="single" w:sz="7" w:space="0" w:color="000000"/>
              <w:left w:val="double" w:sz="7" w:space="0" w:color="000000"/>
              <w:bottom w:val="single" w:sz="7" w:space="0" w:color="000000"/>
              <w:right w:val="double" w:sz="7" w:space="0" w:color="000000"/>
            </w:tcBorders>
          </w:tcPr>
          <w:p w:rsidR="009B2369" w:rsidRDefault="009B2369" w:rsidP="00B4063A">
            <w:pPr>
              <w:widowControl/>
              <w:tabs>
                <w:tab w:val="left" w:pos="-1440"/>
              </w:tabs>
              <w:spacing w:after="58" w:line="180" w:lineRule="auto"/>
              <w:rPr>
                <w:rFonts w:ascii="Times New Roman" w:hAnsi="Times New Roman"/>
                <w:sz w:val="20"/>
                <w:szCs w:val="20"/>
              </w:rPr>
            </w:pPr>
          </w:p>
          <w:p w:rsidR="00740FCA" w:rsidRPr="005E7796" w:rsidRDefault="00740FCA" w:rsidP="00B4063A">
            <w:pPr>
              <w:widowControl/>
              <w:tabs>
                <w:tab w:val="left" w:pos="-1440"/>
              </w:tabs>
              <w:spacing w:after="58" w:line="180" w:lineRule="auto"/>
              <w:rPr>
                <w:rFonts w:ascii="Times New Roman" w:hAnsi="Times New Roman"/>
                <w:sz w:val="20"/>
                <w:szCs w:val="20"/>
              </w:rPr>
            </w:pPr>
            <w:r w:rsidRPr="005E7796">
              <w:rPr>
                <w:rFonts w:ascii="Times New Roman" w:hAnsi="Times New Roman"/>
                <w:sz w:val="20"/>
                <w:szCs w:val="20"/>
              </w:rPr>
              <w:t>ANALYTICAL PARAMETER:</w:t>
            </w:r>
          </w:p>
        </w:tc>
      </w:tr>
      <w:tr w:rsidR="00740FCA">
        <w:trPr>
          <w:trHeight w:val="432"/>
        </w:trPr>
        <w:tc>
          <w:tcPr>
            <w:tcW w:w="1710" w:type="dxa"/>
            <w:tcBorders>
              <w:top w:val="single" w:sz="7" w:space="0" w:color="000000"/>
              <w:left w:val="double" w:sz="7" w:space="0" w:color="000000"/>
              <w:bottom w:val="single" w:sz="7" w:space="0" w:color="000000"/>
              <w:right w:val="single" w:sz="7" w:space="0" w:color="000000"/>
            </w:tcBorders>
          </w:tcPr>
          <w:p w:rsidR="00740FCA" w:rsidRDefault="00740FCA" w:rsidP="00B4063A">
            <w:pPr>
              <w:spacing w:line="120" w:lineRule="exact"/>
              <w:jc w:val="both"/>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740FCA" w:rsidRDefault="00740FCA" w:rsidP="00B4063A">
            <w:pP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740FCA" w:rsidRDefault="00740FCA">
            <w:pPr>
              <w:spacing w:line="120" w:lineRule="exact"/>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740FCA" w:rsidRDefault="00740FCA">
            <w:pPr>
              <w:spacing w:line="120" w:lineRule="exact"/>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740FCA" w:rsidRDefault="00740FCA">
            <w:pPr>
              <w:spacing w:line="120" w:lineRule="exact"/>
              <w:rPr>
                <w:rFonts w:ascii="Times New Roman" w:hAnsi="Times New Roman"/>
              </w:rPr>
            </w:pPr>
          </w:p>
        </w:tc>
      </w:tr>
      <w:tr w:rsidR="00C54528">
        <w:trPr>
          <w:trHeight w:val="432"/>
        </w:trPr>
        <w:tc>
          <w:tcPr>
            <w:tcW w:w="1710" w:type="dxa"/>
            <w:tcBorders>
              <w:top w:val="single" w:sz="7" w:space="0" w:color="000000"/>
              <w:left w:val="double" w:sz="7" w:space="0" w:color="000000"/>
              <w:bottom w:val="single" w:sz="7" w:space="0" w:color="000000"/>
              <w:right w:val="single" w:sz="7" w:space="0" w:color="000000"/>
            </w:tcBorders>
          </w:tcPr>
          <w:p w:rsidR="00C54528" w:rsidRDefault="00C54528">
            <w:pPr>
              <w:spacing w:line="120" w:lineRule="exact"/>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C54528" w:rsidRDefault="00C54528" w:rsidP="00B4063A">
            <w:pP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C54528" w:rsidRDefault="00C54528">
            <w:pPr>
              <w:spacing w:line="120" w:lineRule="exact"/>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C54528" w:rsidRDefault="00C54528">
            <w:pPr>
              <w:spacing w:line="120" w:lineRule="exact"/>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C54528" w:rsidRDefault="00C54528">
            <w:pPr>
              <w:spacing w:line="120" w:lineRule="exact"/>
              <w:rPr>
                <w:rFonts w:ascii="Times New Roman" w:hAnsi="Times New Roman"/>
              </w:rPr>
            </w:pPr>
          </w:p>
        </w:tc>
      </w:tr>
      <w:tr w:rsidR="00E53C68">
        <w:trPr>
          <w:trHeight w:val="432"/>
        </w:trPr>
        <w:tc>
          <w:tcPr>
            <w:tcW w:w="171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rsidP="00B4063A">
            <w:pPr>
              <w:widowControl/>
              <w:tabs>
                <w:tab w:val="left" w:pos="-1440"/>
              </w:tabs>
              <w:jc w:val="cente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r w:rsidR="00C54528">
        <w:trPr>
          <w:trHeight w:val="432"/>
        </w:trPr>
        <w:tc>
          <w:tcPr>
            <w:tcW w:w="1710" w:type="dxa"/>
            <w:tcBorders>
              <w:top w:val="single" w:sz="7" w:space="0" w:color="000000"/>
              <w:left w:val="double" w:sz="7" w:space="0" w:color="000000"/>
              <w:bottom w:val="single" w:sz="7" w:space="0" w:color="000000"/>
              <w:right w:val="single" w:sz="7" w:space="0" w:color="000000"/>
            </w:tcBorders>
          </w:tcPr>
          <w:p w:rsidR="00C54528" w:rsidRDefault="00C54528" w:rsidP="00C54528">
            <w:pPr>
              <w:spacing w:after="58" w:line="180" w:lineRule="auto"/>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C54528" w:rsidRDefault="00C54528" w:rsidP="00B4063A">
            <w:pP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C54528" w:rsidRDefault="00C54528" w:rsidP="00C54528">
            <w:pPr>
              <w:spacing w:line="240" w:lineRule="atLeast"/>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C54528" w:rsidRDefault="00C54528" w:rsidP="00C54528">
            <w:pPr>
              <w:spacing w:line="240" w:lineRule="atLeast"/>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C54528" w:rsidRDefault="00C54528" w:rsidP="00C54528">
            <w:pPr>
              <w:spacing w:line="240" w:lineRule="atLeast"/>
              <w:rPr>
                <w:rFonts w:ascii="Times New Roman" w:hAnsi="Times New Roman"/>
              </w:rPr>
            </w:pPr>
          </w:p>
        </w:tc>
      </w:tr>
      <w:tr w:rsidR="00740FCA">
        <w:trPr>
          <w:trHeight w:val="432"/>
        </w:trPr>
        <w:tc>
          <w:tcPr>
            <w:tcW w:w="9990" w:type="dxa"/>
            <w:gridSpan w:val="5"/>
            <w:tcBorders>
              <w:top w:val="single" w:sz="7" w:space="0" w:color="000000"/>
              <w:left w:val="double" w:sz="7" w:space="0" w:color="000000"/>
              <w:bottom w:val="single" w:sz="7" w:space="0" w:color="000000"/>
              <w:right w:val="double" w:sz="7" w:space="0" w:color="000000"/>
            </w:tcBorders>
            <w:vAlign w:val="bottom"/>
          </w:tcPr>
          <w:p w:rsidR="00740FCA" w:rsidRPr="005E7796" w:rsidRDefault="00740FCA" w:rsidP="00B4063A">
            <w:pPr>
              <w:widowControl/>
              <w:tabs>
                <w:tab w:val="left" w:pos="-1440"/>
              </w:tabs>
              <w:spacing w:after="58" w:line="180" w:lineRule="auto"/>
              <w:rPr>
                <w:rFonts w:ascii="Times New Roman" w:hAnsi="Times New Roman"/>
                <w:sz w:val="20"/>
                <w:szCs w:val="20"/>
              </w:rPr>
            </w:pPr>
            <w:r w:rsidRPr="005E7796">
              <w:rPr>
                <w:rFonts w:ascii="Times New Roman" w:hAnsi="Times New Roman"/>
                <w:sz w:val="20"/>
                <w:szCs w:val="20"/>
              </w:rPr>
              <w:t>FIELD MEASUREMENTS:</w:t>
            </w:r>
          </w:p>
        </w:tc>
      </w:tr>
      <w:tr w:rsidR="00E53C68">
        <w:trPr>
          <w:trHeight w:val="432"/>
        </w:trPr>
        <w:tc>
          <w:tcPr>
            <w:tcW w:w="171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rsidP="00B4063A">
            <w:pPr>
              <w:widowControl/>
              <w:tabs>
                <w:tab w:val="left" w:pos="-1440"/>
              </w:tabs>
              <w:jc w:val="center"/>
              <w:rPr>
                <w:rFonts w:ascii="Times New Roman" w:hAnsi="Times New Roman"/>
              </w:rPr>
            </w:pPr>
          </w:p>
        </w:tc>
        <w:tc>
          <w:tcPr>
            <w:tcW w:w="189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25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34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r w:rsidR="00E53C68">
        <w:trPr>
          <w:trHeight w:val="432"/>
        </w:trPr>
        <w:tc>
          <w:tcPr>
            <w:tcW w:w="1710" w:type="dxa"/>
            <w:tcBorders>
              <w:top w:val="sing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1800" w:type="dxa"/>
            <w:tcBorders>
              <w:top w:val="single" w:sz="7" w:space="0" w:color="000000"/>
              <w:left w:val="single" w:sz="7" w:space="0" w:color="000000"/>
              <w:bottom w:val="double" w:sz="7" w:space="0" w:color="000000"/>
              <w:right w:val="single" w:sz="7" w:space="0" w:color="000000"/>
            </w:tcBorders>
          </w:tcPr>
          <w:p w:rsidR="00E53C68" w:rsidRDefault="00E53C68" w:rsidP="00B4063A">
            <w:pPr>
              <w:widowControl/>
              <w:tabs>
                <w:tab w:val="left" w:pos="-1440"/>
              </w:tabs>
              <w:jc w:val="center"/>
              <w:rPr>
                <w:rFonts w:ascii="Times New Roman" w:hAnsi="Times New Roman"/>
              </w:rPr>
            </w:pPr>
          </w:p>
        </w:tc>
        <w:tc>
          <w:tcPr>
            <w:tcW w:w="189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25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c>
          <w:tcPr>
            <w:tcW w:w="2340"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rPr>
            </w:pPr>
          </w:p>
          <w:p w:rsidR="00E53C68" w:rsidRDefault="00E53C68">
            <w:pPr>
              <w:widowControl/>
              <w:tabs>
                <w:tab w:val="left" w:pos="-1440"/>
              </w:tabs>
              <w:spacing w:after="58" w:line="180" w:lineRule="auto"/>
              <w:jc w:val="center"/>
              <w:rPr>
                <w:rFonts w:ascii="Times New Roman" w:hAnsi="Times New Roman"/>
              </w:rPr>
            </w:pPr>
          </w:p>
        </w:tc>
      </w:tr>
    </w:tbl>
    <w:p w:rsidR="00840360" w:rsidRDefault="00840360">
      <w:pPr>
        <w:widowControl/>
        <w:tabs>
          <w:tab w:val="left" w:pos="-1440"/>
        </w:tabs>
        <w:spacing w:line="180" w:lineRule="auto"/>
        <w:rPr>
          <w:rFonts w:ascii="Times New Roman" w:hAnsi="Times New Roman"/>
          <w:sz w:val="20"/>
          <w:szCs w:val="20"/>
          <w:vertAlign w:val="superscript"/>
        </w:rPr>
      </w:pPr>
    </w:p>
    <w:p w:rsidR="00E53C68" w:rsidRDefault="00E53C68">
      <w:pPr>
        <w:widowControl/>
        <w:tabs>
          <w:tab w:val="left" w:pos="-1440"/>
        </w:tabs>
        <w:spacing w:line="180" w:lineRule="auto"/>
        <w:rPr>
          <w:rFonts w:ascii="Times New Roman" w:hAnsi="Times New Roman"/>
          <w:sz w:val="20"/>
          <w:szCs w:val="20"/>
        </w:rPr>
      </w:pPr>
      <w:r>
        <w:rPr>
          <w:rFonts w:ascii="Times New Roman" w:hAnsi="Times New Roman"/>
          <w:sz w:val="20"/>
          <w:szCs w:val="20"/>
          <w:vertAlign w:val="superscript"/>
        </w:rPr>
        <w:t>1</w:t>
      </w:r>
      <w:r>
        <w:rPr>
          <w:rFonts w:ascii="Times New Roman" w:hAnsi="Times New Roman"/>
          <w:sz w:val="20"/>
          <w:szCs w:val="20"/>
        </w:rPr>
        <w:t xml:space="preserve"> </w:t>
      </w:r>
      <w:r w:rsidR="00DA1D4D">
        <w:rPr>
          <w:rFonts w:ascii="Times New Roman" w:hAnsi="Times New Roman"/>
          <w:sz w:val="20"/>
          <w:szCs w:val="20"/>
        </w:rPr>
        <w:t>Analytical parameter i</w:t>
      </w:r>
      <w:r>
        <w:rPr>
          <w:rFonts w:ascii="Times New Roman" w:hAnsi="Times New Roman"/>
          <w:sz w:val="20"/>
          <w:szCs w:val="20"/>
        </w:rPr>
        <w:t>nclude</w:t>
      </w:r>
      <w:r w:rsidR="00840360">
        <w:rPr>
          <w:rFonts w:ascii="Times New Roman" w:hAnsi="Times New Roman"/>
          <w:sz w:val="20"/>
          <w:szCs w:val="20"/>
        </w:rPr>
        <w:t>s</w:t>
      </w:r>
      <w:r>
        <w:rPr>
          <w:rFonts w:ascii="Times New Roman" w:hAnsi="Times New Roman"/>
          <w:sz w:val="20"/>
          <w:szCs w:val="20"/>
        </w:rPr>
        <w:t xml:space="preserve"> both field and laboratory analyses.</w:t>
      </w:r>
    </w:p>
    <w:p w:rsidR="006B60B2" w:rsidRDefault="006B60B2" w:rsidP="006B60B2">
      <w:pPr>
        <w:widowControl/>
        <w:tabs>
          <w:tab w:val="left" w:pos="-1440"/>
        </w:tabs>
        <w:spacing w:line="180" w:lineRule="auto"/>
        <w:ind w:left="360" w:hanging="360"/>
        <w:rPr>
          <w:rFonts w:ascii="Times New Roman" w:hAnsi="Times New Roman"/>
          <w:sz w:val="20"/>
          <w:szCs w:val="20"/>
        </w:rPr>
      </w:pPr>
      <w:r w:rsidRPr="006B60B2">
        <w:rPr>
          <w:rFonts w:ascii="Times New Roman" w:hAnsi="Times New Roman"/>
          <w:sz w:val="20"/>
          <w:szCs w:val="20"/>
          <w:vertAlign w:val="superscript"/>
        </w:rPr>
        <w:t>2</w:t>
      </w:r>
      <w:r>
        <w:rPr>
          <w:rFonts w:ascii="Times New Roman" w:hAnsi="Times New Roman"/>
          <w:sz w:val="20"/>
          <w:szCs w:val="20"/>
        </w:rPr>
        <w:t xml:space="preserve"> Field measurement parameters include those parameters measured directly in the field (e.g., dissolved oxygen, turbidity, pH, etc.).</w:t>
      </w:r>
    </w:p>
    <w:p w:rsidR="00E53C68" w:rsidRDefault="006B60B2" w:rsidP="00840360">
      <w:pPr>
        <w:widowControl/>
        <w:numPr>
          <w:ins w:id="65" w:author=" " w:date="2005-03-31T10:53:00Z"/>
        </w:numPr>
        <w:tabs>
          <w:tab w:val="left" w:pos="-1440"/>
        </w:tabs>
        <w:spacing w:line="180" w:lineRule="auto"/>
        <w:ind w:left="360" w:hanging="360"/>
        <w:rPr>
          <w:rFonts w:ascii="Times New Roman" w:hAnsi="Times New Roman"/>
        </w:rPr>
      </w:pPr>
      <w:r>
        <w:rPr>
          <w:rFonts w:ascii="Times New Roman" w:hAnsi="Times New Roman"/>
          <w:sz w:val="20"/>
          <w:szCs w:val="20"/>
          <w:vertAlign w:val="superscript"/>
        </w:rPr>
        <w:t>3</w:t>
      </w:r>
      <w:r w:rsidR="00E53C68">
        <w:rPr>
          <w:rFonts w:ascii="Times New Roman" w:hAnsi="Times New Roman"/>
          <w:sz w:val="20"/>
          <w:szCs w:val="20"/>
        </w:rPr>
        <w:t xml:space="preserve"> </w:t>
      </w:r>
      <w:r w:rsidR="00DA1D4D">
        <w:rPr>
          <w:rFonts w:ascii="Times New Roman" w:hAnsi="Times New Roman"/>
          <w:sz w:val="20"/>
          <w:szCs w:val="20"/>
        </w:rPr>
        <w:t xml:space="preserve">Maximum holding times include </w:t>
      </w:r>
      <w:r w:rsidR="00E53C68">
        <w:rPr>
          <w:rFonts w:ascii="Times New Roman" w:hAnsi="Times New Roman"/>
          <w:sz w:val="20"/>
          <w:szCs w:val="20"/>
        </w:rPr>
        <w:t xml:space="preserve">all </w:t>
      </w:r>
      <w:r w:rsidR="00342DC5">
        <w:rPr>
          <w:rFonts w:ascii="Times New Roman" w:hAnsi="Times New Roman"/>
          <w:sz w:val="20"/>
          <w:szCs w:val="20"/>
        </w:rPr>
        <w:t xml:space="preserve">pertinent </w:t>
      </w:r>
      <w:r w:rsidR="00E53C68">
        <w:rPr>
          <w:rFonts w:ascii="Times New Roman" w:hAnsi="Times New Roman"/>
          <w:sz w:val="20"/>
          <w:szCs w:val="20"/>
        </w:rPr>
        <w:t xml:space="preserve">holding times for </w:t>
      </w:r>
      <w:r w:rsidR="00342DC5">
        <w:rPr>
          <w:rFonts w:ascii="Times New Roman" w:hAnsi="Times New Roman"/>
          <w:sz w:val="20"/>
          <w:szCs w:val="20"/>
        </w:rPr>
        <w:t xml:space="preserve">each analytical parameter </w:t>
      </w:r>
      <w:r w:rsidR="00E53C68">
        <w:rPr>
          <w:rFonts w:ascii="Times New Roman" w:hAnsi="Times New Roman"/>
          <w:sz w:val="20"/>
          <w:szCs w:val="20"/>
        </w:rPr>
        <w:t>(e.g., from sample collection to sample preparation, from sample preparation to analysis, from sample collection to analysis, etc.)</w:t>
      </w:r>
      <w:r w:rsidR="00740FCA">
        <w:rPr>
          <w:rFonts w:ascii="Times New Roman" w:hAnsi="Times New Roman"/>
          <w:sz w:val="20"/>
          <w:szCs w:val="20"/>
        </w:rPr>
        <w:t xml:space="preserve"> and field measurement (e.g., from sample collection to measurement)</w:t>
      </w:r>
      <w:r w:rsidR="00E53C68">
        <w:rPr>
          <w:rFonts w:ascii="Times New Roman" w:hAnsi="Times New Roman"/>
          <w:sz w:val="20"/>
          <w:szCs w:val="20"/>
        </w:rPr>
        <w:t xml:space="preserve">. </w:t>
      </w: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jc w:val="center"/>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b/>
          <w:bCs/>
        </w:rPr>
      </w:pPr>
    </w:p>
    <w:tbl>
      <w:tblPr>
        <w:tblW w:w="0" w:type="auto"/>
        <w:tblInd w:w="120" w:type="dxa"/>
        <w:tblLayout w:type="fixed"/>
        <w:tblCellMar>
          <w:left w:w="120" w:type="dxa"/>
          <w:right w:w="120" w:type="dxa"/>
        </w:tblCellMar>
        <w:tblLook w:val="0000" w:firstRow="0" w:lastRow="0" w:firstColumn="0" w:lastColumn="0" w:noHBand="0" w:noVBand="0"/>
      </w:tblPr>
      <w:tblGrid>
        <w:gridCol w:w="1932"/>
        <w:gridCol w:w="1152"/>
        <w:gridCol w:w="1152"/>
        <w:gridCol w:w="2184"/>
        <w:gridCol w:w="2004"/>
        <w:gridCol w:w="1656"/>
      </w:tblGrid>
      <w:tr w:rsidR="00C6655F">
        <w:tc>
          <w:tcPr>
            <w:tcW w:w="10080" w:type="dxa"/>
            <w:gridSpan w:val="6"/>
            <w:tcBorders>
              <w:top w:val="double" w:sz="6" w:space="0" w:color="000000"/>
              <w:left w:val="double" w:sz="6" w:space="0" w:color="000000"/>
              <w:bottom w:val="double" w:sz="6" w:space="0" w:color="000000"/>
              <w:right w:val="double" w:sz="6" w:space="0" w:color="000000"/>
            </w:tcBorders>
          </w:tcPr>
          <w:p w:rsidR="00C6655F" w:rsidRDefault="00C6655F">
            <w:pPr>
              <w:spacing w:line="93" w:lineRule="exact"/>
              <w:rPr>
                <w:rFonts w:ascii="Times New Roman" w:hAnsi="Times New Roman"/>
                <w:b/>
                <w:bCs/>
              </w:rPr>
            </w:pPr>
          </w:p>
          <w:p w:rsidR="00C6655F" w:rsidRDefault="00C6655F" w:rsidP="008F55E5">
            <w:pPr>
              <w:pStyle w:val="Heading2"/>
            </w:pPr>
            <w:bookmarkStart w:id="66" w:name="_Toc122940390"/>
            <w:r>
              <w:t xml:space="preserve">Table 2-4. Quality Control </w:t>
            </w:r>
            <w:r w:rsidR="009B2369">
              <w:t>Requirements for Analyses</w:t>
            </w:r>
            <w:bookmarkEnd w:id="66"/>
          </w:p>
          <w:p w:rsidR="004F5D73" w:rsidRDefault="004F5D73" w:rsidP="00065442">
            <w:pPr>
              <w:pStyle w:val="StyleCentered1"/>
              <w:rPr>
                <w:sz w:val="20"/>
              </w:rPr>
            </w:pPr>
            <w:r>
              <w:t>(</w:t>
            </w:r>
            <w:r w:rsidR="009B2369">
              <w:t xml:space="preserve">&lt;&lt;Matrix&gt;&gt; </w:t>
            </w:r>
            <w:r>
              <w:t>for Analyses</w:t>
            </w:r>
            <w:r w:rsidR="009B2369">
              <w:t xml:space="preserve"> of &lt;&lt;Type of Analyses&gt;&gt;</w:t>
            </w:r>
            <w:r>
              <w:t>)</w:t>
            </w:r>
          </w:p>
          <w:p w:rsidR="00C6655F" w:rsidRDefault="00C6655F" w:rsidP="00C6655F">
            <w:pPr>
              <w:widowControl/>
              <w:tabs>
                <w:tab w:val="left" w:pos="-1440"/>
              </w:tabs>
              <w:spacing w:line="180" w:lineRule="auto"/>
              <w:rPr>
                <w:rFonts w:ascii="Times New Roman" w:hAnsi="Times New Roman"/>
                <w:sz w:val="20"/>
                <w:szCs w:val="20"/>
              </w:rPr>
            </w:pPr>
          </w:p>
          <w:p w:rsidR="00C6655F" w:rsidRDefault="00C6655F" w:rsidP="00C6655F">
            <w:pPr>
              <w:widowControl/>
              <w:tabs>
                <w:tab w:val="left" w:pos="-1440"/>
              </w:tabs>
              <w:spacing w:line="180" w:lineRule="auto"/>
              <w:rPr>
                <w:rFonts w:ascii="Times New Roman" w:hAnsi="Times New Roman"/>
                <w:sz w:val="20"/>
                <w:szCs w:val="20"/>
              </w:rPr>
            </w:pPr>
          </w:p>
          <w:p w:rsidR="00C6655F" w:rsidRDefault="00C6655F" w:rsidP="0073337C">
            <w:pPr>
              <w:widowControl/>
              <w:tabs>
                <w:tab w:val="left" w:pos="-1440"/>
              </w:tabs>
              <w:spacing w:line="180" w:lineRule="auto"/>
              <w:rPr>
                <w:rFonts w:ascii="Times New Roman" w:hAnsi="Times New Roman"/>
                <w:b/>
                <w:bCs/>
              </w:rPr>
            </w:pPr>
            <w:r w:rsidRPr="00C6655F">
              <w:rPr>
                <w:rFonts w:ascii="Times New Roman" w:hAnsi="Times New Roman"/>
                <w:sz w:val="20"/>
                <w:szCs w:val="20"/>
              </w:rPr>
              <w:t>Analytical Method/SOP:</w:t>
            </w:r>
          </w:p>
          <w:p w:rsidR="00C6655F" w:rsidRDefault="00C6655F">
            <w:pPr>
              <w:spacing w:line="93" w:lineRule="exact"/>
              <w:rPr>
                <w:rFonts w:ascii="Times New Roman" w:hAnsi="Times New Roman"/>
                <w:b/>
                <w:bCs/>
                <w:sz w:val="20"/>
                <w:szCs w:val="20"/>
              </w:rPr>
            </w:pPr>
          </w:p>
        </w:tc>
      </w:tr>
      <w:tr w:rsidR="00E53C68">
        <w:tc>
          <w:tcPr>
            <w:tcW w:w="1932" w:type="dxa"/>
            <w:tcBorders>
              <w:top w:val="double" w:sz="6" w:space="0" w:color="000000"/>
              <w:left w:val="double" w:sz="6" w:space="0" w:color="000000"/>
              <w:bottom w:val="double" w:sz="6" w:space="0" w:color="000000"/>
              <w:right w:val="double" w:sz="6"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QC Sample:</w:t>
            </w:r>
            <w:r>
              <w:rPr>
                <w:rFonts w:ascii="Times New Roman" w:hAnsi="Times New Roman"/>
                <w:b/>
                <w:bCs/>
                <w:sz w:val="20"/>
                <w:szCs w:val="20"/>
              </w:rPr>
              <w:t xml:space="preserve">              </w:t>
            </w:r>
          </w:p>
        </w:tc>
        <w:tc>
          <w:tcPr>
            <w:tcW w:w="1152" w:type="dxa"/>
            <w:tcBorders>
              <w:top w:val="double" w:sz="6" w:space="0" w:color="000000"/>
              <w:left w:val="double" w:sz="6" w:space="0" w:color="000000"/>
              <w:bottom w:val="double" w:sz="6" w:space="0" w:color="000000"/>
              <w:right w:val="single" w:sz="8"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Data Quality </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Indicator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(DQI)</w:t>
            </w:r>
          </w:p>
        </w:tc>
        <w:tc>
          <w:tcPr>
            <w:tcW w:w="1152" w:type="dxa"/>
            <w:tcBorders>
              <w:top w:val="double" w:sz="6" w:space="0" w:color="000000"/>
              <w:left w:val="single" w:sz="8" w:space="0" w:color="000000"/>
              <w:bottom w:val="double" w:sz="6"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Frequency/</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Number</w:t>
            </w:r>
          </w:p>
        </w:tc>
        <w:tc>
          <w:tcPr>
            <w:tcW w:w="2184" w:type="dxa"/>
            <w:tcBorders>
              <w:top w:val="double" w:sz="6" w:space="0" w:color="000000"/>
              <w:left w:val="single" w:sz="7" w:space="0" w:color="000000"/>
              <w:bottom w:val="double" w:sz="6"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Method/SOP</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QC Acceptance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Limits  </w:t>
            </w:r>
          </w:p>
        </w:tc>
        <w:tc>
          <w:tcPr>
            <w:tcW w:w="2004" w:type="dxa"/>
            <w:tcBorders>
              <w:top w:val="double" w:sz="6" w:space="0" w:color="000000"/>
              <w:left w:val="single" w:sz="7" w:space="0" w:color="000000"/>
              <w:bottom w:val="double" w:sz="6" w:space="0" w:color="000000"/>
              <w:right w:val="single" w:sz="8" w:space="0" w:color="000000"/>
            </w:tcBorders>
          </w:tcPr>
          <w:p w:rsidR="00E53C68" w:rsidRDefault="00E53C68">
            <w:pPr>
              <w:spacing w:line="93" w:lineRule="exact"/>
              <w:rPr>
                <w:rFonts w:ascii="Times New Roman" w:hAnsi="Times New Roman"/>
                <w:b/>
                <w:bCs/>
                <w:sz w:val="20"/>
                <w:szCs w:val="20"/>
              </w:rPr>
            </w:pPr>
          </w:p>
          <w:p w:rsidR="00840360" w:rsidRDefault="00840360">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Acceptance Criteria/</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Measurement        Performance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Criteria</w:t>
            </w:r>
            <w:r>
              <w:rPr>
                <w:rFonts w:ascii="Times New Roman" w:hAnsi="Times New Roman"/>
                <w:b/>
                <w:bCs/>
                <w:sz w:val="20"/>
                <w:szCs w:val="20"/>
                <w:vertAlign w:val="superscript"/>
              </w:rPr>
              <w:t>1</w:t>
            </w:r>
          </w:p>
        </w:tc>
        <w:tc>
          <w:tcPr>
            <w:tcW w:w="1656" w:type="dxa"/>
            <w:tcBorders>
              <w:top w:val="double" w:sz="6" w:space="0" w:color="000000"/>
              <w:left w:val="single" w:sz="8" w:space="0" w:color="000000"/>
              <w:bottom w:val="double" w:sz="6" w:space="0" w:color="000000"/>
              <w:right w:val="double" w:sz="6"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Corrective Action</w:t>
            </w:r>
          </w:p>
        </w:tc>
      </w:tr>
      <w:tr w:rsidR="00E53C68">
        <w:tc>
          <w:tcPr>
            <w:tcW w:w="1932" w:type="dxa"/>
            <w:tcBorders>
              <w:top w:val="double" w:sz="6" w:space="0" w:color="000000"/>
              <w:left w:val="double" w:sz="6" w:space="0" w:color="000000"/>
              <w:bottom w:val="single" w:sz="8" w:space="0" w:color="000000"/>
              <w:right w:val="double" w:sz="6" w:space="0" w:color="000000"/>
            </w:tcBorders>
          </w:tcPr>
          <w:p w:rsidR="00E53C68" w:rsidRDefault="00E53C68">
            <w:pPr>
              <w:spacing w:line="93" w:lineRule="exact"/>
              <w:rPr>
                <w:rFonts w:ascii="Times New Roman" w:hAnsi="Times New Roman"/>
                <w:b/>
                <w:bCs/>
                <w:sz w:val="20"/>
                <w:szCs w:val="20"/>
              </w:rPr>
            </w:pPr>
          </w:p>
          <w:p w:rsidR="00E53C68" w:rsidRDefault="009B2369">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LABORATORY ANALYSIS</w:t>
            </w:r>
            <w:r w:rsidR="00E53C68">
              <w:rPr>
                <w:rFonts w:ascii="Times New Roman" w:hAnsi="Times New Roman"/>
                <w:sz w:val="20"/>
                <w:szCs w:val="20"/>
              </w:rPr>
              <w:t>:</w:t>
            </w:r>
          </w:p>
        </w:tc>
        <w:tc>
          <w:tcPr>
            <w:tcW w:w="1152" w:type="dxa"/>
            <w:tcBorders>
              <w:top w:val="double" w:sz="6" w:space="0" w:color="000000"/>
              <w:left w:val="double" w:sz="6" w:space="0" w:color="000000"/>
              <w:bottom w:val="single" w:sz="8" w:space="0" w:color="000000"/>
              <w:right w:val="single" w:sz="8"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double" w:sz="6" w:space="0" w:color="000000"/>
              <w:left w:val="single" w:sz="8"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2184" w:type="dxa"/>
            <w:tcBorders>
              <w:top w:val="double" w:sz="6"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2004" w:type="dxa"/>
            <w:tcBorders>
              <w:top w:val="double" w:sz="6"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656" w:type="dxa"/>
            <w:tcBorders>
              <w:top w:val="double" w:sz="6"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8"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152" w:type="dxa"/>
            <w:tcBorders>
              <w:top w:val="single" w:sz="8"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9B2369">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 xml:space="preserve">FIELD </w:t>
            </w:r>
            <w:r w:rsidR="00E53C68">
              <w:rPr>
                <w:rFonts w:ascii="Times New Roman" w:hAnsi="Times New Roman"/>
                <w:sz w:val="20"/>
                <w:szCs w:val="20"/>
              </w:rPr>
              <w:t>ANALYSIS:</w:t>
            </w: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58" w:line="180" w:lineRule="auto"/>
              <w:jc w:val="center"/>
              <w:rPr>
                <w:rFonts w:ascii="Times New Roman" w:hAnsi="Times New Roman"/>
                <w:b/>
                <w:bCs/>
              </w:rPr>
            </w:pPr>
          </w:p>
        </w:tc>
      </w:tr>
      <w:tr w:rsidR="00E53C68">
        <w:tc>
          <w:tcPr>
            <w:tcW w:w="1932" w:type="dxa"/>
            <w:tcBorders>
              <w:top w:val="single" w:sz="7" w:space="0" w:color="000000"/>
              <w:left w:val="double" w:sz="7" w:space="0" w:color="000000"/>
              <w:bottom w:val="double" w:sz="12"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jc w:val="center"/>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2184"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2004" w:type="dxa"/>
            <w:tcBorders>
              <w:top w:val="single" w:sz="7" w:space="0" w:color="000000"/>
              <w:left w:val="single" w:sz="7" w:space="0" w:color="000000"/>
              <w:bottom w:val="double" w:sz="12" w:space="0" w:color="000000"/>
              <w:right w:val="sing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rPr>
                <w:rFonts w:ascii="Times New Roman" w:hAnsi="Times New Roman"/>
                <w:b/>
                <w:bCs/>
              </w:rPr>
            </w:pPr>
          </w:p>
        </w:tc>
        <w:tc>
          <w:tcPr>
            <w:tcW w:w="1656" w:type="dxa"/>
            <w:tcBorders>
              <w:top w:val="single" w:sz="7" w:space="0" w:color="000000"/>
              <w:left w:val="single" w:sz="7" w:space="0" w:color="000000"/>
              <w:bottom w:val="double" w:sz="12" w:space="0" w:color="000000"/>
              <w:right w:val="double" w:sz="7" w:space="0" w:color="000000"/>
            </w:tcBorders>
          </w:tcPr>
          <w:p w:rsidR="00E53C68" w:rsidRDefault="00E53C68">
            <w:pPr>
              <w:spacing w:line="93" w:lineRule="exact"/>
              <w:rPr>
                <w:rFonts w:ascii="Times New Roman" w:hAnsi="Times New Roman"/>
                <w:b/>
                <w:bCs/>
              </w:rPr>
            </w:pPr>
          </w:p>
          <w:p w:rsidR="00E53C68" w:rsidRDefault="00E53C68">
            <w:pPr>
              <w:widowControl/>
              <w:tabs>
                <w:tab w:val="left" w:pos="-1440"/>
              </w:tabs>
              <w:spacing w:after="86" w:line="180" w:lineRule="auto"/>
              <w:jc w:val="center"/>
              <w:rPr>
                <w:rFonts w:ascii="Times New Roman" w:hAnsi="Times New Roman"/>
                <w:b/>
                <w:bCs/>
              </w:rPr>
            </w:pPr>
          </w:p>
        </w:tc>
      </w:tr>
    </w:tbl>
    <w:p w:rsidR="00E53C68" w:rsidRDefault="00E53C68">
      <w:pPr>
        <w:widowControl/>
        <w:tabs>
          <w:tab w:val="left" w:pos="-1440"/>
        </w:tabs>
        <w:spacing w:line="180" w:lineRule="auto"/>
        <w:rPr>
          <w:rFonts w:ascii="Times New Roman" w:hAnsi="Times New Roman"/>
          <w:b/>
          <w:bCs/>
        </w:rPr>
      </w:pPr>
    </w:p>
    <w:p w:rsidR="00E53C68" w:rsidRDefault="00E53C68" w:rsidP="00840360">
      <w:pPr>
        <w:widowControl/>
        <w:tabs>
          <w:tab w:val="left" w:pos="-1440"/>
        </w:tabs>
        <w:spacing w:line="180" w:lineRule="auto"/>
        <w:ind w:left="360" w:hanging="360"/>
        <w:rPr>
          <w:rFonts w:ascii="Times New Roman" w:hAnsi="Times New Roman"/>
          <w:b/>
          <w:bCs/>
        </w:rPr>
      </w:pPr>
      <w:r>
        <w:rPr>
          <w:rFonts w:ascii="Times New Roman" w:hAnsi="Times New Roman"/>
          <w:sz w:val="20"/>
          <w:szCs w:val="20"/>
          <w:vertAlign w:val="superscript"/>
        </w:rPr>
        <w:t>1</w:t>
      </w:r>
      <w:r w:rsidR="00B21D8E">
        <w:rPr>
          <w:rFonts w:ascii="Times New Roman" w:hAnsi="Times New Roman"/>
          <w:sz w:val="20"/>
          <w:szCs w:val="20"/>
          <w:vertAlign w:val="superscript"/>
        </w:rPr>
        <w:t xml:space="preserve"> </w:t>
      </w:r>
      <w:r w:rsidR="00342DC5">
        <w:rPr>
          <w:rFonts w:ascii="Times New Roman" w:hAnsi="Times New Roman"/>
          <w:sz w:val="20"/>
          <w:szCs w:val="20"/>
        </w:rPr>
        <w:t>Information supports the a</w:t>
      </w:r>
      <w:r w:rsidR="00840360">
        <w:rPr>
          <w:rFonts w:ascii="Times New Roman" w:hAnsi="Times New Roman"/>
          <w:sz w:val="20"/>
          <w:szCs w:val="20"/>
        </w:rPr>
        <w:t>cceptance criteria/</w:t>
      </w:r>
      <w:r>
        <w:rPr>
          <w:rFonts w:ascii="Times New Roman" w:hAnsi="Times New Roman"/>
          <w:sz w:val="20"/>
          <w:szCs w:val="20"/>
        </w:rPr>
        <w:t xml:space="preserve">measurement performance criteria introduced in Section </w:t>
      </w:r>
      <w:r w:rsidR="00840360">
        <w:rPr>
          <w:rFonts w:ascii="Times New Roman" w:hAnsi="Times New Roman"/>
          <w:sz w:val="20"/>
          <w:szCs w:val="20"/>
        </w:rPr>
        <w:t>1.</w:t>
      </w:r>
      <w:r>
        <w:rPr>
          <w:rFonts w:ascii="Times New Roman" w:hAnsi="Times New Roman"/>
          <w:sz w:val="20"/>
          <w:szCs w:val="20"/>
        </w:rPr>
        <w:t>7</w:t>
      </w:r>
      <w:r w:rsidR="00342DC5">
        <w:rPr>
          <w:rFonts w:ascii="Times New Roman" w:hAnsi="Times New Roman"/>
          <w:sz w:val="20"/>
          <w:szCs w:val="20"/>
        </w:rPr>
        <w:t>.3</w:t>
      </w:r>
      <w:r>
        <w:rPr>
          <w:rFonts w:ascii="Times New Roman" w:hAnsi="Times New Roman"/>
          <w:sz w:val="20"/>
          <w:szCs w:val="20"/>
        </w:rPr>
        <w:t>.</w:t>
      </w:r>
      <w:r w:rsidR="00342DC5">
        <w:rPr>
          <w:rFonts w:ascii="Times New Roman" w:hAnsi="Times New Roman"/>
          <w:sz w:val="20"/>
          <w:szCs w:val="20"/>
        </w:rPr>
        <w:t xml:space="preserve">  </w:t>
      </w:r>
      <w:r>
        <w:rPr>
          <w:rFonts w:ascii="Times New Roman" w:hAnsi="Times New Roman"/>
          <w:sz w:val="20"/>
          <w:szCs w:val="20"/>
        </w:rPr>
        <w:t xml:space="preserve"> </w:t>
      </w:r>
      <w:r w:rsidR="00840360">
        <w:rPr>
          <w:rFonts w:ascii="Times New Roman" w:hAnsi="Times New Roman"/>
          <w:sz w:val="20"/>
          <w:szCs w:val="20"/>
        </w:rPr>
        <w:t xml:space="preserve"> </w:t>
      </w:r>
    </w:p>
    <w:p w:rsidR="00E53C68" w:rsidRDefault="00E53C68">
      <w:pPr>
        <w:widowControl/>
        <w:tabs>
          <w:tab w:val="left" w:pos="-1440"/>
        </w:tabs>
        <w:spacing w:line="180" w:lineRule="auto"/>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b/>
          <w:bCs/>
        </w:rPr>
      </w:pPr>
    </w:p>
    <w:p w:rsidR="006B6306" w:rsidRDefault="006B6306" w:rsidP="006B6306">
      <w:pPr>
        <w:widowControl/>
        <w:tabs>
          <w:tab w:val="left" w:pos="-1440"/>
        </w:tabs>
        <w:spacing w:line="180" w:lineRule="auto"/>
        <w:rPr>
          <w:rFonts w:ascii="Times New Roman" w:hAnsi="Times New Roman"/>
          <w:b/>
          <w:bCs/>
        </w:rPr>
      </w:pPr>
    </w:p>
    <w:tbl>
      <w:tblPr>
        <w:tblW w:w="0" w:type="auto"/>
        <w:tblInd w:w="120" w:type="dxa"/>
        <w:tblLayout w:type="fixed"/>
        <w:tblCellMar>
          <w:left w:w="120" w:type="dxa"/>
          <w:right w:w="120" w:type="dxa"/>
        </w:tblCellMar>
        <w:tblLook w:val="0000" w:firstRow="0" w:lastRow="0" w:firstColumn="0" w:lastColumn="0" w:noHBand="0" w:noVBand="0"/>
      </w:tblPr>
      <w:tblGrid>
        <w:gridCol w:w="1932"/>
        <w:gridCol w:w="1152"/>
        <w:gridCol w:w="1152"/>
        <w:gridCol w:w="2184"/>
        <w:gridCol w:w="2004"/>
        <w:gridCol w:w="1656"/>
      </w:tblGrid>
      <w:tr w:rsidR="006B6306">
        <w:tc>
          <w:tcPr>
            <w:tcW w:w="10080" w:type="dxa"/>
            <w:gridSpan w:val="6"/>
            <w:tcBorders>
              <w:top w:val="double" w:sz="6" w:space="0" w:color="000000"/>
              <w:left w:val="double" w:sz="6" w:space="0" w:color="000000"/>
              <w:bottom w:val="double" w:sz="6" w:space="0" w:color="000000"/>
              <w:right w:val="double" w:sz="6" w:space="0" w:color="000000"/>
            </w:tcBorders>
          </w:tcPr>
          <w:p w:rsidR="006B6306" w:rsidRDefault="006B6306" w:rsidP="00DE2A72">
            <w:pPr>
              <w:spacing w:line="93" w:lineRule="exact"/>
              <w:rPr>
                <w:rFonts w:ascii="Times New Roman" w:hAnsi="Times New Roman"/>
                <w:b/>
                <w:bCs/>
              </w:rPr>
            </w:pPr>
          </w:p>
          <w:p w:rsidR="006B6306" w:rsidRDefault="006B6306" w:rsidP="008F55E5">
            <w:pPr>
              <w:pStyle w:val="Heading2"/>
            </w:pPr>
            <w:bookmarkStart w:id="67" w:name="_Toc122940391"/>
            <w:r>
              <w:t>Table 2-5. Quality Control Requirements for Field Measurements</w:t>
            </w:r>
            <w:bookmarkEnd w:id="67"/>
          </w:p>
          <w:p w:rsidR="006B6306" w:rsidRDefault="006B6306" w:rsidP="00065442">
            <w:pPr>
              <w:pStyle w:val="StyleCentered1"/>
              <w:rPr>
                <w:sz w:val="20"/>
              </w:rPr>
            </w:pPr>
            <w:r>
              <w:t>(&lt;&lt;Matrix&gt;&gt; for Field Measurements of &lt;&lt;Type of Parameters&gt;&gt;)</w:t>
            </w:r>
          </w:p>
          <w:p w:rsidR="006B6306" w:rsidRDefault="006B6306" w:rsidP="00DE2A72">
            <w:pPr>
              <w:widowControl/>
              <w:tabs>
                <w:tab w:val="left" w:pos="-1440"/>
              </w:tabs>
              <w:spacing w:line="180" w:lineRule="auto"/>
              <w:rPr>
                <w:rFonts w:ascii="Times New Roman" w:hAnsi="Times New Roman"/>
                <w:sz w:val="20"/>
                <w:szCs w:val="20"/>
              </w:rPr>
            </w:pPr>
          </w:p>
          <w:p w:rsidR="006B6306" w:rsidRDefault="006B6306" w:rsidP="00DE2A72">
            <w:pPr>
              <w:widowControl/>
              <w:tabs>
                <w:tab w:val="left" w:pos="-1440"/>
              </w:tabs>
              <w:spacing w:line="180" w:lineRule="auto"/>
              <w:rPr>
                <w:rFonts w:ascii="Times New Roman" w:hAnsi="Times New Roman"/>
                <w:sz w:val="20"/>
                <w:szCs w:val="20"/>
              </w:rPr>
            </w:pPr>
          </w:p>
          <w:p w:rsidR="006B6306" w:rsidRDefault="006B6306" w:rsidP="00DE2A72">
            <w:pPr>
              <w:widowControl/>
              <w:tabs>
                <w:tab w:val="left" w:pos="-1440"/>
              </w:tabs>
              <w:spacing w:line="180" w:lineRule="auto"/>
              <w:rPr>
                <w:rFonts w:ascii="Times New Roman" w:hAnsi="Times New Roman"/>
                <w:b/>
                <w:bCs/>
              </w:rPr>
            </w:pPr>
            <w:r>
              <w:rPr>
                <w:rFonts w:ascii="Times New Roman" w:hAnsi="Times New Roman"/>
                <w:sz w:val="20"/>
                <w:szCs w:val="20"/>
              </w:rPr>
              <w:t>Field Parameter</w:t>
            </w:r>
            <w:r w:rsidRPr="00C6655F">
              <w:rPr>
                <w:rFonts w:ascii="Times New Roman" w:hAnsi="Times New Roman"/>
                <w:sz w:val="20"/>
                <w:szCs w:val="20"/>
              </w:rPr>
              <w:t>:</w:t>
            </w:r>
          </w:p>
          <w:p w:rsidR="006B6306" w:rsidRDefault="006B6306" w:rsidP="00DE2A72">
            <w:pPr>
              <w:spacing w:line="93" w:lineRule="exact"/>
              <w:rPr>
                <w:rFonts w:ascii="Times New Roman" w:hAnsi="Times New Roman"/>
                <w:b/>
                <w:bCs/>
                <w:sz w:val="20"/>
                <w:szCs w:val="20"/>
              </w:rPr>
            </w:pPr>
          </w:p>
        </w:tc>
      </w:tr>
      <w:tr w:rsidR="006B6306">
        <w:tc>
          <w:tcPr>
            <w:tcW w:w="1932" w:type="dxa"/>
            <w:tcBorders>
              <w:top w:val="double" w:sz="6" w:space="0" w:color="000000"/>
              <w:left w:val="double" w:sz="6" w:space="0" w:color="000000"/>
              <w:bottom w:val="double" w:sz="6" w:space="0" w:color="000000"/>
              <w:right w:val="double" w:sz="6"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sz w:val="20"/>
                <w:szCs w:val="20"/>
              </w:rPr>
            </w:pPr>
            <w:r>
              <w:rPr>
                <w:rFonts w:ascii="Times New Roman" w:hAnsi="Times New Roman"/>
                <w:sz w:val="20"/>
                <w:szCs w:val="20"/>
              </w:rPr>
              <w:t>QC Sample:</w:t>
            </w:r>
            <w:r>
              <w:rPr>
                <w:rFonts w:ascii="Times New Roman" w:hAnsi="Times New Roman"/>
                <w:b/>
                <w:bCs/>
                <w:sz w:val="20"/>
                <w:szCs w:val="20"/>
              </w:rPr>
              <w:t xml:space="preserve">              </w:t>
            </w:r>
          </w:p>
        </w:tc>
        <w:tc>
          <w:tcPr>
            <w:tcW w:w="1152" w:type="dxa"/>
            <w:tcBorders>
              <w:top w:val="double" w:sz="6" w:space="0" w:color="000000"/>
              <w:left w:val="double" w:sz="6" w:space="0" w:color="000000"/>
              <w:bottom w:val="double" w:sz="6" w:space="0" w:color="000000"/>
              <w:right w:val="single" w:sz="8"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Data Quality </w:t>
            </w: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Indicator </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(DQI)</w:t>
            </w:r>
          </w:p>
        </w:tc>
        <w:tc>
          <w:tcPr>
            <w:tcW w:w="1152" w:type="dxa"/>
            <w:tcBorders>
              <w:top w:val="double" w:sz="6" w:space="0" w:color="000000"/>
              <w:left w:val="single" w:sz="8" w:space="0" w:color="000000"/>
              <w:bottom w:val="double" w:sz="6"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Frequency/</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Number</w:t>
            </w:r>
          </w:p>
        </w:tc>
        <w:tc>
          <w:tcPr>
            <w:tcW w:w="2184" w:type="dxa"/>
            <w:tcBorders>
              <w:top w:val="double" w:sz="6" w:space="0" w:color="000000"/>
              <w:left w:val="single" w:sz="7" w:space="0" w:color="000000"/>
              <w:bottom w:val="double" w:sz="6"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Method/SOP</w:t>
            </w: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QC Acceptance   </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Limits  </w:t>
            </w:r>
          </w:p>
        </w:tc>
        <w:tc>
          <w:tcPr>
            <w:tcW w:w="2004" w:type="dxa"/>
            <w:tcBorders>
              <w:top w:val="double" w:sz="6" w:space="0" w:color="000000"/>
              <w:left w:val="single" w:sz="7" w:space="0" w:color="000000"/>
              <w:bottom w:val="double" w:sz="6" w:space="0" w:color="000000"/>
              <w:right w:val="single" w:sz="8"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Acceptance Criteria/</w:t>
            </w:r>
          </w:p>
          <w:p w:rsidR="006B6306" w:rsidRDefault="006B6306" w:rsidP="00DE2A72">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Measurement        Performance </w:t>
            </w: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Criteria</w:t>
            </w:r>
            <w:r>
              <w:rPr>
                <w:rFonts w:ascii="Times New Roman" w:hAnsi="Times New Roman"/>
                <w:b/>
                <w:bCs/>
                <w:sz w:val="20"/>
                <w:szCs w:val="20"/>
                <w:vertAlign w:val="superscript"/>
              </w:rPr>
              <w:t>1</w:t>
            </w:r>
          </w:p>
        </w:tc>
        <w:tc>
          <w:tcPr>
            <w:tcW w:w="1656" w:type="dxa"/>
            <w:tcBorders>
              <w:top w:val="double" w:sz="6" w:space="0" w:color="000000"/>
              <w:left w:val="single" w:sz="8" w:space="0" w:color="000000"/>
              <w:bottom w:val="double" w:sz="6" w:space="0" w:color="000000"/>
              <w:right w:val="double" w:sz="6"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Corrective Action</w:t>
            </w:r>
          </w:p>
        </w:tc>
      </w:tr>
      <w:tr w:rsidR="006B6306">
        <w:tc>
          <w:tcPr>
            <w:tcW w:w="10080" w:type="dxa"/>
            <w:gridSpan w:val="6"/>
            <w:tcBorders>
              <w:top w:val="double" w:sz="6" w:space="0" w:color="000000"/>
              <w:left w:val="double" w:sz="6" w:space="0" w:color="000000"/>
              <w:bottom w:val="single" w:sz="8"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6B6306">
            <w:pPr>
              <w:widowControl/>
              <w:tabs>
                <w:tab w:val="left" w:pos="-1440"/>
              </w:tabs>
              <w:spacing w:after="58" w:line="180" w:lineRule="auto"/>
              <w:rPr>
                <w:rFonts w:ascii="Times New Roman" w:hAnsi="Times New Roman"/>
                <w:b/>
                <w:bCs/>
                <w:sz w:val="20"/>
                <w:szCs w:val="20"/>
              </w:rPr>
            </w:pPr>
            <w:r>
              <w:rPr>
                <w:rFonts w:ascii="Times New Roman" w:hAnsi="Times New Roman"/>
                <w:bCs/>
                <w:sz w:val="20"/>
                <w:szCs w:val="20"/>
              </w:rPr>
              <w:t>&lt;&lt;</w:t>
            </w:r>
            <w:r w:rsidRPr="006B6306">
              <w:rPr>
                <w:rFonts w:ascii="Times New Roman" w:hAnsi="Times New Roman"/>
                <w:bCs/>
                <w:sz w:val="20"/>
                <w:szCs w:val="20"/>
              </w:rPr>
              <w:t>P</w:t>
            </w:r>
            <w:r>
              <w:rPr>
                <w:rFonts w:ascii="Times New Roman" w:hAnsi="Times New Roman"/>
                <w:bCs/>
                <w:sz w:val="20"/>
                <w:szCs w:val="20"/>
              </w:rPr>
              <w:t>ARAMETER 1 – Instrument Name (Manufacturer, Model)&gt;&gt;</w:t>
            </w:r>
          </w:p>
        </w:tc>
      </w:tr>
      <w:tr w:rsidR="006B6306">
        <w:tc>
          <w:tcPr>
            <w:tcW w:w="1932" w:type="dxa"/>
            <w:tcBorders>
              <w:top w:val="single" w:sz="8"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152" w:type="dxa"/>
            <w:tcBorders>
              <w:top w:val="single" w:sz="8"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r>
      <w:tr w:rsidR="006B6306">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r>
      <w:tr w:rsidR="006B6306">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sz w:val="20"/>
                <w:szCs w:val="20"/>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jc w:val="center"/>
              <w:rPr>
                <w:rFonts w:ascii="Times New Roman" w:hAnsi="Times New Roman"/>
                <w:b/>
                <w:bCs/>
                <w:sz w:val="20"/>
                <w:szCs w:val="20"/>
              </w:rPr>
            </w:pPr>
          </w:p>
        </w:tc>
      </w:tr>
      <w:tr w:rsidR="006B6306">
        <w:tc>
          <w:tcPr>
            <w:tcW w:w="10080" w:type="dxa"/>
            <w:gridSpan w:val="6"/>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6B6306">
            <w:pPr>
              <w:widowControl/>
              <w:tabs>
                <w:tab w:val="left" w:pos="-1440"/>
              </w:tabs>
              <w:spacing w:after="58" w:line="180" w:lineRule="auto"/>
              <w:rPr>
                <w:rFonts w:ascii="Times New Roman" w:hAnsi="Times New Roman"/>
                <w:b/>
                <w:bCs/>
                <w:sz w:val="20"/>
                <w:szCs w:val="20"/>
              </w:rPr>
            </w:pPr>
            <w:r>
              <w:rPr>
                <w:rFonts w:ascii="Times New Roman" w:hAnsi="Times New Roman"/>
                <w:bCs/>
                <w:sz w:val="20"/>
                <w:szCs w:val="20"/>
              </w:rPr>
              <w:t>&lt;&lt;</w:t>
            </w:r>
            <w:r w:rsidRPr="006B6306">
              <w:rPr>
                <w:rFonts w:ascii="Times New Roman" w:hAnsi="Times New Roman"/>
                <w:bCs/>
                <w:sz w:val="20"/>
                <w:szCs w:val="20"/>
              </w:rPr>
              <w:t>P</w:t>
            </w:r>
            <w:r>
              <w:rPr>
                <w:rFonts w:ascii="Times New Roman" w:hAnsi="Times New Roman"/>
                <w:bCs/>
                <w:sz w:val="20"/>
                <w:szCs w:val="20"/>
              </w:rPr>
              <w:t>ARAMETER 2 – Instrument Name (Manufacturer, Model)&gt;&gt;</w:t>
            </w:r>
          </w:p>
        </w:tc>
      </w:tr>
      <w:tr w:rsidR="006B6306">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sz w:val="20"/>
                <w:szCs w:val="20"/>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6B6306">
        <w:trPr>
          <w:trHeight w:val="366"/>
        </w:trPr>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6B6306">
        <w:trPr>
          <w:trHeight w:val="367"/>
        </w:trPr>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6B6306">
        <w:trPr>
          <w:trHeight w:val="366"/>
        </w:trPr>
        <w:tc>
          <w:tcPr>
            <w:tcW w:w="10080" w:type="dxa"/>
            <w:gridSpan w:val="6"/>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6B6306">
            <w:pPr>
              <w:widowControl/>
              <w:tabs>
                <w:tab w:val="left" w:pos="-1440"/>
              </w:tabs>
              <w:spacing w:after="58" w:line="180" w:lineRule="auto"/>
              <w:rPr>
                <w:rFonts w:ascii="Times New Roman" w:hAnsi="Times New Roman"/>
                <w:b/>
                <w:bCs/>
              </w:rPr>
            </w:pPr>
            <w:r>
              <w:rPr>
                <w:rFonts w:ascii="Times New Roman" w:hAnsi="Times New Roman"/>
                <w:bCs/>
                <w:sz w:val="20"/>
                <w:szCs w:val="20"/>
              </w:rPr>
              <w:t>&lt;&lt;</w:t>
            </w:r>
            <w:r w:rsidRPr="006B6306">
              <w:rPr>
                <w:rFonts w:ascii="Times New Roman" w:hAnsi="Times New Roman"/>
                <w:bCs/>
                <w:sz w:val="20"/>
                <w:szCs w:val="20"/>
              </w:rPr>
              <w:t>P</w:t>
            </w:r>
            <w:r>
              <w:rPr>
                <w:rFonts w:ascii="Times New Roman" w:hAnsi="Times New Roman"/>
                <w:bCs/>
                <w:sz w:val="20"/>
                <w:szCs w:val="20"/>
              </w:rPr>
              <w:t>ARAMETER 3 – Instrument Name (Manufacturer, Model)&gt;&gt;</w:t>
            </w:r>
          </w:p>
        </w:tc>
      </w:tr>
      <w:tr w:rsidR="006B6306">
        <w:trPr>
          <w:trHeight w:val="393"/>
        </w:trPr>
        <w:tc>
          <w:tcPr>
            <w:tcW w:w="1932" w:type="dxa"/>
            <w:tcBorders>
              <w:top w:val="single" w:sz="7" w:space="0" w:color="000000"/>
              <w:left w:val="doub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6B6306" w:rsidRDefault="006B6306" w:rsidP="00DE2A72">
            <w:pPr>
              <w:spacing w:line="93" w:lineRule="exact"/>
              <w:rPr>
                <w:rFonts w:ascii="Times New Roman" w:hAnsi="Times New Roman"/>
                <w:b/>
                <w:bCs/>
              </w:rPr>
            </w:pPr>
          </w:p>
          <w:p w:rsidR="006B6306" w:rsidRDefault="006B6306" w:rsidP="00DE2A72">
            <w:pPr>
              <w:widowControl/>
              <w:tabs>
                <w:tab w:val="left" w:pos="-1440"/>
              </w:tabs>
              <w:spacing w:after="58" w:line="180" w:lineRule="auto"/>
              <w:jc w:val="center"/>
              <w:rPr>
                <w:rFonts w:ascii="Times New Roman" w:hAnsi="Times New Roman"/>
                <w:b/>
                <w:bCs/>
              </w:rPr>
            </w:pPr>
          </w:p>
        </w:tc>
      </w:tr>
      <w:tr w:rsidR="008F4A4A">
        <w:trPr>
          <w:trHeight w:val="393"/>
        </w:trPr>
        <w:tc>
          <w:tcPr>
            <w:tcW w:w="1932" w:type="dxa"/>
            <w:tcBorders>
              <w:top w:val="single" w:sz="7" w:space="0" w:color="000000"/>
              <w:left w:val="double" w:sz="7" w:space="0" w:color="000000"/>
              <w:bottom w:val="single" w:sz="7"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single" w:sz="7"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single" w:sz="7"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r>
      <w:tr w:rsidR="008F4A4A">
        <w:trPr>
          <w:trHeight w:val="393"/>
        </w:trPr>
        <w:tc>
          <w:tcPr>
            <w:tcW w:w="1932" w:type="dxa"/>
            <w:tcBorders>
              <w:top w:val="single" w:sz="7" w:space="0" w:color="000000"/>
              <w:left w:val="double" w:sz="7" w:space="0" w:color="000000"/>
              <w:bottom w:val="double" w:sz="12"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c>
          <w:tcPr>
            <w:tcW w:w="1152"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184"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2004" w:type="dxa"/>
            <w:tcBorders>
              <w:top w:val="single" w:sz="7" w:space="0" w:color="000000"/>
              <w:left w:val="single" w:sz="7" w:space="0" w:color="000000"/>
              <w:bottom w:val="double" w:sz="12" w:space="0" w:color="000000"/>
              <w:right w:val="sing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rPr>
                <w:rFonts w:ascii="Times New Roman" w:hAnsi="Times New Roman"/>
                <w:b/>
                <w:bCs/>
              </w:rPr>
            </w:pPr>
          </w:p>
        </w:tc>
        <w:tc>
          <w:tcPr>
            <w:tcW w:w="1656" w:type="dxa"/>
            <w:tcBorders>
              <w:top w:val="single" w:sz="7" w:space="0" w:color="000000"/>
              <w:left w:val="single" w:sz="7" w:space="0" w:color="000000"/>
              <w:bottom w:val="double" w:sz="12" w:space="0" w:color="000000"/>
              <w:right w:val="double" w:sz="7" w:space="0" w:color="000000"/>
            </w:tcBorders>
          </w:tcPr>
          <w:p w:rsidR="008F4A4A" w:rsidRDefault="008F4A4A" w:rsidP="00DE2A72">
            <w:pPr>
              <w:spacing w:line="93" w:lineRule="exact"/>
              <w:rPr>
                <w:rFonts w:ascii="Times New Roman" w:hAnsi="Times New Roman"/>
                <w:b/>
                <w:bCs/>
              </w:rPr>
            </w:pPr>
          </w:p>
          <w:p w:rsidR="008F4A4A" w:rsidRDefault="008F4A4A" w:rsidP="00DE2A72">
            <w:pPr>
              <w:widowControl/>
              <w:tabs>
                <w:tab w:val="left" w:pos="-1440"/>
              </w:tabs>
              <w:spacing w:after="58" w:line="180" w:lineRule="auto"/>
              <w:jc w:val="center"/>
              <w:rPr>
                <w:rFonts w:ascii="Times New Roman" w:hAnsi="Times New Roman"/>
                <w:b/>
                <w:bCs/>
              </w:rPr>
            </w:pPr>
          </w:p>
        </w:tc>
      </w:tr>
    </w:tbl>
    <w:p w:rsidR="006B6306" w:rsidRDefault="006B6306" w:rsidP="006B6306">
      <w:pPr>
        <w:widowControl/>
        <w:tabs>
          <w:tab w:val="left" w:pos="-1440"/>
        </w:tabs>
        <w:spacing w:line="180" w:lineRule="auto"/>
        <w:rPr>
          <w:rFonts w:ascii="Times New Roman" w:hAnsi="Times New Roman"/>
          <w:b/>
          <w:bCs/>
        </w:rPr>
      </w:pPr>
    </w:p>
    <w:p w:rsidR="00266E9C" w:rsidRDefault="006B6306" w:rsidP="006B6306">
      <w:pPr>
        <w:widowControl/>
        <w:tabs>
          <w:tab w:val="left" w:pos="-1440"/>
        </w:tabs>
        <w:spacing w:line="180" w:lineRule="auto"/>
        <w:ind w:left="360" w:hanging="360"/>
        <w:rPr>
          <w:rFonts w:ascii="Times New Roman" w:hAnsi="Times New Roman"/>
          <w:sz w:val="20"/>
          <w:szCs w:val="20"/>
        </w:rPr>
      </w:pPr>
      <w:r>
        <w:rPr>
          <w:rFonts w:ascii="Times New Roman" w:hAnsi="Times New Roman"/>
          <w:sz w:val="20"/>
          <w:szCs w:val="20"/>
          <w:vertAlign w:val="superscript"/>
        </w:rPr>
        <w:t xml:space="preserve">1 </w:t>
      </w:r>
      <w:r>
        <w:rPr>
          <w:rFonts w:ascii="Times New Roman" w:hAnsi="Times New Roman"/>
          <w:sz w:val="20"/>
          <w:szCs w:val="20"/>
        </w:rPr>
        <w:t>Information supports the acceptance criteria/measurement performance criteria introduced in Section 1.7.3.</w:t>
      </w:r>
    </w:p>
    <w:p w:rsidR="00613A4B" w:rsidRDefault="00613A4B" w:rsidP="006B6306">
      <w:pPr>
        <w:widowControl/>
        <w:tabs>
          <w:tab w:val="left" w:pos="-1440"/>
        </w:tabs>
        <w:spacing w:line="180" w:lineRule="auto"/>
        <w:ind w:left="360" w:hanging="360"/>
        <w:rPr>
          <w:rFonts w:ascii="Times New Roman" w:hAnsi="Times New Roman"/>
          <w:sz w:val="20"/>
          <w:szCs w:val="20"/>
        </w:rPr>
      </w:pPr>
    </w:p>
    <w:p w:rsidR="00613A4B" w:rsidRDefault="00613A4B" w:rsidP="006B6306">
      <w:pPr>
        <w:widowControl/>
        <w:tabs>
          <w:tab w:val="left" w:pos="-1440"/>
        </w:tabs>
        <w:spacing w:line="180" w:lineRule="auto"/>
        <w:ind w:left="360" w:hanging="360"/>
        <w:rPr>
          <w:rFonts w:ascii="Times New Roman" w:hAnsi="Times New Roman"/>
          <w:sz w:val="20"/>
          <w:szCs w:val="20"/>
        </w:rPr>
        <w:sectPr w:rsidR="00613A4B" w:rsidSect="00266E9C">
          <w:pgSz w:w="12240" w:h="15840" w:code="1"/>
          <w:pgMar w:top="1080" w:right="1080" w:bottom="1080" w:left="1080" w:header="1080" w:footer="1080" w:gutter="0"/>
          <w:cols w:space="720"/>
          <w:noEndnote/>
        </w:sectPr>
      </w:pPr>
    </w:p>
    <w:p w:rsidR="006B6306" w:rsidRDefault="006B6306" w:rsidP="006B6306">
      <w:pPr>
        <w:widowControl/>
        <w:tabs>
          <w:tab w:val="left" w:pos="-1440"/>
        </w:tabs>
        <w:spacing w:line="180" w:lineRule="auto"/>
        <w:ind w:left="360" w:hanging="360"/>
        <w:rPr>
          <w:rFonts w:ascii="Times New Roman" w:hAnsi="Times New Roman"/>
          <w:b/>
          <w:bCs/>
        </w:rPr>
      </w:pPr>
      <w:r>
        <w:rPr>
          <w:rFonts w:ascii="Times New Roman" w:hAnsi="Times New Roman"/>
          <w:sz w:val="20"/>
          <w:szCs w:val="20"/>
        </w:rPr>
        <w:lastRenderedPageBreak/>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1260"/>
        <w:gridCol w:w="1260"/>
        <w:gridCol w:w="1800"/>
        <w:gridCol w:w="1440"/>
        <w:gridCol w:w="1440"/>
        <w:gridCol w:w="1530"/>
        <w:gridCol w:w="1800"/>
        <w:gridCol w:w="3060"/>
      </w:tblGrid>
      <w:tr w:rsidR="00C6655F">
        <w:trPr>
          <w:tblHeader/>
        </w:trPr>
        <w:tc>
          <w:tcPr>
            <w:tcW w:w="13590" w:type="dxa"/>
            <w:gridSpan w:val="8"/>
            <w:tcBorders>
              <w:top w:val="double" w:sz="7" w:space="0" w:color="000000"/>
              <w:left w:val="double" w:sz="7" w:space="0" w:color="000000"/>
              <w:bottom w:val="double" w:sz="7" w:space="0" w:color="000000"/>
              <w:right w:val="double" w:sz="7" w:space="0" w:color="000000"/>
            </w:tcBorders>
          </w:tcPr>
          <w:p w:rsidR="00C6655F" w:rsidRDefault="00C6655F">
            <w:pPr>
              <w:spacing w:line="120" w:lineRule="exact"/>
              <w:rPr>
                <w:rFonts w:ascii="Times New Roman" w:hAnsi="Times New Roman"/>
                <w:b/>
                <w:bCs/>
              </w:rPr>
            </w:pPr>
          </w:p>
          <w:p w:rsidR="00C6655F" w:rsidRDefault="00C6655F">
            <w:pPr>
              <w:spacing w:line="120" w:lineRule="exact"/>
              <w:rPr>
                <w:rFonts w:ascii="Times New Roman" w:hAnsi="Times New Roman"/>
                <w:b/>
                <w:bCs/>
              </w:rPr>
            </w:pPr>
          </w:p>
          <w:p w:rsidR="00C6655F" w:rsidRDefault="00C6655F" w:rsidP="008F55E5">
            <w:pPr>
              <w:pStyle w:val="Heading2"/>
            </w:pPr>
            <w:bookmarkStart w:id="68" w:name="_Toc122940392"/>
            <w:r>
              <w:t>Table 2-</w:t>
            </w:r>
            <w:r w:rsidR="004F5D73">
              <w:t>6</w:t>
            </w:r>
            <w:r>
              <w:t>. Field Equipment/Instrument Calibration, Maintenance, Testing, and Inspection</w:t>
            </w:r>
            <w:bookmarkEnd w:id="68"/>
          </w:p>
          <w:p w:rsidR="00C6655F" w:rsidRDefault="00C6655F">
            <w:pPr>
              <w:spacing w:line="120" w:lineRule="exact"/>
              <w:rPr>
                <w:rFonts w:ascii="Times New Roman" w:hAnsi="Times New Roman"/>
                <w:b/>
                <w:bCs/>
                <w:sz w:val="20"/>
                <w:szCs w:val="20"/>
              </w:rPr>
            </w:pPr>
          </w:p>
        </w:tc>
      </w:tr>
      <w:tr w:rsidR="00613A4B">
        <w:trPr>
          <w:tblHeader/>
        </w:trPr>
        <w:tc>
          <w:tcPr>
            <w:tcW w:w="1260" w:type="dxa"/>
            <w:tcBorders>
              <w:top w:val="doub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Analytical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Parameter</w:t>
            </w:r>
          </w:p>
        </w:tc>
        <w:tc>
          <w:tcPr>
            <w:tcW w:w="126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Field </w:t>
            </w:r>
          </w:p>
          <w:p w:rsidR="00E53C68" w:rsidRDefault="00E53C68">
            <w:pPr>
              <w:widowControl/>
              <w:tabs>
                <w:tab w:val="left" w:pos="-1440"/>
              </w:tabs>
              <w:spacing w:line="180" w:lineRule="auto"/>
              <w:jc w:val="center"/>
              <w:rPr>
                <w:rFonts w:ascii="Times New Roman" w:hAnsi="Times New Roman"/>
                <w:b/>
                <w:bCs/>
                <w:sz w:val="20"/>
                <w:szCs w:val="20"/>
              </w:rPr>
            </w:pPr>
            <w:r>
              <w:rPr>
                <w:rFonts w:ascii="Times New Roman" w:hAnsi="Times New Roman"/>
                <w:sz w:val="20"/>
                <w:szCs w:val="20"/>
              </w:rPr>
              <w:t>Equipment</w:t>
            </w:r>
            <w:r>
              <w:rPr>
                <w:rFonts w:ascii="Times New Roman" w:hAnsi="Times New Roman"/>
                <w:b/>
                <w:bCs/>
                <w:sz w:val="20"/>
                <w:szCs w:val="20"/>
              </w:rPr>
              <w:t>/</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Instrument</w:t>
            </w:r>
          </w:p>
        </w:tc>
        <w:tc>
          <w:tcPr>
            <w:tcW w:w="180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Calibration</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Activity</w:t>
            </w:r>
          </w:p>
        </w:tc>
        <w:tc>
          <w:tcPr>
            <w:tcW w:w="144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Maintenance</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 Activity</w:t>
            </w:r>
          </w:p>
        </w:tc>
        <w:tc>
          <w:tcPr>
            <w:tcW w:w="144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Testing/</w:t>
            </w: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Inspection</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Activity</w:t>
            </w:r>
          </w:p>
        </w:tc>
        <w:tc>
          <w:tcPr>
            <w:tcW w:w="153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Frequency</w:t>
            </w:r>
          </w:p>
        </w:tc>
        <w:tc>
          <w:tcPr>
            <w:tcW w:w="1800" w:type="dxa"/>
            <w:tcBorders>
              <w:top w:val="doub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line="180" w:lineRule="auto"/>
              <w:jc w:val="center"/>
              <w:rPr>
                <w:rFonts w:ascii="Times New Roman" w:hAnsi="Times New Roman"/>
                <w:sz w:val="20"/>
                <w:szCs w:val="20"/>
              </w:rPr>
            </w:pPr>
            <w:r>
              <w:rPr>
                <w:rFonts w:ascii="Times New Roman" w:hAnsi="Times New Roman"/>
                <w:sz w:val="20"/>
                <w:szCs w:val="20"/>
              </w:rPr>
              <w:t xml:space="preserve"> Acceptance  </w:t>
            </w: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Criteria</w:t>
            </w:r>
          </w:p>
        </w:tc>
        <w:tc>
          <w:tcPr>
            <w:tcW w:w="3060" w:type="dxa"/>
            <w:tcBorders>
              <w:top w:val="doub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jc w:val="center"/>
              <w:rPr>
                <w:rFonts w:ascii="Times New Roman" w:hAnsi="Times New Roman"/>
                <w:b/>
                <w:bCs/>
                <w:sz w:val="20"/>
                <w:szCs w:val="20"/>
              </w:rPr>
            </w:pPr>
            <w:r>
              <w:rPr>
                <w:rFonts w:ascii="Times New Roman" w:hAnsi="Times New Roman"/>
                <w:sz w:val="20"/>
                <w:szCs w:val="20"/>
              </w:rPr>
              <w:t xml:space="preserve">     Corrective</w:t>
            </w:r>
            <w:r w:rsidR="00613A4B">
              <w:rPr>
                <w:rFonts w:ascii="Times New Roman" w:hAnsi="Times New Roman"/>
                <w:sz w:val="20"/>
                <w:szCs w:val="20"/>
              </w:rPr>
              <w:t xml:space="preserve"> </w:t>
            </w:r>
            <w:r>
              <w:rPr>
                <w:rFonts w:ascii="Times New Roman" w:hAnsi="Times New Roman"/>
                <w:sz w:val="20"/>
                <w:szCs w:val="20"/>
              </w:rPr>
              <w:t>Action</w:t>
            </w: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sz w:val="20"/>
                <w:szCs w:val="20"/>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sing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sing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r w:rsidR="00613A4B">
        <w:tc>
          <w:tcPr>
            <w:tcW w:w="1260" w:type="dxa"/>
            <w:tcBorders>
              <w:top w:val="single" w:sz="7" w:space="0" w:color="000000"/>
              <w:left w:val="doub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26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44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53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1800" w:type="dxa"/>
            <w:tcBorders>
              <w:top w:val="single" w:sz="7" w:space="0" w:color="000000"/>
              <w:left w:val="single" w:sz="7" w:space="0" w:color="000000"/>
              <w:bottom w:val="double" w:sz="7" w:space="0" w:color="000000"/>
              <w:right w:val="sing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c>
          <w:tcPr>
            <w:tcW w:w="3060" w:type="dxa"/>
            <w:tcBorders>
              <w:top w:val="single" w:sz="7" w:space="0" w:color="000000"/>
              <w:left w:val="single" w:sz="7" w:space="0" w:color="000000"/>
              <w:bottom w:val="double" w:sz="7" w:space="0" w:color="000000"/>
              <w:right w:val="double" w:sz="7" w:space="0" w:color="000000"/>
            </w:tcBorders>
          </w:tcPr>
          <w:p w:rsidR="00E53C68" w:rsidRDefault="00E53C68">
            <w:pPr>
              <w:spacing w:line="120" w:lineRule="exact"/>
              <w:rPr>
                <w:rFonts w:ascii="Times New Roman" w:hAnsi="Times New Roman"/>
                <w:b/>
                <w:bCs/>
              </w:rPr>
            </w:pPr>
          </w:p>
          <w:p w:rsidR="00E53C68" w:rsidRDefault="00E53C68">
            <w:pPr>
              <w:widowControl/>
              <w:tabs>
                <w:tab w:val="left" w:pos="-1440"/>
              </w:tabs>
              <w:spacing w:after="58" w:line="180" w:lineRule="auto"/>
              <w:rPr>
                <w:rFonts w:ascii="Times New Roman" w:hAnsi="Times New Roman"/>
                <w:b/>
                <w:bCs/>
              </w:rPr>
            </w:pPr>
          </w:p>
        </w:tc>
      </w:tr>
    </w:tbl>
    <w:p w:rsidR="00E53C68" w:rsidRDefault="00E53C68">
      <w:pPr>
        <w:widowControl/>
        <w:tabs>
          <w:tab w:val="left" w:pos="-1440"/>
        </w:tabs>
        <w:spacing w:line="180" w:lineRule="auto"/>
        <w:rPr>
          <w:rFonts w:ascii="Times New Roman" w:hAnsi="Times New Roman"/>
          <w:b/>
          <w:bCs/>
        </w:rPr>
        <w:sectPr w:rsidR="00E53C68" w:rsidSect="00613A4B">
          <w:pgSz w:w="15840" w:h="12240" w:orient="landscape" w:code="1"/>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b/>
          <w:bCs/>
        </w:rPr>
      </w:pPr>
    </w:p>
    <w:p w:rsidR="00E53C68" w:rsidRDefault="00E53C68" w:rsidP="008F55E5">
      <w:pPr>
        <w:pStyle w:val="Heading1"/>
      </w:pPr>
      <w:bookmarkStart w:id="69" w:name="_Toc122940393"/>
      <w:r>
        <w:t>APPENDICES</w:t>
      </w:r>
      <w:bookmarkEnd w:id="69"/>
    </w:p>
    <w:p w:rsidR="00E53C68" w:rsidRDefault="00E53C68">
      <w:pPr>
        <w:widowControl/>
        <w:tabs>
          <w:tab w:val="left" w:pos="-1440"/>
        </w:tabs>
        <w:spacing w:line="180" w:lineRule="auto"/>
        <w:rPr>
          <w:rFonts w:ascii="Times New Roman" w:hAnsi="Times New Roman"/>
          <w:b/>
          <w:bCs/>
        </w:rPr>
      </w:pPr>
    </w:p>
    <w:p w:rsidR="00E53C68" w:rsidRDefault="00E53C68">
      <w:pPr>
        <w:widowControl/>
        <w:tabs>
          <w:tab w:val="left" w:pos="-720"/>
        </w:tabs>
        <w:spacing w:line="180" w:lineRule="auto"/>
        <w:ind w:left="720"/>
        <w:rPr>
          <w:rFonts w:ascii="Times New Roman" w:hAnsi="Times New Roman"/>
          <w:b/>
          <w:bCs/>
        </w:rPr>
      </w:pP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APPENDIX A. Field Documentation</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A-1. Equipment/Instrument Manual</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A-2. Standard Operating Procedures</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A-3. Field Data Forms</w:t>
      </w:r>
    </w:p>
    <w:p w:rsidR="00E53C68" w:rsidRPr="008F55E5" w:rsidRDefault="00E53C68" w:rsidP="008F55E5">
      <w:pPr>
        <w:rPr>
          <w:rFonts w:ascii="Times New Roman" w:hAnsi="Times New Roman"/>
        </w:rPr>
      </w:pPr>
      <w:r w:rsidRPr="008F55E5">
        <w:rPr>
          <w:rFonts w:ascii="Times New Roman" w:hAnsi="Times New Roman"/>
        </w:rPr>
        <w:t xml:space="preserve"> </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APPENDIX B. Laboratory Documentation</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B-1. QA Manual</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B-2. Standard Operating Procedures</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rPr>
      </w:pPr>
      <w:r w:rsidRPr="008F55E5">
        <w:rPr>
          <w:rFonts w:ascii="Times New Roman" w:hAnsi="Times New Roman"/>
        </w:rPr>
        <w:t>B-3. Data Report Format</w:t>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r w:rsidRPr="008F55E5">
        <w:rPr>
          <w:rFonts w:ascii="Times New Roman" w:hAnsi="Times New Roman"/>
        </w:rPr>
        <w:tab/>
      </w:r>
    </w:p>
    <w:p w:rsidR="00E53C68" w:rsidRPr="008F55E5" w:rsidRDefault="00E53C68" w:rsidP="008F55E5">
      <w:pPr>
        <w:rPr>
          <w:rFonts w:ascii="Times New Roman" w:hAnsi="Times New Roman"/>
          <w:sz w:val="16"/>
          <w:szCs w:val="16"/>
        </w:rPr>
      </w:pPr>
    </w:p>
    <w:p w:rsidR="00E53C68" w:rsidRPr="008F55E5" w:rsidRDefault="00E53C68" w:rsidP="008F55E5">
      <w:pPr>
        <w:rPr>
          <w:rFonts w:ascii="Times New Roman" w:hAnsi="Times New Roman"/>
          <w:sz w:val="16"/>
          <w:szCs w:val="16"/>
        </w:rPr>
      </w:pPr>
    </w:p>
    <w:p w:rsidR="00E53C68" w:rsidRPr="008F55E5" w:rsidRDefault="00E53C68" w:rsidP="008F55E5">
      <w:pPr>
        <w:rPr>
          <w:rFonts w:ascii="Times New Roman" w:hAnsi="Times New Roman"/>
        </w:rPr>
      </w:pPr>
      <w:r w:rsidRPr="008F55E5">
        <w:rPr>
          <w:rFonts w:ascii="Times New Roman" w:hAnsi="Times New Roman"/>
        </w:rPr>
        <w:t xml:space="preserve">APPENDIX C. Data Evaluation </w:t>
      </w:r>
    </w:p>
    <w:p w:rsidR="00E53C68" w:rsidRPr="008F55E5" w:rsidRDefault="00E53C68" w:rsidP="008F55E5">
      <w:pPr>
        <w:rPr>
          <w:rFonts w:ascii="Times New Roman" w:hAnsi="Times New Roman"/>
        </w:rPr>
      </w:pPr>
    </w:p>
    <w:p w:rsidR="00E53C68" w:rsidRPr="008F55E5" w:rsidRDefault="00E53C68" w:rsidP="008F55E5">
      <w:pPr>
        <w:rPr>
          <w:rFonts w:ascii="Times New Roman" w:hAnsi="Times New Roman"/>
        </w:rPr>
      </w:pPr>
      <w:r w:rsidRPr="008F55E5">
        <w:rPr>
          <w:rFonts w:ascii="Times New Roman" w:hAnsi="Times New Roman"/>
        </w:rPr>
        <w:t>C-1. Data Evaluation/Documentation Form</w:t>
      </w:r>
    </w:p>
    <w:p w:rsidR="00E53C68" w:rsidRDefault="00E53C68">
      <w:pPr>
        <w:widowControl/>
        <w:tabs>
          <w:tab w:val="left" w:pos="-1440"/>
        </w:tabs>
        <w:spacing w:line="180" w:lineRule="auto"/>
        <w:rPr>
          <w:rFonts w:ascii="Times New Roman" w:hAnsi="Times New Roman"/>
          <w:sz w:val="16"/>
          <w:szCs w:val="16"/>
        </w:rPr>
        <w:sectPr w:rsidR="00E53C68">
          <w:pgSz w:w="12240" w:h="15840"/>
          <w:pgMar w:top="1080" w:right="1080" w:bottom="1080" w:left="1080" w:header="1080" w:footer="1080" w:gutter="0"/>
          <w:cols w:space="720"/>
          <w:noEndnote/>
        </w:sectPr>
      </w:pPr>
    </w:p>
    <w:p w:rsidR="00E53C68" w:rsidRDefault="00E53C68">
      <w:pPr>
        <w:widowControl/>
        <w:tabs>
          <w:tab w:val="center" w:pos="5040"/>
        </w:tabs>
        <w:spacing w:line="180" w:lineRule="auto"/>
        <w:rPr>
          <w:rFonts w:ascii="Times New Roman" w:hAnsi="Times New Roman"/>
          <w:b/>
          <w:bCs/>
        </w:rPr>
      </w:pPr>
      <w:r>
        <w:rPr>
          <w:rFonts w:ascii="Times New Roman" w:hAnsi="Times New Roman"/>
          <w:sz w:val="16"/>
          <w:szCs w:val="16"/>
        </w:rPr>
        <w:lastRenderedPageBreak/>
        <w:tab/>
      </w:r>
    </w:p>
    <w:p w:rsidR="00E53C68" w:rsidRDefault="00E53C68">
      <w:pPr>
        <w:widowControl/>
        <w:tabs>
          <w:tab w:val="left" w:pos="-1440"/>
        </w:tabs>
        <w:spacing w:line="180" w:lineRule="auto"/>
        <w:jc w:val="center"/>
        <w:rPr>
          <w:rFonts w:ascii="Times New Roman" w:hAnsi="Times New Roman"/>
          <w:b/>
          <w:bCs/>
        </w:rPr>
      </w:pPr>
    </w:p>
    <w:p w:rsidR="00E53C68" w:rsidRDefault="00E53C68">
      <w:pPr>
        <w:widowControl/>
        <w:tabs>
          <w:tab w:val="left" w:pos="-1440"/>
        </w:tabs>
        <w:spacing w:line="180" w:lineRule="auto"/>
        <w:jc w:val="center"/>
        <w:rPr>
          <w:rFonts w:ascii="Times New Roman" w:hAnsi="Times New Roman"/>
          <w:b/>
          <w:bCs/>
        </w:rPr>
      </w:pPr>
    </w:p>
    <w:p w:rsidR="00E53C68" w:rsidRDefault="00E53C68">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B21D8E" w:rsidRDefault="00B21D8E">
      <w:pPr>
        <w:widowControl/>
        <w:tabs>
          <w:tab w:val="left" w:pos="-1440"/>
        </w:tabs>
        <w:spacing w:line="180" w:lineRule="auto"/>
        <w:jc w:val="center"/>
        <w:rPr>
          <w:rFonts w:ascii="Times New Roman" w:hAnsi="Times New Roman"/>
          <w:b/>
          <w:bCs/>
        </w:rPr>
      </w:pPr>
    </w:p>
    <w:p w:rsidR="00E53C68" w:rsidRDefault="00E53C68" w:rsidP="008F55E5">
      <w:pPr>
        <w:pStyle w:val="Heading2"/>
      </w:pPr>
      <w:bookmarkStart w:id="70" w:name="_Toc122940394"/>
      <w:r>
        <w:t>APPENDIX A</w:t>
      </w:r>
      <w:bookmarkEnd w:id="70"/>
      <w:r>
        <w:t xml:space="preserve">  </w:t>
      </w:r>
    </w:p>
    <w:p w:rsidR="00E53C68" w:rsidRDefault="00E53C68" w:rsidP="008F55E5">
      <w:pPr>
        <w:pStyle w:val="Heading2"/>
        <w:rPr>
          <w:bCs/>
        </w:rPr>
      </w:pPr>
    </w:p>
    <w:p w:rsidR="00E53C68" w:rsidRDefault="00E53C68" w:rsidP="008F55E5">
      <w:pPr>
        <w:pStyle w:val="Heading2"/>
        <w:rPr>
          <w:bCs/>
        </w:rPr>
      </w:pPr>
    </w:p>
    <w:p w:rsidR="00E53C68" w:rsidRDefault="00E53C68" w:rsidP="008F55E5">
      <w:pPr>
        <w:pStyle w:val="Heading2"/>
      </w:pPr>
      <w:bookmarkStart w:id="71" w:name="_Toc122940395"/>
      <w:r>
        <w:rPr>
          <w:bCs/>
        </w:rPr>
        <w:t>Field Documentation</w:t>
      </w:r>
      <w:bookmarkEnd w:id="71"/>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rPr>
        <w:sectPr w:rsidR="00E53C68">
          <w:pgSz w:w="12240" w:h="15840"/>
          <w:pgMar w:top="1080" w:right="1080" w:bottom="1080" w:left="1080" w:header="1080" w:footer="1080" w:gutter="0"/>
          <w:cols w:space="720"/>
          <w:noEndnote/>
        </w:sect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72" w:name="_Toc122940396"/>
      <w:r>
        <w:t>Appendix A-1.</w:t>
      </w:r>
      <w:bookmarkEnd w:id="72"/>
      <w:r>
        <w:t xml:space="preserve">  </w:t>
      </w:r>
    </w:p>
    <w:p w:rsidR="00E53C68" w:rsidRDefault="00E53C68" w:rsidP="008F55E5">
      <w:pPr>
        <w:pStyle w:val="Heading3"/>
      </w:pPr>
      <w:bookmarkStart w:id="73" w:name="_Toc122940397"/>
      <w:r>
        <w:t>Equipment/Instrument Manual</w:t>
      </w:r>
      <w:bookmarkEnd w:id="73"/>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1B57C0" w:rsidRDefault="00E53C68" w:rsidP="008F55E5">
      <w:pPr>
        <w:pStyle w:val="Heading3"/>
      </w:pPr>
      <w:bookmarkStart w:id="74" w:name="_Toc122940398"/>
      <w:r>
        <w:t>Appendix A-2.</w:t>
      </w:r>
      <w:bookmarkEnd w:id="74"/>
      <w:r>
        <w:t xml:space="preserve">  </w:t>
      </w:r>
    </w:p>
    <w:p w:rsidR="00E53C68" w:rsidRDefault="00E53C68" w:rsidP="008F55E5">
      <w:pPr>
        <w:pStyle w:val="Heading3"/>
      </w:pPr>
      <w:bookmarkStart w:id="75" w:name="_Toc122940399"/>
      <w:r>
        <w:t>Standard Operating Procedures</w:t>
      </w:r>
      <w:bookmarkEnd w:id="75"/>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76" w:name="_Toc122940400"/>
      <w:r>
        <w:t>Appendix A-3.</w:t>
      </w:r>
      <w:bookmarkEnd w:id="76"/>
      <w:r>
        <w:t xml:space="preserve">  </w:t>
      </w:r>
    </w:p>
    <w:p w:rsidR="00E53C68" w:rsidRDefault="00E53C68" w:rsidP="008F55E5">
      <w:pPr>
        <w:pStyle w:val="Heading3"/>
      </w:pPr>
      <w:bookmarkStart w:id="77" w:name="_Toc122940401"/>
      <w:r>
        <w:t>Field Data Forms</w:t>
      </w:r>
      <w:bookmarkEnd w:id="77"/>
      <w:r>
        <w:t xml:space="preserve"> </w:t>
      </w:r>
    </w:p>
    <w:p w:rsidR="00E53C68" w:rsidRDefault="00E53C68" w:rsidP="008F55E5">
      <w:pPr>
        <w:pStyle w:val="Heading3"/>
      </w:pPr>
      <w:bookmarkStart w:id="78" w:name="_Toc122940402"/>
      <w:r>
        <w:t>and</w:t>
      </w:r>
      <w:bookmarkEnd w:id="78"/>
      <w:r>
        <w:t xml:space="preserve"> </w:t>
      </w:r>
    </w:p>
    <w:p w:rsidR="00E53C68" w:rsidRDefault="00E53C68" w:rsidP="008F55E5">
      <w:pPr>
        <w:pStyle w:val="Heading3"/>
      </w:pPr>
      <w:bookmarkStart w:id="79" w:name="_Toc122940403"/>
      <w:r>
        <w:t>Chain-of-Custody Documentation</w:t>
      </w:r>
      <w:bookmarkEnd w:id="79"/>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rPr>
        <w:sectPr w:rsidR="00E53C68">
          <w:pgSz w:w="12240" w:h="15840"/>
          <w:pgMar w:top="1080" w:right="1080" w:bottom="1080" w:left="1080" w:header="1080" w:footer="1080" w:gutter="0"/>
          <w:cols w:space="720"/>
          <w:noEndnote/>
        </w:sect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2"/>
      </w:pPr>
      <w:bookmarkStart w:id="80" w:name="_Toc122940404"/>
      <w:r>
        <w:t>APPENDIX B</w:t>
      </w:r>
      <w:bookmarkEnd w:id="80"/>
      <w:r>
        <w:t xml:space="preserve">  </w:t>
      </w:r>
    </w:p>
    <w:p w:rsidR="00E53C68" w:rsidRDefault="00E53C68" w:rsidP="008F55E5">
      <w:pPr>
        <w:pStyle w:val="Heading2"/>
      </w:pPr>
    </w:p>
    <w:p w:rsidR="00E53C68" w:rsidRDefault="00E53C68" w:rsidP="008F55E5">
      <w:pPr>
        <w:pStyle w:val="Heading2"/>
      </w:pPr>
    </w:p>
    <w:p w:rsidR="00E53C68" w:rsidRDefault="00E53C68" w:rsidP="008F55E5">
      <w:pPr>
        <w:pStyle w:val="Heading2"/>
      </w:pPr>
      <w:bookmarkStart w:id="81" w:name="_Toc122940405"/>
      <w:r>
        <w:t>Laboratory Documentation</w:t>
      </w:r>
      <w:bookmarkEnd w:id="81"/>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sectPr w:rsidR="00E53C68">
          <w:pgSz w:w="12240" w:h="15840"/>
          <w:pgMar w:top="1080" w:right="1080" w:bottom="1080" w:left="1080" w:header="1080" w:footer="1080" w:gutter="0"/>
          <w:cols w:space="720"/>
          <w:noEndnote/>
        </w:sectPr>
      </w:pPr>
    </w:p>
    <w:p w:rsidR="00E53C68" w:rsidRDefault="00E53C68">
      <w:pPr>
        <w:widowControl/>
        <w:tabs>
          <w:tab w:val="left" w:pos="-1440"/>
        </w:tabs>
        <w:spacing w:line="180" w:lineRule="auto"/>
        <w:rPr>
          <w:rFonts w:ascii="Times New Roman" w:hAnsi="Times New Roman"/>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2" w:name="_Toc122940406"/>
      <w:r>
        <w:t>Appendix B-1.</w:t>
      </w:r>
      <w:bookmarkEnd w:id="82"/>
      <w:r>
        <w:t xml:space="preserve">  </w:t>
      </w:r>
    </w:p>
    <w:p w:rsidR="00E53C68" w:rsidRDefault="00E53C68" w:rsidP="008F55E5">
      <w:pPr>
        <w:pStyle w:val="Heading3"/>
      </w:pPr>
      <w:bookmarkStart w:id="83" w:name="_Toc122940407"/>
      <w:r>
        <w:t>QA Manual</w:t>
      </w:r>
      <w:bookmarkEnd w:id="83"/>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4" w:name="_Toc122940408"/>
      <w:r>
        <w:t>Appendix B-2.</w:t>
      </w:r>
      <w:bookmarkEnd w:id="84"/>
      <w:r>
        <w:t xml:space="preserve">  </w:t>
      </w:r>
    </w:p>
    <w:p w:rsidR="00E53C68" w:rsidRDefault="00E53C68" w:rsidP="008F55E5">
      <w:pPr>
        <w:pStyle w:val="Heading3"/>
      </w:pPr>
      <w:bookmarkStart w:id="85" w:name="_Toc122940409"/>
      <w:r>
        <w:t>Standard Operating Procedures</w:t>
      </w:r>
      <w:bookmarkEnd w:id="85"/>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86" w:name="_Toc122940410"/>
      <w:r>
        <w:t>Appendix B-3.</w:t>
      </w:r>
      <w:bookmarkEnd w:id="86"/>
      <w:r>
        <w:t xml:space="preserve">  </w:t>
      </w:r>
    </w:p>
    <w:p w:rsidR="00E53C68" w:rsidRDefault="00E53C68" w:rsidP="008F55E5">
      <w:pPr>
        <w:pStyle w:val="Heading3"/>
      </w:pPr>
      <w:bookmarkStart w:id="87" w:name="_Toc122940411"/>
      <w:r>
        <w:t>Data Report Forms</w:t>
      </w:r>
      <w:bookmarkEnd w:id="87"/>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b/>
          <w:bCs/>
        </w:rPr>
        <w:sectPr w:rsidR="00E53C68">
          <w:pgSz w:w="12240" w:h="15840"/>
          <w:pgMar w:top="1080" w:right="1080" w:bottom="1080" w:left="1080" w:header="1080" w:footer="1080" w:gutter="0"/>
          <w:cols w:space="720"/>
          <w:noEndnote/>
        </w:sect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2"/>
      </w:pPr>
      <w:bookmarkStart w:id="88" w:name="_Toc122940412"/>
      <w:r>
        <w:t>APPENDIX C</w:t>
      </w:r>
      <w:bookmarkEnd w:id="88"/>
      <w:r>
        <w:t xml:space="preserve">  </w:t>
      </w:r>
    </w:p>
    <w:p w:rsidR="00E53C68" w:rsidRDefault="00E53C68" w:rsidP="008F55E5">
      <w:pPr>
        <w:pStyle w:val="Heading2"/>
      </w:pPr>
    </w:p>
    <w:p w:rsidR="00E53C68" w:rsidRDefault="00E53C68" w:rsidP="008F55E5">
      <w:pPr>
        <w:pStyle w:val="Heading2"/>
      </w:pPr>
    </w:p>
    <w:p w:rsidR="00E53C68" w:rsidRDefault="00E53C68" w:rsidP="008F55E5">
      <w:pPr>
        <w:pStyle w:val="Heading2"/>
      </w:pPr>
      <w:bookmarkStart w:id="89" w:name="_Toc122940413"/>
      <w:r>
        <w:t>Data Evaluation</w:t>
      </w:r>
      <w:bookmarkEnd w:id="89"/>
      <w:r>
        <w:t xml:space="preserve"> </w:t>
      </w:r>
    </w:p>
    <w:p w:rsidR="00E53C68" w:rsidRDefault="00E53C68">
      <w:pPr>
        <w:widowControl/>
        <w:tabs>
          <w:tab w:val="left" w:pos="-720"/>
        </w:tabs>
        <w:spacing w:line="180" w:lineRule="auto"/>
        <w:ind w:left="720"/>
        <w:jc w:val="center"/>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1440"/>
        </w:tabs>
        <w:spacing w:line="180" w:lineRule="auto"/>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rPr>
          <w:rFonts w:ascii="Times New Roman" w:hAnsi="Times New Roman"/>
        </w:rPr>
      </w:pPr>
    </w:p>
    <w:p w:rsidR="00E53C68" w:rsidRDefault="00E53C68">
      <w:pPr>
        <w:widowControl/>
        <w:tabs>
          <w:tab w:val="left" w:pos="-720"/>
        </w:tabs>
        <w:spacing w:line="180" w:lineRule="auto"/>
        <w:ind w:left="720"/>
        <w:jc w:val="center"/>
        <w:rPr>
          <w:rFonts w:ascii="Times New Roman" w:hAnsi="Times New Roman"/>
          <w:b/>
          <w:bCs/>
        </w:rPr>
      </w:pPr>
    </w:p>
    <w:p w:rsidR="00E53C68" w:rsidRDefault="00E53C68">
      <w:pPr>
        <w:widowControl/>
        <w:tabs>
          <w:tab w:val="left" w:pos="-720"/>
        </w:tabs>
        <w:spacing w:line="180" w:lineRule="auto"/>
        <w:ind w:left="720"/>
        <w:jc w:val="center"/>
        <w:rPr>
          <w:rFonts w:ascii="Times New Roman" w:hAnsi="Times New Roman"/>
          <w:b/>
          <w:bCs/>
        </w:rPr>
        <w:sectPr w:rsidR="00E53C68">
          <w:pgSz w:w="12240" w:h="15840"/>
          <w:pgMar w:top="1080" w:right="1080" w:bottom="1080" w:left="1080" w:header="1080" w:footer="1080" w:gutter="0"/>
          <w:cols w:space="720"/>
          <w:noEndnote/>
        </w:sectPr>
      </w:pPr>
    </w:p>
    <w:p w:rsidR="00E53C68" w:rsidRDefault="00E53C68">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B21D8E" w:rsidRDefault="00B21D8E">
      <w:pPr>
        <w:widowControl/>
        <w:tabs>
          <w:tab w:val="left" w:pos="-720"/>
        </w:tabs>
        <w:spacing w:line="180" w:lineRule="auto"/>
        <w:ind w:left="720"/>
        <w:jc w:val="center"/>
        <w:rPr>
          <w:rFonts w:ascii="Times New Roman" w:hAnsi="Times New Roman"/>
          <w:b/>
          <w:bCs/>
        </w:rPr>
      </w:pPr>
    </w:p>
    <w:p w:rsidR="00E53C68" w:rsidRDefault="00E53C68" w:rsidP="008F55E5">
      <w:pPr>
        <w:pStyle w:val="Heading3"/>
      </w:pPr>
      <w:bookmarkStart w:id="90" w:name="_Toc122940414"/>
      <w:r>
        <w:t>Appendix C-1.</w:t>
      </w:r>
      <w:bookmarkEnd w:id="90"/>
      <w:r>
        <w:t xml:space="preserve">  </w:t>
      </w:r>
    </w:p>
    <w:p w:rsidR="00E53C68" w:rsidRDefault="00E53C68" w:rsidP="008F55E5">
      <w:pPr>
        <w:pStyle w:val="Heading3"/>
        <w:rPr>
          <w:sz w:val="16"/>
          <w:szCs w:val="16"/>
        </w:rPr>
      </w:pPr>
      <w:bookmarkStart w:id="91" w:name="_Toc122940415"/>
      <w:r>
        <w:t>Data Evaluation/Documentation Form</w:t>
      </w:r>
      <w:bookmarkEnd w:id="91"/>
    </w:p>
    <w:p w:rsidR="00E53C68" w:rsidRDefault="00E53C68">
      <w:pPr>
        <w:widowControl/>
        <w:tabs>
          <w:tab w:val="left" w:pos="-1440"/>
        </w:tabs>
        <w:spacing w:line="180" w:lineRule="auto"/>
        <w:rPr>
          <w:rFonts w:ascii="Times New Roman" w:hAnsi="Times New Roman"/>
          <w:sz w:val="16"/>
          <w:szCs w:val="16"/>
        </w:rPr>
      </w:pPr>
    </w:p>
    <w:sectPr w:rsidR="00E53C68" w:rsidSect="00E53C68">
      <w:pgSz w:w="12240" w:h="15840"/>
      <w:pgMar w:top="1080" w:right="1080" w:bottom="1080" w:left="108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041" w:rsidRDefault="00D06041">
      <w:r>
        <w:separator/>
      </w:r>
    </w:p>
  </w:endnote>
  <w:endnote w:type="continuationSeparator" w:id="0">
    <w:p w:rsidR="00D06041" w:rsidRDefault="00D06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00500000000000000"/>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P TypographicSymbol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041" w:rsidRDefault="00D06041">
      <w:r>
        <w:separator/>
      </w:r>
    </w:p>
  </w:footnote>
  <w:footnote w:type="continuationSeparator" w:id="0">
    <w:p w:rsidR="00D06041" w:rsidRDefault="00D06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80A" w:rsidRDefault="004B31EC" w:rsidP="004B31EC">
    <w:pPr>
      <w:ind w:left="5760" w:firstLine="720"/>
      <w:rPr>
        <w:rFonts w:ascii="Shruti" w:hAnsi="Shruti" w:cs="Shruti"/>
        <w:sz w:val="16"/>
        <w:szCs w:val="16"/>
      </w:rPr>
    </w:pPr>
    <w:r>
      <w:rPr>
        <w:rFonts w:ascii="Shruti" w:hAnsi="Shruti" w:cs="Shruti"/>
        <w:sz w:val="16"/>
        <w:szCs w:val="16"/>
      </w:rPr>
      <w:t xml:space="preserve">   </w:t>
    </w:r>
    <w:r w:rsidR="00F7180A">
      <w:rPr>
        <w:rFonts w:ascii="Shruti" w:hAnsi="Shruti" w:cs="Shruti"/>
        <w:sz w:val="16"/>
        <w:szCs w:val="16"/>
      </w:rPr>
      <w:t xml:space="preserve">Title: </w:t>
    </w:r>
    <w:r w:rsidR="00F7180A" w:rsidRPr="00F7180A">
      <w:rPr>
        <w:rFonts w:ascii="Consolas" w:hAnsi="Consolas" w:cs="Courier New"/>
        <w:color w:val="24292E"/>
        <w:sz w:val="18"/>
        <w:szCs w:val="18"/>
        <w:bdr w:val="none" w:sz="0" w:space="0" w:color="auto" w:frame="1"/>
      </w:rPr>
      <w:t>+++INS `${</w:t>
    </w:r>
    <w:proofErr w:type="spellStart"/>
    <w:proofErr w:type="gramStart"/>
    <w:r w:rsidR="00F7180A" w:rsidRPr="00F7180A">
      <w:rPr>
        <w:rFonts w:ascii="Consolas" w:hAnsi="Consolas" w:cs="Courier New"/>
        <w:color w:val="24292E"/>
        <w:sz w:val="18"/>
        <w:szCs w:val="18"/>
        <w:bdr w:val="none" w:sz="0" w:space="0" w:color="auto" w:frame="1"/>
      </w:rPr>
      <w:t>qapp.short</w:t>
    </w:r>
    <w:proofErr w:type="gramEnd"/>
    <w:r w:rsidR="00F7180A" w:rsidRPr="00F7180A">
      <w:rPr>
        <w:rFonts w:ascii="Consolas" w:hAnsi="Consolas" w:cs="Courier New"/>
        <w:color w:val="24292E"/>
        <w:sz w:val="18"/>
        <w:szCs w:val="18"/>
        <w:bdr w:val="none" w:sz="0" w:space="0" w:color="auto" w:frame="1"/>
      </w:rPr>
      <w:t>_name</w:t>
    </w:r>
    <w:proofErr w:type="spellEnd"/>
    <w:r w:rsidR="00F7180A" w:rsidRPr="00F7180A">
      <w:rPr>
        <w:rFonts w:ascii="Consolas" w:hAnsi="Consolas" w:cs="Courier New"/>
        <w:color w:val="24292E"/>
        <w:sz w:val="18"/>
        <w:szCs w:val="18"/>
        <w:bdr w:val="none" w:sz="0" w:space="0" w:color="auto" w:frame="1"/>
      </w:rPr>
      <w:t>}`+++</w:t>
    </w:r>
  </w:p>
  <w:p w:rsidR="00F7180A" w:rsidRDefault="00F7180A" w:rsidP="004B31EC">
    <w:pPr>
      <w:ind w:left="5040" w:firstLine="720"/>
      <w:rPr>
        <w:rFonts w:ascii="Shruti" w:hAnsi="Shruti" w:cs="Shruti"/>
        <w:sz w:val="16"/>
        <w:szCs w:val="16"/>
      </w:rPr>
    </w:pPr>
    <w:r>
      <w:rPr>
        <w:rFonts w:ascii="Shruti" w:hAnsi="Shruti" w:cs="Shruti"/>
        <w:sz w:val="16"/>
        <w:szCs w:val="16"/>
      </w:rPr>
      <w:t xml:space="preserve">Revision Number: </w:t>
    </w:r>
    <w:r w:rsidRPr="00F7180A">
      <w:rPr>
        <w:rFonts w:ascii="Consolas" w:hAnsi="Consolas" w:cs="Courier New"/>
        <w:color w:val="24292E"/>
        <w:sz w:val="18"/>
        <w:szCs w:val="18"/>
        <w:bdr w:val="none" w:sz="0" w:space="0" w:color="auto" w:frame="1"/>
      </w:rPr>
      <w:t>+++INS `${</w:t>
    </w:r>
    <w:proofErr w:type="spellStart"/>
    <w:proofErr w:type="gramStart"/>
    <w:r>
      <w:rPr>
        <w:rFonts w:ascii="Shruti" w:hAnsi="Shruti" w:cs="Shruti"/>
        <w:sz w:val="16"/>
        <w:szCs w:val="16"/>
      </w:rPr>
      <w:t>qapp.</w:t>
    </w:r>
    <w:r w:rsidRPr="00FD5D49">
      <w:rPr>
        <w:rFonts w:ascii="Shruti" w:hAnsi="Shruti" w:cs="Shruti"/>
        <w:sz w:val="16"/>
        <w:szCs w:val="16"/>
      </w:rPr>
      <w:t>revision</w:t>
    </w:r>
    <w:proofErr w:type="gramEnd"/>
    <w:r w:rsidRPr="00FD5D49">
      <w:rPr>
        <w:rFonts w:ascii="Shruti" w:hAnsi="Shruti" w:cs="Shruti"/>
        <w:sz w:val="16"/>
        <w:szCs w:val="16"/>
      </w:rPr>
      <w:t>_number</w:t>
    </w:r>
    <w:proofErr w:type="spellEnd"/>
    <w:r w:rsidRPr="00F7180A">
      <w:rPr>
        <w:rFonts w:ascii="Consolas" w:hAnsi="Consolas" w:cs="Courier New"/>
        <w:color w:val="24292E"/>
        <w:sz w:val="18"/>
        <w:szCs w:val="18"/>
        <w:bdr w:val="none" w:sz="0" w:space="0" w:color="auto" w:frame="1"/>
      </w:rPr>
      <w:t>}`+++</w:t>
    </w:r>
  </w:p>
  <w:p w:rsidR="00F7180A" w:rsidRDefault="004B31EC" w:rsidP="004B31EC">
    <w:pPr>
      <w:ind w:left="5040" w:firstLine="720"/>
      <w:rPr>
        <w:rFonts w:ascii="Shruti" w:hAnsi="Shruti" w:cs="Shruti"/>
        <w:sz w:val="16"/>
        <w:szCs w:val="16"/>
      </w:rPr>
    </w:pPr>
    <w:r>
      <w:rPr>
        <w:rFonts w:ascii="Shruti" w:hAnsi="Shruti" w:cs="Shruti"/>
        <w:sz w:val="16"/>
        <w:szCs w:val="16"/>
      </w:rPr>
      <w:t xml:space="preserve">    </w:t>
    </w:r>
    <w:r w:rsidR="00F7180A">
      <w:rPr>
        <w:rFonts w:ascii="Shruti" w:hAnsi="Shruti" w:cs="Shruti"/>
        <w:sz w:val="16"/>
        <w:szCs w:val="16"/>
      </w:rPr>
      <w:t xml:space="preserve">Revision Date: </w:t>
    </w:r>
    <w:r w:rsidR="00F7180A" w:rsidRPr="00F7180A">
      <w:rPr>
        <w:rFonts w:ascii="Consolas" w:hAnsi="Consolas" w:cs="Courier New"/>
        <w:color w:val="24292E"/>
        <w:sz w:val="18"/>
        <w:szCs w:val="18"/>
        <w:bdr w:val="none" w:sz="0" w:space="0" w:color="auto" w:frame="1"/>
      </w:rPr>
      <w:t>+++INS `${</w:t>
    </w:r>
    <w:proofErr w:type="spellStart"/>
    <w:proofErr w:type="gramStart"/>
    <w:r w:rsidR="00F7180A">
      <w:rPr>
        <w:rFonts w:ascii="Shruti" w:hAnsi="Shruti" w:cs="Shruti"/>
        <w:sz w:val="16"/>
        <w:szCs w:val="16"/>
      </w:rPr>
      <w:t>qapp.</w:t>
    </w:r>
    <w:r w:rsidR="00F7180A" w:rsidRPr="00FD5D49">
      <w:rPr>
        <w:rFonts w:ascii="Shruti" w:hAnsi="Shruti" w:cs="Shruti"/>
        <w:sz w:val="16"/>
        <w:szCs w:val="16"/>
      </w:rPr>
      <w:t>revision</w:t>
    </w:r>
    <w:proofErr w:type="gramEnd"/>
    <w:r w:rsidR="00F7180A" w:rsidRPr="00FD5D49">
      <w:rPr>
        <w:rFonts w:ascii="Shruti" w:hAnsi="Shruti" w:cs="Shruti"/>
        <w:sz w:val="16"/>
        <w:szCs w:val="16"/>
      </w:rPr>
      <w:t>_</w:t>
    </w:r>
    <w:r w:rsidR="00F7180A">
      <w:rPr>
        <w:rFonts w:ascii="Shruti" w:hAnsi="Shruti" w:cs="Shruti"/>
        <w:sz w:val="16"/>
        <w:szCs w:val="16"/>
      </w:rPr>
      <w:t>date</w:t>
    </w:r>
    <w:proofErr w:type="spellEnd"/>
    <w:r w:rsidR="00F7180A" w:rsidRPr="00F7180A">
      <w:rPr>
        <w:rFonts w:ascii="Consolas" w:hAnsi="Consolas" w:cs="Courier New"/>
        <w:color w:val="24292E"/>
        <w:sz w:val="18"/>
        <w:szCs w:val="18"/>
        <w:bdr w:val="none" w:sz="0" w:space="0" w:color="auto" w:frame="1"/>
      </w:rPr>
      <w:t>}`+++</w:t>
    </w:r>
  </w:p>
  <w:p w:rsidR="00F7180A" w:rsidRDefault="00F7180A" w:rsidP="00F7180A">
    <w:pPr>
      <w:ind w:left="2340" w:firstLine="6300"/>
      <w:rPr>
        <w:rFonts w:ascii="Shruti" w:hAnsi="Shruti" w:cs="Shruti"/>
        <w:sz w:val="16"/>
        <w:szCs w:val="16"/>
      </w:rPr>
    </w:pPr>
    <w:r>
      <w:rPr>
        <w:rFonts w:ascii="Shruti" w:hAnsi="Shruti" w:cs="Shruti"/>
        <w:sz w:val="16"/>
        <w:szCs w:val="16"/>
      </w:rPr>
      <w:t xml:space="preserve">     Page </w:t>
    </w:r>
    <w:r>
      <w:rPr>
        <w:rFonts w:ascii="Shruti" w:hAnsi="Shruti" w:cs="Shruti"/>
        <w:sz w:val="16"/>
        <w:szCs w:val="16"/>
      </w:rPr>
      <w:fldChar w:fldCharType="begin"/>
    </w:r>
    <w:r>
      <w:rPr>
        <w:rFonts w:ascii="Shruti" w:hAnsi="Shruti" w:cs="Shruti"/>
        <w:sz w:val="16"/>
        <w:szCs w:val="16"/>
      </w:rPr>
      <w:instrText xml:space="preserve">PAGE </w:instrText>
    </w:r>
    <w:r>
      <w:rPr>
        <w:rFonts w:ascii="Shruti" w:hAnsi="Shruti" w:cs="Shruti"/>
        <w:sz w:val="16"/>
        <w:szCs w:val="16"/>
      </w:rPr>
      <w:fldChar w:fldCharType="separate"/>
    </w:r>
    <w:r>
      <w:rPr>
        <w:rFonts w:ascii="Shruti" w:hAnsi="Shruti" w:cs="Shruti"/>
        <w:noProof/>
        <w:sz w:val="16"/>
        <w:szCs w:val="16"/>
      </w:rPr>
      <w:t>2</w:t>
    </w:r>
    <w:r>
      <w:rPr>
        <w:rFonts w:ascii="Shruti" w:hAnsi="Shruti" w:cs="Shruti"/>
        <w:sz w:val="16"/>
        <w:szCs w:val="16"/>
      </w:rPr>
      <w:fldChar w:fldCharType="end"/>
    </w:r>
    <w:r>
      <w:rPr>
        <w:rFonts w:ascii="Shruti" w:hAnsi="Shruti" w:cs="Shruti"/>
        <w:sz w:val="16"/>
        <w:szCs w:val="16"/>
      </w:rPr>
      <w:t xml:space="preserve"> of 31</w:t>
    </w:r>
  </w:p>
  <w:p w:rsidR="00F7180A" w:rsidRDefault="00F7180A" w:rsidP="00FD5D49">
    <w:pPr>
      <w:spacing w:line="240" w:lineRule="exact"/>
      <w:ind w:firstLine="7020"/>
      <w:rPr>
        <w:rFonts w:ascii="Shruti" w:hAnsi="Shruti" w:cs="Shrut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AutoList2"/>
    <w:lvl w:ilvl="0">
      <w:start w:val="1"/>
      <w:numFmt w:val="decimalZero"/>
      <w:lvlText w:val="1.%1_"/>
      <w:lvlJc w:val="left"/>
    </w:lvl>
    <w:lvl w:ilvl="1">
      <w:start w:val="1"/>
      <w:numFmt w:val="decimal"/>
      <w:lvlText w:val="%1.%2_"/>
      <w:lvlJc w:val="left"/>
    </w:lvl>
    <w:lvl w:ilvl="2">
      <w:start w:val="1"/>
      <w:numFmt w:val="decimal"/>
      <w:isLgl/>
      <w:lvlText w:val="%2.%3_"/>
      <w:lvlJc w:val="left"/>
    </w:lvl>
    <w:lvl w:ilvl="3">
      <w:start w:val="1"/>
      <w:numFmt w:val="decimal"/>
      <w:isLgl/>
      <w:lvlText w:val="%3.%4_"/>
      <w:lvlJc w:val="left"/>
    </w:lvl>
    <w:lvl w:ilvl="4">
      <w:start w:val="1"/>
      <w:numFmt w:val="decimal"/>
      <w:isLgl/>
      <w:lvlText w:val="%4.%5_"/>
      <w:lvlJc w:val="left"/>
    </w:lvl>
    <w:lvl w:ilvl="5">
      <w:start w:val="1"/>
      <w:numFmt w:val="decimal"/>
      <w:isLgl/>
      <w:lvlText w:val="%5.%6_"/>
      <w:lvlJc w:val="left"/>
    </w:lvl>
    <w:lvl w:ilvl="6">
      <w:start w:val="1"/>
      <w:numFmt w:val="decimal"/>
      <w:isLgl/>
      <w:lvlText w:val="%6.%7_"/>
      <w:lvlJc w:val="left"/>
    </w:lvl>
    <w:lvl w:ilvl="7">
      <w:start w:val="1"/>
      <w:numFmt w:val="decimal"/>
      <w:isLgl/>
      <w:lvlText w:val="%7.%8_"/>
      <w:lvlJc w:val="left"/>
    </w:lvl>
    <w:lvl w:ilvl="8">
      <w:numFmt w:val="decimal"/>
      <w:lvlText w:val=""/>
      <w:lvlJc w:val="left"/>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68"/>
    <w:rsid w:val="00001933"/>
    <w:rsid w:val="00020BAA"/>
    <w:rsid w:val="00050BC8"/>
    <w:rsid w:val="00064A04"/>
    <w:rsid w:val="00065442"/>
    <w:rsid w:val="000B3185"/>
    <w:rsid w:val="000B7284"/>
    <w:rsid w:val="000C6305"/>
    <w:rsid w:val="00146CCF"/>
    <w:rsid w:val="001629A0"/>
    <w:rsid w:val="00171E99"/>
    <w:rsid w:val="00196CC2"/>
    <w:rsid w:val="001B57C0"/>
    <w:rsid w:val="001C76E2"/>
    <w:rsid w:val="001F2916"/>
    <w:rsid w:val="001F56FD"/>
    <w:rsid w:val="00206DAD"/>
    <w:rsid w:val="0023571D"/>
    <w:rsid w:val="00235B8E"/>
    <w:rsid w:val="002562A0"/>
    <w:rsid w:val="00256674"/>
    <w:rsid w:val="00262E91"/>
    <w:rsid w:val="00266E9C"/>
    <w:rsid w:val="002E719B"/>
    <w:rsid w:val="00305A82"/>
    <w:rsid w:val="0031500F"/>
    <w:rsid w:val="003239D5"/>
    <w:rsid w:val="00327A06"/>
    <w:rsid w:val="00331384"/>
    <w:rsid w:val="00342DC5"/>
    <w:rsid w:val="0037083A"/>
    <w:rsid w:val="003754D9"/>
    <w:rsid w:val="00376784"/>
    <w:rsid w:val="00385186"/>
    <w:rsid w:val="003901EA"/>
    <w:rsid w:val="003921E6"/>
    <w:rsid w:val="00392F89"/>
    <w:rsid w:val="003A41DD"/>
    <w:rsid w:val="003C62AE"/>
    <w:rsid w:val="003F1D1C"/>
    <w:rsid w:val="00401109"/>
    <w:rsid w:val="004054A7"/>
    <w:rsid w:val="00414CAC"/>
    <w:rsid w:val="00423FF3"/>
    <w:rsid w:val="004619FF"/>
    <w:rsid w:val="0047135E"/>
    <w:rsid w:val="00483568"/>
    <w:rsid w:val="00491460"/>
    <w:rsid w:val="00494FD7"/>
    <w:rsid w:val="004B31EC"/>
    <w:rsid w:val="004F00B9"/>
    <w:rsid w:val="004F3DAE"/>
    <w:rsid w:val="004F5D73"/>
    <w:rsid w:val="00523251"/>
    <w:rsid w:val="00552780"/>
    <w:rsid w:val="0057321D"/>
    <w:rsid w:val="005952C0"/>
    <w:rsid w:val="005A2663"/>
    <w:rsid w:val="005D1284"/>
    <w:rsid w:val="005D7CD7"/>
    <w:rsid w:val="005E7796"/>
    <w:rsid w:val="005F5D2C"/>
    <w:rsid w:val="00613A4B"/>
    <w:rsid w:val="00627BF2"/>
    <w:rsid w:val="00654799"/>
    <w:rsid w:val="006767C4"/>
    <w:rsid w:val="006B60B2"/>
    <w:rsid w:val="006B6306"/>
    <w:rsid w:val="006C5C83"/>
    <w:rsid w:val="006D1041"/>
    <w:rsid w:val="0071572F"/>
    <w:rsid w:val="00720370"/>
    <w:rsid w:val="0072715E"/>
    <w:rsid w:val="0073337C"/>
    <w:rsid w:val="00735E59"/>
    <w:rsid w:val="00740FCA"/>
    <w:rsid w:val="00745D0C"/>
    <w:rsid w:val="00755E0B"/>
    <w:rsid w:val="00757A4B"/>
    <w:rsid w:val="0076444B"/>
    <w:rsid w:val="00773F81"/>
    <w:rsid w:val="00777FED"/>
    <w:rsid w:val="007A6D37"/>
    <w:rsid w:val="007B6D63"/>
    <w:rsid w:val="00840360"/>
    <w:rsid w:val="008516AA"/>
    <w:rsid w:val="00871456"/>
    <w:rsid w:val="00892278"/>
    <w:rsid w:val="008B4A41"/>
    <w:rsid w:val="008C3E04"/>
    <w:rsid w:val="008F4A4A"/>
    <w:rsid w:val="008F55E5"/>
    <w:rsid w:val="0090580A"/>
    <w:rsid w:val="0095433B"/>
    <w:rsid w:val="00965E9B"/>
    <w:rsid w:val="00977176"/>
    <w:rsid w:val="00980D42"/>
    <w:rsid w:val="009B011E"/>
    <w:rsid w:val="009B2369"/>
    <w:rsid w:val="009C1EBB"/>
    <w:rsid w:val="009D2953"/>
    <w:rsid w:val="009F135F"/>
    <w:rsid w:val="009F6FB9"/>
    <w:rsid w:val="009F774F"/>
    <w:rsid w:val="00A072AC"/>
    <w:rsid w:val="00A12BB2"/>
    <w:rsid w:val="00A22675"/>
    <w:rsid w:val="00A25F6F"/>
    <w:rsid w:val="00A377F1"/>
    <w:rsid w:val="00A57502"/>
    <w:rsid w:val="00A71E56"/>
    <w:rsid w:val="00AA0680"/>
    <w:rsid w:val="00AA366B"/>
    <w:rsid w:val="00AE1671"/>
    <w:rsid w:val="00AE1909"/>
    <w:rsid w:val="00B160DB"/>
    <w:rsid w:val="00B21D8E"/>
    <w:rsid w:val="00B4063A"/>
    <w:rsid w:val="00BD4BF1"/>
    <w:rsid w:val="00BE00C9"/>
    <w:rsid w:val="00BE123F"/>
    <w:rsid w:val="00C0296E"/>
    <w:rsid w:val="00C40133"/>
    <w:rsid w:val="00C54528"/>
    <w:rsid w:val="00C5664E"/>
    <w:rsid w:val="00C6655F"/>
    <w:rsid w:val="00C82890"/>
    <w:rsid w:val="00C97395"/>
    <w:rsid w:val="00CE22A1"/>
    <w:rsid w:val="00CE4C46"/>
    <w:rsid w:val="00D06041"/>
    <w:rsid w:val="00D16BF0"/>
    <w:rsid w:val="00D17D1E"/>
    <w:rsid w:val="00D37136"/>
    <w:rsid w:val="00D63ACE"/>
    <w:rsid w:val="00D9122C"/>
    <w:rsid w:val="00D96448"/>
    <w:rsid w:val="00DA1D4D"/>
    <w:rsid w:val="00DC5458"/>
    <w:rsid w:val="00DD40BF"/>
    <w:rsid w:val="00DE2A72"/>
    <w:rsid w:val="00DE2F5F"/>
    <w:rsid w:val="00DF224D"/>
    <w:rsid w:val="00E441EE"/>
    <w:rsid w:val="00E53C68"/>
    <w:rsid w:val="00E5594A"/>
    <w:rsid w:val="00E76E54"/>
    <w:rsid w:val="00E86C6A"/>
    <w:rsid w:val="00EB743F"/>
    <w:rsid w:val="00EC266C"/>
    <w:rsid w:val="00F10131"/>
    <w:rsid w:val="00F40EE3"/>
    <w:rsid w:val="00F7180A"/>
    <w:rsid w:val="00F86DC9"/>
    <w:rsid w:val="00F92276"/>
    <w:rsid w:val="00FD45AA"/>
    <w:rsid w:val="00FD5D49"/>
    <w:rsid w:val="00FE0C49"/>
    <w:rsid w:val="00FF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E2527C7"/>
  <w15:chartTrackingRefBased/>
  <w15:docId w15:val="{81A5D0BB-DB49-49D1-A18D-D6E33445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Courier" w:hAnsi="Courier"/>
      <w:sz w:val="24"/>
      <w:szCs w:val="24"/>
    </w:rPr>
  </w:style>
  <w:style w:type="paragraph" w:styleId="Heading1">
    <w:name w:val="heading 1"/>
    <w:basedOn w:val="Normal"/>
    <w:next w:val="Normal"/>
    <w:autoRedefine/>
    <w:qFormat/>
    <w:rsid w:val="00065442"/>
    <w:pPr>
      <w:keepNext/>
      <w:spacing w:before="240" w:after="60"/>
      <w:outlineLvl w:val="0"/>
    </w:pPr>
    <w:rPr>
      <w:rFonts w:ascii="Times New Roman" w:hAnsi="Times New Roman" w:cs="Arial"/>
      <w:b/>
      <w:bCs/>
      <w:kern w:val="32"/>
      <w:szCs w:val="32"/>
    </w:rPr>
  </w:style>
  <w:style w:type="paragraph" w:styleId="Heading2">
    <w:name w:val="heading 2"/>
    <w:basedOn w:val="TOC2"/>
    <w:next w:val="Normal"/>
    <w:link w:val="Heading2Char"/>
    <w:autoRedefine/>
    <w:qFormat/>
    <w:rsid w:val="00065442"/>
    <w:pPr>
      <w:widowControl/>
      <w:outlineLvl w:val="1"/>
    </w:pPr>
    <w:rPr>
      <w:rFonts w:ascii="Times New Roman" w:hAnsi="Times New Roman"/>
      <w:b/>
      <w:iCs/>
      <w:u w:val="single"/>
    </w:rPr>
  </w:style>
  <w:style w:type="paragraph" w:styleId="Heading3">
    <w:name w:val="heading 3"/>
    <w:basedOn w:val="Heading2"/>
    <w:next w:val="Normal"/>
    <w:autoRedefine/>
    <w:qFormat/>
    <w:rsid w:val="0006544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rsid w:val="00423FF3"/>
    <w:pPr>
      <w:tabs>
        <w:tab w:val="center" w:pos="4320"/>
        <w:tab w:val="right" w:pos="8640"/>
      </w:tabs>
    </w:pPr>
  </w:style>
  <w:style w:type="paragraph" w:styleId="Footer">
    <w:name w:val="footer"/>
    <w:basedOn w:val="Normal"/>
    <w:rsid w:val="00423FF3"/>
    <w:pPr>
      <w:tabs>
        <w:tab w:val="center" w:pos="4320"/>
        <w:tab w:val="right" w:pos="8640"/>
      </w:tabs>
    </w:pPr>
  </w:style>
  <w:style w:type="paragraph" w:styleId="BalloonText">
    <w:name w:val="Balloon Text"/>
    <w:basedOn w:val="Normal"/>
    <w:semiHidden/>
    <w:rsid w:val="00171E99"/>
    <w:rPr>
      <w:rFonts w:ascii="Tahoma" w:hAnsi="Tahoma" w:cs="Tahoma"/>
      <w:sz w:val="16"/>
      <w:szCs w:val="16"/>
    </w:rPr>
  </w:style>
  <w:style w:type="paragraph" w:customStyle="1" w:styleId="StyleCentered">
    <w:name w:val="Style Centered"/>
    <w:basedOn w:val="Normal"/>
    <w:rsid w:val="00065442"/>
    <w:pPr>
      <w:jc w:val="center"/>
    </w:pPr>
    <w:rPr>
      <w:rFonts w:ascii="Times New Roman" w:hAnsi="Times New Roman"/>
      <w:szCs w:val="20"/>
    </w:rPr>
  </w:style>
  <w:style w:type="paragraph" w:customStyle="1" w:styleId="StyleCentered1">
    <w:name w:val="Style Centered1"/>
    <w:basedOn w:val="Normal"/>
    <w:autoRedefine/>
    <w:rsid w:val="00065442"/>
    <w:pPr>
      <w:jc w:val="center"/>
    </w:pPr>
    <w:rPr>
      <w:rFonts w:ascii="Times New Roman" w:hAnsi="Times New Roman"/>
      <w:szCs w:val="20"/>
    </w:rPr>
  </w:style>
  <w:style w:type="character" w:customStyle="1" w:styleId="Heading2Char">
    <w:name w:val="Heading 2 Char"/>
    <w:link w:val="Heading2"/>
    <w:rsid w:val="00065442"/>
    <w:rPr>
      <w:b/>
      <w:iCs/>
      <w:sz w:val="24"/>
      <w:szCs w:val="24"/>
      <w:u w:val="single"/>
      <w:lang w:val="en-US" w:eastAsia="en-US" w:bidi="ar-SA"/>
    </w:rPr>
  </w:style>
  <w:style w:type="paragraph" w:styleId="TOC3">
    <w:name w:val="toc 3"/>
    <w:basedOn w:val="Normal"/>
    <w:next w:val="Normal"/>
    <w:autoRedefine/>
    <w:semiHidden/>
    <w:rsid w:val="008F55E5"/>
    <w:pPr>
      <w:ind w:left="480"/>
    </w:pPr>
  </w:style>
  <w:style w:type="paragraph" w:styleId="TOC1">
    <w:name w:val="toc 1"/>
    <w:basedOn w:val="Normal"/>
    <w:next w:val="Normal"/>
    <w:autoRedefine/>
    <w:semiHidden/>
    <w:rsid w:val="008F55E5"/>
  </w:style>
  <w:style w:type="paragraph" w:styleId="TOC2">
    <w:name w:val="toc 2"/>
    <w:basedOn w:val="Normal"/>
    <w:next w:val="Normal"/>
    <w:autoRedefine/>
    <w:semiHidden/>
    <w:rsid w:val="00065442"/>
    <w:pPr>
      <w:ind w:left="240"/>
    </w:pPr>
  </w:style>
  <w:style w:type="character" w:styleId="Hyperlink">
    <w:name w:val="Hyperlink"/>
    <w:rsid w:val="008F55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31</Pages>
  <Words>5745</Words>
  <Characters>32753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NOTE:</vt:lpstr>
    </vt:vector>
  </TitlesOfParts>
  <Company>EPA</Company>
  <LinksUpToDate>false</LinksUpToDate>
  <CharactersWithSpaces>38422</CharactersWithSpaces>
  <SharedDoc>false</SharedDoc>
  <HLinks>
    <vt:vector size="516" baseType="variant">
      <vt:variant>
        <vt:i4>1900595</vt:i4>
      </vt:variant>
      <vt:variant>
        <vt:i4>512</vt:i4>
      </vt:variant>
      <vt:variant>
        <vt:i4>0</vt:i4>
      </vt:variant>
      <vt:variant>
        <vt:i4>5</vt:i4>
      </vt:variant>
      <vt:variant>
        <vt:lpwstr/>
      </vt:variant>
      <vt:variant>
        <vt:lpwstr>_Toc122940415</vt:lpwstr>
      </vt:variant>
      <vt:variant>
        <vt:i4>1900595</vt:i4>
      </vt:variant>
      <vt:variant>
        <vt:i4>506</vt:i4>
      </vt:variant>
      <vt:variant>
        <vt:i4>0</vt:i4>
      </vt:variant>
      <vt:variant>
        <vt:i4>5</vt:i4>
      </vt:variant>
      <vt:variant>
        <vt:lpwstr/>
      </vt:variant>
      <vt:variant>
        <vt:lpwstr>_Toc122940414</vt:lpwstr>
      </vt:variant>
      <vt:variant>
        <vt:i4>1900595</vt:i4>
      </vt:variant>
      <vt:variant>
        <vt:i4>500</vt:i4>
      </vt:variant>
      <vt:variant>
        <vt:i4>0</vt:i4>
      </vt:variant>
      <vt:variant>
        <vt:i4>5</vt:i4>
      </vt:variant>
      <vt:variant>
        <vt:lpwstr/>
      </vt:variant>
      <vt:variant>
        <vt:lpwstr>_Toc122940413</vt:lpwstr>
      </vt:variant>
      <vt:variant>
        <vt:i4>1900595</vt:i4>
      </vt:variant>
      <vt:variant>
        <vt:i4>494</vt:i4>
      </vt:variant>
      <vt:variant>
        <vt:i4>0</vt:i4>
      </vt:variant>
      <vt:variant>
        <vt:i4>5</vt:i4>
      </vt:variant>
      <vt:variant>
        <vt:lpwstr/>
      </vt:variant>
      <vt:variant>
        <vt:lpwstr>_Toc122940412</vt:lpwstr>
      </vt:variant>
      <vt:variant>
        <vt:i4>1900595</vt:i4>
      </vt:variant>
      <vt:variant>
        <vt:i4>488</vt:i4>
      </vt:variant>
      <vt:variant>
        <vt:i4>0</vt:i4>
      </vt:variant>
      <vt:variant>
        <vt:i4>5</vt:i4>
      </vt:variant>
      <vt:variant>
        <vt:lpwstr/>
      </vt:variant>
      <vt:variant>
        <vt:lpwstr>_Toc122940411</vt:lpwstr>
      </vt:variant>
      <vt:variant>
        <vt:i4>1900595</vt:i4>
      </vt:variant>
      <vt:variant>
        <vt:i4>482</vt:i4>
      </vt:variant>
      <vt:variant>
        <vt:i4>0</vt:i4>
      </vt:variant>
      <vt:variant>
        <vt:i4>5</vt:i4>
      </vt:variant>
      <vt:variant>
        <vt:lpwstr/>
      </vt:variant>
      <vt:variant>
        <vt:lpwstr>_Toc122940410</vt:lpwstr>
      </vt:variant>
      <vt:variant>
        <vt:i4>1835059</vt:i4>
      </vt:variant>
      <vt:variant>
        <vt:i4>476</vt:i4>
      </vt:variant>
      <vt:variant>
        <vt:i4>0</vt:i4>
      </vt:variant>
      <vt:variant>
        <vt:i4>5</vt:i4>
      </vt:variant>
      <vt:variant>
        <vt:lpwstr/>
      </vt:variant>
      <vt:variant>
        <vt:lpwstr>_Toc122940409</vt:lpwstr>
      </vt:variant>
      <vt:variant>
        <vt:i4>1835059</vt:i4>
      </vt:variant>
      <vt:variant>
        <vt:i4>470</vt:i4>
      </vt:variant>
      <vt:variant>
        <vt:i4>0</vt:i4>
      </vt:variant>
      <vt:variant>
        <vt:i4>5</vt:i4>
      </vt:variant>
      <vt:variant>
        <vt:lpwstr/>
      </vt:variant>
      <vt:variant>
        <vt:lpwstr>_Toc122940408</vt:lpwstr>
      </vt:variant>
      <vt:variant>
        <vt:i4>1835059</vt:i4>
      </vt:variant>
      <vt:variant>
        <vt:i4>464</vt:i4>
      </vt:variant>
      <vt:variant>
        <vt:i4>0</vt:i4>
      </vt:variant>
      <vt:variant>
        <vt:i4>5</vt:i4>
      </vt:variant>
      <vt:variant>
        <vt:lpwstr/>
      </vt:variant>
      <vt:variant>
        <vt:lpwstr>_Toc122940407</vt:lpwstr>
      </vt:variant>
      <vt:variant>
        <vt:i4>1835059</vt:i4>
      </vt:variant>
      <vt:variant>
        <vt:i4>458</vt:i4>
      </vt:variant>
      <vt:variant>
        <vt:i4>0</vt:i4>
      </vt:variant>
      <vt:variant>
        <vt:i4>5</vt:i4>
      </vt:variant>
      <vt:variant>
        <vt:lpwstr/>
      </vt:variant>
      <vt:variant>
        <vt:lpwstr>_Toc122940406</vt:lpwstr>
      </vt:variant>
      <vt:variant>
        <vt:i4>1835059</vt:i4>
      </vt:variant>
      <vt:variant>
        <vt:i4>452</vt:i4>
      </vt:variant>
      <vt:variant>
        <vt:i4>0</vt:i4>
      </vt:variant>
      <vt:variant>
        <vt:i4>5</vt:i4>
      </vt:variant>
      <vt:variant>
        <vt:lpwstr/>
      </vt:variant>
      <vt:variant>
        <vt:lpwstr>_Toc122940405</vt:lpwstr>
      </vt:variant>
      <vt:variant>
        <vt:i4>1835059</vt:i4>
      </vt:variant>
      <vt:variant>
        <vt:i4>446</vt:i4>
      </vt:variant>
      <vt:variant>
        <vt:i4>0</vt:i4>
      </vt:variant>
      <vt:variant>
        <vt:i4>5</vt:i4>
      </vt:variant>
      <vt:variant>
        <vt:lpwstr/>
      </vt:variant>
      <vt:variant>
        <vt:lpwstr>_Toc122940404</vt:lpwstr>
      </vt:variant>
      <vt:variant>
        <vt:i4>1835059</vt:i4>
      </vt:variant>
      <vt:variant>
        <vt:i4>440</vt:i4>
      </vt:variant>
      <vt:variant>
        <vt:i4>0</vt:i4>
      </vt:variant>
      <vt:variant>
        <vt:i4>5</vt:i4>
      </vt:variant>
      <vt:variant>
        <vt:lpwstr/>
      </vt:variant>
      <vt:variant>
        <vt:lpwstr>_Toc122940403</vt:lpwstr>
      </vt:variant>
      <vt:variant>
        <vt:i4>1835059</vt:i4>
      </vt:variant>
      <vt:variant>
        <vt:i4>434</vt:i4>
      </vt:variant>
      <vt:variant>
        <vt:i4>0</vt:i4>
      </vt:variant>
      <vt:variant>
        <vt:i4>5</vt:i4>
      </vt:variant>
      <vt:variant>
        <vt:lpwstr/>
      </vt:variant>
      <vt:variant>
        <vt:lpwstr>_Toc122940402</vt:lpwstr>
      </vt:variant>
      <vt:variant>
        <vt:i4>1835059</vt:i4>
      </vt:variant>
      <vt:variant>
        <vt:i4>428</vt:i4>
      </vt:variant>
      <vt:variant>
        <vt:i4>0</vt:i4>
      </vt:variant>
      <vt:variant>
        <vt:i4>5</vt:i4>
      </vt:variant>
      <vt:variant>
        <vt:lpwstr/>
      </vt:variant>
      <vt:variant>
        <vt:lpwstr>_Toc122940401</vt:lpwstr>
      </vt:variant>
      <vt:variant>
        <vt:i4>1835059</vt:i4>
      </vt:variant>
      <vt:variant>
        <vt:i4>422</vt:i4>
      </vt:variant>
      <vt:variant>
        <vt:i4>0</vt:i4>
      </vt:variant>
      <vt:variant>
        <vt:i4>5</vt:i4>
      </vt:variant>
      <vt:variant>
        <vt:lpwstr/>
      </vt:variant>
      <vt:variant>
        <vt:lpwstr>_Toc122940400</vt:lpwstr>
      </vt:variant>
      <vt:variant>
        <vt:i4>1376308</vt:i4>
      </vt:variant>
      <vt:variant>
        <vt:i4>416</vt:i4>
      </vt:variant>
      <vt:variant>
        <vt:i4>0</vt:i4>
      </vt:variant>
      <vt:variant>
        <vt:i4>5</vt:i4>
      </vt:variant>
      <vt:variant>
        <vt:lpwstr/>
      </vt:variant>
      <vt:variant>
        <vt:lpwstr>_Toc122940399</vt:lpwstr>
      </vt:variant>
      <vt:variant>
        <vt:i4>1376308</vt:i4>
      </vt:variant>
      <vt:variant>
        <vt:i4>410</vt:i4>
      </vt:variant>
      <vt:variant>
        <vt:i4>0</vt:i4>
      </vt:variant>
      <vt:variant>
        <vt:i4>5</vt:i4>
      </vt:variant>
      <vt:variant>
        <vt:lpwstr/>
      </vt:variant>
      <vt:variant>
        <vt:lpwstr>_Toc122940398</vt:lpwstr>
      </vt:variant>
      <vt:variant>
        <vt:i4>1376308</vt:i4>
      </vt:variant>
      <vt:variant>
        <vt:i4>404</vt:i4>
      </vt:variant>
      <vt:variant>
        <vt:i4>0</vt:i4>
      </vt:variant>
      <vt:variant>
        <vt:i4>5</vt:i4>
      </vt:variant>
      <vt:variant>
        <vt:lpwstr/>
      </vt:variant>
      <vt:variant>
        <vt:lpwstr>_Toc122940397</vt:lpwstr>
      </vt:variant>
      <vt:variant>
        <vt:i4>1376308</vt:i4>
      </vt:variant>
      <vt:variant>
        <vt:i4>398</vt:i4>
      </vt:variant>
      <vt:variant>
        <vt:i4>0</vt:i4>
      </vt:variant>
      <vt:variant>
        <vt:i4>5</vt:i4>
      </vt:variant>
      <vt:variant>
        <vt:lpwstr/>
      </vt:variant>
      <vt:variant>
        <vt:lpwstr>_Toc122940396</vt:lpwstr>
      </vt:variant>
      <vt:variant>
        <vt:i4>1376308</vt:i4>
      </vt:variant>
      <vt:variant>
        <vt:i4>392</vt:i4>
      </vt:variant>
      <vt:variant>
        <vt:i4>0</vt:i4>
      </vt:variant>
      <vt:variant>
        <vt:i4>5</vt:i4>
      </vt:variant>
      <vt:variant>
        <vt:lpwstr/>
      </vt:variant>
      <vt:variant>
        <vt:lpwstr>_Toc122940395</vt:lpwstr>
      </vt:variant>
      <vt:variant>
        <vt:i4>1376308</vt:i4>
      </vt:variant>
      <vt:variant>
        <vt:i4>386</vt:i4>
      </vt:variant>
      <vt:variant>
        <vt:i4>0</vt:i4>
      </vt:variant>
      <vt:variant>
        <vt:i4>5</vt:i4>
      </vt:variant>
      <vt:variant>
        <vt:lpwstr/>
      </vt:variant>
      <vt:variant>
        <vt:lpwstr>_Toc122940394</vt:lpwstr>
      </vt:variant>
      <vt:variant>
        <vt:i4>1376308</vt:i4>
      </vt:variant>
      <vt:variant>
        <vt:i4>380</vt:i4>
      </vt:variant>
      <vt:variant>
        <vt:i4>0</vt:i4>
      </vt:variant>
      <vt:variant>
        <vt:i4>5</vt:i4>
      </vt:variant>
      <vt:variant>
        <vt:lpwstr/>
      </vt:variant>
      <vt:variant>
        <vt:lpwstr>_Toc122940393</vt:lpwstr>
      </vt:variant>
      <vt:variant>
        <vt:i4>1376308</vt:i4>
      </vt:variant>
      <vt:variant>
        <vt:i4>374</vt:i4>
      </vt:variant>
      <vt:variant>
        <vt:i4>0</vt:i4>
      </vt:variant>
      <vt:variant>
        <vt:i4>5</vt:i4>
      </vt:variant>
      <vt:variant>
        <vt:lpwstr/>
      </vt:variant>
      <vt:variant>
        <vt:lpwstr>_Toc122940392</vt:lpwstr>
      </vt:variant>
      <vt:variant>
        <vt:i4>1376308</vt:i4>
      </vt:variant>
      <vt:variant>
        <vt:i4>368</vt:i4>
      </vt:variant>
      <vt:variant>
        <vt:i4>0</vt:i4>
      </vt:variant>
      <vt:variant>
        <vt:i4>5</vt:i4>
      </vt:variant>
      <vt:variant>
        <vt:lpwstr/>
      </vt:variant>
      <vt:variant>
        <vt:lpwstr>_Toc122940391</vt:lpwstr>
      </vt:variant>
      <vt:variant>
        <vt:i4>1376308</vt:i4>
      </vt:variant>
      <vt:variant>
        <vt:i4>362</vt:i4>
      </vt:variant>
      <vt:variant>
        <vt:i4>0</vt:i4>
      </vt:variant>
      <vt:variant>
        <vt:i4>5</vt:i4>
      </vt:variant>
      <vt:variant>
        <vt:lpwstr/>
      </vt:variant>
      <vt:variant>
        <vt:lpwstr>_Toc122940390</vt:lpwstr>
      </vt:variant>
      <vt:variant>
        <vt:i4>1310772</vt:i4>
      </vt:variant>
      <vt:variant>
        <vt:i4>356</vt:i4>
      </vt:variant>
      <vt:variant>
        <vt:i4>0</vt:i4>
      </vt:variant>
      <vt:variant>
        <vt:i4>5</vt:i4>
      </vt:variant>
      <vt:variant>
        <vt:lpwstr/>
      </vt:variant>
      <vt:variant>
        <vt:lpwstr>_Toc122940389</vt:lpwstr>
      </vt:variant>
      <vt:variant>
        <vt:i4>1310772</vt:i4>
      </vt:variant>
      <vt:variant>
        <vt:i4>350</vt:i4>
      </vt:variant>
      <vt:variant>
        <vt:i4>0</vt:i4>
      </vt:variant>
      <vt:variant>
        <vt:i4>5</vt:i4>
      </vt:variant>
      <vt:variant>
        <vt:lpwstr/>
      </vt:variant>
      <vt:variant>
        <vt:lpwstr>_Toc122940388</vt:lpwstr>
      </vt:variant>
      <vt:variant>
        <vt:i4>1310772</vt:i4>
      </vt:variant>
      <vt:variant>
        <vt:i4>344</vt:i4>
      </vt:variant>
      <vt:variant>
        <vt:i4>0</vt:i4>
      </vt:variant>
      <vt:variant>
        <vt:i4>5</vt:i4>
      </vt:variant>
      <vt:variant>
        <vt:lpwstr/>
      </vt:variant>
      <vt:variant>
        <vt:lpwstr>_Toc122940387</vt:lpwstr>
      </vt:variant>
      <vt:variant>
        <vt:i4>1310772</vt:i4>
      </vt:variant>
      <vt:variant>
        <vt:i4>338</vt:i4>
      </vt:variant>
      <vt:variant>
        <vt:i4>0</vt:i4>
      </vt:variant>
      <vt:variant>
        <vt:i4>5</vt:i4>
      </vt:variant>
      <vt:variant>
        <vt:lpwstr/>
      </vt:variant>
      <vt:variant>
        <vt:lpwstr>_Toc122940386</vt:lpwstr>
      </vt:variant>
      <vt:variant>
        <vt:i4>1310772</vt:i4>
      </vt:variant>
      <vt:variant>
        <vt:i4>332</vt:i4>
      </vt:variant>
      <vt:variant>
        <vt:i4>0</vt:i4>
      </vt:variant>
      <vt:variant>
        <vt:i4>5</vt:i4>
      </vt:variant>
      <vt:variant>
        <vt:lpwstr/>
      </vt:variant>
      <vt:variant>
        <vt:lpwstr>_Toc122940385</vt:lpwstr>
      </vt:variant>
      <vt:variant>
        <vt:i4>1310772</vt:i4>
      </vt:variant>
      <vt:variant>
        <vt:i4>326</vt:i4>
      </vt:variant>
      <vt:variant>
        <vt:i4>0</vt:i4>
      </vt:variant>
      <vt:variant>
        <vt:i4>5</vt:i4>
      </vt:variant>
      <vt:variant>
        <vt:lpwstr/>
      </vt:variant>
      <vt:variant>
        <vt:lpwstr>_Toc122940384</vt:lpwstr>
      </vt:variant>
      <vt:variant>
        <vt:i4>1310772</vt:i4>
      </vt:variant>
      <vt:variant>
        <vt:i4>320</vt:i4>
      </vt:variant>
      <vt:variant>
        <vt:i4>0</vt:i4>
      </vt:variant>
      <vt:variant>
        <vt:i4>5</vt:i4>
      </vt:variant>
      <vt:variant>
        <vt:lpwstr/>
      </vt:variant>
      <vt:variant>
        <vt:lpwstr>_Toc122940383</vt:lpwstr>
      </vt:variant>
      <vt:variant>
        <vt:i4>1310772</vt:i4>
      </vt:variant>
      <vt:variant>
        <vt:i4>314</vt:i4>
      </vt:variant>
      <vt:variant>
        <vt:i4>0</vt:i4>
      </vt:variant>
      <vt:variant>
        <vt:i4>5</vt:i4>
      </vt:variant>
      <vt:variant>
        <vt:lpwstr/>
      </vt:variant>
      <vt:variant>
        <vt:lpwstr>_Toc122940382</vt:lpwstr>
      </vt:variant>
      <vt:variant>
        <vt:i4>1310772</vt:i4>
      </vt:variant>
      <vt:variant>
        <vt:i4>308</vt:i4>
      </vt:variant>
      <vt:variant>
        <vt:i4>0</vt:i4>
      </vt:variant>
      <vt:variant>
        <vt:i4>5</vt:i4>
      </vt:variant>
      <vt:variant>
        <vt:lpwstr/>
      </vt:variant>
      <vt:variant>
        <vt:lpwstr>_Toc122940381</vt:lpwstr>
      </vt:variant>
      <vt:variant>
        <vt:i4>1310772</vt:i4>
      </vt:variant>
      <vt:variant>
        <vt:i4>302</vt:i4>
      </vt:variant>
      <vt:variant>
        <vt:i4>0</vt:i4>
      </vt:variant>
      <vt:variant>
        <vt:i4>5</vt:i4>
      </vt:variant>
      <vt:variant>
        <vt:lpwstr/>
      </vt:variant>
      <vt:variant>
        <vt:lpwstr>_Toc122940380</vt:lpwstr>
      </vt:variant>
      <vt:variant>
        <vt:i4>1769524</vt:i4>
      </vt:variant>
      <vt:variant>
        <vt:i4>296</vt:i4>
      </vt:variant>
      <vt:variant>
        <vt:i4>0</vt:i4>
      </vt:variant>
      <vt:variant>
        <vt:i4>5</vt:i4>
      </vt:variant>
      <vt:variant>
        <vt:lpwstr/>
      </vt:variant>
      <vt:variant>
        <vt:lpwstr>_Toc122940379</vt:lpwstr>
      </vt:variant>
      <vt:variant>
        <vt:i4>1769524</vt:i4>
      </vt:variant>
      <vt:variant>
        <vt:i4>290</vt:i4>
      </vt:variant>
      <vt:variant>
        <vt:i4>0</vt:i4>
      </vt:variant>
      <vt:variant>
        <vt:i4>5</vt:i4>
      </vt:variant>
      <vt:variant>
        <vt:lpwstr/>
      </vt:variant>
      <vt:variant>
        <vt:lpwstr>_Toc122940378</vt:lpwstr>
      </vt:variant>
      <vt:variant>
        <vt:i4>1769524</vt:i4>
      </vt:variant>
      <vt:variant>
        <vt:i4>284</vt:i4>
      </vt:variant>
      <vt:variant>
        <vt:i4>0</vt:i4>
      </vt:variant>
      <vt:variant>
        <vt:i4>5</vt:i4>
      </vt:variant>
      <vt:variant>
        <vt:lpwstr/>
      </vt:variant>
      <vt:variant>
        <vt:lpwstr>_Toc122940377</vt:lpwstr>
      </vt:variant>
      <vt:variant>
        <vt:i4>1769524</vt:i4>
      </vt:variant>
      <vt:variant>
        <vt:i4>278</vt:i4>
      </vt:variant>
      <vt:variant>
        <vt:i4>0</vt:i4>
      </vt:variant>
      <vt:variant>
        <vt:i4>5</vt:i4>
      </vt:variant>
      <vt:variant>
        <vt:lpwstr/>
      </vt:variant>
      <vt:variant>
        <vt:lpwstr>_Toc122940376</vt:lpwstr>
      </vt:variant>
      <vt:variant>
        <vt:i4>1769524</vt:i4>
      </vt:variant>
      <vt:variant>
        <vt:i4>272</vt:i4>
      </vt:variant>
      <vt:variant>
        <vt:i4>0</vt:i4>
      </vt:variant>
      <vt:variant>
        <vt:i4>5</vt:i4>
      </vt:variant>
      <vt:variant>
        <vt:lpwstr/>
      </vt:variant>
      <vt:variant>
        <vt:lpwstr>_Toc122940375</vt:lpwstr>
      </vt:variant>
      <vt:variant>
        <vt:i4>1769524</vt:i4>
      </vt:variant>
      <vt:variant>
        <vt:i4>266</vt:i4>
      </vt:variant>
      <vt:variant>
        <vt:i4>0</vt:i4>
      </vt:variant>
      <vt:variant>
        <vt:i4>5</vt:i4>
      </vt:variant>
      <vt:variant>
        <vt:lpwstr/>
      </vt:variant>
      <vt:variant>
        <vt:lpwstr>_Toc122940374</vt:lpwstr>
      </vt:variant>
      <vt:variant>
        <vt:i4>1769524</vt:i4>
      </vt:variant>
      <vt:variant>
        <vt:i4>260</vt:i4>
      </vt:variant>
      <vt:variant>
        <vt:i4>0</vt:i4>
      </vt:variant>
      <vt:variant>
        <vt:i4>5</vt:i4>
      </vt:variant>
      <vt:variant>
        <vt:lpwstr/>
      </vt:variant>
      <vt:variant>
        <vt:lpwstr>_Toc122940373</vt:lpwstr>
      </vt:variant>
      <vt:variant>
        <vt:i4>1769524</vt:i4>
      </vt:variant>
      <vt:variant>
        <vt:i4>254</vt:i4>
      </vt:variant>
      <vt:variant>
        <vt:i4>0</vt:i4>
      </vt:variant>
      <vt:variant>
        <vt:i4>5</vt:i4>
      </vt:variant>
      <vt:variant>
        <vt:lpwstr/>
      </vt:variant>
      <vt:variant>
        <vt:lpwstr>_Toc122940372</vt:lpwstr>
      </vt:variant>
      <vt:variant>
        <vt:i4>1769524</vt:i4>
      </vt:variant>
      <vt:variant>
        <vt:i4>248</vt:i4>
      </vt:variant>
      <vt:variant>
        <vt:i4>0</vt:i4>
      </vt:variant>
      <vt:variant>
        <vt:i4>5</vt:i4>
      </vt:variant>
      <vt:variant>
        <vt:lpwstr/>
      </vt:variant>
      <vt:variant>
        <vt:lpwstr>_Toc122940371</vt:lpwstr>
      </vt:variant>
      <vt:variant>
        <vt:i4>1769524</vt:i4>
      </vt:variant>
      <vt:variant>
        <vt:i4>242</vt:i4>
      </vt:variant>
      <vt:variant>
        <vt:i4>0</vt:i4>
      </vt:variant>
      <vt:variant>
        <vt:i4>5</vt:i4>
      </vt:variant>
      <vt:variant>
        <vt:lpwstr/>
      </vt:variant>
      <vt:variant>
        <vt:lpwstr>_Toc122940370</vt:lpwstr>
      </vt:variant>
      <vt:variant>
        <vt:i4>1703988</vt:i4>
      </vt:variant>
      <vt:variant>
        <vt:i4>236</vt:i4>
      </vt:variant>
      <vt:variant>
        <vt:i4>0</vt:i4>
      </vt:variant>
      <vt:variant>
        <vt:i4>5</vt:i4>
      </vt:variant>
      <vt:variant>
        <vt:lpwstr/>
      </vt:variant>
      <vt:variant>
        <vt:lpwstr>_Toc122940369</vt:lpwstr>
      </vt:variant>
      <vt:variant>
        <vt:i4>1703988</vt:i4>
      </vt:variant>
      <vt:variant>
        <vt:i4>230</vt:i4>
      </vt:variant>
      <vt:variant>
        <vt:i4>0</vt:i4>
      </vt:variant>
      <vt:variant>
        <vt:i4>5</vt:i4>
      </vt:variant>
      <vt:variant>
        <vt:lpwstr/>
      </vt:variant>
      <vt:variant>
        <vt:lpwstr>_Toc122940368</vt:lpwstr>
      </vt:variant>
      <vt:variant>
        <vt:i4>1703988</vt:i4>
      </vt:variant>
      <vt:variant>
        <vt:i4>224</vt:i4>
      </vt:variant>
      <vt:variant>
        <vt:i4>0</vt:i4>
      </vt:variant>
      <vt:variant>
        <vt:i4>5</vt:i4>
      </vt:variant>
      <vt:variant>
        <vt:lpwstr/>
      </vt:variant>
      <vt:variant>
        <vt:lpwstr>_Toc122940367</vt:lpwstr>
      </vt:variant>
      <vt:variant>
        <vt:i4>1703988</vt:i4>
      </vt:variant>
      <vt:variant>
        <vt:i4>218</vt:i4>
      </vt:variant>
      <vt:variant>
        <vt:i4>0</vt:i4>
      </vt:variant>
      <vt:variant>
        <vt:i4>5</vt:i4>
      </vt:variant>
      <vt:variant>
        <vt:lpwstr/>
      </vt:variant>
      <vt:variant>
        <vt:lpwstr>_Toc122940366</vt:lpwstr>
      </vt:variant>
      <vt:variant>
        <vt:i4>1703988</vt:i4>
      </vt:variant>
      <vt:variant>
        <vt:i4>212</vt:i4>
      </vt:variant>
      <vt:variant>
        <vt:i4>0</vt:i4>
      </vt:variant>
      <vt:variant>
        <vt:i4>5</vt:i4>
      </vt:variant>
      <vt:variant>
        <vt:lpwstr/>
      </vt:variant>
      <vt:variant>
        <vt:lpwstr>_Toc122940365</vt:lpwstr>
      </vt:variant>
      <vt:variant>
        <vt:i4>1703988</vt:i4>
      </vt:variant>
      <vt:variant>
        <vt:i4>206</vt:i4>
      </vt:variant>
      <vt:variant>
        <vt:i4>0</vt:i4>
      </vt:variant>
      <vt:variant>
        <vt:i4>5</vt:i4>
      </vt:variant>
      <vt:variant>
        <vt:lpwstr/>
      </vt:variant>
      <vt:variant>
        <vt:lpwstr>_Toc122940364</vt:lpwstr>
      </vt:variant>
      <vt:variant>
        <vt:i4>1703988</vt:i4>
      </vt:variant>
      <vt:variant>
        <vt:i4>200</vt:i4>
      </vt:variant>
      <vt:variant>
        <vt:i4>0</vt:i4>
      </vt:variant>
      <vt:variant>
        <vt:i4>5</vt:i4>
      </vt:variant>
      <vt:variant>
        <vt:lpwstr/>
      </vt:variant>
      <vt:variant>
        <vt:lpwstr>_Toc122940363</vt:lpwstr>
      </vt:variant>
      <vt:variant>
        <vt:i4>1703988</vt:i4>
      </vt:variant>
      <vt:variant>
        <vt:i4>194</vt:i4>
      </vt:variant>
      <vt:variant>
        <vt:i4>0</vt:i4>
      </vt:variant>
      <vt:variant>
        <vt:i4>5</vt:i4>
      </vt:variant>
      <vt:variant>
        <vt:lpwstr/>
      </vt:variant>
      <vt:variant>
        <vt:lpwstr>_Toc122940362</vt:lpwstr>
      </vt:variant>
      <vt:variant>
        <vt:i4>1703988</vt:i4>
      </vt:variant>
      <vt:variant>
        <vt:i4>188</vt:i4>
      </vt:variant>
      <vt:variant>
        <vt:i4>0</vt:i4>
      </vt:variant>
      <vt:variant>
        <vt:i4>5</vt:i4>
      </vt:variant>
      <vt:variant>
        <vt:lpwstr/>
      </vt:variant>
      <vt:variant>
        <vt:lpwstr>_Toc122940361</vt:lpwstr>
      </vt:variant>
      <vt:variant>
        <vt:i4>1703988</vt:i4>
      </vt:variant>
      <vt:variant>
        <vt:i4>182</vt:i4>
      </vt:variant>
      <vt:variant>
        <vt:i4>0</vt:i4>
      </vt:variant>
      <vt:variant>
        <vt:i4>5</vt:i4>
      </vt:variant>
      <vt:variant>
        <vt:lpwstr/>
      </vt:variant>
      <vt:variant>
        <vt:lpwstr>_Toc122940360</vt:lpwstr>
      </vt:variant>
      <vt:variant>
        <vt:i4>1638452</vt:i4>
      </vt:variant>
      <vt:variant>
        <vt:i4>176</vt:i4>
      </vt:variant>
      <vt:variant>
        <vt:i4>0</vt:i4>
      </vt:variant>
      <vt:variant>
        <vt:i4>5</vt:i4>
      </vt:variant>
      <vt:variant>
        <vt:lpwstr/>
      </vt:variant>
      <vt:variant>
        <vt:lpwstr>_Toc122940359</vt:lpwstr>
      </vt:variant>
      <vt:variant>
        <vt:i4>1638452</vt:i4>
      </vt:variant>
      <vt:variant>
        <vt:i4>170</vt:i4>
      </vt:variant>
      <vt:variant>
        <vt:i4>0</vt:i4>
      </vt:variant>
      <vt:variant>
        <vt:i4>5</vt:i4>
      </vt:variant>
      <vt:variant>
        <vt:lpwstr/>
      </vt:variant>
      <vt:variant>
        <vt:lpwstr>_Toc122940358</vt:lpwstr>
      </vt:variant>
      <vt:variant>
        <vt:i4>1638452</vt:i4>
      </vt:variant>
      <vt:variant>
        <vt:i4>164</vt:i4>
      </vt:variant>
      <vt:variant>
        <vt:i4>0</vt:i4>
      </vt:variant>
      <vt:variant>
        <vt:i4>5</vt:i4>
      </vt:variant>
      <vt:variant>
        <vt:lpwstr/>
      </vt:variant>
      <vt:variant>
        <vt:lpwstr>_Toc122940357</vt:lpwstr>
      </vt:variant>
      <vt:variant>
        <vt:i4>1638452</vt:i4>
      </vt:variant>
      <vt:variant>
        <vt:i4>158</vt:i4>
      </vt:variant>
      <vt:variant>
        <vt:i4>0</vt:i4>
      </vt:variant>
      <vt:variant>
        <vt:i4>5</vt:i4>
      </vt:variant>
      <vt:variant>
        <vt:lpwstr/>
      </vt:variant>
      <vt:variant>
        <vt:lpwstr>_Toc122940356</vt:lpwstr>
      </vt:variant>
      <vt:variant>
        <vt:i4>1638452</vt:i4>
      </vt:variant>
      <vt:variant>
        <vt:i4>152</vt:i4>
      </vt:variant>
      <vt:variant>
        <vt:i4>0</vt:i4>
      </vt:variant>
      <vt:variant>
        <vt:i4>5</vt:i4>
      </vt:variant>
      <vt:variant>
        <vt:lpwstr/>
      </vt:variant>
      <vt:variant>
        <vt:lpwstr>_Toc122940355</vt:lpwstr>
      </vt:variant>
      <vt:variant>
        <vt:i4>1638452</vt:i4>
      </vt:variant>
      <vt:variant>
        <vt:i4>146</vt:i4>
      </vt:variant>
      <vt:variant>
        <vt:i4>0</vt:i4>
      </vt:variant>
      <vt:variant>
        <vt:i4>5</vt:i4>
      </vt:variant>
      <vt:variant>
        <vt:lpwstr/>
      </vt:variant>
      <vt:variant>
        <vt:lpwstr>_Toc122940354</vt:lpwstr>
      </vt:variant>
      <vt:variant>
        <vt:i4>1638452</vt:i4>
      </vt:variant>
      <vt:variant>
        <vt:i4>140</vt:i4>
      </vt:variant>
      <vt:variant>
        <vt:i4>0</vt:i4>
      </vt:variant>
      <vt:variant>
        <vt:i4>5</vt:i4>
      </vt:variant>
      <vt:variant>
        <vt:lpwstr/>
      </vt:variant>
      <vt:variant>
        <vt:lpwstr>_Toc122940353</vt:lpwstr>
      </vt:variant>
      <vt:variant>
        <vt:i4>1638452</vt:i4>
      </vt:variant>
      <vt:variant>
        <vt:i4>134</vt:i4>
      </vt:variant>
      <vt:variant>
        <vt:i4>0</vt:i4>
      </vt:variant>
      <vt:variant>
        <vt:i4>5</vt:i4>
      </vt:variant>
      <vt:variant>
        <vt:lpwstr/>
      </vt:variant>
      <vt:variant>
        <vt:lpwstr>_Toc122940352</vt:lpwstr>
      </vt:variant>
      <vt:variant>
        <vt:i4>1638452</vt:i4>
      </vt:variant>
      <vt:variant>
        <vt:i4>128</vt:i4>
      </vt:variant>
      <vt:variant>
        <vt:i4>0</vt:i4>
      </vt:variant>
      <vt:variant>
        <vt:i4>5</vt:i4>
      </vt:variant>
      <vt:variant>
        <vt:lpwstr/>
      </vt:variant>
      <vt:variant>
        <vt:lpwstr>_Toc122940351</vt:lpwstr>
      </vt:variant>
      <vt:variant>
        <vt:i4>1638452</vt:i4>
      </vt:variant>
      <vt:variant>
        <vt:i4>122</vt:i4>
      </vt:variant>
      <vt:variant>
        <vt:i4>0</vt:i4>
      </vt:variant>
      <vt:variant>
        <vt:i4>5</vt:i4>
      </vt:variant>
      <vt:variant>
        <vt:lpwstr/>
      </vt:variant>
      <vt:variant>
        <vt:lpwstr>_Toc122940350</vt:lpwstr>
      </vt:variant>
      <vt:variant>
        <vt:i4>1572916</vt:i4>
      </vt:variant>
      <vt:variant>
        <vt:i4>116</vt:i4>
      </vt:variant>
      <vt:variant>
        <vt:i4>0</vt:i4>
      </vt:variant>
      <vt:variant>
        <vt:i4>5</vt:i4>
      </vt:variant>
      <vt:variant>
        <vt:lpwstr/>
      </vt:variant>
      <vt:variant>
        <vt:lpwstr>_Toc122940349</vt:lpwstr>
      </vt:variant>
      <vt:variant>
        <vt:i4>1572916</vt:i4>
      </vt:variant>
      <vt:variant>
        <vt:i4>110</vt:i4>
      </vt:variant>
      <vt:variant>
        <vt:i4>0</vt:i4>
      </vt:variant>
      <vt:variant>
        <vt:i4>5</vt:i4>
      </vt:variant>
      <vt:variant>
        <vt:lpwstr/>
      </vt:variant>
      <vt:variant>
        <vt:lpwstr>_Toc122940348</vt:lpwstr>
      </vt:variant>
      <vt:variant>
        <vt:i4>1572916</vt:i4>
      </vt:variant>
      <vt:variant>
        <vt:i4>104</vt:i4>
      </vt:variant>
      <vt:variant>
        <vt:i4>0</vt:i4>
      </vt:variant>
      <vt:variant>
        <vt:i4>5</vt:i4>
      </vt:variant>
      <vt:variant>
        <vt:lpwstr/>
      </vt:variant>
      <vt:variant>
        <vt:lpwstr>_Toc122940347</vt:lpwstr>
      </vt:variant>
      <vt:variant>
        <vt:i4>1572916</vt:i4>
      </vt:variant>
      <vt:variant>
        <vt:i4>98</vt:i4>
      </vt:variant>
      <vt:variant>
        <vt:i4>0</vt:i4>
      </vt:variant>
      <vt:variant>
        <vt:i4>5</vt:i4>
      </vt:variant>
      <vt:variant>
        <vt:lpwstr/>
      </vt:variant>
      <vt:variant>
        <vt:lpwstr>_Toc122940346</vt:lpwstr>
      </vt:variant>
      <vt:variant>
        <vt:i4>1572916</vt:i4>
      </vt:variant>
      <vt:variant>
        <vt:i4>92</vt:i4>
      </vt:variant>
      <vt:variant>
        <vt:i4>0</vt:i4>
      </vt:variant>
      <vt:variant>
        <vt:i4>5</vt:i4>
      </vt:variant>
      <vt:variant>
        <vt:lpwstr/>
      </vt:variant>
      <vt:variant>
        <vt:lpwstr>_Toc122940345</vt:lpwstr>
      </vt:variant>
      <vt:variant>
        <vt:i4>1572916</vt:i4>
      </vt:variant>
      <vt:variant>
        <vt:i4>86</vt:i4>
      </vt:variant>
      <vt:variant>
        <vt:i4>0</vt:i4>
      </vt:variant>
      <vt:variant>
        <vt:i4>5</vt:i4>
      </vt:variant>
      <vt:variant>
        <vt:lpwstr/>
      </vt:variant>
      <vt:variant>
        <vt:lpwstr>_Toc122940344</vt:lpwstr>
      </vt:variant>
      <vt:variant>
        <vt:i4>1572916</vt:i4>
      </vt:variant>
      <vt:variant>
        <vt:i4>80</vt:i4>
      </vt:variant>
      <vt:variant>
        <vt:i4>0</vt:i4>
      </vt:variant>
      <vt:variant>
        <vt:i4>5</vt:i4>
      </vt:variant>
      <vt:variant>
        <vt:lpwstr/>
      </vt:variant>
      <vt:variant>
        <vt:lpwstr>_Toc122940343</vt:lpwstr>
      </vt:variant>
      <vt:variant>
        <vt:i4>1572916</vt:i4>
      </vt:variant>
      <vt:variant>
        <vt:i4>74</vt:i4>
      </vt:variant>
      <vt:variant>
        <vt:i4>0</vt:i4>
      </vt:variant>
      <vt:variant>
        <vt:i4>5</vt:i4>
      </vt:variant>
      <vt:variant>
        <vt:lpwstr/>
      </vt:variant>
      <vt:variant>
        <vt:lpwstr>_Toc122940342</vt:lpwstr>
      </vt:variant>
      <vt:variant>
        <vt:i4>1572916</vt:i4>
      </vt:variant>
      <vt:variant>
        <vt:i4>68</vt:i4>
      </vt:variant>
      <vt:variant>
        <vt:i4>0</vt:i4>
      </vt:variant>
      <vt:variant>
        <vt:i4>5</vt:i4>
      </vt:variant>
      <vt:variant>
        <vt:lpwstr/>
      </vt:variant>
      <vt:variant>
        <vt:lpwstr>_Toc122940341</vt:lpwstr>
      </vt:variant>
      <vt:variant>
        <vt:i4>1572916</vt:i4>
      </vt:variant>
      <vt:variant>
        <vt:i4>62</vt:i4>
      </vt:variant>
      <vt:variant>
        <vt:i4>0</vt:i4>
      </vt:variant>
      <vt:variant>
        <vt:i4>5</vt:i4>
      </vt:variant>
      <vt:variant>
        <vt:lpwstr/>
      </vt:variant>
      <vt:variant>
        <vt:lpwstr>_Toc122940340</vt:lpwstr>
      </vt:variant>
      <vt:variant>
        <vt:i4>2031668</vt:i4>
      </vt:variant>
      <vt:variant>
        <vt:i4>56</vt:i4>
      </vt:variant>
      <vt:variant>
        <vt:i4>0</vt:i4>
      </vt:variant>
      <vt:variant>
        <vt:i4>5</vt:i4>
      </vt:variant>
      <vt:variant>
        <vt:lpwstr/>
      </vt:variant>
      <vt:variant>
        <vt:lpwstr>_Toc122940339</vt:lpwstr>
      </vt:variant>
      <vt:variant>
        <vt:i4>2031668</vt:i4>
      </vt:variant>
      <vt:variant>
        <vt:i4>50</vt:i4>
      </vt:variant>
      <vt:variant>
        <vt:i4>0</vt:i4>
      </vt:variant>
      <vt:variant>
        <vt:i4>5</vt:i4>
      </vt:variant>
      <vt:variant>
        <vt:lpwstr/>
      </vt:variant>
      <vt:variant>
        <vt:lpwstr>_Toc122940338</vt:lpwstr>
      </vt:variant>
      <vt:variant>
        <vt:i4>2031668</vt:i4>
      </vt:variant>
      <vt:variant>
        <vt:i4>44</vt:i4>
      </vt:variant>
      <vt:variant>
        <vt:i4>0</vt:i4>
      </vt:variant>
      <vt:variant>
        <vt:i4>5</vt:i4>
      </vt:variant>
      <vt:variant>
        <vt:lpwstr/>
      </vt:variant>
      <vt:variant>
        <vt:lpwstr>_Toc122940337</vt:lpwstr>
      </vt:variant>
      <vt:variant>
        <vt:i4>2031668</vt:i4>
      </vt:variant>
      <vt:variant>
        <vt:i4>38</vt:i4>
      </vt:variant>
      <vt:variant>
        <vt:i4>0</vt:i4>
      </vt:variant>
      <vt:variant>
        <vt:i4>5</vt:i4>
      </vt:variant>
      <vt:variant>
        <vt:lpwstr/>
      </vt:variant>
      <vt:variant>
        <vt:lpwstr>_Toc122940336</vt:lpwstr>
      </vt:variant>
      <vt:variant>
        <vt:i4>2031668</vt:i4>
      </vt:variant>
      <vt:variant>
        <vt:i4>32</vt:i4>
      </vt:variant>
      <vt:variant>
        <vt:i4>0</vt:i4>
      </vt:variant>
      <vt:variant>
        <vt:i4>5</vt:i4>
      </vt:variant>
      <vt:variant>
        <vt:lpwstr/>
      </vt:variant>
      <vt:variant>
        <vt:lpwstr>_Toc122940335</vt:lpwstr>
      </vt:variant>
      <vt:variant>
        <vt:i4>2031668</vt:i4>
      </vt:variant>
      <vt:variant>
        <vt:i4>26</vt:i4>
      </vt:variant>
      <vt:variant>
        <vt:i4>0</vt:i4>
      </vt:variant>
      <vt:variant>
        <vt:i4>5</vt:i4>
      </vt:variant>
      <vt:variant>
        <vt:lpwstr/>
      </vt:variant>
      <vt:variant>
        <vt:lpwstr>_Toc122940334</vt:lpwstr>
      </vt:variant>
      <vt:variant>
        <vt:i4>2031668</vt:i4>
      </vt:variant>
      <vt:variant>
        <vt:i4>20</vt:i4>
      </vt:variant>
      <vt:variant>
        <vt:i4>0</vt:i4>
      </vt:variant>
      <vt:variant>
        <vt:i4>5</vt:i4>
      </vt:variant>
      <vt:variant>
        <vt:lpwstr/>
      </vt:variant>
      <vt:variant>
        <vt:lpwstr>_Toc122940333</vt:lpwstr>
      </vt:variant>
      <vt:variant>
        <vt:i4>2031668</vt:i4>
      </vt:variant>
      <vt:variant>
        <vt:i4>14</vt:i4>
      </vt:variant>
      <vt:variant>
        <vt:i4>0</vt:i4>
      </vt:variant>
      <vt:variant>
        <vt:i4>5</vt:i4>
      </vt:variant>
      <vt:variant>
        <vt:lpwstr/>
      </vt:variant>
      <vt:variant>
        <vt:lpwstr>_Toc122940332</vt:lpwstr>
      </vt:variant>
      <vt:variant>
        <vt:i4>2031668</vt:i4>
      </vt:variant>
      <vt:variant>
        <vt:i4>8</vt:i4>
      </vt:variant>
      <vt:variant>
        <vt:i4>0</vt:i4>
      </vt:variant>
      <vt:variant>
        <vt:i4>5</vt:i4>
      </vt:variant>
      <vt:variant>
        <vt:lpwstr/>
      </vt:variant>
      <vt:variant>
        <vt:lpwstr>_Toc122940331</vt:lpwstr>
      </vt:variant>
      <vt:variant>
        <vt:i4>2031668</vt:i4>
      </vt:variant>
      <vt:variant>
        <vt:i4>2</vt:i4>
      </vt:variant>
      <vt:variant>
        <vt:i4>0</vt:i4>
      </vt:variant>
      <vt:variant>
        <vt:i4>5</vt:i4>
      </vt:variant>
      <vt:variant>
        <vt:lpwstr/>
      </vt:variant>
      <vt:variant>
        <vt:lpwstr>_Toc122940330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subject/>
  <dc:creator>Brad Cooper</dc:creator>
  <cp:keywords/>
  <dc:description/>
  <cp:lastModifiedBy>Renzo Renteria</cp:lastModifiedBy>
  <cp:revision>10</cp:revision>
  <cp:lastPrinted>2005-07-20T12:49:00Z</cp:lastPrinted>
  <dcterms:created xsi:type="dcterms:W3CDTF">2019-01-16T19:42:00Z</dcterms:created>
  <dcterms:modified xsi:type="dcterms:W3CDTF">2019-01-22T13:55:00Z</dcterms:modified>
</cp:coreProperties>
</file>